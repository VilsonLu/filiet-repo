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5183D" w14:textId="015D28A2" w:rsidR="006F08F4" w:rsidRDefault="00D4791C" w:rsidP="0086093C">
      <w:pPr>
        <w:pStyle w:val="Title"/>
        <w:rPr>
          <w:ins w:id="0" w:author="TinTin Kalaw" w:date="2014-08-19T08:12:00Z"/>
        </w:rPr>
      </w:pPr>
      <w:commentRangeStart w:id="1"/>
      <w:r w:rsidRPr="00E45CE0">
        <w:t xml:space="preserve">FILIET: An Information Extraction </w:t>
      </w:r>
      <w:r w:rsidR="0086093C" w:rsidRPr="00E45CE0">
        <w:t>System</w:t>
      </w:r>
    </w:p>
    <w:p w14:paraId="5FCB508A" w14:textId="70AFBA0B" w:rsidR="00B00C9B" w:rsidRPr="00E45CE0" w:rsidRDefault="0086093C" w:rsidP="0086093C">
      <w:pPr>
        <w:pStyle w:val="Title"/>
      </w:pPr>
      <w:del w:id="2" w:author="TinTin Kalaw" w:date="2014-08-19T08:12:00Z">
        <w:r w:rsidRPr="00E45CE0" w:rsidDel="006F08F4">
          <w:delText xml:space="preserve"> </w:delText>
        </w:r>
      </w:del>
      <w:r w:rsidRPr="00E45CE0">
        <w:t>For</w:t>
      </w:r>
      <w:r w:rsidR="00D4791C" w:rsidRPr="00E45CE0">
        <w:t xml:space="preserve"> </w:t>
      </w:r>
      <w:r w:rsidR="006F08F4">
        <w:t xml:space="preserve">Filipino </w:t>
      </w:r>
      <w:r w:rsidR="00D4791C" w:rsidRPr="00E45CE0">
        <w:t>Disaster-Related Tweets</w:t>
      </w:r>
    </w:p>
    <w:commentRangeEnd w:id="1"/>
    <w:p w14:paraId="15DDB13A" w14:textId="77777777" w:rsidR="004B7EB2" w:rsidRPr="00E45CE0" w:rsidRDefault="00390544" w:rsidP="004B7EB2">
      <w:pPr>
        <w:pStyle w:val="Subtitle"/>
      </w:pPr>
      <w:r>
        <w:rPr>
          <w:rStyle w:val="CommentReference"/>
        </w:rPr>
        <w:commentReference w:id="1"/>
      </w:r>
    </w:p>
    <w:p w14:paraId="74E4B18B" w14:textId="77777777" w:rsidR="004B7EB2" w:rsidRPr="00E45CE0" w:rsidRDefault="004B7EB2" w:rsidP="004B7EB2">
      <w:pPr>
        <w:pStyle w:val="Subtitle"/>
      </w:pPr>
    </w:p>
    <w:p w14:paraId="047C1989" w14:textId="77777777" w:rsidR="004B7EB2" w:rsidRPr="00E45CE0" w:rsidRDefault="004B7EB2" w:rsidP="004B7EB2">
      <w:pPr>
        <w:pStyle w:val="Subtitle"/>
      </w:pPr>
    </w:p>
    <w:p w14:paraId="27EC4FF3" w14:textId="77777777" w:rsidR="004B7EB2" w:rsidRPr="00E45CE0" w:rsidRDefault="004B7EB2" w:rsidP="004B7EB2">
      <w:pPr>
        <w:pStyle w:val="Subtitle"/>
      </w:pPr>
    </w:p>
    <w:p w14:paraId="2FC3D314" w14:textId="77777777" w:rsidR="004B7EB2" w:rsidRPr="00E45CE0" w:rsidRDefault="004B7EB2" w:rsidP="004B7EB2">
      <w:pPr>
        <w:pStyle w:val="Subtitle"/>
      </w:pPr>
    </w:p>
    <w:p w14:paraId="068569C8" w14:textId="1FB96308" w:rsidR="004B7EB2" w:rsidRPr="00E45CE0" w:rsidRDefault="004B7EB2" w:rsidP="004B7EB2">
      <w:pPr>
        <w:pStyle w:val="Subtitle"/>
      </w:pPr>
      <w:r w:rsidRPr="00E45CE0">
        <w:t>Thesis Document</w:t>
      </w:r>
    </w:p>
    <w:p w14:paraId="4737C405" w14:textId="77777777" w:rsidR="004B7EB2" w:rsidRPr="00E45CE0" w:rsidRDefault="004B7EB2" w:rsidP="004B7EB2">
      <w:pPr>
        <w:pStyle w:val="Subtitle"/>
      </w:pPr>
      <w:r w:rsidRPr="00E45CE0">
        <w:t>Presented to</w:t>
      </w:r>
    </w:p>
    <w:p w14:paraId="4167CDA8" w14:textId="77777777" w:rsidR="004B7EB2" w:rsidRPr="00E45CE0" w:rsidRDefault="004B7EB2" w:rsidP="004B7EB2">
      <w:pPr>
        <w:pStyle w:val="Subtitle"/>
      </w:pPr>
      <w:r w:rsidRPr="00E45CE0">
        <w:t>the Faculty of the College of Computer Studies</w:t>
      </w:r>
    </w:p>
    <w:p w14:paraId="464977B4" w14:textId="77777777" w:rsidR="004B7EB2" w:rsidRPr="00E45CE0" w:rsidRDefault="004B7EB2" w:rsidP="004B7EB2">
      <w:pPr>
        <w:pStyle w:val="Subtitle"/>
      </w:pPr>
    </w:p>
    <w:p w14:paraId="0B820DC9" w14:textId="77777777" w:rsidR="004B7EB2" w:rsidRPr="00E45CE0" w:rsidRDefault="004B7EB2" w:rsidP="004B7EB2">
      <w:pPr>
        <w:pStyle w:val="Subtitle"/>
      </w:pPr>
    </w:p>
    <w:p w14:paraId="17577FE2" w14:textId="77777777" w:rsidR="004B7EB2" w:rsidRPr="00E45CE0" w:rsidRDefault="004B7EB2" w:rsidP="004B7EB2">
      <w:pPr>
        <w:pStyle w:val="Subtitle"/>
      </w:pPr>
      <w:r w:rsidRPr="00E45CE0">
        <w:t>De La Salle University Manila</w:t>
      </w:r>
    </w:p>
    <w:p w14:paraId="12D1CCDB" w14:textId="77777777" w:rsidR="004B7EB2" w:rsidRPr="00E45CE0" w:rsidRDefault="004B7EB2" w:rsidP="004B7EB2">
      <w:pPr>
        <w:pStyle w:val="Subtitle"/>
      </w:pPr>
      <w:r w:rsidRPr="00E45CE0">
        <w:br/>
      </w:r>
      <w:r w:rsidRPr="00E45CE0">
        <w:br/>
      </w:r>
      <w:r w:rsidRPr="00E45CE0">
        <w:br/>
      </w:r>
    </w:p>
    <w:p w14:paraId="15ACB98A" w14:textId="77777777" w:rsidR="004B7EB2" w:rsidRPr="00E45CE0" w:rsidRDefault="004B7EB2" w:rsidP="004B7EB2">
      <w:pPr>
        <w:pStyle w:val="Subtitle"/>
      </w:pPr>
    </w:p>
    <w:p w14:paraId="1E569DA7" w14:textId="77777777" w:rsidR="004B7EB2" w:rsidRPr="00E45CE0" w:rsidRDefault="004B7EB2" w:rsidP="004B7EB2">
      <w:pPr>
        <w:pStyle w:val="Subtitle"/>
      </w:pPr>
      <w:r w:rsidRPr="00E45CE0">
        <w:t>In Partial Fulfillment</w:t>
      </w:r>
    </w:p>
    <w:p w14:paraId="7BEAE42F" w14:textId="77777777" w:rsidR="004B7EB2" w:rsidRPr="00E45CE0" w:rsidRDefault="004B7EB2" w:rsidP="004B7EB2">
      <w:pPr>
        <w:pStyle w:val="Subtitle"/>
      </w:pPr>
      <w:r w:rsidRPr="00E45CE0">
        <w:t>of the Requirements for the Degree of</w:t>
      </w:r>
    </w:p>
    <w:p w14:paraId="7D40DB14" w14:textId="77777777" w:rsidR="004B7EB2" w:rsidRPr="00E45CE0" w:rsidRDefault="004B7EB2" w:rsidP="004B7EB2">
      <w:pPr>
        <w:pStyle w:val="Subtitle"/>
      </w:pPr>
      <w:r w:rsidRPr="00E45CE0">
        <w:t>Bachelor of Science in Computer Science</w:t>
      </w:r>
    </w:p>
    <w:p w14:paraId="3C217FC8" w14:textId="77777777" w:rsidR="004B7EB2" w:rsidRPr="00E45CE0" w:rsidRDefault="004B7EB2" w:rsidP="004B7EB2">
      <w:pPr>
        <w:pStyle w:val="Subtitle"/>
      </w:pPr>
      <w:r w:rsidRPr="00E45CE0">
        <w:br/>
      </w:r>
    </w:p>
    <w:p w14:paraId="6C2FFCB0" w14:textId="77777777" w:rsidR="004B7EB2" w:rsidRPr="00E45CE0" w:rsidRDefault="004B7EB2" w:rsidP="004B7EB2">
      <w:pPr>
        <w:pStyle w:val="Subtitle"/>
      </w:pPr>
      <w:r w:rsidRPr="00E45CE0">
        <w:br/>
      </w:r>
      <w:r w:rsidRPr="00E45CE0">
        <w:br/>
      </w:r>
    </w:p>
    <w:p w14:paraId="07FDCE66" w14:textId="77777777" w:rsidR="004B7EB2" w:rsidRPr="00E45CE0" w:rsidRDefault="004B7EB2" w:rsidP="004B7EB2">
      <w:pPr>
        <w:pStyle w:val="Subtitle"/>
      </w:pPr>
      <w:r w:rsidRPr="00E45CE0">
        <w:t>by</w:t>
      </w:r>
    </w:p>
    <w:p w14:paraId="2EE3C63E" w14:textId="77777777" w:rsidR="004B7EB2" w:rsidRPr="00E45CE0" w:rsidRDefault="004B7EB2" w:rsidP="004B7EB2">
      <w:pPr>
        <w:pStyle w:val="Subtitle"/>
      </w:pPr>
      <w:r w:rsidRPr="00E45CE0">
        <w:t>DELA CRUZ, Kyle Mc Hale B.</w:t>
      </w:r>
    </w:p>
    <w:p w14:paraId="73391249" w14:textId="77777777" w:rsidR="004B7EB2" w:rsidRPr="00E45CE0" w:rsidRDefault="004B7EB2" w:rsidP="004B7EB2">
      <w:pPr>
        <w:pStyle w:val="Subtitle"/>
      </w:pPr>
      <w:r w:rsidRPr="00E45CE0">
        <w:t>GARCIA, John Paul F.</w:t>
      </w:r>
    </w:p>
    <w:p w14:paraId="6F7F6B95" w14:textId="77777777" w:rsidR="004B7EB2" w:rsidRPr="00E45CE0" w:rsidRDefault="004B7EB2" w:rsidP="004B7EB2">
      <w:pPr>
        <w:pStyle w:val="Subtitle"/>
      </w:pPr>
      <w:r w:rsidRPr="00E45CE0">
        <w:t>KALAW, Kristine Ma. Dominique F.</w:t>
      </w:r>
    </w:p>
    <w:p w14:paraId="064F3715" w14:textId="77777777" w:rsidR="004B7EB2" w:rsidRPr="00E45CE0" w:rsidRDefault="004B7EB2" w:rsidP="004B7EB2">
      <w:pPr>
        <w:pStyle w:val="Subtitle"/>
      </w:pPr>
      <w:r w:rsidRPr="00E45CE0">
        <w:t>LU, Vilson E.</w:t>
      </w:r>
    </w:p>
    <w:p w14:paraId="2800CF29" w14:textId="77777777" w:rsidR="004B7EB2" w:rsidRPr="00E45CE0" w:rsidRDefault="004B7EB2" w:rsidP="004B7EB2">
      <w:pPr>
        <w:pStyle w:val="Subtitle"/>
      </w:pPr>
      <w:r w:rsidRPr="00E45CE0">
        <w:br/>
      </w:r>
    </w:p>
    <w:p w14:paraId="42182A04" w14:textId="77777777" w:rsidR="004B7EB2" w:rsidRPr="00E45CE0" w:rsidRDefault="004B7EB2" w:rsidP="004B7EB2">
      <w:pPr>
        <w:pStyle w:val="Subtitle"/>
      </w:pPr>
      <w:r w:rsidRPr="00E45CE0">
        <w:br/>
      </w:r>
      <w:r w:rsidRPr="00E45CE0">
        <w:br/>
      </w:r>
    </w:p>
    <w:p w14:paraId="3410B84A" w14:textId="77777777" w:rsidR="004B7EB2" w:rsidRPr="00E45CE0" w:rsidRDefault="004B7EB2" w:rsidP="004B7EB2">
      <w:pPr>
        <w:pStyle w:val="Subtitle"/>
      </w:pPr>
      <w:r w:rsidRPr="00E45CE0">
        <w:t>REGALADO, Ralph Vincent</w:t>
      </w:r>
    </w:p>
    <w:p w14:paraId="007ACAC0" w14:textId="77777777" w:rsidR="004B7EB2" w:rsidRPr="00E45CE0" w:rsidRDefault="004B7EB2" w:rsidP="004B7EB2">
      <w:pPr>
        <w:pStyle w:val="Subtitle"/>
      </w:pPr>
      <w:r w:rsidRPr="00E45CE0">
        <w:t>Adviser</w:t>
      </w:r>
    </w:p>
    <w:p w14:paraId="01C0CF64" w14:textId="77777777" w:rsidR="004B7EB2" w:rsidRPr="00E45CE0" w:rsidRDefault="004B7EB2" w:rsidP="004B7EB2">
      <w:pPr>
        <w:pStyle w:val="Subtitle"/>
      </w:pPr>
    </w:p>
    <w:p w14:paraId="5CE0E62D" w14:textId="77777777" w:rsidR="004B7EB2" w:rsidRPr="00E45CE0" w:rsidRDefault="004B7EB2" w:rsidP="004B7EB2">
      <w:pPr>
        <w:pStyle w:val="Subtitle"/>
      </w:pPr>
      <w:r w:rsidRPr="00E45CE0">
        <w:br/>
      </w:r>
      <w:r w:rsidRPr="00E45CE0">
        <w:br/>
      </w:r>
      <w:r w:rsidRPr="00E45CE0">
        <w:br/>
      </w:r>
      <w:r w:rsidRPr="00E45CE0">
        <w:br/>
      </w:r>
      <w:r w:rsidRPr="00E45CE0">
        <w:br/>
      </w:r>
    </w:p>
    <w:p w14:paraId="3AEB3030" w14:textId="77777777" w:rsidR="004B7EB2" w:rsidRPr="00E45CE0" w:rsidRDefault="004B7EB2" w:rsidP="004B7EB2">
      <w:pPr>
        <w:pStyle w:val="Subtitle"/>
        <w:sectPr w:rsidR="004B7EB2" w:rsidRPr="00E45CE0">
          <w:footerReference w:type="default" r:id="rId10"/>
          <w:pgSz w:w="12240" w:h="15840"/>
          <w:pgMar w:top="1440" w:right="1440" w:bottom="1440" w:left="1440" w:header="720" w:footer="720" w:gutter="0"/>
          <w:cols w:space="720"/>
          <w:docGrid w:linePitch="360"/>
        </w:sectPr>
      </w:pPr>
      <w:r w:rsidRPr="00E45CE0">
        <w:fldChar w:fldCharType="begin"/>
      </w:r>
      <w:r w:rsidRPr="00E45CE0">
        <w:instrText xml:space="preserve"> DATE \@ "MMMM d, yyyy" </w:instrText>
      </w:r>
      <w:r w:rsidRPr="00E45CE0">
        <w:fldChar w:fldCharType="separate"/>
      </w:r>
      <w:ins w:id="3" w:author="Vilson Lu" w:date="2014-08-20T19:41:00Z">
        <w:r w:rsidR="00DC504A">
          <w:rPr>
            <w:noProof/>
          </w:rPr>
          <w:t>August 20, 2014</w:t>
        </w:r>
      </w:ins>
      <w:ins w:id="4" w:author="TinTin Kalaw" w:date="2014-08-19T08:12:00Z">
        <w:del w:id="5" w:author="Vilson Lu" w:date="2014-08-20T13:15:00Z">
          <w:r w:rsidR="006F08F4" w:rsidDel="007C62E7">
            <w:rPr>
              <w:noProof/>
            </w:rPr>
            <w:delText>August 19, 2014</w:delText>
          </w:r>
        </w:del>
      </w:ins>
      <w:ins w:id="6" w:author="Kyle Mc Hale Dela Cruz" w:date="2014-08-18T22:23:00Z">
        <w:del w:id="7" w:author="Vilson Lu" w:date="2014-08-20T13:15:00Z">
          <w:r w:rsidR="003E4FF7" w:rsidDel="007C62E7">
            <w:rPr>
              <w:noProof/>
            </w:rPr>
            <w:delText>August 18, 2014</w:delText>
          </w:r>
        </w:del>
      </w:ins>
      <w:del w:id="8" w:author="Vilson Lu" w:date="2014-08-20T13:15:00Z">
        <w:r w:rsidR="003849D8" w:rsidDel="007C62E7">
          <w:rPr>
            <w:noProof/>
          </w:rPr>
          <w:delText>August 15, 2014</w:delText>
        </w:r>
      </w:del>
      <w:r w:rsidRPr="00E45CE0">
        <w:fldChar w:fldCharType="end"/>
      </w:r>
    </w:p>
    <w:p w14:paraId="6BA478E0" w14:textId="77777777" w:rsidR="004B7EB2" w:rsidRPr="00E45CE0" w:rsidRDefault="004B7EB2" w:rsidP="004B7EB2">
      <w:pPr>
        <w:pStyle w:val="AbstractTitle"/>
      </w:pPr>
      <w:commentRangeStart w:id="9"/>
      <w:r w:rsidRPr="00E45CE0">
        <w:lastRenderedPageBreak/>
        <w:t>Abstract</w:t>
      </w:r>
      <w:commentRangeEnd w:id="9"/>
      <w:r w:rsidRPr="00E45CE0">
        <w:rPr>
          <w:rStyle w:val="CommentReference"/>
          <w:b w:val="0"/>
        </w:rPr>
        <w:commentReference w:id="9"/>
      </w:r>
    </w:p>
    <w:p w14:paraId="1FBE289B" w14:textId="19CBF8B5" w:rsidR="004B7EB2" w:rsidRPr="00E45CE0" w:rsidDel="007C1634" w:rsidRDefault="004B7EB2" w:rsidP="004B7EB2">
      <w:pPr>
        <w:pStyle w:val="AbstractTitle"/>
        <w:rPr>
          <w:del w:id="10" w:author="Vilson Lu" w:date="2014-08-15T13:29:00Z"/>
        </w:rPr>
      </w:pPr>
    </w:p>
    <w:p w14:paraId="5D288644" w14:textId="26BC586C" w:rsidR="004B7EB2" w:rsidRPr="00E45CE0" w:rsidDel="007C1634" w:rsidRDefault="004B7EB2" w:rsidP="004B7EB2">
      <w:pPr>
        <w:pStyle w:val="AbstractContent"/>
        <w:rPr>
          <w:del w:id="11" w:author="Vilson Lu" w:date="2014-08-15T13:29:00Z"/>
        </w:rPr>
      </w:pPr>
      <w:del w:id="12" w:author="Vilson Lu" w:date="2014-08-15T13:29:00Z">
        <w:r w:rsidRPr="00E45CE0" w:rsidDel="007C1634">
          <w:delTex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delText>
        </w:r>
      </w:del>
    </w:p>
    <w:p w14:paraId="76B3D53D" w14:textId="77777777" w:rsidR="004B7EB2" w:rsidRDefault="004B7EB2" w:rsidP="004B7EB2">
      <w:pPr>
        <w:pStyle w:val="AbstractContent"/>
      </w:pPr>
    </w:p>
    <w:p w14:paraId="6ADEC95E" w14:textId="753C5695" w:rsidR="00CB1673" w:rsidRDefault="00CB1673" w:rsidP="00CB1673">
      <w:pPr>
        <w:pStyle w:val="AbstractContent"/>
        <w:rPr>
          <w:ins w:id="13" w:author="Vilson Lu" w:date="2014-08-15T21:38:00Z"/>
        </w:rPr>
      </w:pPr>
      <w:ins w:id="14" w:author="Vilson Lu" w:date="2014-08-15T21:38:00Z">
        <w:r>
          <w:t xml:space="preserve">The Philippines, being a disaster-prone country and the social media capital of the world, uses the social media to report the status of their areas, their needs, warnings and advices whenever disaster occurs. Collecting </w:t>
        </w:r>
      </w:ins>
      <w:ins w:id="15" w:author="TinTin Kalaw" w:date="2014-08-16T12:55:00Z">
        <w:r w:rsidR="006E427B">
          <w:t xml:space="preserve">and knowing </w:t>
        </w:r>
      </w:ins>
      <w:ins w:id="16" w:author="Vilson Lu" w:date="2014-08-15T21:38:00Z">
        <w:r>
          <w:t>valuable information from Twitter will help organizations in making decisions</w:t>
        </w:r>
      </w:ins>
      <w:ins w:id="17" w:author="TinTin Kalaw" w:date="2014-08-16T12:53:00Z">
        <w:r w:rsidR="006E427B">
          <w:t xml:space="preserve"> as well as relief efforts</w:t>
        </w:r>
      </w:ins>
      <w:ins w:id="18" w:author="Vilson Lu" w:date="2014-08-15T21:38:00Z">
        <w:r>
          <w:t xml:space="preserve">. However, extracting information </w:t>
        </w:r>
      </w:ins>
      <w:ins w:id="19" w:author="TinTin Kalaw" w:date="2014-08-16T12:57:00Z">
        <w:r w:rsidR="007E2298">
          <w:t xml:space="preserve">from Twitter is </w:t>
        </w:r>
      </w:ins>
      <w:ins w:id="20" w:author="Vilson Lu" w:date="2014-08-15T21:38:00Z">
        <w:del w:id="21" w:author="TinTin Kalaw" w:date="2014-08-16T12:57:00Z">
          <w:r w:rsidDel="007E2298">
            <w:delText xml:space="preserve">will </w:delText>
          </w:r>
        </w:del>
        <w:r>
          <w:t>difficult as natural language does not have any structure</w:t>
        </w:r>
        <w:del w:id="22" w:author="TinTin Kalaw" w:date="2014-08-16T12:58:00Z">
          <w:r w:rsidDel="007E2298">
            <w:delText>s</w:delText>
          </w:r>
        </w:del>
        <w:r>
          <w:t>. Another problem that information extraction is facing is that some language, like Filipino, is a morphologically rich language, making it more difficult to extract information. The goal of this research is to create an information extraction system that extract</w:t>
        </w:r>
      </w:ins>
      <w:ins w:id="23" w:author="TinTin Kalaw" w:date="2014-08-19T08:13:00Z">
        <w:r w:rsidR="006F08F4">
          <w:t>s</w:t>
        </w:r>
      </w:ins>
      <w:ins w:id="24" w:author="Vilson Lu" w:date="2014-08-15T21:38:00Z">
        <w:r>
          <w:t xml:space="preserve"> the relevant information from Filipino </w:t>
        </w:r>
      </w:ins>
      <w:ins w:id="25" w:author="TinTin Kalaw" w:date="2014-08-16T12:58:00Z">
        <w:r w:rsidR="007E2298">
          <w:t>disaster-related tweet</w:t>
        </w:r>
      </w:ins>
      <w:ins w:id="26" w:author="Vilson Lu" w:date="2014-08-15T21:38:00Z">
        <w:del w:id="27" w:author="TinTin Kalaw" w:date="2014-08-16T12:58:00Z">
          <w:r w:rsidDel="007E2298">
            <w:delText>tweet</w:delText>
          </w:r>
        </w:del>
        <w:r>
          <w:t xml:space="preserve">s. </w:t>
        </w:r>
      </w:ins>
    </w:p>
    <w:p w14:paraId="088B382C" w14:textId="77777777" w:rsidR="006D5669" w:rsidRPr="00E45CE0" w:rsidRDefault="006D5669" w:rsidP="004B7EB2">
      <w:pPr>
        <w:pStyle w:val="AbstractContent"/>
      </w:pPr>
    </w:p>
    <w:p w14:paraId="6C086CA2" w14:textId="15EB2481" w:rsidR="004B7EB2" w:rsidRPr="00E45CE0" w:rsidRDefault="004B7EB2">
      <w:pPr>
        <w:pStyle w:val="AbstractContent"/>
        <w:jc w:val="left"/>
        <w:sectPr w:rsidR="004B7EB2" w:rsidRPr="00E45CE0" w:rsidSect="004B7EB2">
          <w:headerReference w:type="default" r:id="rId11"/>
          <w:footerReference w:type="default" r:id="rId12"/>
          <w:pgSz w:w="12240" w:h="15840"/>
          <w:pgMar w:top="1440" w:right="1440" w:bottom="1440" w:left="1440" w:header="720" w:footer="720" w:gutter="0"/>
          <w:pgNumType w:start="1"/>
          <w:cols w:space="720"/>
          <w:docGrid w:linePitch="360"/>
        </w:sectPr>
        <w:pPrChange w:id="28" w:author="Vilson Lu" w:date="2014-08-15T13:29:00Z">
          <w:pPr>
            <w:pStyle w:val="AbstractContent"/>
          </w:pPr>
        </w:pPrChange>
      </w:pPr>
      <w:r w:rsidRPr="00E45CE0">
        <w:t xml:space="preserve">Keywords: </w:t>
      </w:r>
      <w:del w:id="29" w:author="TinTin Kalaw" w:date="2014-08-16T12:54:00Z">
        <w:r w:rsidRPr="00E45CE0" w:rsidDel="006E427B">
          <w:delText xml:space="preserve">Information </w:delText>
        </w:r>
      </w:del>
      <w:ins w:id="30" w:author="TinTin Kalaw" w:date="2014-08-16T12:54:00Z">
        <w:r w:rsidR="006E427B">
          <w:t>i</w:t>
        </w:r>
        <w:r w:rsidR="006E427B" w:rsidRPr="00E45CE0">
          <w:t xml:space="preserve">nformation </w:t>
        </w:r>
      </w:ins>
      <w:r w:rsidRPr="00E45CE0">
        <w:t xml:space="preserve">extraction, disaster management, </w:t>
      </w:r>
      <w:ins w:id="31" w:author="Vilson Lu" w:date="2014-08-15T13:29:00Z">
        <w:r w:rsidR="007C1634">
          <w:t>Twitter</w:t>
        </w:r>
      </w:ins>
      <w:del w:id="32" w:author="Vilson Lu" w:date="2014-08-15T13:29:00Z">
        <w:r w:rsidRPr="00E45CE0" w:rsidDel="007C1634">
          <w:delText>social media</w:delText>
        </w:r>
      </w:del>
    </w:p>
    <w:p w14:paraId="1A3C7D36" w14:textId="77777777" w:rsidR="004B7EB2" w:rsidRPr="00E45CE0" w:rsidRDefault="004B7EB2" w:rsidP="004B7EB2">
      <w:pPr>
        <w:pStyle w:val="TOCHeading1"/>
      </w:pPr>
      <w:r w:rsidRPr="00E45CE0">
        <w:lastRenderedPageBreak/>
        <w:t>Table of Contents</w:t>
      </w:r>
    </w:p>
    <w:p w14:paraId="5E402C53" w14:textId="77777777" w:rsidR="00D7332C" w:rsidRPr="00E45CE0" w:rsidRDefault="00D7332C" w:rsidP="004B7EB2">
      <w:pPr>
        <w:pStyle w:val="TOCHeading1"/>
      </w:pPr>
    </w:p>
    <w:p w14:paraId="06318F14" w14:textId="77777777" w:rsidR="006F08F4" w:rsidRDefault="004B7EB2">
      <w:pPr>
        <w:pStyle w:val="TOC1"/>
        <w:tabs>
          <w:tab w:val="left" w:pos="660"/>
          <w:tab w:val="right" w:leader="dot" w:pos="9350"/>
        </w:tabs>
        <w:rPr>
          <w:rFonts w:asciiTheme="minorHAnsi" w:eastAsiaTheme="minorEastAsia" w:hAnsiTheme="minorHAnsi" w:cstheme="minorBidi"/>
          <w:noProof/>
          <w:sz w:val="22"/>
          <w:szCs w:val="22"/>
        </w:rPr>
      </w:pPr>
      <w:r w:rsidRPr="00E45CE0">
        <w:fldChar w:fldCharType="begin"/>
      </w:r>
      <w:r w:rsidRPr="00E45CE0">
        <w:instrText xml:space="preserve"> TOC \o "1-3" \h \z \u </w:instrText>
      </w:r>
      <w:r w:rsidRPr="00E45CE0">
        <w:fldChar w:fldCharType="separate"/>
      </w:r>
      <w:hyperlink w:anchor="_Toc396200093" w:history="1">
        <w:r w:rsidR="006F08F4" w:rsidRPr="00D15FFA">
          <w:rPr>
            <w:rStyle w:val="Hyperlink"/>
            <w:noProof/>
          </w:rPr>
          <w:t>1.0</w:t>
        </w:r>
        <w:r w:rsidR="006F08F4">
          <w:rPr>
            <w:rFonts w:asciiTheme="minorHAnsi" w:eastAsiaTheme="minorEastAsia" w:hAnsiTheme="minorHAnsi" w:cstheme="minorBidi"/>
            <w:noProof/>
            <w:sz w:val="22"/>
            <w:szCs w:val="22"/>
          </w:rPr>
          <w:tab/>
        </w:r>
        <w:r w:rsidR="006F08F4" w:rsidRPr="00D15FFA">
          <w:rPr>
            <w:rStyle w:val="Hyperlink"/>
            <w:noProof/>
          </w:rPr>
          <w:t>Research Description</w:t>
        </w:r>
        <w:r w:rsidR="006F08F4">
          <w:rPr>
            <w:noProof/>
            <w:webHidden/>
          </w:rPr>
          <w:tab/>
        </w:r>
        <w:r w:rsidR="006F08F4">
          <w:rPr>
            <w:noProof/>
            <w:webHidden/>
          </w:rPr>
          <w:fldChar w:fldCharType="begin"/>
        </w:r>
        <w:r w:rsidR="006F08F4">
          <w:rPr>
            <w:noProof/>
            <w:webHidden/>
          </w:rPr>
          <w:instrText xml:space="preserve"> PAGEREF _Toc396200093 \h </w:instrText>
        </w:r>
        <w:r w:rsidR="006F08F4">
          <w:rPr>
            <w:noProof/>
            <w:webHidden/>
          </w:rPr>
        </w:r>
        <w:r w:rsidR="006F08F4">
          <w:rPr>
            <w:noProof/>
            <w:webHidden/>
          </w:rPr>
          <w:fldChar w:fldCharType="separate"/>
        </w:r>
        <w:r w:rsidR="006F08F4">
          <w:rPr>
            <w:noProof/>
            <w:webHidden/>
          </w:rPr>
          <w:t>1-1</w:t>
        </w:r>
        <w:r w:rsidR="006F08F4">
          <w:rPr>
            <w:noProof/>
            <w:webHidden/>
          </w:rPr>
          <w:fldChar w:fldCharType="end"/>
        </w:r>
      </w:hyperlink>
    </w:p>
    <w:p w14:paraId="364A9CFA"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094" w:history="1">
        <w:r w:rsidR="006F08F4" w:rsidRPr="00D15FFA">
          <w:rPr>
            <w:rStyle w:val="Hyperlink"/>
            <w:noProof/>
            <w14:scene3d>
              <w14:camera w14:prst="orthographicFront"/>
              <w14:lightRig w14:rig="threePt" w14:dir="t">
                <w14:rot w14:lat="0" w14:lon="0" w14:rev="0"/>
              </w14:lightRig>
            </w14:scene3d>
          </w:rPr>
          <w:t>1.1</w:t>
        </w:r>
        <w:r w:rsidR="006F08F4">
          <w:rPr>
            <w:rFonts w:asciiTheme="minorHAnsi" w:eastAsiaTheme="minorEastAsia" w:hAnsiTheme="minorHAnsi" w:cstheme="minorBidi"/>
            <w:noProof/>
            <w:sz w:val="22"/>
            <w:szCs w:val="22"/>
          </w:rPr>
          <w:tab/>
        </w:r>
        <w:r w:rsidR="006F08F4" w:rsidRPr="00D15FFA">
          <w:rPr>
            <w:rStyle w:val="Hyperlink"/>
            <w:noProof/>
          </w:rPr>
          <w:t>Overview of the Current State of Technology</w:t>
        </w:r>
        <w:r w:rsidR="006F08F4">
          <w:rPr>
            <w:noProof/>
            <w:webHidden/>
          </w:rPr>
          <w:tab/>
        </w:r>
        <w:r w:rsidR="006F08F4">
          <w:rPr>
            <w:noProof/>
            <w:webHidden/>
          </w:rPr>
          <w:fldChar w:fldCharType="begin"/>
        </w:r>
        <w:r w:rsidR="006F08F4">
          <w:rPr>
            <w:noProof/>
            <w:webHidden/>
          </w:rPr>
          <w:instrText xml:space="preserve"> PAGEREF _Toc396200094 \h </w:instrText>
        </w:r>
        <w:r w:rsidR="006F08F4">
          <w:rPr>
            <w:noProof/>
            <w:webHidden/>
          </w:rPr>
        </w:r>
        <w:r w:rsidR="006F08F4">
          <w:rPr>
            <w:noProof/>
            <w:webHidden/>
          </w:rPr>
          <w:fldChar w:fldCharType="separate"/>
        </w:r>
        <w:r w:rsidR="006F08F4">
          <w:rPr>
            <w:noProof/>
            <w:webHidden/>
          </w:rPr>
          <w:t>1-1</w:t>
        </w:r>
        <w:r w:rsidR="006F08F4">
          <w:rPr>
            <w:noProof/>
            <w:webHidden/>
          </w:rPr>
          <w:fldChar w:fldCharType="end"/>
        </w:r>
      </w:hyperlink>
    </w:p>
    <w:p w14:paraId="6774EAD3"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095" w:history="1">
        <w:r w:rsidR="006F08F4" w:rsidRPr="00D15FFA">
          <w:rPr>
            <w:rStyle w:val="Hyperlink"/>
            <w:noProof/>
            <w14:scene3d>
              <w14:camera w14:prst="orthographicFront"/>
              <w14:lightRig w14:rig="threePt" w14:dir="t">
                <w14:rot w14:lat="0" w14:lon="0" w14:rev="0"/>
              </w14:lightRig>
            </w14:scene3d>
          </w:rPr>
          <w:t>1.2</w:t>
        </w:r>
        <w:r w:rsidR="006F08F4">
          <w:rPr>
            <w:rFonts w:asciiTheme="minorHAnsi" w:eastAsiaTheme="minorEastAsia" w:hAnsiTheme="minorHAnsi" w:cstheme="minorBidi"/>
            <w:noProof/>
            <w:sz w:val="22"/>
            <w:szCs w:val="22"/>
          </w:rPr>
          <w:tab/>
        </w:r>
        <w:r w:rsidR="006F08F4" w:rsidRPr="00D15FFA">
          <w:rPr>
            <w:rStyle w:val="Hyperlink"/>
            <w:noProof/>
          </w:rPr>
          <w:t>Research Objectives</w:t>
        </w:r>
        <w:r w:rsidR="006F08F4">
          <w:rPr>
            <w:noProof/>
            <w:webHidden/>
          </w:rPr>
          <w:tab/>
        </w:r>
        <w:r w:rsidR="006F08F4">
          <w:rPr>
            <w:noProof/>
            <w:webHidden/>
          </w:rPr>
          <w:fldChar w:fldCharType="begin"/>
        </w:r>
        <w:r w:rsidR="006F08F4">
          <w:rPr>
            <w:noProof/>
            <w:webHidden/>
          </w:rPr>
          <w:instrText xml:space="preserve"> PAGEREF _Toc396200095 \h </w:instrText>
        </w:r>
        <w:r w:rsidR="006F08F4">
          <w:rPr>
            <w:noProof/>
            <w:webHidden/>
          </w:rPr>
        </w:r>
        <w:r w:rsidR="006F08F4">
          <w:rPr>
            <w:noProof/>
            <w:webHidden/>
          </w:rPr>
          <w:fldChar w:fldCharType="separate"/>
        </w:r>
        <w:r w:rsidR="006F08F4">
          <w:rPr>
            <w:noProof/>
            <w:webHidden/>
          </w:rPr>
          <w:t>1-2</w:t>
        </w:r>
        <w:r w:rsidR="006F08F4">
          <w:rPr>
            <w:noProof/>
            <w:webHidden/>
          </w:rPr>
          <w:fldChar w:fldCharType="end"/>
        </w:r>
      </w:hyperlink>
    </w:p>
    <w:p w14:paraId="0B618FD9"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096" w:history="1">
        <w:r w:rsidR="006F08F4" w:rsidRPr="00D15FFA">
          <w:rPr>
            <w:rStyle w:val="Hyperlink"/>
            <w:noProof/>
            <w14:scene3d>
              <w14:camera w14:prst="orthographicFront"/>
              <w14:lightRig w14:rig="threePt" w14:dir="t">
                <w14:rot w14:lat="0" w14:lon="0" w14:rev="0"/>
              </w14:lightRig>
            </w14:scene3d>
          </w:rPr>
          <w:t>1.2.1</w:t>
        </w:r>
        <w:r w:rsidR="006F08F4">
          <w:rPr>
            <w:rFonts w:asciiTheme="minorHAnsi" w:eastAsiaTheme="minorEastAsia" w:hAnsiTheme="minorHAnsi" w:cstheme="minorBidi"/>
            <w:noProof/>
            <w:sz w:val="22"/>
            <w:szCs w:val="22"/>
          </w:rPr>
          <w:tab/>
        </w:r>
        <w:r w:rsidR="006F08F4" w:rsidRPr="00D15FFA">
          <w:rPr>
            <w:rStyle w:val="Hyperlink"/>
            <w:noProof/>
          </w:rPr>
          <w:t>General Objective</w:t>
        </w:r>
        <w:r w:rsidR="006F08F4">
          <w:rPr>
            <w:noProof/>
            <w:webHidden/>
          </w:rPr>
          <w:tab/>
        </w:r>
        <w:r w:rsidR="006F08F4">
          <w:rPr>
            <w:noProof/>
            <w:webHidden/>
          </w:rPr>
          <w:fldChar w:fldCharType="begin"/>
        </w:r>
        <w:r w:rsidR="006F08F4">
          <w:rPr>
            <w:noProof/>
            <w:webHidden/>
          </w:rPr>
          <w:instrText xml:space="preserve"> PAGEREF _Toc396200096 \h </w:instrText>
        </w:r>
        <w:r w:rsidR="006F08F4">
          <w:rPr>
            <w:noProof/>
            <w:webHidden/>
          </w:rPr>
        </w:r>
        <w:r w:rsidR="006F08F4">
          <w:rPr>
            <w:noProof/>
            <w:webHidden/>
          </w:rPr>
          <w:fldChar w:fldCharType="separate"/>
        </w:r>
        <w:r w:rsidR="006F08F4">
          <w:rPr>
            <w:noProof/>
            <w:webHidden/>
          </w:rPr>
          <w:t>1-2</w:t>
        </w:r>
        <w:r w:rsidR="006F08F4">
          <w:rPr>
            <w:noProof/>
            <w:webHidden/>
          </w:rPr>
          <w:fldChar w:fldCharType="end"/>
        </w:r>
      </w:hyperlink>
    </w:p>
    <w:p w14:paraId="38D84097"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097" w:history="1">
        <w:r w:rsidR="006F08F4" w:rsidRPr="00D15FFA">
          <w:rPr>
            <w:rStyle w:val="Hyperlink"/>
            <w:noProof/>
            <w14:scene3d>
              <w14:camera w14:prst="orthographicFront"/>
              <w14:lightRig w14:rig="threePt" w14:dir="t">
                <w14:rot w14:lat="0" w14:lon="0" w14:rev="0"/>
              </w14:lightRig>
            </w14:scene3d>
          </w:rPr>
          <w:t>1.2.2</w:t>
        </w:r>
        <w:r w:rsidR="006F08F4">
          <w:rPr>
            <w:rFonts w:asciiTheme="minorHAnsi" w:eastAsiaTheme="minorEastAsia" w:hAnsiTheme="minorHAnsi" w:cstheme="minorBidi"/>
            <w:noProof/>
            <w:sz w:val="22"/>
            <w:szCs w:val="22"/>
          </w:rPr>
          <w:tab/>
        </w:r>
        <w:r w:rsidR="006F08F4" w:rsidRPr="00D15FFA">
          <w:rPr>
            <w:rStyle w:val="Hyperlink"/>
            <w:noProof/>
          </w:rPr>
          <w:t>Specific Objectives</w:t>
        </w:r>
        <w:r w:rsidR="006F08F4">
          <w:rPr>
            <w:noProof/>
            <w:webHidden/>
          </w:rPr>
          <w:tab/>
        </w:r>
        <w:r w:rsidR="006F08F4">
          <w:rPr>
            <w:noProof/>
            <w:webHidden/>
          </w:rPr>
          <w:fldChar w:fldCharType="begin"/>
        </w:r>
        <w:r w:rsidR="006F08F4">
          <w:rPr>
            <w:noProof/>
            <w:webHidden/>
          </w:rPr>
          <w:instrText xml:space="preserve"> PAGEREF _Toc396200097 \h </w:instrText>
        </w:r>
        <w:r w:rsidR="006F08F4">
          <w:rPr>
            <w:noProof/>
            <w:webHidden/>
          </w:rPr>
        </w:r>
        <w:r w:rsidR="006F08F4">
          <w:rPr>
            <w:noProof/>
            <w:webHidden/>
          </w:rPr>
          <w:fldChar w:fldCharType="separate"/>
        </w:r>
        <w:r w:rsidR="006F08F4">
          <w:rPr>
            <w:noProof/>
            <w:webHidden/>
          </w:rPr>
          <w:t>1-2</w:t>
        </w:r>
        <w:r w:rsidR="006F08F4">
          <w:rPr>
            <w:noProof/>
            <w:webHidden/>
          </w:rPr>
          <w:fldChar w:fldCharType="end"/>
        </w:r>
      </w:hyperlink>
    </w:p>
    <w:p w14:paraId="5B32A2A4"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098" w:history="1">
        <w:r w:rsidR="006F08F4" w:rsidRPr="00D15FFA">
          <w:rPr>
            <w:rStyle w:val="Hyperlink"/>
            <w:noProof/>
            <w14:scene3d>
              <w14:camera w14:prst="orthographicFront"/>
              <w14:lightRig w14:rig="threePt" w14:dir="t">
                <w14:rot w14:lat="0" w14:lon="0" w14:rev="0"/>
              </w14:lightRig>
            </w14:scene3d>
          </w:rPr>
          <w:t>1.3</w:t>
        </w:r>
        <w:r w:rsidR="006F08F4">
          <w:rPr>
            <w:rFonts w:asciiTheme="minorHAnsi" w:eastAsiaTheme="minorEastAsia" w:hAnsiTheme="minorHAnsi" w:cstheme="minorBidi"/>
            <w:noProof/>
            <w:sz w:val="22"/>
            <w:szCs w:val="22"/>
          </w:rPr>
          <w:tab/>
        </w:r>
        <w:r w:rsidR="006F08F4" w:rsidRPr="00D15FFA">
          <w:rPr>
            <w:rStyle w:val="Hyperlink"/>
            <w:noProof/>
          </w:rPr>
          <w:t>Scope and Limitations of the Research</w:t>
        </w:r>
        <w:r w:rsidR="006F08F4">
          <w:rPr>
            <w:noProof/>
            <w:webHidden/>
          </w:rPr>
          <w:tab/>
        </w:r>
        <w:r w:rsidR="006F08F4">
          <w:rPr>
            <w:noProof/>
            <w:webHidden/>
          </w:rPr>
          <w:fldChar w:fldCharType="begin"/>
        </w:r>
        <w:r w:rsidR="006F08F4">
          <w:rPr>
            <w:noProof/>
            <w:webHidden/>
          </w:rPr>
          <w:instrText xml:space="preserve"> PAGEREF _Toc396200098 \h </w:instrText>
        </w:r>
        <w:r w:rsidR="006F08F4">
          <w:rPr>
            <w:noProof/>
            <w:webHidden/>
          </w:rPr>
        </w:r>
        <w:r w:rsidR="006F08F4">
          <w:rPr>
            <w:noProof/>
            <w:webHidden/>
          </w:rPr>
          <w:fldChar w:fldCharType="separate"/>
        </w:r>
        <w:r w:rsidR="006F08F4">
          <w:rPr>
            <w:noProof/>
            <w:webHidden/>
          </w:rPr>
          <w:t>1-2</w:t>
        </w:r>
        <w:r w:rsidR="006F08F4">
          <w:rPr>
            <w:noProof/>
            <w:webHidden/>
          </w:rPr>
          <w:fldChar w:fldCharType="end"/>
        </w:r>
      </w:hyperlink>
    </w:p>
    <w:p w14:paraId="409659DA"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099" w:history="1">
        <w:r w:rsidR="006F08F4" w:rsidRPr="00D15FFA">
          <w:rPr>
            <w:rStyle w:val="Hyperlink"/>
            <w:noProof/>
            <w14:scene3d>
              <w14:camera w14:prst="orthographicFront"/>
              <w14:lightRig w14:rig="threePt" w14:dir="t">
                <w14:rot w14:lat="0" w14:lon="0" w14:rev="0"/>
              </w14:lightRig>
            </w14:scene3d>
          </w:rPr>
          <w:t>1.4</w:t>
        </w:r>
        <w:r w:rsidR="006F08F4">
          <w:rPr>
            <w:rFonts w:asciiTheme="minorHAnsi" w:eastAsiaTheme="minorEastAsia" w:hAnsiTheme="minorHAnsi" w:cstheme="minorBidi"/>
            <w:noProof/>
            <w:sz w:val="22"/>
            <w:szCs w:val="22"/>
          </w:rPr>
          <w:tab/>
        </w:r>
        <w:r w:rsidR="006F08F4" w:rsidRPr="00D15FFA">
          <w:rPr>
            <w:rStyle w:val="Hyperlink"/>
            <w:noProof/>
          </w:rPr>
          <w:t>Significance of the Research</w:t>
        </w:r>
        <w:r w:rsidR="006F08F4">
          <w:rPr>
            <w:noProof/>
            <w:webHidden/>
          </w:rPr>
          <w:tab/>
        </w:r>
        <w:r w:rsidR="006F08F4">
          <w:rPr>
            <w:noProof/>
            <w:webHidden/>
          </w:rPr>
          <w:fldChar w:fldCharType="begin"/>
        </w:r>
        <w:r w:rsidR="006F08F4">
          <w:rPr>
            <w:noProof/>
            <w:webHidden/>
          </w:rPr>
          <w:instrText xml:space="preserve"> PAGEREF _Toc396200099 \h </w:instrText>
        </w:r>
        <w:r w:rsidR="006F08F4">
          <w:rPr>
            <w:noProof/>
            <w:webHidden/>
          </w:rPr>
        </w:r>
        <w:r w:rsidR="006F08F4">
          <w:rPr>
            <w:noProof/>
            <w:webHidden/>
          </w:rPr>
          <w:fldChar w:fldCharType="separate"/>
        </w:r>
        <w:r w:rsidR="006F08F4">
          <w:rPr>
            <w:noProof/>
            <w:webHidden/>
          </w:rPr>
          <w:t>1-3</w:t>
        </w:r>
        <w:r w:rsidR="006F08F4">
          <w:rPr>
            <w:noProof/>
            <w:webHidden/>
          </w:rPr>
          <w:fldChar w:fldCharType="end"/>
        </w:r>
      </w:hyperlink>
    </w:p>
    <w:p w14:paraId="6301C5BA"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00" w:history="1">
        <w:r w:rsidR="006F08F4" w:rsidRPr="00D15FFA">
          <w:rPr>
            <w:rStyle w:val="Hyperlink"/>
            <w:noProof/>
            <w14:scene3d>
              <w14:camera w14:prst="orthographicFront"/>
              <w14:lightRig w14:rig="threePt" w14:dir="t">
                <w14:rot w14:lat="0" w14:lon="0" w14:rev="0"/>
              </w14:lightRig>
            </w14:scene3d>
          </w:rPr>
          <w:t>1.5</w:t>
        </w:r>
        <w:r w:rsidR="006F08F4">
          <w:rPr>
            <w:rFonts w:asciiTheme="minorHAnsi" w:eastAsiaTheme="minorEastAsia" w:hAnsiTheme="minorHAnsi" w:cstheme="minorBidi"/>
            <w:noProof/>
            <w:sz w:val="22"/>
            <w:szCs w:val="22"/>
          </w:rPr>
          <w:tab/>
        </w:r>
        <w:r w:rsidR="006F08F4" w:rsidRPr="00D15FFA">
          <w:rPr>
            <w:rStyle w:val="Hyperlink"/>
            <w:noProof/>
          </w:rPr>
          <w:t>Research Methodology</w:t>
        </w:r>
        <w:r w:rsidR="006F08F4">
          <w:rPr>
            <w:noProof/>
            <w:webHidden/>
          </w:rPr>
          <w:tab/>
        </w:r>
        <w:r w:rsidR="006F08F4">
          <w:rPr>
            <w:noProof/>
            <w:webHidden/>
          </w:rPr>
          <w:fldChar w:fldCharType="begin"/>
        </w:r>
        <w:r w:rsidR="006F08F4">
          <w:rPr>
            <w:noProof/>
            <w:webHidden/>
          </w:rPr>
          <w:instrText xml:space="preserve"> PAGEREF _Toc396200100 \h </w:instrText>
        </w:r>
        <w:r w:rsidR="006F08F4">
          <w:rPr>
            <w:noProof/>
            <w:webHidden/>
          </w:rPr>
        </w:r>
        <w:r w:rsidR="006F08F4">
          <w:rPr>
            <w:noProof/>
            <w:webHidden/>
          </w:rPr>
          <w:fldChar w:fldCharType="separate"/>
        </w:r>
        <w:r w:rsidR="006F08F4">
          <w:rPr>
            <w:noProof/>
            <w:webHidden/>
          </w:rPr>
          <w:t>1-4</w:t>
        </w:r>
        <w:r w:rsidR="006F08F4">
          <w:rPr>
            <w:noProof/>
            <w:webHidden/>
          </w:rPr>
          <w:fldChar w:fldCharType="end"/>
        </w:r>
      </w:hyperlink>
    </w:p>
    <w:p w14:paraId="560B5FFD"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05" w:history="1">
        <w:r w:rsidR="006F08F4" w:rsidRPr="00D15FFA">
          <w:rPr>
            <w:rStyle w:val="Hyperlink"/>
            <w:noProof/>
            <w14:scene3d>
              <w14:camera w14:prst="orthographicFront"/>
              <w14:lightRig w14:rig="threePt" w14:dir="t">
                <w14:rot w14:lat="0" w14:lon="0" w14:rev="0"/>
              </w14:lightRig>
            </w14:scene3d>
          </w:rPr>
          <w:t>1.5.1</w:t>
        </w:r>
        <w:r w:rsidR="006F08F4">
          <w:rPr>
            <w:rFonts w:asciiTheme="minorHAnsi" w:eastAsiaTheme="minorEastAsia" w:hAnsiTheme="minorHAnsi" w:cstheme="minorBidi"/>
            <w:noProof/>
            <w:sz w:val="22"/>
            <w:szCs w:val="22"/>
          </w:rPr>
          <w:tab/>
        </w:r>
        <w:r w:rsidR="006F08F4" w:rsidRPr="00D15FFA">
          <w:rPr>
            <w:rStyle w:val="Hyperlink"/>
            <w:noProof/>
          </w:rPr>
          <w:t>Investigation and Research Analysis</w:t>
        </w:r>
        <w:r w:rsidR="006F08F4">
          <w:rPr>
            <w:noProof/>
            <w:webHidden/>
          </w:rPr>
          <w:tab/>
        </w:r>
        <w:r w:rsidR="006F08F4">
          <w:rPr>
            <w:noProof/>
            <w:webHidden/>
          </w:rPr>
          <w:fldChar w:fldCharType="begin"/>
        </w:r>
        <w:r w:rsidR="006F08F4">
          <w:rPr>
            <w:noProof/>
            <w:webHidden/>
          </w:rPr>
          <w:instrText xml:space="preserve"> PAGEREF _Toc396200105 \h </w:instrText>
        </w:r>
        <w:r w:rsidR="006F08F4">
          <w:rPr>
            <w:noProof/>
            <w:webHidden/>
          </w:rPr>
        </w:r>
        <w:r w:rsidR="006F08F4">
          <w:rPr>
            <w:noProof/>
            <w:webHidden/>
          </w:rPr>
          <w:fldChar w:fldCharType="separate"/>
        </w:r>
        <w:r w:rsidR="006F08F4">
          <w:rPr>
            <w:noProof/>
            <w:webHidden/>
          </w:rPr>
          <w:t>1-5</w:t>
        </w:r>
        <w:r w:rsidR="006F08F4">
          <w:rPr>
            <w:noProof/>
            <w:webHidden/>
          </w:rPr>
          <w:fldChar w:fldCharType="end"/>
        </w:r>
      </w:hyperlink>
    </w:p>
    <w:p w14:paraId="0D6E4A93"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06" w:history="1">
        <w:r w:rsidR="006F08F4" w:rsidRPr="00D15FFA">
          <w:rPr>
            <w:rStyle w:val="Hyperlink"/>
            <w:noProof/>
            <w14:scene3d>
              <w14:camera w14:prst="orthographicFront"/>
              <w14:lightRig w14:rig="threePt" w14:dir="t">
                <w14:rot w14:lat="0" w14:lon="0" w14:rev="0"/>
              </w14:lightRig>
            </w14:scene3d>
          </w:rPr>
          <w:t>1.5.2</w:t>
        </w:r>
        <w:r w:rsidR="006F08F4">
          <w:rPr>
            <w:rFonts w:asciiTheme="minorHAnsi" w:eastAsiaTheme="minorEastAsia" w:hAnsiTheme="minorHAnsi" w:cstheme="minorBidi"/>
            <w:noProof/>
            <w:sz w:val="22"/>
            <w:szCs w:val="22"/>
          </w:rPr>
          <w:tab/>
        </w:r>
        <w:r w:rsidR="006F08F4" w:rsidRPr="00D15FFA">
          <w:rPr>
            <w:rStyle w:val="Hyperlink"/>
            <w:noProof/>
          </w:rPr>
          <w:t>System Design</w:t>
        </w:r>
        <w:r w:rsidR="006F08F4">
          <w:rPr>
            <w:noProof/>
            <w:webHidden/>
          </w:rPr>
          <w:tab/>
        </w:r>
        <w:r w:rsidR="006F08F4">
          <w:rPr>
            <w:noProof/>
            <w:webHidden/>
          </w:rPr>
          <w:fldChar w:fldCharType="begin"/>
        </w:r>
        <w:r w:rsidR="006F08F4">
          <w:rPr>
            <w:noProof/>
            <w:webHidden/>
          </w:rPr>
          <w:instrText xml:space="preserve"> PAGEREF _Toc396200106 \h </w:instrText>
        </w:r>
        <w:r w:rsidR="006F08F4">
          <w:rPr>
            <w:noProof/>
            <w:webHidden/>
          </w:rPr>
        </w:r>
        <w:r w:rsidR="006F08F4">
          <w:rPr>
            <w:noProof/>
            <w:webHidden/>
          </w:rPr>
          <w:fldChar w:fldCharType="separate"/>
        </w:r>
        <w:r w:rsidR="006F08F4">
          <w:rPr>
            <w:noProof/>
            <w:webHidden/>
          </w:rPr>
          <w:t>1-5</w:t>
        </w:r>
        <w:r w:rsidR="006F08F4">
          <w:rPr>
            <w:noProof/>
            <w:webHidden/>
          </w:rPr>
          <w:fldChar w:fldCharType="end"/>
        </w:r>
      </w:hyperlink>
    </w:p>
    <w:p w14:paraId="5B2F9ED3"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07" w:history="1">
        <w:r w:rsidR="006F08F4" w:rsidRPr="00D15FFA">
          <w:rPr>
            <w:rStyle w:val="Hyperlink"/>
            <w:noProof/>
            <w14:scene3d>
              <w14:camera w14:prst="orthographicFront"/>
              <w14:lightRig w14:rig="threePt" w14:dir="t">
                <w14:rot w14:lat="0" w14:lon="0" w14:rev="0"/>
              </w14:lightRig>
            </w14:scene3d>
          </w:rPr>
          <w:t>1.5.3</w:t>
        </w:r>
        <w:r w:rsidR="006F08F4">
          <w:rPr>
            <w:rFonts w:asciiTheme="minorHAnsi" w:eastAsiaTheme="minorEastAsia" w:hAnsiTheme="minorHAnsi" w:cstheme="minorBidi"/>
            <w:noProof/>
            <w:sz w:val="22"/>
            <w:szCs w:val="22"/>
          </w:rPr>
          <w:tab/>
        </w:r>
        <w:r w:rsidR="006F08F4" w:rsidRPr="00D15FFA">
          <w:rPr>
            <w:rStyle w:val="Hyperlink"/>
            <w:noProof/>
          </w:rPr>
          <w:t>Sprints</w:t>
        </w:r>
        <w:r w:rsidR="006F08F4">
          <w:rPr>
            <w:noProof/>
            <w:webHidden/>
          </w:rPr>
          <w:tab/>
        </w:r>
        <w:r w:rsidR="006F08F4">
          <w:rPr>
            <w:noProof/>
            <w:webHidden/>
          </w:rPr>
          <w:fldChar w:fldCharType="begin"/>
        </w:r>
        <w:r w:rsidR="006F08F4">
          <w:rPr>
            <w:noProof/>
            <w:webHidden/>
          </w:rPr>
          <w:instrText xml:space="preserve"> PAGEREF _Toc396200107 \h </w:instrText>
        </w:r>
        <w:r w:rsidR="006F08F4">
          <w:rPr>
            <w:noProof/>
            <w:webHidden/>
          </w:rPr>
        </w:r>
        <w:r w:rsidR="006F08F4">
          <w:rPr>
            <w:noProof/>
            <w:webHidden/>
          </w:rPr>
          <w:fldChar w:fldCharType="separate"/>
        </w:r>
        <w:r w:rsidR="006F08F4">
          <w:rPr>
            <w:noProof/>
            <w:webHidden/>
          </w:rPr>
          <w:t>1-5</w:t>
        </w:r>
        <w:r w:rsidR="006F08F4">
          <w:rPr>
            <w:noProof/>
            <w:webHidden/>
          </w:rPr>
          <w:fldChar w:fldCharType="end"/>
        </w:r>
      </w:hyperlink>
    </w:p>
    <w:p w14:paraId="4CECF20C"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08" w:history="1">
        <w:r w:rsidR="006F08F4" w:rsidRPr="00D15FFA">
          <w:rPr>
            <w:rStyle w:val="Hyperlink"/>
            <w:noProof/>
            <w14:scene3d>
              <w14:camera w14:prst="orthographicFront"/>
              <w14:lightRig w14:rig="threePt" w14:dir="t">
                <w14:rot w14:lat="0" w14:lon="0" w14:rev="0"/>
              </w14:lightRig>
            </w14:scene3d>
          </w:rPr>
          <w:t>1.5.4</w:t>
        </w:r>
        <w:r w:rsidR="006F08F4">
          <w:rPr>
            <w:rFonts w:asciiTheme="minorHAnsi" w:eastAsiaTheme="minorEastAsia" w:hAnsiTheme="minorHAnsi" w:cstheme="minorBidi"/>
            <w:noProof/>
            <w:sz w:val="22"/>
            <w:szCs w:val="22"/>
          </w:rPr>
          <w:tab/>
        </w:r>
        <w:r w:rsidR="006F08F4" w:rsidRPr="00D15FFA">
          <w:rPr>
            <w:rStyle w:val="Hyperlink"/>
            <w:noProof/>
          </w:rPr>
          <w:t>Sprint Planning Meetings</w:t>
        </w:r>
        <w:r w:rsidR="006F08F4">
          <w:rPr>
            <w:noProof/>
            <w:webHidden/>
          </w:rPr>
          <w:tab/>
        </w:r>
        <w:r w:rsidR="006F08F4">
          <w:rPr>
            <w:noProof/>
            <w:webHidden/>
          </w:rPr>
          <w:fldChar w:fldCharType="begin"/>
        </w:r>
        <w:r w:rsidR="006F08F4">
          <w:rPr>
            <w:noProof/>
            <w:webHidden/>
          </w:rPr>
          <w:instrText xml:space="preserve"> PAGEREF _Toc396200108 \h </w:instrText>
        </w:r>
        <w:r w:rsidR="006F08F4">
          <w:rPr>
            <w:noProof/>
            <w:webHidden/>
          </w:rPr>
        </w:r>
        <w:r w:rsidR="006F08F4">
          <w:rPr>
            <w:noProof/>
            <w:webHidden/>
          </w:rPr>
          <w:fldChar w:fldCharType="separate"/>
        </w:r>
        <w:r w:rsidR="006F08F4">
          <w:rPr>
            <w:noProof/>
            <w:webHidden/>
          </w:rPr>
          <w:t>1-6</w:t>
        </w:r>
        <w:r w:rsidR="006F08F4">
          <w:rPr>
            <w:noProof/>
            <w:webHidden/>
          </w:rPr>
          <w:fldChar w:fldCharType="end"/>
        </w:r>
      </w:hyperlink>
    </w:p>
    <w:p w14:paraId="390E97B1"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09" w:history="1">
        <w:r w:rsidR="006F08F4" w:rsidRPr="00D15FFA">
          <w:rPr>
            <w:rStyle w:val="Hyperlink"/>
            <w:noProof/>
            <w14:scene3d>
              <w14:camera w14:prst="orthographicFront"/>
              <w14:lightRig w14:rig="threePt" w14:dir="t">
                <w14:rot w14:lat="0" w14:lon="0" w14:rev="0"/>
              </w14:lightRig>
            </w14:scene3d>
          </w:rPr>
          <w:t>1.5.5</w:t>
        </w:r>
        <w:r w:rsidR="006F08F4">
          <w:rPr>
            <w:rFonts w:asciiTheme="minorHAnsi" w:eastAsiaTheme="minorEastAsia" w:hAnsiTheme="minorHAnsi" w:cstheme="minorBidi"/>
            <w:noProof/>
            <w:sz w:val="22"/>
            <w:szCs w:val="22"/>
          </w:rPr>
          <w:tab/>
        </w:r>
        <w:r w:rsidR="006F08F4" w:rsidRPr="00D15FFA">
          <w:rPr>
            <w:rStyle w:val="Hyperlink"/>
            <w:noProof/>
          </w:rPr>
          <w:t>Scrum Meetings</w:t>
        </w:r>
        <w:r w:rsidR="006F08F4">
          <w:rPr>
            <w:noProof/>
            <w:webHidden/>
          </w:rPr>
          <w:tab/>
        </w:r>
        <w:r w:rsidR="006F08F4">
          <w:rPr>
            <w:noProof/>
            <w:webHidden/>
          </w:rPr>
          <w:fldChar w:fldCharType="begin"/>
        </w:r>
        <w:r w:rsidR="006F08F4">
          <w:rPr>
            <w:noProof/>
            <w:webHidden/>
          </w:rPr>
          <w:instrText xml:space="preserve"> PAGEREF _Toc396200109 \h </w:instrText>
        </w:r>
        <w:r w:rsidR="006F08F4">
          <w:rPr>
            <w:noProof/>
            <w:webHidden/>
          </w:rPr>
        </w:r>
        <w:r w:rsidR="006F08F4">
          <w:rPr>
            <w:noProof/>
            <w:webHidden/>
          </w:rPr>
          <w:fldChar w:fldCharType="separate"/>
        </w:r>
        <w:r w:rsidR="006F08F4">
          <w:rPr>
            <w:noProof/>
            <w:webHidden/>
          </w:rPr>
          <w:t>1-6</w:t>
        </w:r>
        <w:r w:rsidR="006F08F4">
          <w:rPr>
            <w:noProof/>
            <w:webHidden/>
          </w:rPr>
          <w:fldChar w:fldCharType="end"/>
        </w:r>
      </w:hyperlink>
    </w:p>
    <w:p w14:paraId="7FDE3943"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10" w:history="1">
        <w:r w:rsidR="006F08F4" w:rsidRPr="00D15FFA">
          <w:rPr>
            <w:rStyle w:val="Hyperlink"/>
            <w:noProof/>
            <w14:scene3d>
              <w14:camera w14:prst="orthographicFront"/>
              <w14:lightRig w14:rig="threePt" w14:dir="t">
                <w14:rot w14:lat="0" w14:lon="0" w14:rev="0"/>
              </w14:lightRig>
            </w14:scene3d>
          </w:rPr>
          <w:t>1.5.6</w:t>
        </w:r>
        <w:r w:rsidR="006F08F4">
          <w:rPr>
            <w:rFonts w:asciiTheme="minorHAnsi" w:eastAsiaTheme="minorEastAsia" w:hAnsiTheme="minorHAnsi" w:cstheme="minorBidi"/>
            <w:noProof/>
            <w:sz w:val="22"/>
            <w:szCs w:val="22"/>
          </w:rPr>
          <w:tab/>
        </w:r>
        <w:r w:rsidR="006F08F4" w:rsidRPr="00D15FFA">
          <w:rPr>
            <w:rStyle w:val="Hyperlink"/>
            <w:noProof/>
          </w:rPr>
          <w:t>System Development</w:t>
        </w:r>
        <w:r w:rsidR="006F08F4">
          <w:rPr>
            <w:noProof/>
            <w:webHidden/>
          </w:rPr>
          <w:tab/>
        </w:r>
        <w:r w:rsidR="006F08F4">
          <w:rPr>
            <w:noProof/>
            <w:webHidden/>
          </w:rPr>
          <w:fldChar w:fldCharType="begin"/>
        </w:r>
        <w:r w:rsidR="006F08F4">
          <w:rPr>
            <w:noProof/>
            <w:webHidden/>
          </w:rPr>
          <w:instrText xml:space="preserve"> PAGEREF _Toc396200110 \h </w:instrText>
        </w:r>
        <w:r w:rsidR="006F08F4">
          <w:rPr>
            <w:noProof/>
            <w:webHidden/>
          </w:rPr>
        </w:r>
        <w:r w:rsidR="006F08F4">
          <w:rPr>
            <w:noProof/>
            <w:webHidden/>
          </w:rPr>
          <w:fldChar w:fldCharType="separate"/>
        </w:r>
        <w:r w:rsidR="006F08F4">
          <w:rPr>
            <w:noProof/>
            <w:webHidden/>
          </w:rPr>
          <w:t>1-6</w:t>
        </w:r>
        <w:r w:rsidR="006F08F4">
          <w:rPr>
            <w:noProof/>
            <w:webHidden/>
          </w:rPr>
          <w:fldChar w:fldCharType="end"/>
        </w:r>
      </w:hyperlink>
    </w:p>
    <w:p w14:paraId="0B47C8FD"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14" w:history="1">
        <w:r w:rsidR="006F08F4" w:rsidRPr="00D15FFA">
          <w:rPr>
            <w:rStyle w:val="Hyperlink"/>
            <w:noProof/>
            <w14:scene3d>
              <w14:camera w14:prst="orthographicFront"/>
              <w14:lightRig w14:rig="threePt" w14:dir="t">
                <w14:rot w14:lat="0" w14:lon="0" w14:rev="0"/>
              </w14:lightRig>
            </w14:scene3d>
          </w:rPr>
          <w:t>1.5.7</w:t>
        </w:r>
        <w:r w:rsidR="006F08F4">
          <w:rPr>
            <w:rFonts w:asciiTheme="minorHAnsi" w:eastAsiaTheme="minorEastAsia" w:hAnsiTheme="minorHAnsi" w:cstheme="minorBidi"/>
            <w:noProof/>
            <w:sz w:val="22"/>
            <w:szCs w:val="22"/>
          </w:rPr>
          <w:tab/>
        </w:r>
        <w:r w:rsidR="006F08F4" w:rsidRPr="00D15FFA">
          <w:rPr>
            <w:rStyle w:val="Hyperlink"/>
            <w:noProof/>
          </w:rPr>
          <w:t>System Integration and Testing</w:t>
        </w:r>
        <w:r w:rsidR="006F08F4">
          <w:rPr>
            <w:noProof/>
            <w:webHidden/>
          </w:rPr>
          <w:tab/>
        </w:r>
        <w:r w:rsidR="006F08F4">
          <w:rPr>
            <w:noProof/>
            <w:webHidden/>
          </w:rPr>
          <w:fldChar w:fldCharType="begin"/>
        </w:r>
        <w:r w:rsidR="006F08F4">
          <w:rPr>
            <w:noProof/>
            <w:webHidden/>
          </w:rPr>
          <w:instrText xml:space="preserve"> PAGEREF _Toc396200114 \h </w:instrText>
        </w:r>
        <w:r w:rsidR="006F08F4">
          <w:rPr>
            <w:noProof/>
            <w:webHidden/>
          </w:rPr>
        </w:r>
        <w:r w:rsidR="006F08F4">
          <w:rPr>
            <w:noProof/>
            <w:webHidden/>
          </w:rPr>
          <w:fldChar w:fldCharType="separate"/>
        </w:r>
        <w:r w:rsidR="006F08F4">
          <w:rPr>
            <w:noProof/>
            <w:webHidden/>
          </w:rPr>
          <w:t>1-6</w:t>
        </w:r>
        <w:r w:rsidR="006F08F4">
          <w:rPr>
            <w:noProof/>
            <w:webHidden/>
          </w:rPr>
          <w:fldChar w:fldCharType="end"/>
        </w:r>
      </w:hyperlink>
    </w:p>
    <w:p w14:paraId="5BF638F2"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15" w:history="1">
        <w:r w:rsidR="006F08F4" w:rsidRPr="00D15FFA">
          <w:rPr>
            <w:rStyle w:val="Hyperlink"/>
            <w:noProof/>
            <w14:scene3d>
              <w14:camera w14:prst="orthographicFront"/>
              <w14:lightRig w14:rig="threePt" w14:dir="t">
                <w14:rot w14:lat="0" w14:lon="0" w14:rev="0"/>
              </w14:lightRig>
            </w14:scene3d>
          </w:rPr>
          <w:t>1.5.8</w:t>
        </w:r>
        <w:r w:rsidR="006F08F4">
          <w:rPr>
            <w:rFonts w:asciiTheme="minorHAnsi" w:eastAsiaTheme="minorEastAsia" w:hAnsiTheme="minorHAnsi" w:cstheme="minorBidi"/>
            <w:noProof/>
            <w:sz w:val="22"/>
            <w:szCs w:val="22"/>
          </w:rPr>
          <w:tab/>
        </w:r>
        <w:r w:rsidR="006F08F4" w:rsidRPr="00D15FFA">
          <w:rPr>
            <w:rStyle w:val="Hyperlink"/>
            <w:noProof/>
          </w:rPr>
          <w:t>System Evaluation</w:t>
        </w:r>
        <w:r w:rsidR="006F08F4">
          <w:rPr>
            <w:noProof/>
            <w:webHidden/>
          </w:rPr>
          <w:tab/>
        </w:r>
        <w:r w:rsidR="006F08F4">
          <w:rPr>
            <w:noProof/>
            <w:webHidden/>
          </w:rPr>
          <w:fldChar w:fldCharType="begin"/>
        </w:r>
        <w:r w:rsidR="006F08F4">
          <w:rPr>
            <w:noProof/>
            <w:webHidden/>
          </w:rPr>
          <w:instrText xml:space="preserve"> PAGEREF _Toc396200115 \h </w:instrText>
        </w:r>
        <w:r w:rsidR="006F08F4">
          <w:rPr>
            <w:noProof/>
            <w:webHidden/>
          </w:rPr>
        </w:r>
        <w:r w:rsidR="006F08F4">
          <w:rPr>
            <w:noProof/>
            <w:webHidden/>
          </w:rPr>
          <w:fldChar w:fldCharType="separate"/>
        </w:r>
        <w:r w:rsidR="006F08F4">
          <w:rPr>
            <w:noProof/>
            <w:webHidden/>
          </w:rPr>
          <w:t>1-6</w:t>
        </w:r>
        <w:r w:rsidR="006F08F4">
          <w:rPr>
            <w:noProof/>
            <w:webHidden/>
          </w:rPr>
          <w:fldChar w:fldCharType="end"/>
        </w:r>
      </w:hyperlink>
    </w:p>
    <w:p w14:paraId="0FF38E1C"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16" w:history="1">
        <w:r w:rsidR="006F08F4" w:rsidRPr="00D15FFA">
          <w:rPr>
            <w:rStyle w:val="Hyperlink"/>
            <w:noProof/>
            <w14:scene3d>
              <w14:camera w14:prst="orthographicFront"/>
              <w14:lightRig w14:rig="threePt" w14:dir="t">
                <w14:rot w14:lat="0" w14:lon="0" w14:rev="0"/>
              </w14:lightRig>
            </w14:scene3d>
          </w:rPr>
          <w:t>1.5.9</w:t>
        </w:r>
        <w:r w:rsidR="006F08F4">
          <w:rPr>
            <w:rFonts w:asciiTheme="minorHAnsi" w:eastAsiaTheme="minorEastAsia" w:hAnsiTheme="minorHAnsi" w:cstheme="minorBidi"/>
            <w:noProof/>
            <w:sz w:val="22"/>
            <w:szCs w:val="22"/>
          </w:rPr>
          <w:tab/>
        </w:r>
        <w:r w:rsidR="006F08F4" w:rsidRPr="00D15FFA">
          <w:rPr>
            <w:rStyle w:val="Hyperlink"/>
            <w:noProof/>
          </w:rPr>
          <w:t>Documentation</w:t>
        </w:r>
        <w:r w:rsidR="006F08F4">
          <w:rPr>
            <w:noProof/>
            <w:webHidden/>
          </w:rPr>
          <w:tab/>
        </w:r>
        <w:r w:rsidR="006F08F4">
          <w:rPr>
            <w:noProof/>
            <w:webHidden/>
          </w:rPr>
          <w:fldChar w:fldCharType="begin"/>
        </w:r>
        <w:r w:rsidR="006F08F4">
          <w:rPr>
            <w:noProof/>
            <w:webHidden/>
          </w:rPr>
          <w:instrText xml:space="preserve"> PAGEREF _Toc396200116 \h </w:instrText>
        </w:r>
        <w:r w:rsidR="006F08F4">
          <w:rPr>
            <w:noProof/>
            <w:webHidden/>
          </w:rPr>
        </w:r>
        <w:r w:rsidR="006F08F4">
          <w:rPr>
            <w:noProof/>
            <w:webHidden/>
          </w:rPr>
          <w:fldChar w:fldCharType="separate"/>
        </w:r>
        <w:r w:rsidR="006F08F4">
          <w:rPr>
            <w:noProof/>
            <w:webHidden/>
          </w:rPr>
          <w:t>1-6</w:t>
        </w:r>
        <w:r w:rsidR="006F08F4">
          <w:rPr>
            <w:noProof/>
            <w:webHidden/>
          </w:rPr>
          <w:fldChar w:fldCharType="end"/>
        </w:r>
      </w:hyperlink>
    </w:p>
    <w:p w14:paraId="0D9F74C2" w14:textId="77777777" w:rsidR="006F08F4" w:rsidRDefault="00DC504A">
      <w:pPr>
        <w:pStyle w:val="TOC3"/>
        <w:tabs>
          <w:tab w:val="left" w:pos="1540"/>
          <w:tab w:val="right" w:leader="dot" w:pos="9350"/>
        </w:tabs>
        <w:rPr>
          <w:rFonts w:asciiTheme="minorHAnsi" w:eastAsiaTheme="minorEastAsia" w:hAnsiTheme="minorHAnsi" w:cstheme="minorBidi"/>
          <w:noProof/>
          <w:sz w:val="22"/>
          <w:szCs w:val="22"/>
        </w:rPr>
      </w:pPr>
      <w:hyperlink w:anchor="_Toc396200117" w:history="1">
        <w:r w:rsidR="006F08F4" w:rsidRPr="00D15FFA">
          <w:rPr>
            <w:rStyle w:val="Hyperlink"/>
            <w:noProof/>
            <w14:scene3d>
              <w14:camera w14:prst="orthographicFront"/>
              <w14:lightRig w14:rig="threePt" w14:dir="t">
                <w14:rot w14:lat="0" w14:lon="0" w14:rev="0"/>
              </w14:lightRig>
            </w14:scene3d>
          </w:rPr>
          <w:t>1.5.10</w:t>
        </w:r>
        <w:r w:rsidR="006F08F4">
          <w:rPr>
            <w:rFonts w:asciiTheme="minorHAnsi" w:eastAsiaTheme="minorEastAsia" w:hAnsiTheme="minorHAnsi" w:cstheme="minorBidi"/>
            <w:noProof/>
            <w:sz w:val="22"/>
            <w:szCs w:val="22"/>
          </w:rPr>
          <w:tab/>
        </w:r>
        <w:r w:rsidR="006F08F4" w:rsidRPr="00D15FFA">
          <w:rPr>
            <w:rStyle w:val="Hyperlink"/>
            <w:noProof/>
          </w:rPr>
          <w:t>Calendar of Activities</w:t>
        </w:r>
        <w:r w:rsidR="006F08F4">
          <w:rPr>
            <w:noProof/>
            <w:webHidden/>
          </w:rPr>
          <w:tab/>
        </w:r>
        <w:r w:rsidR="006F08F4">
          <w:rPr>
            <w:noProof/>
            <w:webHidden/>
          </w:rPr>
          <w:fldChar w:fldCharType="begin"/>
        </w:r>
        <w:r w:rsidR="006F08F4">
          <w:rPr>
            <w:noProof/>
            <w:webHidden/>
          </w:rPr>
          <w:instrText xml:space="preserve"> PAGEREF _Toc396200117 \h </w:instrText>
        </w:r>
        <w:r w:rsidR="006F08F4">
          <w:rPr>
            <w:noProof/>
            <w:webHidden/>
          </w:rPr>
        </w:r>
        <w:r w:rsidR="006F08F4">
          <w:rPr>
            <w:noProof/>
            <w:webHidden/>
          </w:rPr>
          <w:fldChar w:fldCharType="separate"/>
        </w:r>
        <w:r w:rsidR="006F08F4">
          <w:rPr>
            <w:noProof/>
            <w:webHidden/>
          </w:rPr>
          <w:t>1-7</w:t>
        </w:r>
        <w:r w:rsidR="006F08F4">
          <w:rPr>
            <w:noProof/>
            <w:webHidden/>
          </w:rPr>
          <w:fldChar w:fldCharType="end"/>
        </w:r>
      </w:hyperlink>
    </w:p>
    <w:p w14:paraId="394EECE0" w14:textId="77777777" w:rsidR="006F08F4" w:rsidRDefault="00DC504A">
      <w:pPr>
        <w:pStyle w:val="TOC1"/>
        <w:tabs>
          <w:tab w:val="left" w:pos="660"/>
          <w:tab w:val="right" w:leader="dot" w:pos="9350"/>
        </w:tabs>
        <w:rPr>
          <w:rFonts w:asciiTheme="minorHAnsi" w:eastAsiaTheme="minorEastAsia" w:hAnsiTheme="minorHAnsi" w:cstheme="minorBidi"/>
          <w:noProof/>
          <w:sz w:val="22"/>
          <w:szCs w:val="22"/>
        </w:rPr>
      </w:pPr>
      <w:hyperlink w:anchor="_Toc396200118" w:history="1">
        <w:r w:rsidR="006F08F4" w:rsidRPr="00D15FFA">
          <w:rPr>
            <w:rStyle w:val="Hyperlink"/>
            <w:noProof/>
          </w:rPr>
          <w:t>2.0</w:t>
        </w:r>
        <w:r w:rsidR="006F08F4">
          <w:rPr>
            <w:rFonts w:asciiTheme="minorHAnsi" w:eastAsiaTheme="minorEastAsia" w:hAnsiTheme="minorHAnsi" w:cstheme="minorBidi"/>
            <w:noProof/>
            <w:sz w:val="22"/>
            <w:szCs w:val="22"/>
          </w:rPr>
          <w:tab/>
        </w:r>
        <w:r w:rsidR="006F08F4" w:rsidRPr="00D15FFA">
          <w:rPr>
            <w:rStyle w:val="Hyperlink"/>
            <w:noProof/>
          </w:rPr>
          <w:t>Review of Related Works</w:t>
        </w:r>
        <w:r w:rsidR="006F08F4">
          <w:rPr>
            <w:noProof/>
            <w:webHidden/>
          </w:rPr>
          <w:tab/>
        </w:r>
        <w:r w:rsidR="006F08F4">
          <w:rPr>
            <w:noProof/>
            <w:webHidden/>
          </w:rPr>
          <w:fldChar w:fldCharType="begin"/>
        </w:r>
        <w:r w:rsidR="006F08F4">
          <w:rPr>
            <w:noProof/>
            <w:webHidden/>
          </w:rPr>
          <w:instrText xml:space="preserve"> PAGEREF _Toc396200118 \h </w:instrText>
        </w:r>
        <w:r w:rsidR="006F08F4">
          <w:rPr>
            <w:noProof/>
            <w:webHidden/>
          </w:rPr>
        </w:r>
        <w:r w:rsidR="006F08F4">
          <w:rPr>
            <w:noProof/>
            <w:webHidden/>
          </w:rPr>
          <w:fldChar w:fldCharType="separate"/>
        </w:r>
        <w:r w:rsidR="006F08F4">
          <w:rPr>
            <w:noProof/>
            <w:webHidden/>
          </w:rPr>
          <w:t>2-1</w:t>
        </w:r>
        <w:r w:rsidR="006F08F4">
          <w:rPr>
            <w:noProof/>
            <w:webHidden/>
          </w:rPr>
          <w:fldChar w:fldCharType="end"/>
        </w:r>
      </w:hyperlink>
    </w:p>
    <w:p w14:paraId="23E22245"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19" w:history="1">
        <w:r w:rsidR="006F08F4" w:rsidRPr="00D15FFA">
          <w:rPr>
            <w:rStyle w:val="Hyperlink"/>
            <w:noProof/>
            <w14:scene3d>
              <w14:camera w14:prst="orthographicFront"/>
              <w14:lightRig w14:rig="threePt" w14:dir="t">
                <w14:rot w14:lat="0" w14:lon="0" w14:rev="0"/>
              </w14:lightRig>
            </w14:scene3d>
          </w:rPr>
          <w:t>2.1</w:t>
        </w:r>
        <w:r w:rsidR="006F08F4">
          <w:rPr>
            <w:rFonts w:asciiTheme="minorHAnsi" w:eastAsiaTheme="minorEastAsia" w:hAnsiTheme="minorHAnsi" w:cstheme="minorBidi"/>
            <w:noProof/>
            <w:sz w:val="22"/>
            <w:szCs w:val="22"/>
          </w:rPr>
          <w:tab/>
        </w:r>
        <w:r w:rsidR="006F08F4" w:rsidRPr="00D15FFA">
          <w:rPr>
            <w:rStyle w:val="Hyperlink"/>
            <w:noProof/>
          </w:rPr>
          <w:t>Machine Learning-Based Information Extraction Systems</w:t>
        </w:r>
        <w:r w:rsidR="006F08F4">
          <w:rPr>
            <w:noProof/>
            <w:webHidden/>
          </w:rPr>
          <w:tab/>
        </w:r>
        <w:r w:rsidR="006F08F4">
          <w:rPr>
            <w:noProof/>
            <w:webHidden/>
          </w:rPr>
          <w:fldChar w:fldCharType="begin"/>
        </w:r>
        <w:r w:rsidR="006F08F4">
          <w:rPr>
            <w:noProof/>
            <w:webHidden/>
          </w:rPr>
          <w:instrText xml:space="preserve"> PAGEREF _Toc396200119 \h </w:instrText>
        </w:r>
        <w:r w:rsidR="006F08F4">
          <w:rPr>
            <w:noProof/>
            <w:webHidden/>
          </w:rPr>
        </w:r>
        <w:r w:rsidR="006F08F4">
          <w:rPr>
            <w:noProof/>
            <w:webHidden/>
          </w:rPr>
          <w:fldChar w:fldCharType="separate"/>
        </w:r>
        <w:r w:rsidR="006F08F4">
          <w:rPr>
            <w:noProof/>
            <w:webHidden/>
          </w:rPr>
          <w:t>2-1</w:t>
        </w:r>
        <w:r w:rsidR="006F08F4">
          <w:rPr>
            <w:noProof/>
            <w:webHidden/>
          </w:rPr>
          <w:fldChar w:fldCharType="end"/>
        </w:r>
      </w:hyperlink>
    </w:p>
    <w:p w14:paraId="35498330"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20" w:history="1">
        <w:r w:rsidR="006F08F4" w:rsidRPr="00D15FFA">
          <w:rPr>
            <w:rStyle w:val="Hyperlink"/>
            <w:noProof/>
            <w14:scene3d>
              <w14:camera w14:prst="orthographicFront"/>
              <w14:lightRig w14:rig="threePt" w14:dir="t">
                <w14:rot w14:lat="0" w14:lon="0" w14:rev="0"/>
              </w14:lightRig>
            </w14:scene3d>
          </w:rPr>
          <w:t>2.2</w:t>
        </w:r>
        <w:r w:rsidR="006F08F4">
          <w:rPr>
            <w:rFonts w:asciiTheme="minorHAnsi" w:eastAsiaTheme="minorEastAsia" w:hAnsiTheme="minorHAnsi" w:cstheme="minorBidi"/>
            <w:noProof/>
            <w:sz w:val="22"/>
            <w:szCs w:val="22"/>
          </w:rPr>
          <w:tab/>
        </w:r>
        <w:r w:rsidR="006F08F4" w:rsidRPr="00D15FFA">
          <w:rPr>
            <w:rStyle w:val="Hyperlink"/>
            <w:noProof/>
          </w:rPr>
          <w:t>Rule-Based Information Extraction Systems</w:t>
        </w:r>
        <w:r w:rsidR="006F08F4">
          <w:rPr>
            <w:noProof/>
            <w:webHidden/>
          </w:rPr>
          <w:tab/>
        </w:r>
        <w:r w:rsidR="006F08F4">
          <w:rPr>
            <w:noProof/>
            <w:webHidden/>
          </w:rPr>
          <w:fldChar w:fldCharType="begin"/>
        </w:r>
        <w:r w:rsidR="006F08F4">
          <w:rPr>
            <w:noProof/>
            <w:webHidden/>
          </w:rPr>
          <w:instrText xml:space="preserve"> PAGEREF _Toc396200120 \h </w:instrText>
        </w:r>
        <w:r w:rsidR="006F08F4">
          <w:rPr>
            <w:noProof/>
            <w:webHidden/>
          </w:rPr>
        </w:r>
        <w:r w:rsidR="006F08F4">
          <w:rPr>
            <w:noProof/>
            <w:webHidden/>
          </w:rPr>
          <w:fldChar w:fldCharType="separate"/>
        </w:r>
        <w:r w:rsidR="006F08F4">
          <w:rPr>
            <w:noProof/>
            <w:webHidden/>
          </w:rPr>
          <w:t>2-2</w:t>
        </w:r>
        <w:r w:rsidR="006F08F4">
          <w:rPr>
            <w:noProof/>
            <w:webHidden/>
          </w:rPr>
          <w:fldChar w:fldCharType="end"/>
        </w:r>
      </w:hyperlink>
    </w:p>
    <w:p w14:paraId="603AA546"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21" w:history="1">
        <w:r w:rsidR="006F08F4" w:rsidRPr="00D15FFA">
          <w:rPr>
            <w:rStyle w:val="Hyperlink"/>
            <w:noProof/>
            <w14:scene3d>
              <w14:camera w14:prst="orthographicFront"/>
              <w14:lightRig w14:rig="threePt" w14:dir="t">
                <w14:rot w14:lat="0" w14:lon="0" w14:rev="0"/>
              </w14:lightRig>
            </w14:scene3d>
          </w:rPr>
          <w:t>2.3</w:t>
        </w:r>
        <w:r w:rsidR="006F08F4">
          <w:rPr>
            <w:rFonts w:asciiTheme="minorHAnsi" w:eastAsiaTheme="minorEastAsia" w:hAnsiTheme="minorHAnsi" w:cstheme="minorBidi"/>
            <w:noProof/>
            <w:sz w:val="22"/>
            <w:szCs w:val="22"/>
          </w:rPr>
          <w:tab/>
        </w:r>
        <w:r w:rsidR="006F08F4" w:rsidRPr="00D15FFA">
          <w:rPr>
            <w:rStyle w:val="Hyperlink"/>
            <w:noProof/>
          </w:rPr>
          <w:t>Other Information Extraction Systems</w:t>
        </w:r>
        <w:r w:rsidR="006F08F4">
          <w:rPr>
            <w:noProof/>
            <w:webHidden/>
          </w:rPr>
          <w:tab/>
        </w:r>
        <w:r w:rsidR="006F08F4">
          <w:rPr>
            <w:noProof/>
            <w:webHidden/>
          </w:rPr>
          <w:fldChar w:fldCharType="begin"/>
        </w:r>
        <w:r w:rsidR="006F08F4">
          <w:rPr>
            <w:noProof/>
            <w:webHidden/>
          </w:rPr>
          <w:instrText xml:space="preserve"> PAGEREF _Toc396200121 \h </w:instrText>
        </w:r>
        <w:r w:rsidR="006F08F4">
          <w:rPr>
            <w:noProof/>
            <w:webHidden/>
          </w:rPr>
        </w:r>
        <w:r w:rsidR="006F08F4">
          <w:rPr>
            <w:noProof/>
            <w:webHidden/>
          </w:rPr>
          <w:fldChar w:fldCharType="separate"/>
        </w:r>
        <w:r w:rsidR="006F08F4">
          <w:rPr>
            <w:noProof/>
            <w:webHidden/>
          </w:rPr>
          <w:t>2-5</w:t>
        </w:r>
        <w:r w:rsidR="006F08F4">
          <w:rPr>
            <w:noProof/>
            <w:webHidden/>
          </w:rPr>
          <w:fldChar w:fldCharType="end"/>
        </w:r>
      </w:hyperlink>
    </w:p>
    <w:p w14:paraId="44E34A4B"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23" w:history="1">
        <w:r w:rsidR="006F08F4" w:rsidRPr="00D15FFA">
          <w:rPr>
            <w:rStyle w:val="Hyperlink"/>
            <w:noProof/>
            <w14:scene3d>
              <w14:camera w14:prst="orthographicFront"/>
              <w14:lightRig w14:rig="threePt" w14:dir="t">
                <w14:rot w14:lat="0" w14:lon="0" w14:rev="0"/>
              </w14:lightRig>
            </w14:scene3d>
          </w:rPr>
          <w:t>2.4</w:t>
        </w:r>
        <w:r w:rsidR="006F08F4">
          <w:rPr>
            <w:rFonts w:asciiTheme="minorHAnsi" w:eastAsiaTheme="minorEastAsia" w:hAnsiTheme="minorHAnsi" w:cstheme="minorBidi"/>
            <w:noProof/>
            <w:sz w:val="22"/>
            <w:szCs w:val="22"/>
          </w:rPr>
          <w:tab/>
        </w:r>
        <w:r w:rsidR="006F08F4" w:rsidRPr="00D15FFA">
          <w:rPr>
            <w:rStyle w:val="Hyperlink"/>
            <w:noProof/>
          </w:rPr>
          <w:t>Disaster Management – Relief Operations</w:t>
        </w:r>
        <w:r w:rsidR="006F08F4">
          <w:rPr>
            <w:noProof/>
            <w:webHidden/>
          </w:rPr>
          <w:tab/>
        </w:r>
        <w:r w:rsidR="006F08F4">
          <w:rPr>
            <w:noProof/>
            <w:webHidden/>
          </w:rPr>
          <w:fldChar w:fldCharType="begin"/>
        </w:r>
        <w:r w:rsidR="006F08F4">
          <w:rPr>
            <w:noProof/>
            <w:webHidden/>
          </w:rPr>
          <w:instrText xml:space="preserve"> PAGEREF _Toc396200123 \h </w:instrText>
        </w:r>
        <w:r w:rsidR="006F08F4">
          <w:rPr>
            <w:noProof/>
            <w:webHidden/>
          </w:rPr>
        </w:r>
        <w:r w:rsidR="006F08F4">
          <w:rPr>
            <w:noProof/>
            <w:webHidden/>
          </w:rPr>
          <w:fldChar w:fldCharType="separate"/>
        </w:r>
        <w:r w:rsidR="006F08F4">
          <w:rPr>
            <w:noProof/>
            <w:webHidden/>
          </w:rPr>
          <w:t>2-8</w:t>
        </w:r>
        <w:r w:rsidR="006F08F4">
          <w:rPr>
            <w:noProof/>
            <w:webHidden/>
          </w:rPr>
          <w:fldChar w:fldCharType="end"/>
        </w:r>
      </w:hyperlink>
    </w:p>
    <w:p w14:paraId="5EA5ED3F"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24" w:history="1">
        <w:r w:rsidR="006F08F4" w:rsidRPr="00D15FFA">
          <w:rPr>
            <w:rStyle w:val="Hyperlink"/>
            <w:noProof/>
            <w14:scene3d>
              <w14:camera w14:prst="orthographicFront"/>
              <w14:lightRig w14:rig="threePt" w14:dir="t">
                <w14:rot w14:lat="0" w14:lon="0" w14:rev="0"/>
              </w14:lightRig>
            </w14:scene3d>
          </w:rPr>
          <w:t>2.5</w:t>
        </w:r>
        <w:r w:rsidR="006F08F4">
          <w:rPr>
            <w:rFonts w:asciiTheme="minorHAnsi" w:eastAsiaTheme="minorEastAsia" w:hAnsiTheme="minorHAnsi" w:cstheme="minorBidi"/>
            <w:noProof/>
            <w:sz w:val="22"/>
            <w:szCs w:val="22"/>
          </w:rPr>
          <w:tab/>
        </w:r>
        <w:r w:rsidR="006F08F4" w:rsidRPr="00D15FFA">
          <w:rPr>
            <w:rStyle w:val="Hyperlink"/>
            <w:noProof/>
          </w:rPr>
          <w:t>Twitter and Disaster</w:t>
        </w:r>
        <w:r w:rsidR="006F08F4">
          <w:rPr>
            <w:noProof/>
            <w:webHidden/>
          </w:rPr>
          <w:tab/>
        </w:r>
        <w:r w:rsidR="006F08F4">
          <w:rPr>
            <w:noProof/>
            <w:webHidden/>
          </w:rPr>
          <w:fldChar w:fldCharType="begin"/>
        </w:r>
        <w:r w:rsidR="006F08F4">
          <w:rPr>
            <w:noProof/>
            <w:webHidden/>
          </w:rPr>
          <w:instrText xml:space="preserve"> PAGEREF _Toc396200124 \h </w:instrText>
        </w:r>
        <w:r w:rsidR="006F08F4">
          <w:rPr>
            <w:noProof/>
            <w:webHidden/>
          </w:rPr>
        </w:r>
        <w:r w:rsidR="006F08F4">
          <w:rPr>
            <w:noProof/>
            <w:webHidden/>
          </w:rPr>
          <w:fldChar w:fldCharType="separate"/>
        </w:r>
        <w:r w:rsidR="006F08F4">
          <w:rPr>
            <w:noProof/>
            <w:webHidden/>
          </w:rPr>
          <w:t>2-9</w:t>
        </w:r>
        <w:r w:rsidR="006F08F4">
          <w:rPr>
            <w:noProof/>
            <w:webHidden/>
          </w:rPr>
          <w:fldChar w:fldCharType="end"/>
        </w:r>
      </w:hyperlink>
    </w:p>
    <w:p w14:paraId="1E8B671A" w14:textId="77777777" w:rsidR="006F08F4" w:rsidRDefault="00DC504A">
      <w:pPr>
        <w:pStyle w:val="TOC1"/>
        <w:tabs>
          <w:tab w:val="left" w:pos="660"/>
          <w:tab w:val="right" w:leader="dot" w:pos="9350"/>
        </w:tabs>
        <w:rPr>
          <w:rFonts w:asciiTheme="minorHAnsi" w:eastAsiaTheme="minorEastAsia" w:hAnsiTheme="minorHAnsi" w:cstheme="minorBidi"/>
          <w:noProof/>
          <w:sz w:val="22"/>
          <w:szCs w:val="22"/>
        </w:rPr>
      </w:pPr>
      <w:hyperlink w:anchor="_Toc396200125" w:history="1">
        <w:r w:rsidR="006F08F4" w:rsidRPr="00D15FFA">
          <w:rPr>
            <w:rStyle w:val="Hyperlink"/>
            <w:noProof/>
          </w:rPr>
          <w:t>3.0</w:t>
        </w:r>
        <w:r w:rsidR="006F08F4">
          <w:rPr>
            <w:rFonts w:asciiTheme="minorHAnsi" w:eastAsiaTheme="minorEastAsia" w:hAnsiTheme="minorHAnsi" w:cstheme="minorBidi"/>
            <w:noProof/>
            <w:sz w:val="22"/>
            <w:szCs w:val="22"/>
          </w:rPr>
          <w:tab/>
        </w:r>
        <w:r w:rsidR="006F08F4" w:rsidRPr="00D15FFA">
          <w:rPr>
            <w:rStyle w:val="Hyperlink"/>
            <w:noProof/>
          </w:rPr>
          <w:t>Theoretical Framework</w:t>
        </w:r>
        <w:r w:rsidR="006F08F4">
          <w:rPr>
            <w:noProof/>
            <w:webHidden/>
          </w:rPr>
          <w:tab/>
        </w:r>
        <w:r w:rsidR="006F08F4">
          <w:rPr>
            <w:noProof/>
            <w:webHidden/>
          </w:rPr>
          <w:fldChar w:fldCharType="begin"/>
        </w:r>
        <w:r w:rsidR="006F08F4">
          <w:rPr>
            <w:noProof/>
            <w:webHidden/>
          </w:rPr>
          <w:instrText xml:space="preserve"> PAGEREF _Toc396200125 \h </w:instrText>
        </w:r>
        <w:r w:rsidR="006F08F4">
          <w:rPr>
            <w:noProof/>
            <w:webHidden/>
          </w:rPr>
        </w:r>
        <w:r w:rsidR="006F08F4">
          <w:rPr>
            <w:noProof/>
            <w:webHidden/>
          </w:rPr>
          <w:fldChar w:fldCharType="separate"/>
        </w:r>
        <w:r w:rsidR="006F08F4">
          <w:rPr>
            <w:noProof/>
            <w:webHidden/>
          </w:rPr>
          <w:t>3-1</w:t>
        </w:r>
        <w:r w:rsidR="006F08F4">
          <w:rPr>
            <w:noProof/>
            <w:webHidden/>
          </w:rPr>
          <w:fldChar w:fldCharType="end"/>
        </w:r>
      </w:hyperlink>
    </w:p>
    <w:p w14:paraId="64FF026C"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26" w:history="1">
        <w:r w:rsidR="006F08F4" w:rsidRPr="00D15FFA">
          <w:rPr>
            <w:rStyle w:val="Hyperlink"/>
            <w:noProof/>
            <w14:scene3d>
              <w14:camera w14:prst="orthographicFront"/>
              <w14:lightRig w14:rig="threePt" w14:dir="t">
                <w14:rot w14:lat="0" w14:lon="0" w14:rev="0"/>
              </w14:lightRig>
            </w14:scene3d>
          </w:rPr>
          <w:t>3.1</w:t>
        </w:r>
        <w:r w:rsidR="006F08F4">
          <w:rPr>
            <w:rFonts w:asciiTheme="minorHAnsi" w:eastAsiaTheme="minorEastAsia" w:hAnsiTheme="minorHAnsi" w:cstheme="minorBidi"/>
            <w:noProof/>
            <w:sz w:val="22"/>
            <w:szCs w:val="22"/>
          </w:rPr>
          <w:tab/>
        </w:r>
        <w:r w:rsidR="006F08F4" w:rsidRPr="00D15FFA">
          <w:rPr>
            <w:rStyle w:val="Hyperlink"/>
            <w:noProof/>
          </w:rPr>
          <w:t>Information Extraction</w:t>
        </w:r>
        <w:r w:rsidR="006F08F4">
          <w:rPr>
            <w:noProof/>
            <w:webHidden/>
          </w:rPr>
          <w:tab/>
        </w:r>
        <w:r w:rsidR="006F08F4">
          <w:rPr>
            <w:noProof/>
            <w:webHidden/>
          </w:rPr>
          <w:fldChar w:fldCharType="begin"/>
        </w:r>
        <w:r w:rsidR="006F08F4">
          <w:rPr>
            <w:noProof/>
            <w:webHidden/>
          </w:rPr>
          <w:instrText xml:space="preserve"> PAGEREF _Toc396200126 \h </w:instrText>
        </w:r>
        <w:r w:rsidR="006F08F4">
          <w:rPr>
            <w:noProof/>
            <w:webHidden/>
          </w:rPr>
        </w:r>
        <w:r w:rsidR="006F08F4">
          <w:rPr>
            <w:noProof/>
            <w:webHidden/>
          </w:rPr>
          <w:fldChar w:fldCharType="separate"/>
        </w:r>
        <w:r w:rsidR="006F08F4">
          <w:rPr>
            <w:noProof/>
            <w:webHidden/>
          </w:rPr>
          <w:t>3-1</w:t>
        </w:r>
        <w:r w:rsidR="006F08F4">
          <w:rPr>
            <w:noProof/>
            <w:webHidden/>
          </w:rPr>
          <w:fldChar w:fldCharType="end"/>
        </w:r>
      </w:hyperlink>
    </w:p>
    <w:p w14:paraId="260CC8FF"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27" w:history="1">
        <w:r w:rsidR="006F08F4" w:rsidRPr="00D15FFA">
          <w:rPr>
            <w:rStyle w:val="Hyperlink"/>
            <w:noProof/>
            <w14:scene3d>
              <w14:camera w14:prst="orthographicFront"/>
              <w14:lightRig w14:rig="threePt" w14:dir="t">
                <w14:rot w14:lat="0" w14:lon="0" w14:rev="0"/>
              </w14:lightRig>
            </w14:scene3d>
          </w:rPr>
          <w:t>3.1.1</w:t>
        </w:r>
        <w:r w:rsidR="006F08F4">
          <w:rPr>
            <w:rFonts w:asciiTheme="minorHAnsi" w:eastAsiaTheme="minorEastAsia" w:hAnsiTheme="minorHAnsi" w:cstheme="minorBidi"/>
            <w:noProof/>
            <w:sz w:val="22"/>
            <w:szCs w:val="22"/>
          </w:rPr>
          <w:tab/>
        </w:r>
        <w:r w:rsidR="006F08F4" w:rsidRPr="00D15FFA">
          <w:rPr>
            <w:rStyle w:val="Hyperlink"/>
            <w:noProof/>
          </w:rPr>
          <w:t>Information Extraction Modules</w:t>
        </w:r>
        <w:r w:rsidR="006F08F4">
          <w:rPr>
            <w:noProof/>
            <w:webHidden/>
          </w:rPr>
          <w:tab/>
        </w:r>
        <w:r w:rsidR="006F08F4">
          <w:rPr>
            <w:noProof/>
            <w:webHidden/>
          </w:rPr>
          <w:fldChar w:fldCharType="begin"/>
        </w:r>
        <w:r w:rsidR="006F08F4">
          <w:rPr>
            <w:noProof/>
            <w:webHidden/>
          </w:rPr>
          <w:instrText xml:space="preserve"> PAGEREF _Toc396200127 \h </w:instrText>
        </w:r>
        <w:r w:rsidR="006F08F4">
          <w:rPr>
            <w:noProof/>
            <w:webHidden/>
          </w:rPr>
        </w:r>
        <w:r w:rsidR="006F08F4">
          <w:rPr>
            <w:noProof/>
            <w:webHidden/>
          </w:rPr>
          <w:fldChar w:fldCharType="separate"/>
        </w:r>
        <w:r w:rsidR="006F08F4">
          <w:rPr>
            <w:noProof/>
            <w:webHidden/>
          </w:rPr>
          <w:t>3-2</w:t>
        </w:r>
        <w:r w:rsidR="006F08F4">
          <w:rPr>
            <w:noProof/>
            <w:webHidden/>
          </w:rPr>
          <w:fldChar w:fldCharType="end"/>
        </w:r>
      </w:hyperlink>
    </w:p>
    <w:p w14:paraId="5387975B"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28" w:history="1">
        <w:r w:rsidR="006F08F4" w:rsidRPr="00D15FFA">
          <w:rPr>
            <w:rStyle w:val="Hyperlink"/>
            <w:noProof/>
            <w14:scene3d>
              <w14:camera w14:prst="orthographicFront"/>
              <w14:lightRig w14:rig="threePt" w14:dir="t">
                <w14:rot w14:lat="0" w14:lon="0" w14:rev="0"/>
              </w14:lightRig>
            </w14:scene3d>
          </w:rPr>
          <w:t>3.2</w:t>
        </w:r>
        <w:r w:rsidR="006F08F4">
          <w:rPr>
            <w:rFonts w:asciiTheme="minorHAnsi" w:eastAsiaTheme="minorEastAsia" w:hAnsiTheme="minorHAnsi" w:cstheme="minorBidi"/>
            <w:noProof/>
            <w:sz w:val="22"/>
            <w:szCs w:val="22"/>
          </w:rPr>
          <w:tab/>
        </w:r>
        <w:r w:rsidR="006F08F4" w:rsidRPr="00D15FFA">
          <w:rPr>
            <w:rStyle w:val="Hyperlink"/>
            <w:noProof/>
          </w:rPr>
          <w:t>Information Classification</w:t>
        </w:r>
        <w:r w:rsidR="006F08F4">
          <w:rPr>
            <w:noProof/>
            <w:webHidden/>
          </w:rPr>
          <w:tab/>
        </w:r>
        <w:r w:rsidR="006F08F4">
          <w:rPr>
            <w:noProof/>
            <w:webHidden/>
          </w:rPr>
          <w:fldChar w:fldCharType="begin"/>
        </w:r>
        <w:r w:rsidR="006F08F4">
          <w:rPr>
            <w:noProof/>
            <w:webHidden/>
          </w:rPr>
          <w:instrText xml:space="preserve"> PAGEREF _Toc396200128 \h </w:instrText>
        </w:r>
        <w:r w:rsidR="006F08F4">
          <w:rPr>
            <w:noProof/>
            <w:webHidden/>
          </w:rPr>
        </w:r>
        <w:r w:rsidR="006F08F4">
          <w:rPr>
            <w:noProof/>
            <w:webHidden/>
          </w:rPr>
          <w:fldChar w:fldCharType="separate"/>
        </w:r>
        <w:r w:rsidR="006F08F4">
          <w:rPr>
            <w:noProof/>
            <w:webHidden/>
          </w:rPr>
          <w:t>3-4</w:t>
        </w:r>
        <w:r w:rsidR="006F08F4">
          <w:rPr>
            <w:noProof/>
            <w:webHidden/>
          </w:rPr>
          <w:fldChar w:fldCharType="end"/>
        </w:r>
      </w:hyperlink>
    </w:p>
    <w:p w14:paraId="13C66B28"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29" w:history="1">
        <w:r w:rsidR="006F08F4" w:rsidRPr="00D15FFA">
          <w:rPr>
            <w:rStyle w:val="Hyperlink"/>
            <w:noProof/>
            <w14:scene3d>
              <w14:camera w14:prst="orthographicFront"/>
              <w14:lightRig w14:rig="threePt" w14:dir="t">
                <w14:rot w14:lat="0" w14:lon="0" w14:rev="0"/>
              </w14:lightRig>
            </w14:scene3d>
          </w:rPr>
          <w:t>3.2.1</w:t>
        </w:r>
        <w:r w:rsidR="006F08F4">
          <w:rPr>
            <w:rFonts w:asciiTheme="minorHAnsi" w:eastAsiaTheme="minorEastAsia" w:hAnsiTheme="minorHAnsi" w:cstheme="minorBidi"/>
            <w:noProof/>
            <w:sz w:val="22"/>
            <w:szCs w:val="22"/>
          </w:rPr>
          <w:tab/>
        </w:r>
        <w:r w:rsidR="006F08F4" w:rsidRPr="00D15FFA">
          <w:rPr>
            <w:rStyle w:val="Hyperlink"/>
            <w:noProof/>
          </w:rPr>
          <w:t>Document Representation</w:t>
        </w:r>
        <w:r w:rsidR="006F08F4">
          <w:rPr>
            <w:noProof/>
            <w:webHidden/>
          </w:rPr>
          <w:tab/>
        </w:r>
        <w:r w:rsidR="006F08F4">
          <w:rPr>
            <w:noProof/>
            <w:webHidden/>
          </w:rPr>
          <w:fldChar w:fldCharType="begin"/>
        </w:r>
        <w:r w:rsidR="006F08F4">
          <w:rPr>
            <w:noProof/>
            <w:webHidden/>
          </w:rPr>
          <w:instrText xml:space="preserve"> PAGEREF _Toc396200129 \h </w:instrText>
        </w:r>
        <w:r w:rsidR="006F08F4">
          <w:rPr>
            <w:noProof/>
            <w:webHidden/>
          </w:rPr>
        </w:r>
        <w:r w:rsidR="006F08F4">
          <w:rPr>
            <w:noProof/>
            <w:webHidden/>
          </w:rPr>
          <w:fldChar w:fldCharType="separate"/>
        </w:r>
        <w:r w:rsidR="006F08F4">
          <w:rPr>
            <w:noProof/>
            <w:webHidden/>
          </w:rPr>
          <w:t>3-4</w:t>
        </w:r>
        <w:r w:rsidR="006F08F4">
          <w:rPr>
            <w:noProof/>
            <w:webHidden/>
          </w:rPr>
          <w:fldChar w:fldCharType="end"/>
        </w:r>
      </w:hyperlink>
    </w:p>
    <w:p w14:paraId="3E09A2FD"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30" w:history="1">
        <w:r w:rsidR="006F08F4" w:rsidRPr="00D15FFA">
          <w:rPr>
            <w:rStyle w:val="Hyperlink"/>
            <w:noProof/>
            <w14:scene3d>
              <w14:camera w14:prst="orthographicFront"/>
              <w14:lightRig w14:rig="threePt" w14:dir="t">
                <w14:rot w14:lat="0" w14:lon="0" w14:rev="0"/>
              </w14:lightRig>
            </w14:scene3d>
          </w:rPr>
          <w:t>3.2.2</w:t>
        </w:r>
        <w:r w:rsidR="006F08F4">
          <w:rPr>
            <w:rFonts w:asciiTheme="minorHAnsi" w:eastAsiaTheme="minorEastAsia" w:hAnsiTheme="minorHAnsi" w:cstheme="minorBidi"/>
            <w:noProof/>
            <w:sz w:val="22"/>
            <w:szCs w:val="22"/>
          </w:rPr>
          <w:tab/>
        </w:r>
        <w:r w:rsidR="006F08F4" w:rsidRPr="00D15FFA">
          <w:rPr>
            <w:rStyle w:val="Hyperlink"/>
            <w:noProof/>
          </w:rPr>
          <w:t>Dimensionality Reduction (Feature Selection)</w:t>
        </w:r>
        <w:r w:rsidR="006F08F4">
          <w:rPr>
            <w:noProof/>
            <w:webHidden/>
          </w:rPr>
          <w:tab/>
        </w:r>
        <w:r w:rsidR="006F08F4">
          <w:rPr>
            <w:noProof/>
            <w:webHidden/>
          </w:rPr>
          <w:fldChar w:fldCharType="begin"/>
        </w:r>
        <w:r w:rsidR="006F08F4">
          <w:rPr>
            <w:noProof/>
            <w:webHidden/>
          </w:rPr>
          <w:instrText xml:space="preserve"> PAGEREF _Toc396200130 \h </w:instrText>
        </w:r>
        <w:r w:rsidR="006F08F4">
          <w:rPr>
            <w:noProof/>
            <w:webHidden/>
          </w:rPr>
        </w:r>
        <w:r w:rsidR="006F08F4">
          <w:rPr>
            <w:noProof/>
            <w:webHidden/>
          </w:rPr>
          <w:fldChar w:fldCharType="separate"/>
        </w:r>
        <w:r w:rsidR="006F08F4">
          <w:rPr>
            <w:noProof/>
            <w:webHidden/>
          </w:rPr>
          <w:t>3-5</w:t>
        </w:r>
        <w:r w:rsidR="006F08F4">
          <w:rPr>
            <w:noProof/>
            <w:webHidden/>
          </w:rPr>
          <w:fldChar w:fldCharType="end"/>
        </w:r>
      </w:hyperlink>
    </w:p>
    <w:p w14:paraId="12BEAC5D"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31" w:history="1">
        <w:r w:rsidR="006F08F4" w:rsidRPr="00D15FFA">
          <w:rPr>
            <w:rStyle w:val="Hyperlink"/>
            <w:noProof/>
            <w14:scene3d>
              <w14:camera w14:prst="orthographicFront"/>
              <w14:lightRig w14:rig="threePt" w14:dir="t">
                <w14:rot w14:lat="0" w14:lon="0" w14:rev="0"/>
              </w14:lightRig>
            </w14:scene3d>
          </w:rPr>
          <w:t>3.2.3</w:t>
        </w:r>
        <w:r w:rsidR="006F08F4">
          <w:rPr>
            <w:rFonts w:asciiTheme="minorHAnsi" w:eastAsiaTheme="minorEastAsia" w:hAnsiTheme="minorHAnsi" w:cstheme="minorBidi"/>
            <w:noProof/>
            <w:sz w:val="22"/>
            <w:szCs w:val="22"/>
          </w:rPr>
          <w:tab/>
        </w:r>
        <w:r w:rsidR="006F08F4" w:rsidRPr="00D15FFA">
          <w:rPr>
            <w:rStyle w:val="Hyperlink"/>
            <w:noProof/>
          </w:rPr>
          <w:t>Classification</w:t>
        </w:r>
        <w:r w:rsidR="006F08F4">
          <w:rPr>
            <w:noProof/>
            <w:webHidden/>
          </w:rPr>
          <w:tab/>
        </w:r>
        <w:r w:rsidR="006F08F4">
          <w:rPr>
            <w:noProof/>
            <w:webHidden/>
          </w:rPr>
          <w:fldChar w:fldCharType="begin"/>
        </w:r>
        <w:r w:rsidR="006F08F4">
          <w:rPr>
            <w:noProof/>
            <w:webHidden/>
          </w:rPr>
          <w:instrText xml:space="preserve"> PAGEREF _Toc396200131 \h </w:instrText>
        </w:r>
        <w:r w:rsidR="006F08F4">
          <w:rPr>
            <w:noProof/>
            <w:webHidden/>
          </w:rPr>
        </w:r>
        <w:r w:rsidR="006F08F4">
          <w:rPr>
            <w:noProof/>
            <w:webHidden/>
          </w:rPr>
          <w:fldChar w:fldCharType="separate"/>
        </w:r>
        <w:r w:rsidR="006F08F4">
          <w:rPr>
            <w:noProof/>
            <w:webHidden/>
          </w:rPr>
          <w:t>3-6</w:t>
        </w:r>
        <w:r w:rsidR="006F08F4">
          <w:rPr>
            <w:noProof/>
            <w:webHidden/>
          </w:rPr>
          <w:fldChar w:fldCharType="end"/>
        </w:r>
      </w:hyperlink>
    </w:p>
    <w:p w14:paraId="37E72734"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32" w:history="1">
        <w:r w:rsidR="006F08F4" w:rsidRPr="00D15FFA">
          <w:rPr>
            <w:rStyle w:val="Hyperlink"/>
            <w:noProof/>
            <w14:scene3d>
              <w14:camera w14:prst="orthographicFront"/>
              <w14:lightRig w14:rig="threePt" w14:dir="t">
                <w14:rot w14:lat="0" w14:lon="0" w14:rev="0"/>
              </w14:lightRig>
            </w14:scene3d>
          </w:rPr>
          <w:t>3.3</w:t>
        </w:r>
        <w:r w:rsidR="006F08F4">
          <w:rPr>
            <w:rFonts w:asciiTheme="minorHAnsi" w:eastAsiaTheme="minorEastAsia" w:hAnsiTheme="minorHAnsi" w:cstheme="minorBidi"/>
            <w:noProof/>
            <w:sz w:val="22"/>
            <w:szCs w:val="22"/>
          </w:rPr>
          <w:tab/>
        </w:r>
        <w:r w:rsidR="006F08F4" w:rsidRPr="00D15FFA">
          <w:rPr>
            <w:rStyle w:val="Hyperlink"/>
            <w:noProof/>
          </w:rPr>
          <w:t>Information Extraction Architecture</w:t>
        </w:r>
        <w:r w:rsidR="006F08F4">
          <w:rPr>
            <w:noProof/>
            <w:webHidden/>
          </w:rPr>
          <w:tab/>
        </w:r>
        <w:r w:rsidR="006F08F4">
          <w:rPr>
            <w:noProof/>
            <w:webHidden/>
          </w:rPr>
          <w:fldChar w:fldCharType="begin"/>
        </w:r>
        <w:r w:rsidR="006F08F4">
          <w:rPr>
            <w:noProof/>
            <w:webHidden/>
          </w:rPr>
          <w:instrText xml:space="preserve"> PAGEREF _Toc396200132 \h </w:instrText>
        </w:r>
        <w:r w:rsidR="006F08F4">
          <w:rPr>
            <w:noProof/>
            <w:webHidden/>
          </w:rPr>
        </w:r>
        <w:r w:rsidR="006F08F4">
          <w:rPr>
            <w:noProof/>
            <w:webHidden/>
          </w:rPr>
          <w:fldChar w:fldCharType="separate"/>
        </w:r>
        <w:r w:rsidR="006F08F4">
          <w:rPr>
            <w:noProof/>
            <w:webHidden/>
          </w:rPr>
          <w:t>3-6</w:t>
        </w:r>
        <w:r w:rsidR="006F08F4">
          <w:rPr>
            <w:noProof/>
            <w:webHidden/>
          </w:rPr>
          <w:fldChar w:fldCharType="end"/>
        </w:r>
      </w:hyperlink>
    </w:p>
    <w:p w14:paraId="39D7D14E"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33" w:history="1">
        <w:r w:rsidR="006F08F4" w:rsidRPr="00D15FFA">
          <w:rPr>
            <w:rStyle w:val="Hyperlink"/>
            <w:noProof/>
            <w14:scene3d>
              <w14:camera w14:prst="orthographicFront"/>
              <w14:lightRig w14:rig="threePt" w14:dir="t">
                <w14:rot w14:lat="0" w14:lon="0" w14:rev="0"/>
              </w14:lightRig>
            </w14:scene3d>
          </w:rPr>
          <w:t>3.3.1</w:t>
        </w:r>
        <w:r w:rsidR="006F08F4">
          <w:rPr>
            <w:rFonts w:asciiTheme="minorHAnsi" w:eastAsiaTheme="minorEastAsia" w:hAnsiTheme="minorHAnsi" w:cstheme="minorBidi"/>
            <w:noProof/>
            <w:sz w:val="22"/>
            <w:szCs w:val="22"/>
          </w:rPr>
          <w:tab/>
        </w:r>
        <w:r w:rsidR="006F08F4" w:rsidRPr="00D15FFA">
          <w:rPr>
            <w:rStyle w:val="Hyperlink"/>
            <w:noProof/>
          </w:rPr>
          <w:t>Template-Based Architecture</w:t>
        </w:r>
        <w:r w:rsidR="006F08F4">
          <w:rPr>
            <w:noProof/>
            <w:webHidden/>
          </w:rPr>
          <w:tab/>
        </w:r>
        <w:r w:rsidR="006F08F4">
          <w:rPr>
            <w:noProof/>
            <w:webHidden/>
          </w:rPr>
          <w:fldChar w:fldCharType="begin"/>
        </w:r>
        <w:r w:rsidR="006F08F4">
          <w:rPr>
            <w:noProof/>
            <w:webHidden/>
          </w:rPr>
          <w:instrText xml:space="preserve"> PAGEREF _Toc396200133 \h </w:instrText>
        </w:r>
        <w:r w:rsidR="006F08F4">
          <w:rPr>
            <w:noProof/>
            <w:webHidden/>
          </w:rPr>
        </w:r>
        <w:r w:rsidR="006F08F4">
          <w:rPr>
            <w:noProof/>
            <w:webHidden/>
          </w:rPr>
          <w:fldChar w:fldCharType="separate"/>
        </w:r>
        <w:r w:rsidR="006F08F4">
          <w:rPr>
            <w:noProof/>
            <w:webHidden/>
          </w:rPr>
          <w:t>3-6</w:t>
        </w:r>
        <w:r w:rsidR="006F08F4">
          <w:rPr>
            <w:noProof/>
            <w:webHidden/>
          </w:rPr>
          <w:fldChar w:fldCharType="end"/>
        </w:r>
      </w:hyperlink>
    </w:p>
    <w:p w14:paraId="278567E4"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34" w:history="1">
        <w:r w:rsidR="006F08F4" w:rsidRPr="00D15FFA">
          <w:rPr>
            <w:rStyle w:val="Hyperlink"/>
            <w:noProof/>
            <w14:scene3d>
              <w14:camera w14:prst="orthographicFront"/>
              <w14:lightRig w14:rig="threePt" w14:dir="t">
                <w14:rot w14:lat="0" w14:lon="0" w14:rev="0"/>
              </w14:lightRig>
            </w14:scene3d>
          </w:rPr>
          <w:t>3.3.2</w:t>
        </w:r>
        <w:r w:rsidR="006F08F4">
          <w:rPr>
            <w:rFonts w:asciiTheme="minorHAnsi" w:eastAsiaTheme="minorEastAsia" w:hAnsiTheme="minorHAnsi" w:cstheme="minorBidi"/>
            <w:noProof/>
            <w:sz w:val="22"/>
            <w:szCs w:val="22"/>
          </w:rPr>
          <w:tab/>
        </w:r>
        <w:r w:rsidR="006F08F4" w:rsidRPr="00D15FFA">
          <w:rPr>
            <w:rStyle w:val="Hyperlink"/>
            <w:noProof/>
          </w:rPr>
          <w:t>Adaptive Architecture</w:t>
        </w:r>
        <w:r w:rsidR="006F08F4">
          <w:rPr>
            <w:noProof/>
            <w:webHidden/>
          </w:rPr>
          <w:tab/>
        </w:r>
        <w:r w:rsidR="006F08F4">
          <w:rPr>
            <w:noProof/>
            <w:webHidden/>
          </w:rPr>
          <w:fldChar w:fldCharType="begin"/>
        </w:r>
        <w:r w:rsidR="006F08F4">
          <w:rPr>
            <w:noProof/>
            <w:webHidden/>
          </w:rPr>
          <w:instrText xml:space="preserve"> PAGEREF _Toc396200134 \h </w:instrText>
        </w:r>
        <w:r w:rsidR="006F08F4">
          <w:rPr>
            <w:noProof/>
            <w:webHidden/>
          </w:rPr>
        </w:r>
        <w:r w:rsidR="006F08F4">
          <w:rPr>
            <w:noProof/>
            <w:webHidden/>
          </w:rPr>
          <w:fldChar w:fldCharType="separate"/>
        </w:r>
        <w:r w:rsidR="006F08F4">
          <w:rPr>
            <w:noProof/>
            <w:webHidden/>
          </w:rPr>
          <w:t>3-7</w:t>
        </w:r>
        <w:r w:rsidR="006F08F4">
          <w:rPr>
            <w:noProof/>
            <w:webHidden/>
          </w:rPr>
          <w:fldChar w:fldCharType="end"/>
        </w:r>
      </w:hyperlink>
    </w:p>
    <w:p w14:paraId="43EF6567"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35" w:history="1">
        <w:r w:rsidR="006F08F4" w:rsidRPr="00D15FFA">
          <w:rPr>
            <w:rStyle w:val="Hyperlink"/>
            <w:noProof/>
            <w14:scene3d>
              <w14:camera w14:prst="orthographicFront"/>
              <w14:lightRig w14:rig="threePt" w14:dir="t">
                <w14:rot w14:lat="0" w14:lon="0" w14:rev="0"/>
              </w14:lightRig>
            </w14:scene3d>
          </w:rPr>
          <w:t>3.4</w:t>
        </w:r>
        <w:r w:rsidR="006F08F4">
          <w:rPr>
            <w:rFonts w:asciiTheme="minorHAnsi" w:eastAsiaTheme="minorEastAsia" w:hAnsiTheme="minorHAnsi" w:cstheme="minorBidi"/>
            <w:noProof/>
            <w:sz w:val="22"/>
            <w:szCs w:val="22"/>
          </w:rPr>
          <w:tab/>
        </w:r>
        <w:r w:rsidR="006F08F4" w:rsidRPr="00D15FFA">
          <w:rPr>
            <w:rStyle w:val="Hyperlink"/>
            <w:noProof/>
          </w:rPr>
          <w:t>Ontology</w:t>
        </w:r>
        <w:r w:rsidR="006F08F4">
          <w:rPr>
            <w:noProof/>
            <w:webHidden/>
          </w:rPr>
          <w:tab/>
        </w:r>
        <w:r w:rsidR="006F08F4">
          <w:rPr>
            <w:noProof/>
            <w:webHidden/>
          </w:rPr>
          <w:fldChar w:fldCharType="begin"/>
        </w:r>
        <w:r w:rsidR="006F08F4">
          <w:rPr>
            <w:noProof/>
            <w:webHidden/>
          </w:rPr>
          <w:instrText xml:space="preserve"> PAGEREF _Toc396200135 \h </w:instrText>
        </w:r>
        <w:r w:rsidR="006F08F4">
          <w:rPr>
            <w:noProof/>
            <w:webHidden/>
          </w:rPr>
        </w:r>
        <w:r w:rsidR="006F08F4">
          <w:rPr>
            <w:noProof/>
            <w:webHidden/>
          </w:rPr>
          <w:fldChar w:fldCharType="separate"/>
        </w:r>
        <w:r w:rsidR="006F08F4">
          <w:rPr>
            <w:noProof/>
            <w:webHidden/>
          </w:rPr>
          <w:t>3-14</w:t>
        </w:r>
        <w:r w:rsidR="006F08F4">
          <w:rPr>
            <w:noProof/>
            <w:webHidden/>
          </w:rPr>
          <w:fldChar w:fldCharType="end"/>
        </w:r>
      </w:hyperlink>
    </w:p>
    <w:p w14:paraId="5211F683"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36" w:history="1">
        <w:r w:rsidR="006F08F4" w:rsidRPr="00D15FFA">
          <w:rPr>
            <w:rStyle w:val="Hyperlink"/>
            <w:noProof/>
            <w14:scene3d>
              <w14:camera w14:prst="orthographicFront"/>
              <w14:lightRig w14:rig="threePt" w14:dir="t">
                <w14:rot w14:lat="0" w14:lon="0" w14:rev="0"/>
              </w14:lightRig>
            </w14:scene3d>
          </w:rPr>
          <w:t>3.4.1</w:t>
        </w:r>
        <w:r w:rsidR="006F08F4">
          <w:rPr>
            <w:rFonts w:asciiTheme="minorHAnsi" w:eastAsiaTheme="minorEastAsia" w:hAnsiTheme="minorHAnsi" w:cstheme="minorBidi"/>
            <w:noProof/>
            <w:sz w:val="22"/>
            <w:szCs w:val="22"/>
          </w:rPr>
          <w:tab/>
        </w:r>
        <w:r w:rsidR="006F08F4" w:rsidRPr="00D15FFA">
          <w:rPr>
            <w:rStyle w:val="Hyperlink"/>
            <w:noProof/>
          </w:rPr>
          <w:t>Ontology Design</w:t>
        </w:r>
        <w:r w:rsidR="006F08F4">
          <w:rPr>
            <w:noProof/>
            <w:webHidden/>
          </w:rPr>
          <w:tab/>
        </w:r>
        <w:r w:rsidR="006F08F4">
          <w:rPr>
            <w:noProof/>
            <w:webHidden/>
          </w:rPr>
          <w:fldChar w:fldCharType="begin"/>
        </w:r>
        <w:r w:rsidR="006F08F4">
          <w:rPr>
            <w:noProof/>
            <w:webHidden/>
          </w:rPr>
          <w:instrText xml:space="preserve"> PAGEREF _Toc396200136 \h </w:instrText>
        </w:r>
        <w:r w:rsidR="006F08F4">
          <w:rPr>
            <w:noProof/>
            <w:webHidden/>
          </w:rPr>
        </w:r>
        <w:r w:rsidR="006F08F4">
          <w:rPr>
            <w:noProof/>
            <w:webHidden/>
          </w:rPr>
          <w:fldChar w:fldCharType="separate"/>
        </w:r>
        <w:r w:rsidR="006F08F4">
          <w:rPr>
            <w:noProof/>
            <w:webHidden/>
          </w:rPr>
          <w:t>3-14</w:t>
        </w:r>
        <w:r w:rsidR="006F08F4">
          <w:rPr>
            <w:noProof/>
            <w:webHidden/>
          </w:rPr>
          <w:fldChar w:fldCharType="end"/>
        </w:r>
      </w:hyperlink>
    </w:p>
    <w:p w14:paraId="162ACE1E"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37" w:history="1">
        <w:r w:rsidR="006F08F4" w:rsidRPr="00D15FFA">
          <w:rPr>
            <w:rStyle w:val="Hyperlink"/>
            <w:noProof/>
            <w14:scene3d>
              <w14:camera w14:prst="orthographicFront"/>
              <w14:lightRig w14:rig="threePt" w14:dir="t">
                <w14:rot w14:lat="0" w14:lon="0" w14:rev="0"/>
              </w14:lightRig>
            </w14:scene3d>
          </w:rPr>
          <w:t>3.4.2</w:t>
        </w:r>
        <w:r w:rsidR="006F08F4">
          <w:rPr>
            <w:rFonts w:asciiTheme="minorHAnsi" w:eastAsiaTheme="minorEastAsia" w:hAnsiTheme="minorHAnsi" w:cstheme="minorBidi"/>
            <w:noProof/>
            <w:sz w:val="22"/>
            <w:szCs w:val="22"/>
          </w:rPr>
          <w:tab/>
        </w:r>
        <w:r w:rsidR="006F08F4" w:rsidRPr="00D15FFA">
          <w:rPr>
            <w:rStyle w:val="Hyperlink"/>
            <w:noProof/>
          </w:rPr>
          <w:t>Ontology Population</w:t>
        </w:r>
        <w:r w:rsidR="006F08F4">
          <w:rPr>
            <w:noProof/>
            <w:webHidden/>
          </w:rPr>
          <w:tab/>
        </w:r>
        <w:r w:rsidR="006F08F4">
          <w:rPr>
            <w:noProof/>
            <w:webHidden/>
          </w:rPr>
          <w:fldChar w:fldCharType="begin"/>
        </w:r>
        <w:r w:rsidR="006F08F4">
          <w:rPr>
            <w:noProof/>
            <w:webHidden/>
          </w:rPr>
          <w:instrText xml:space="preserve"> PAGEREF _Toc396200137 \h </w:instrText>
        </w:r>
        <w:r w:rsidR="006F08F4">
          <w:rPr>
            <w:noProof/>
            <w:webHidden/>
          </w:rPr>
        </w:r>
        <w:r w:rsidR="006F08F4">
          <w:rPr>
            <w:noProof/>
            <w:webHidden/>
          </w:rPr>
          <w:fldChar w:fldCharType="separate"/>
        </w:r>
        <w:r w:rsidR="006F08F4">
          <w:rPr>
            <w:noProof/>
            <w:webHidden/>
          </w:rPr>
          <w:t>3-15</w:t>
        </w:r>
        <w:r w:rsidR="006F08F4">
          <w:rPr>
            <w:noProof/>
            <w:webHidden/>
          </w:rPr>
          <w:fldChar w:fldCharType="end"/>
        </w:r>
      </w:hyperlink>
    </w:p>
    <w:p w14:paraId="0332162A"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38" w:history="1">
        <w:r w:rsidR="006F08F4" w:rsidRPr="00D15FFA">
          <w:rPr>
            <w:rStyle w:val="Hyperlink"/>
            <w:noProof/>
            <w14:scene3d>
              <w14:camera w14:prst="orthographicFront"/>
              <w14:lightRig w14:rig="threePt" w14:dir="t">
                <w14:rot w14:lat="0" w14:lon="0" w14:rev="0"/>
              </w14:lightRig>
            </w14:scene3d>
          </w:rPr>
          <w:t>3.5</w:t>
        </w:r>
        <w:r w:rsidR="006F08F4">
          <w:rPr>
            <w:rFonts w:asciiTheme="minorHAnsi" w:eastAsiaTheme="minorEastAsia" w:hAnsiTheme="minorHAnsi" w:cstheme="minorBidi"/>
            <w:noProof/>
            <w:sz w:val="22"/>
            <w:szCs w:val="22"/>
          </w:rPr>
          <w:tab/>
        </w:r>
        <w:r w:rsidR="006F08F4" w:rsidRPr="00D15FFA">
          <w:rPr>
            <w:rStyle w:val="Hyperlink"/>
            <w:noProof/>
          </w:rPr>
          <w:t>Twitter</w:t>
        </w:r>
        <w:r w:rsidR="006F08F4">
          <w:rPr>
            <w:noProof/>
            <w:webHidden/>
          </w:rPr>
          <w:tab/>
        </w:r>
        <w:r w:rsidR="006F08F4">
          <w:rPr>
            <w:noProof/>
            <w:webHidden/>
          </w:rPr>
          <w:fldChar w:fldCharType="begin"/>
        </w:r>
        <w:r w:rsidR="006F08F4">
          <w:rPr>
            <w:noProof/>
            <w:webHidden/>
          </w:rPr>
          <w:instrText xml:space="preserve"> PAGEREF _Toc396200138 \h </w:instrText>
        </w:r>
        <w:r w:rsidR="006F08F4">
          <w:rPr>
            <w:noProof/>
            <w:webHidden/>
          </w:rPr>
        </w:r>
        <w:r w:rsidR="006F08F4">
          <w:rPr>
            <w:noProof/>
            <w:webHidden/>
          </w:rPr>
          <w:fldChar w:fldCharType="separate"/>
        </w:r>
        <w:r w:rsidR="006F08F4">
          <w:rPr>
            <w:noProof/>
            <w:webHidden/>
          </w:rPr>
          <w:t>3-16</w:t>
        </w:r>
        <w:r w:rsidR="006F08F4">
          <w:rPr>
            <w:noProof/>
            <w:webHidden/>
          </w:rPr>
          <w:fldChar w:fldCharType="end"/>
        </w:r>
      </w:hyperlink>
    </w:p>
    <w:p w14:paraId="338904C1"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39" w:history="1">
        <w:r w:rsidR="006F08F4" w:rsidRPr="00D15FFA">
          <w:rPr>
            <w:rStyle w:val="Hyperlink"/>
            <w:noProof/>
            <w14:scene3d>
              <w14:camera w14:prst="orthographicFront"/>
              <w14:lightRig w14:rig="threePt" w14:dir="t">
                <w14:rot w14:lat="0" w14:lon="0" w14:rev="0"/>
              </w14:lightRig>
            </w14:scene3d>
          </w:rPr>
          <w:t>3.5.1</w:t>
        </w:r>
        <w:r w:rsidR="006F08F4">
          <w:rPr>
            <w:rFonts w:asciiTheme="minorHAnsi" w:eastAsiaTheme="minorEastAsia" w:hAnsiTheme="minorHAnsi" w:cstheme="minorBidi"/>
            <w:noProof/>
            <w:sz w:val="22"/>
            <w:szCs w:val="22"/>
          </w:rPr>
          <w:tab/>
        </w:r>
        <w:r w:rsidR="006F08F4" w:rsidRPr="00D15FFA">
          <w:rPr>
            <w:rStyle w:val="Hyperlink"/>
            <w:noProof/>
          </w:rPr>
          <w:t>Use of Twitter</w:t>
        </w:r>
        <w:r w:rsidR="006F08F4">
          <w:rPr>
            <w:noProof/>
            <w:webHidden/>
          </w:rPr>
          <w:tab/>
        </w:r>
        <w:r w:rsidR="006F08F4">
          <w:rPr>
            <w:noProof/>
            <w:webHidden/>
          </w:rPr>
          <w:fldChar w:fldCharType="begin"/>
        </w:r>
        <w:r w:rsidR="006F08F4">
          <w:rPr>
            <w:noProof/>
            <w:webHidden/>
          </w:rPr>
          <w:instrText xml:space="preserve"> PAGEREF _Toc396200139 \h </w:instrText>
        </w:r>
        <w:r w:rsidR="006F08F4">
          <w:rPr>
            <w:noProof/>
            <w:webHidden/>
          </w:rPr>
        </w:r>
        <w:r w:rsidR="006F08F4">
          <w:rPr>
            <w:noProof/>
            <w:webHidden/>
          </w:rPr>
          <w:fldChar w:fldCharType="separate"/>
        </w:r>
        <w:r w:rsidR="006F08F4">
          <w:rPr>
            <w:noProof/>
            <w:webHidden/>
          </w:rPr>
          <w:t>3-16</w:t>
        </w:r>
        <w:r w:rsidR="006F08F4">
          <w:rPr>
            <w:noProof/>
            <w:webHidden/>
          </w:rPr>
          <w:fldChar w:fldCharType="end"/>
        </w:r>
      </w:hyperlink>
    </w:p>
    <w:p w14:paraId="2A881C23"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40" w:history="1">
        <w:r w:rsidR="006F08F4" w:rsidRPr="00D15FFA">
          <w:rPr>
            <w:rStyle w:val="Hyperlink"/>
            <w:noProof/>
            <w14:scene3d>
              <w14:camera w14:prst="orthographicFront"/>
              <w14:lightRig w14:rig="threePt" w14:dir="t">
                <w14:rot w14:lat="0" w14:lon="0" w14:rev="0"/>
              </w14:lightRig>
            </w14:scene3d>
          </w:rPr>
          <w:t>3.5.2</w:t>
        </w:r>
        <w:r w:rsidR="006F08F4">
          <w:rPr>
            <w:rFonts w:asciiTheme="minorHAnsi" w:eastAsiaTheme="minorEastAsia" w:hAnsiTheme="minorHAnsi" w:cstheme="minorBidi"/>
            <w:noProof/>
            <w:sz w:val="22"/>
            <w:szCs w:val="22"/>
          </w:rPr>
          <w:tab/>
        </w:r>
        <w:r w:rsidR="006F08F4" w:rsidRPr="00D15FFA">
          <w:rPr>
            <w:rStyle w:val="Hyperlink"/>
            <w:noProof/>
          </w:rPr>
          <w:t>Twitter and Disasters</w:t>
        </w:r>
        <w:r w:rsidR="006F08F4">
          <w:rPr>
            <w:noProof/>
            <w:webHidden/>
          </w:rPr>
          <w:tab/>
        </w:r>
        <w:r w:rsidR="006F08F4">
          <w:rPr>
            <w:noProof/>
            <w:webHidden/>
          </w:rPr>
          <w:fldChar w:fldCharType="begin"/>
        </w:r>
        <w:r w:rsidR="006F08F4">
          <w:rPr>
            <w:noProof/>
            <w:webHidden/>
          </w:rPr>
          <w:instrText xml:space="preserve"> PAGEREF _Toc396200140 \h </w:instrText>
        </w:r>
        <w:r w:rsidR="006F08F4">
          <w:rPr>
            <w:noProof/>
            <w:webHidden/>
          </w:rPr>
        </w:r>
        <w:r w:rsidR="006F08F4">
          <w:rPr>
            <w:noProof/>
            <w:webHidden/>
          </w:rPr>
          <w:fldChar w:fldCharType="separate"/>
        </w:r>
        <w:r w:rsidR="006F08F4">
          <w:rPr>
            <w:noProof/>
            <w:webHidden/>
          </w:rPr>
          <w:t>3-16</w:t>
        </w:r>
        <w:r w:rsidR="006F08F4">
          <w:rPr>
            <w:noProof/>
            <w:webHidden/>
          </w:rPr>
          <w:fldChar w:fldCharType="end"/>
        </w:r>
      </w:hyperlink>
    </w:p>
    <w:p w14:paraId="42AC21CA"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41" w:history="1">
        <w:r w:rsidR="006F08F4" w:rsidRPr="00D15FFA">
          <w:rPr>
            <w:rStyle w:val="Hyperlink"/>
            <w:noProof/>
            <w14:scene3d>
              <w14:camera w14:prst="orthographicFront"/>
              <w14:lightRig w14:rig="threePt" w14:dir="t">
                <w14:rot w14:lat="0" w14:lon="0" w14:rev="0"/>
              </w14:lightRig>
            </w14:scene3d>
          </w:rPr>
          <w:t>3.6</w:t>
        </w:r>
        <w:r w:rsidR="006F08F4">
          <w:rPr>
            <w:rFonts w:asciiTheme="minorHAnsi" w:eastAsiaTheme="minorEastAsia" w:hAnsiTheme="minorHAnsi" w:cstheme="minorBidi"/>
            <w:noProof/>
            <w:sz w:val="22"/>
            <w:szCs w:val="22"/>
          </w:rPr>
          <w:tab/>
        </w:r>
        <w:r w:rsidR="006F08F4" w:rsidRPr="00D15FFA">
          <w:rPr>
            <w:rStyle w:val="Hyperlink"/>
            <w:noProof/>
          </w:rPr>
          <w:t>Evaluation Metrics</w:t>
        </w:r>
        <w:r w:rsidR="006F08F4">
          <w:rPr>
            <w:noProof/>
            <w:webHidden/>
          </w:rPr>
          <w:tab/>
        </w:r>
        <w:r w:rsidR="006F08F4">
          <w:rPr>
            <w:noProof/>
            <w:webHidden/>
          </w:rPr>
          <w:fldChar w:fldCharType="begin"/>
        </w:r>
        <w:r w:rsidR="006F08F4">
          <w:rPr>
            <w:noProof/>
            <w:webHidden/>
          </w:rPr>
          <w:instrText xml:space="preserve"> PAGEREF _Toc396200141 \h </w:instrText>
        </w:r>
        <w:r w:rsidR="006F08F4">
          <w:rPr>
            <w:noProof/>
            <w:webHidden/>
          </w:rPr>
        </w:r>
        <w:r w:rsidR="006F08F4">
          <w:rPr>
            <w:noProof/>
            <w:webHidden/>
          </w:rPr>
          <w:fldChar w:fldCharType="separate"/>
        </w:r>
        <w:r w:rsidR="006F08F4">
          <w:rPr>
            <w:noProof/>
            <w:webHidden/>
          </w:rPr>
          <w:t>3-18</w:t>
        </w:r>
        <w:r w:rsidR="006F08F4">
          <w:rPr>
            <w:noProof/>
            <w:webHidden/>
          </w:rPr>
          <w:fldChar w:fldCharType="end"/>
        </w:r>
      </w:hyperlink>
    </w:p>
    <w:p w14:paraId="60990943"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42" w:history="1">
        <w:r w:rsidR="006F08F4" w:rsidRPr="00D15FFA">
          <w:rPr>
            <w:rStyle w:val="Hyperlink"/>
            <w:noProof/>
            <w14:scene3d>
              <w14:camera w14:prst="orthographicFront"/>
              <w14:lightRig w14:rig="threePt" w14:dir="t">
                <w14:rot w14:lat="0" w14:lon="0" w14:rev="0"/>
              </w14:lightRig>
            </w14:scene3d>
          </w:rPr>
          <w:t>3.6.1</w:t>
        </w:r>
        <w:r w:rsidR="006F08F4">
          <w:rPr>
            <w:rFonts w:asciiTheme="minorHAnsi" w:eastAsiaTheme="minorEastAsia" w:hAnsiTheme="minorHAnsi" w:cstheme="minorBidi"/>
            <w:noProof/>
            <w:sz w:val="22"/>
            <w:szCs w:val="22"/>
          </w:rPr>
          <w:tab/>
        </w:r>
        <w:r w:rsidR="006F08F4" w:rsidRPr="00D15FFA">
          <w:rPr>
            <w:rStyle w:val="Hyperlink"/>
            <w:noProof/>
          </w:rPr>
          <w:t>F-measure</w:t>
        </w:r>
        <w:r w:rsidR="006F08F4">
          <w:rPr>
            <w:noProof/>
            <w:webHidden/>
          </w:rPr>
          <w:tab/>
        </w:r>
        <w:r w:rsidR="006F08F4">
          <w:rPr>
            <w:noProof/>
            <w:webHidden/>
          </w:rPr>
          <w:fldChar w:fldCharType="begin"/>
        </w:r>
        <w:r w:rsidR="006F08F4">
          <w:rPr>
            <w:noProof/>
            <w:webHidden/>
          </w:rPr>
          <w:instrText xml:space="preserve"> PAGEREF _Toc396200142 \h </w:instrText>
        </w:r>
        <w:r w:rsidR="006F08F4">
          <w:rPr>
            <w:noProof/>
            <w:webHidden/>
          </w:rPr>
        </w:r>
        <w:r w:rsidR="006F08F4">
          <w:rPr>
            <w:noProof/>
            <w:webHidden/>
          </w:rPr>
          <w:fldChar w:fldCharType="separate"/>
        </w:r>
        <w:r w:rsidR="006F08F4">
          <w:rPr>
            <w:noProof/>
            <w:webHidden/>
          </w:rPr>
          <w:t>3-18</w:t>
        </w:r>
        <w:r w:rsidR="006F08F4">
          <w:rPr>
            <w:noProof/>
            <w:webHidden/>
          </w:rPr>
          <w:fldChar w:fldCharType="end"/>
        </w:r>
      </w:hyperlink>
    </w:p>
    <w:p w14:paraId="6A054919"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43" w:history="1">
        <w:r w:rsidR="006F08F4" w:rsidRPr="00D15FFA">
          <w:rPr>
            <w:rStyle w:val="Hyperlink"/>
            <w:noProof/>
            <w14:scene3d>
              <w14:camera w14:prst="orthographicFront"/>
              <w14:lightRig w14:rig="threePt" w14:dir="t">
                <w14:rot w14:lat="0" w14:lon="0" w14:rev="0"/>
              </w14:lightRig>
            </w14:scene3d>
          </w:rPr>
          <w:t>3.6.2</w:t>
        </w:r>
        <w:r w:rsidR="006F08F4">
          <w:rPr>
            <w:rFonts w:asciiTheme="minorHAnsi" w:eastAsiaTheme="minorEastAsia" w:hAnsiTheme="minorHAnsi" w:cstheme="minorBidi"/>
            <w:noProof/>
            <w:sz w:val="22"/>
            <w:szCs w:val="22"/>
          </w:rPr>
          <w:tab/>
        </w:r>
        <w:r w:rsidR="006F08F4" w:rsidRPr="00D15FFA">
          <w:rPr>
            <w:rStyle w:val="Hyperlink"/>
            <w:noProof/>
          </w:rPr>
          <w:t>Kappa Statistics</w:t>
        </w:r>
        <w:r w:rsidR="006F08F4">
          <w:rPr>
            <w:noProof/>
            <w:webHidden/>
          </w:rPr>
          <w:tab/>
        </w:r>
        <w:r w:rsidR="006F08F4">
          <w:rPr>
            <w:noProof/>
            <w:webHidden/>
          </w:rPr>
          <w:fldChar w:fldCharType="begin"/>
        </w:r>
        <w:r w:rsidR="006F08F4">
          <w:rPr>
            <w:noProof/>
            <w:webHidden/>
          </w:rPr>
          <w:instrText xml:space="preserve"> PAGEREF _Toc396200143 \h </w:instrText>
        </w:r>
        <w:r w:rsidR="006F08F4">
          <w:rPr>
            <w:noProof/>
            <w:webHidden/>
          </w:rPr>
        </w:r>
        <w:r w:rsidR="006F08F4">
          <w:rPr>
            <w:noProof/>
            <w:webHidden/>
          </w:rPr>
          <w:fldChar w:fldCharType="separate"/>
        </w:r>
        <w:r w:rsidR="006F08F4">
          <w:rPr>
            <w:noProof/>
            <w:webHidden/>
          </w:rPr>
          <w:t>3-19</w:t>
        </w:r>
        <w:r w:rsidR="006F08F4">
          <w:rPr>
            <w:noProof/>
            <w:webHidden/>
          </w:rPr>
          <w:fldChar w:fldCharType="end"/>
        </w:r>
      </w:hyperlink>
    </w:p>
    <w:p w14:paraId="67D2244A"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67" w:history="1">
        <w:r w:rsidR="006F08F4" w:rsidRPr="00D15FFA">
          <w:rPr>
            <w:rStyle w:val="Hyperlink"/>
            <w:noProof/>
            <w14:scene3d>
              <w14:camera w14:prst="orthographicFront"/>
              <w14:lightRig w14:rig="threePt" w14:dir="t">
                <w14:rot w14:lat="0" w14:lon="0" w14:rev="0"/>
              </w14:lightRig>
            </w14:scene3d>
          </w:rPr>
          <w:t>3.7</w:t>
        </w:r>
        <w:r w:rsidR="006F08F4">
          <w:rPr>
            <w:rFonts w:asciiTheme="minorHAnsi" w:eastAsiaTheme="minorEastAsia" w:hAnsiTheme="minorHAnsi" w:cstheme="minorBidi"/>
            <w:noProof/>
            <w:sz w:val="22"/>
            <w:szCs w:val="22"/>
          </w:rPr>
          <w:tab/>
        </w:r>
        <w:r w:rsidR="006F08F4" w:rsidRPr="00D15FFA">
          <w:rPr>
            <w:rStyle w:val="Hyperlink"/>
            <w:noProof/>
          </w:rPr>
          <w:t>Tools</w:t>
        </w:r>
        <w:r w:rsidR="006F08F4">
          <w:rPr>
            <w:noProof/>
            <w:webHidden/>
          </w:rPr>
          <w:tab/>
        </w:r>
        <w:r w:rsidR="006F08F4">
          <w:rPr>
            <w:noProof/>
            <w:webHidden/>
          </w:rPr>
          <w:fldChar w:fldCharType="begin"/>
        </w:r>
        <w:r w:rsidR="006F08F4">
          <w:rPr>
            <w:noProof/>
            <w:webHidden/>
          </w:rPr>
          <w:instrText xml:space="preserve"> PAGEREF _Toc396200167 \h </w:instrText>
        </w:r>
        <w:r w:rsidR="006F08F4">
          <w:rPr>
            <w:noProof/>
            <w:webHidden/>
          </w:rPr>
        </w:r>
        <w:r w:rsidR="006F08F4">
          <w:rPr>
            <w:noProof/>
            <w:webHidden/>
          </w:rPr>
          <w:fldChar w:fldCharType="separate"/>
        </w:r>
        <w:r w:rsidR="006F08F4">
          <w:rPr>
            <w:noProof/>
            <w:webHidden/>
          </w:rPr>
          <w:t>3-19</w:t>
        </w:r>
        <w:r w:rsidR="006F08F4">
          <w:rPr>
            <w:noProof/>
            <w:webHidden/>
          </w:rPr>
          <w:fldChar w:fldCharType="end"/>
        </w:r>
      </w:hyperlink>
    </w:p>
    <w:p w14:paraId="03C70D6B"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69" w:history="1">
        <w:r w:rsidR="006F08F4" w:rsidRPr="00D15FFA">
          <w:rPr>
            <w:rStyle w:val="Hyperlink"/>
            <w:noProof/>
            <w14:scene3d>
              <w14:camera w14:prst="orthographicFront"/>
              <w14:lightRig w14:rig="threePt" w14:dir="t">
                <w14:rot w14:lat="0" w14:lon="0" w14:rev="0"/>
              </w14:lightRig>
            </w14:scene3d>
          </w:rPr>
          <w:t>3.7.1</w:t>
        </w:r>
        <w:r w:rsidR="006F08F4">
          <w:rPr>
            <w:rFonts w:asciiTheme="minorHAnsi" w:eastAsiaTheme="minorEastAsia" w:hAnsiTheme="minorHAnsi" w:cstheme="minorBidi"/>
            <w:noProof/>
            <w:sz w:val="22"/>
            <w:szCs w:val="22"/>
          </w:rPr>
          <w:tab/>
        </w:r>
        <w:r w:rsidR="006F08F4" w:rsidRPr="00D15FFA">
          <w:rPr>
            <w:rStyle w:val="Hyperlink"/>
            <w:noProof/>
          </w:rPr>
          <w:t>Apache OpenNLP (OpenNLP, 2011)</w:t>
        </w:r>
        <w:r w:rsidR="006F08F4">
          <w:rPr>
            <w:noProof/>
            <w:webHidden/>
          </w:rPr>
          <w:tab/>
        </w:r>
        <w:r w:rsidR="006F08F4">
          <w:rPr>
            <w:noProof/>
            <w:webHidden/>
          </w:rPr>
          <w:fldChar w:fldCharType="begin"/>
        </w:r>
        <w:r w:rsidR="006F08F4">
          <w:rPr>
            <w:noProof/>
            <w:webHidden/>
          </w:rPr>
          <w:instrText xml:space="preserve"> PAGEREF _Toc396200169 \h </w:instrText>
        </w:r>
        <w:r w:rsidR="006F08F4">
          <w:rPr>
            <w:noProof/>
            <w:webHidden/>
          </w:rPr>
        </w:r>
        <w:r w:rsidR="006F08F4">
          <w:rPr>
            <w:noProof/>
            <w:webHidden/>
          </w:rPr>
          <w:fldChar w:fldCharType="separate"/>
        </w:r>
        <w:r w:rsidR="006F08F4">
          <w:rPr>
            <w:noProof/>
            <w:webHidden/>
          </w:rPr>
          <w:t>3-19</w:t>
        </w:r>
        <w:r w:rsidR="006F08F4">
          <w:rPr>
            <w:noProof/>
            <w:webHidden/>
          </w:rPr>
          <w:fldChar w:fldCharType="end"/>
        </w:r>
      </w:hyperlink>
    </w:p>
    <w:p w14:paraId="065A6FE2"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70" w:history="1">
        <w:r w:rsidR="006F08F4" w:rsidRPr="00D15FFA">
          <w:rPr>
            <w:rStyle w:val="Hyperlink"/>
            <w:noProof/>
            <w14:scene3d>
              <w14:camera w14:prst="orthographicFront"/>
              <w14:lightRig w14:rig="threePt" w14:dir="t">
                <w14:rot w14:lat="0" w14:lon="0" w14:rev="0"/>
              </w14:lightRig>
            </w14:scene3d>
          </w:rPr>
          <w:t>3.7.2</w:t>
        </w:r>
        <w:r w:rsidR="006F08F4">
          <w:rPr>
            <w:rFonts w:asciiTheme="minorHAnsi" w:eastAsiaTheme="minorEastAsia" w:hAnsiTheme="minorHAnsi" w:cstheme="minorBidi"/>
            <w:noProof/>
            <w:sz w:val="22"/>
            <w:szCs w:val="22"/>
          </w:rPr>
          <w:tab/>
        </w:r>
        <w:r w:rsidR="006F08F4" w:rsidRPr="00D15FFA">
          <w:rPr>
            <w:rStyle w:val="Hyperlink"/>
            <w:noProof/>
          </w:rPr>
          <w:t>ANNIE (Cunningham et al., 2002)</w:t>
        </w:r>
        <w:r w:rsidR="006F08F4">
          <w:rPr>
            <w:noProof/>
            <w:webHidden/>
          </w:rPr>
          <w:tab/>
        </w:r>
        <w:r w:rsidR="006F08F4">
          <w:rPr>
            <w:noProof/>
            <w:webHidden/>
          </w:rPr>
          <w:fldChar w:fldCharType="begin"/>
        </w:r>
        <w:r w:rsidR="006F08F4">
          <w:rPr>
            <w:noProof/>
            <w:webHidden/>
          </w:rPr>
          <w:instrText xml:space="preserve"> PAGEREF _Toc396200170 \h </w:instrText>
        </w:r>
        <w:r w:rsidR="006F08F4">
          <w:rPr>
            <w:noProof/>
            <w:webHidden/>
          </w:rPr>
        </w:r>
        <w:r w:rsidR="006F08F4">
          <w:rPr>
            <w:noProof/>
            <w:webHidden/>
          </w:rPr>
          <w:fldChar w:fldCharType="separate"/>
        </w:r>
        <w:r w:rsidR="006F08F4">
          <w:rPr>
            <w:noProof/>
            <w:webHidden/>
          </w:rPr>
          <w:t>3-20</w:t>
        </w:r>
        <w:r w:rsidR="006F08F4">
          <w:rPr>
            <w:noProof/>
            <w:webHidden/>
          </w:rPr>
          <w:fldChar w:fldCharType="end"/>
        </w:r>
      </w:hyperlink>
    </w:p>
    <w:p w14:paraId="5682D272"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71" w:history="1">
        <w:r w:rsidR="006F08F4" w:rsidRPr="00D15FFA">
          <w:rPr>
            <w:rStyle w:val="Hyperlink"/>
            <w:noProof/>
            <w14:scene3d>
              <w14:camera w14:prst="orthographicFront"/>
              <w14:lightRig w14:rig="threePt" w14:dir="t">
                <w14:rot w14:lat="0" w14:lon="0" w14:rev="0"/>
              </w14:lightRig>
            </w14:scene3d>
          </w:rPr>
          <w:t>3.7.3</w:t>
        </w:r>
        <w:r w:rsidR="006F08F4">
          <w:rPr>
            <w:rFonts w:asciiTheme="minorHAnsi" w:eastAsiaTheme="minorEastAsia" w:hAnsiTheme="minorHAnsi" w:cstheme="minorBidi"/>
            <w:noProof/>
            <w:sz w:val="22"/>
            <w:szCs w:val="22"/>
          </w:rPr>
          <w:tab/>
        </w:r>
        <w:r w:rsidR="006F08F4" w:rsidRPr="00D15FFA">
          <w:rPr>
            <w:rStyle w:val="Hyperlink"/>
            <w:noProof/>
          </w:rPr>
          <w:t>Twitter NLP Tools (Ritter et al., 2011)</w:t>
        </w:r>
        <w:r w:rsidR="006F08F4">
          <w:rPr>
            <w:noProof/>
            <w:webHidden/>
          </w:rPr>
          <w:tab/>
        </w:r>
        <w:r w:rsidR="006F08F4">
          <w:rPr>
            <w:noProof/>
            <w:webHidden/>
          </w:rPr>
          <w:fldChar w:fldCharType="begin"/>
        </w:r>
        <w:r w:rsidR="006F08F4">
          <w:rPr>
            <w:noProof/>
            <w:webHidden/>
          </w:rPr>
          <w:instrText xml:space="preserve"> PAGEREF _Toc396200171 \h </w:instrText>
        </w:r>
        <w:r w:rsidR="006F08F4">
          <w:rPr>
            <w:noProof/>
            <w:webHidden/>
          </w:rPr>
        </w:r>
        <w:r w:rsidR="006F08F4">
          <w:rPr>
            <w:noProof/>
            <w:webHidden/>
          </w:rPr>
          <w:fldChar w:fldCharType="separate"/>
        </w:r>
        <w:r w:rsidR="006F08F4">
          <w:rPr>
            <w:noProof/>
            <w:webHidden/>
          </w:rPr>
          <w:t>3-22</w:t>
        </w:r>
        <w:r w:rsidR="006F08F4">
          <w:rPr>
            <w:noProof/>
            <w:webHidden/>
          </w:rPr>
          <w:fldChar w:fldCharType="end"/>
        </w:r>
      </w:hyperlink>
    </w:p>
    <w:p w14:paraId="73D032BB"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72" w:history="1">
        <w:r w:rsidR="006F08F4" w:rsidRPr="00D15FFA">
          <w:rPr>
            <w:rStyle w:val="Hyperlink"/>
            <w:noProof/>
            <w14:scene3d>
              <w14:camera w14:prst="orthographicFront"/>
              <w14:lightRig w14:rig="threePt" w14:dir="t">
                <w14:rot w14:lat="0" w14:lon="0" w14:rev="0"/>
              </w14:lightRig>
            </w14:scene3d>
          </w:rPr>
          <w:t>3.7.4</w:t>
        </w:r>
        <w:r w:rsidR="006F08F4">
          <w:rPr>
            <w:rFonts w:asciiTheme="minorHAnsi" w:eastAsiaTheme="minorEastAsia" w:hAnsiTheme="minorHAnsi" w:cstheme="minorBidi"/>
            <w:noProof/>
            <w:sz w:val="22"/>
            <w:szCs w:val="22"/>
          </w:rPr>
          <w:tab/>
        </w:r>
        <w:r w:rsidR="006F08F4" w:rsidRPr="00D15FFA">
          <w:rPr>
            <w:rStyle w:val="Hyperlink"/>
            <w:noProof/>
          </w:rPr>
          <w:t>Weka (Weka 3, n.d.)</w:t>
        </w:r>
        <w:r w:rsidR="006F08F4">
          <w:rPr>
            <w:noProof/>
            <w:webHidden/>
          </w:rPr>
          <w:tab/>
        </w:r>
        <w:r w:rsidR="006F08F4">
          <w:rPr>
            <w:noProof/>
            <w:webHidden/>
          </w:rPr>
          <w:fldChar w:fldCharType="begin"/>
        </w:r>
        <w:r w:rsidR="006F08F4">
          <w:rPr>
            <w:noProof/>
            <w:webHidden/>
          </w:rPr>
          <w:instrText xml:space="preserve"> PAGEREF _Toc396200172 \h </w:instrText>
        </w:r>
        <w:r w:rsidR="006F08F4">
          <w:rPr>
            <w:noProof/>
            <w:webHidden/>
          </w:rPr>
        </w:r>
        <w:r w:rsidR="006F08F4">
          <w:rPr>
            <w:noProof/>
            <w:webHidden/>
          </w:rPr>
          <w:fldChar w:fldCharType="separate"/>
        </w:r>
        <w:r w:rsidR="006F08F4">
          <w:rPr>
            <w:noProof/>
            <w:webHidden/>
          </w:rPr>
          <w:t>3-23</w:t>
        </w:r>
        <w:r w:rsidR="006F08F4">
          <w:rPr>
            <w:noProof/>
            <w:webHidden/>
          </w:rPr>
          <w:fldChar w:fldCharType="end"/>
        </w:r>
      </w:hyperlink>
    </w:p>
    <w:p w14:paraId="15372F8A"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73" w:history="1">
        <w:r w:rsidR="006F08F4" w:rsidRPr="00D15FFA">
          <w:rPr>
            <w:rStyle w:val="Hyperlink"/>
            <w:noProof/>
            <w14:scene3d>
              <w14:camera w14:prst="orthographicFront"/>
              <w14:lightRig w14:rig="threePt" w14:dir="t">
                <w14:rot w14:lat="0" w14:lon="0" w14:rev="0"/>
              </w14:lightRig>
            </w14:scene3d>
          </w:rPr>
          <w:t>3.7.5</w:t>
        </w:r>
        <w:r w:rsidR="006F08F4">
          <w:rPr>
            <w:rFonts w:asciiTheme="minorHAnsi" w:eastAsiaTheme="minorEastAsia" w:hAnsiTheme="minorHAnsi" w:cstheme="minorBidi"/>
            <w:noProof/>
            <w:sz w:val="22"/>
            <w:szCs w:val="22"/>
          </w:rPr>
          <w:tab/>
        </w:r>
        <w:r w:rsidR="006F08F4" w:rsidRPr="00D15FFA">
          <w:rPr>
            <w:rStyle w:val="Hyperlink"/>
            <w:noProof/>
          </w:rPr>
          <w:t>TwitIE (Bontcheva et al., 2013)</w:t>
        </w:r>
        <w:r w:rsidR="006F08F4">
          <w:rPr>
            <w:noProof/>
            <w:webHidden/>
          </w:rPr>
          <w:tab/>
        </w:r>
        <w:r w:rsidR="006F08F4">
          <w:rPr>
            <w:noProof/>
            <w:webHidden/>
          </w:rPr>
          <w:fldChar w:fldCharType="begin"/>
        </w:r>
        <w:r w:rsidR="006F08F4">
          <w:rPr>
            <w:noProof/>
            <w:webHidden/>
          </w:rPr>
          <w:instrText xml:space="preserve"> PAGEREF _Toc396200173 \h </w:instrText>
        </w:r>
        <w:r w:rsidR="006F08F4">
          <w:rPr>
            <w:noProof/>
            <w:webHidden/>
          </w:rPr>
        </w:r>
        <w:r w:rsidR="006F08F4">
          <w:rPr>
            <w:noProof/>
            <w:webHidden/>
          </w:rPr>
          <w:fldChar w:fldCharType="separate"/>
        </w:r>
        <w:r w:rsidR="006F08F4">
          <w:rPr>
            <w:noProof/>
            <w:webHidden/>
          </w:rPr>
          <w:t>3-23</w:t>
        </w:r>
        <w:r w:rsidR="006F08F4">
          <w:rPr>
            <w:noProof/>
            <w:webHidden/>
          </w:rPr>
          <w:fldChar w:fldCharType="end"/>
        </w:r>
      </w:hyperlink>
    </w:p>
    <w:p w14:paraId="01278180"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74" w:history="1">
        <w:r w:rsidR="006F08F4" w:rsidRPr="00D15FFA">
          <w:rPr>
            <w:rStyle w:val="Hyperlink"/>
            <w:noProof/>
            <w14:scene3d>
              <w14:camera w14:prst="orthographicFront"/>
              <w14:lightRig w14:rig="threePt" w14:dir="t">
                <w14:rot w14:lat="0" w14:lon="0" w14:rev="0"/>
              </w14:lightRig>
            </w14:scene3d>
          </w:rPr>
          <w:t>3.7.6</w:t>
        </w:r>
        <w:r w:rsidR="006F08F4">
          <w:rPr>
            <w:rFonts w:asciiTheme="minorHAnsi" w:eastAsiaTheme="minorEastAsia" w:hAnsiTheme="minorHAnsi" w:cstheme="minorBidi"/>
            <w:noProof/>
            <w:sz w:val="22"/>
            <w:szCs w:val="22"/>
          </w:rPr>
          <w:tab/>
        </w:r>
        <w:r w:rsidR="006F08F4" w:rsidRPr="00D15FFA">
          <w:rPr>
            <w:rStyle w:val="Hyperlink"/>
            <w:noProof/>
          </w:rPr>
          <w:t>OWL API (Horridge &amp; Bechhoffer, 2011)</w:t>
        </w:r>
        <w:r w:rsidR="006F08F4">
          <w:rPr>
            <w:noProof/>
            <w:webHidden/>
          </w:rPr>
          <w:tab/>
        </w:r>
        <w:r w:rsidR="006F08F4">
          <w:rPr>
            <w:noProof/>
            <w:webHidden/>
          </w:rPr>
          <w:fldChar w:fldCharType="begin"/>
        </w:r>
        <w:r w:rsidR="006F08F4">
          <w:rPr>
            <w:noProof/>
            <w:webHidden/>
          </w:rPr>
          <w:instrText xml:space="preserve"> PAGEREF _Toc396200174 \h </w:instrText>
        </w:r>
        <w:r w:rsidR="006F08F4">
          <w:rPr>
            <w:noProof/>
            <w:webHidden/>
          </w:rPr>
        </w:r>
        <w:r w:rsidR="006F08F4">
          <w:rPr>
            <w:noProof/>
            <w:webHidden/>
          </w:rPr>
          <w:fldChar w:fldCharType="separate"/>
        </w:r>
        <w:r w:rsidR="006F08F4">
          <w:rPr>
            <w:noProof/>
            <w:webHidden/>
          </w:rPr>
          <w:t>3-24</w:t>
        </w:r>
        <w:r w:rsidR="006F08F4">
          <w:rPr>
            <w:noProof/>
            <w:webHidden/>
          </w:rPr>
          <w:fldChar w:fldCharType="end"/>
        </w:r>
      </w:hyperlink>
    </w:p>
    <w:p w14:paraId="639FC019"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75" w:history="1">
        <w:r w:rsidR="006F08F4" w:rsidRPr="00D15FFA">
          <w:rPr>
            <w:rStyle w:val="Hyperlink"/>
            <w:noProof/>
            <w14:scene3d>
              <w14:camera w14:prst="orthographicFront"/>
              <w14:lightRig w14:rig="threePt" w14:dir="t">
                <w14:rot w14:lat="0" w14:lon="0" w14:rev="0"/>
              </w14:lightRig>
            </w14:scene3d>
          </w:rPr>
          <w:t>3.7.7</w:t>
        </w:r>
        <w:r w:rsidR="006F08F4">
          <w:rPr>
            <w:rFonts w:asciiTheme="minorHAnsi" w:eastAsiaTheme="minorEastAsia" w:hAnsiTheme="minorHAnsi" w:cstheme="minorBidi"/>
            <w:noProof/>
            <w:sz w:val="22"/>
            <w:szCs w:val="22"/>
          </w:rPr>
          <w:tab/>
        </w:r>
        <w:r w:rsidR="006F08F4" w:rsidRPr="00D15FFA">
          <w:rPr>
            <w:rStyle w:val="Hyperlink"/>
            <w:noProof/>
          </w:rPr>
          <w:t>ArkNLP (Gimpel et al., 2011)</w:t>
        </w:r>
        <w:r w:rsidR="006F08F4">
          <w:rPr>
            <w:noProof/>
            <w:webHidden/>
          </w:rPr>
          <w:tab/>
        </w:r>
        <w:r w:rsidR="006F08F4">
          <w:rPr>
            <w:noProof/>
            <w:webHidden/>
          </w:rPr>
          <w:fldChar w:fldCharType="begin"/>
        </w:r>
        <w:r w:rsidR="006F08F4">
          <w:rPr>
            <w:noProof/>
            <w:webHidden/>
          </w:rPr>
          <w:instrText xml:space="preserve"> PAGEREF _Toc396200175 \h </w:instrText>
        </w:r>
        <w:r w:rsidR="006F08F4">
          <w:rPr>
            <w:noProof/>
            <w:webHidden/>
          </w:rPr>
        </w:r>
        <w:r w:rsidR="006F08F4">
          <w:rPr>
            <w:noProof/>
            <w:webHidden/>
          </w:rPr>
          <w:fldChar w:fldCharType="separate"/>
        </w:r>
        <w:r w:rsidR="006F08F4">
          <w:rPr>
            <w:noProof/>
            <w:webHidden/>
          </w:rPr>
          <w:t>3-24</w:t>
        </w:r>
        <w:r w:rsidR="006F08F4">
          <w:rPr>
            <w:noProof/>
            <w:webHidden/>
          </w:rPr>
          <w:fldChar w:fldCharType="end"/>
        </w:r>
      </w:hyperlink>
    </w:p>
    <w:p w14:paraId="02996C8F" w14:textId="77777777" w:rsidR="006F08F4" w:rsidRDefault="00DC504A">
      <w:pPr>
        <w:pStyle w:val="TOC1"/>
        <w:tabs>
          <w:tab w:val="left" w:pos="660"/>
          <w:tab w:val="right" w:leader="dot" w:pos="9350"/>
        </w:tabs>
        <w:rPr>
          <w:rFonts w:asciiTheme="minorHAnsi" w:eastAsiaTheme="minorEastAsia" w:hAnsiTheme="minorHAnsi" w:cstheme="minorBidi"/>
          <w:noProof/>
          <w:sz w:val="22"/>
          <w:szCs w:val="22"/>
        </w:rPr>
      </w:pPr>
      <w:hyperlink w:anchor="_Toc396200178" w:history="1">
        <w:r w:rsidR="006F08F4" w:rsidRPr="00D15FFA">
          <w:rPr>
            <w:rStyle w:val="Hyperlink"/>
            <w:noProof/>
          </w:rPr>
          <w:t>4.0</w:t>
        </w:r>
        <w:r w:rsidR="006F08F4">
          <w:rPr>
            <w:rFonts w:asciiTheme="minorHAnsi" w:eastAsiaTheme="minorEastAsia" w:hAnsiTheme="minorHAnsi" w:cstheme="minorBidi"/>
            <w:noProof/>
            <w:sz w:val="22"/>
            <w:szCs w:val="22"/>
          </w:rPr>
          <w:tab/>
        </w:r>
        <w:r w:rsidR="006F08F4" w:rsidRPr="00D15FFA">
          <w:rPr>
            <w:rStyle w:val="Hyperlink"/>
            <w:noProof/>
          </w:rPr>
          <w:t>The FILIET System</w:t>
        </w:r>
        <w:r w:rsidR="006F08F4">
          <w:rPr>
            <w:noProof/>
            <w:webHidden/>
          </w:rPr>
          <w:tab/>
        </w:r>
        <w:r w:rsidR="006F08F4">
          <w:rPr>
            <w:noProof/>
            <w:webHidden/>
          </w:rPr>
          <w:fldChar w:fldCharType="begin"/>
        </w:r>
        <w:r w:rsidR="006F08F4">
          <w:rPr>
            <w:noProof/>
            <w:webHidden/>
          </w:rPr>
          <w:instrText xml:space="preserve"> PAGEREF _Toc396200178 \h </w:instrText>
        </w:r>
        <w:r w:rsidR="006F08F4">
          <w:rPr>
            <w:noProof/>
            <w:webHidden/>
          </w:rPr>
        </w:r>
        <w:r w:rsidR="006F08F4">
          <w:rPr>
            <w:noProof/>
            <w:webHidden/>
          </w:rPr>
          <w:fldChar w:fldCharType="separate"/>
        </w:r>
        <w:r w:rsidR="006F08F4">
          <w:rPr>
            <w:noProof/>
            <w:webHidden/>
          </w:rPr>
          <w:t>4-1</w:t>
        </w:r>
        <w:r w:rsidR="006F08F4">
          <w:rPr>
            <w:noProof/>
            <w:webHidden/>
          </w:rPr>
          <w:fldChar w:fldCharType="end"/>
        </w:r>
      </w:hyperlink>
    </w:p>
    <w:p w14:paraId="52E650FC"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79" w:history="1">
        <w:r w:rsidR="006F08F4" w:rsidRPr="00D15FFA">
          <w:rPr>
            <w:rStyle w:val="Hyperlink"/>
            <w:noProof/>
            <w14:scene3d>
              <w14:camera w14:prst="orthographicFront"/>
              <w14:lightRig w14:rig="threePt" w14:dir="t">
                <w14:rot w14:lat="0" w14:lon="0" w14:rev="0"/>
              </w14:lightRig>
            </w14:scene3d>
          </w:rPr>
          <w:t>4.1</w:t>
        </w:r>
        <w:r w:rsidR="006F08F4">
          <w:rPr>
            <w:rFonts w:asciiTheme="minorHAnsi" w:eastAsiaTheme="minorEastAsia" w:hAnsiTheme="minorHAnsi" w:cstheme="minorBidi"/>
            <w:noProof/>
            <w:sz w:val="22"/>
            <w:szCs w:val="22"/>
          </w:rPr>
          <w:tab/>
        </w:r>
        <w:r w:rsidR="006F08F4" w:rsidRPr="00D15FFA">
          <w:rPr>
            <w:rStyle w:val="Hyperlink"/>
            <w:noProof/>
          </w:rPr>
          <w:t>System Overview</w:t>
        </w:r>
        <w:r w:rsidR="006F08F4">
          <w:rPr>
            <w:noProof/>
            <w:webHidden/>
          </w:rPr>
          <w:tab/>
        </w:r>
        <w:r w:rsidR="006F08F4">
          <w:rPr>
            <w:noProof/>
            <w:webHidden/>
          </w:rPr>
          <w:fldChar w:fldCharType="begin"/>
        </w:r>
        <w:r w:rsidR="006F08F4">
          <w:rPr>
            <w:noProof/>
            <w:webHidden/>
          </w:rPr>
          <w:instrText xml:space="preserve"> PAGEREF _Toc396200179 \h </w:instrText>
        </w:r>
        <w:r w:rsidR="006F08F4">
          <w:rPr>
            <w:noProof/>
            <w:webHidden/>
          </w:rPr>
        </w:r>
        <w:r w:rsidR="006F08F4">
          <w:rPr>
            <w:noProof/>
            <w:webHidden/>
          </w:rPr>
          <w:fldChar w:fldCharType="separate"/>
        </w:r>
        <w:r w:rsidR="006F08F4">
          <w:rPr>
            <w:noProof/>
            <w:webHidden/>
          </w:rPr>
          <w:t>4-1</w:t>
        </w:r>
        <w:r w:rsidR="006F08F4">
          <w:rPr>
            <w:noProof/>
            <w:webHidden/>
          </w:rPr>
          <w:fldChar w:fldCharType="end"/>
        </w:r>
      </w:hyperlink>
    </w:p>
    <w:p w14:paraId="68BDC5BD"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80" w:history="1">
        <w:r w:rsidR="006F08F4" w:rsidRPr="00D15FFA">
          <w:rPr>
            <w:rStyle w:val="Hyperlink"/>
            <w:noProof/>
            <w14:scene3d>
              <w14:camera w14:prst="orthographicFront"/>
              <w14:lightRig w14:rig="threePt" w14:dir="t">
                <w14:rot w14:lat="0" w14:lon="0" w14:rev="0"/>
              </w14:lightRig>
            </w14:scene3d>
          </w:rPr>
          <w:t>4.2</w:t>
        </w:r>
        <w:r w:rsidR="006F08F4">
          <w:rPr>
            <w:rFonts w:asciiTheme="minorHAnsi" w:eastAsiaTheme="minorEastAsia" w:hAnsiTheme="minorHAnsi" w:cstheme="minorBidi"/>
            <w:noProof/>
            <w:sz w:val="22"/>
            <w:szCs w:val="22"/>
          </w:rPr>
          <w:tab/>
        </w:r>
        <w:r w:rsidR="006F08F4" w:rsidRPr="00D15FFA">
          <w:rPr>
            <w:rStyle w:val="Hyperlink"/>
            <w:noProof/>
          </w:rPr>
          <w:t>System Objectives</w:t>
        </w:r>
        <w:r w:rsidR="006F08F4">
          <w:rPr>
            <w:noProof/>
            <w:webHidden/>
          </w:rPr>
          <w:tab/>
        </w:r>
        <w:r w:rsidR="006F08F4">
          <w:rPr>
            <w:noProof/>
            <w:webHidden/>
          </w:rPr>
          <w:fldChar w:fldCharType="begin"/>
        </w:r>
        <w:r w:rsidR="006F08F4">
          <w:rPr>
            <w:noProof/>
            <w:webHidden/>
          </w:rPr>
          <w:instrText xml:space="preserve"> PAGEREF _Toc396200180 \h </w:instrText>
        </w:r>
        <w:r w:rsidR="006F08F4">
          <w:rPr>
            <w:noProof/>
            <w:webHidden/>
          </w:rPr>
        </w:r>
        <w:r w:rsidR="006F08F4">
          <w:rPr>
            <w:noProof/>
            <w:webHidden/>
          </w:rPr>
          <w:fldChar w:fldCharType="separate"/>
        </w:r>
        <w:r w:rsidR="006F08F4">
          <w:rPr>
            <w:noProof/>
            <w:webHidden/>
          </w:rPr>
          <w:t>4-1</w:t>
        </w:r>
        <w:r w:rsidR="006F08F4">
          <w:rPr>
            <w:noProof/>
            <w:webHidden/>
          </w:rPr>
          <w:fldChar w:fldCharType="end"/>
        </w:r>
      </w:hyperlink>
    </w:p>
    <w:p w14:paraId="5357CD9C"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81" w:history="1">
        <w:r w:rsidR="006F08F4" w:rsidRPr="00D15FFA">
          <w:rPr>
            <w:rStyle w:val="Hyperlink"/>
            <w:noProof/>
            <w14:scene3d>
              <w14:camera w14:prst="orthographicFront"/>
              <w14:lightRig w14:rig="threePt" w14:dir="t">
                <w14:rot w14:lat="0" w14:lon="0" w14:rev="0"/>
              </w14:lightRig>
            </w14:scene3d>
          </w:rPr>
          <w:t>4.2.1</w:t>
        </w:r>
        <w:r w:rsidR="006F08F4">
          <w:rPr>
            <w:rFonts w:asciiTheme="minorHAnsi" w:eastAsiaTheme="minorEastAsia" w:hAnsiTheme="minorHAnsi" w:cstheme="minorBidi"/>
            <w:noProof/>
            <w:sz w:val="22"/>
            <w:szCs w:val="22"/>
          </w:rPr>
          <w:tab/>
        </w:r>
        <w:r w:rsidR="006F08F4" w:rsidRPr="00D15FFA">
          <w:rPr>
            <w:rStyle w:val="Hyperlink"/>
            <w:noProof/>
          </w:rPr>
          <w:t>General Objective</w:t>
        </w:r>
        <w:r w:rsidR="006F08F4">
          <w:rPr>
            <w:noProof/>
            <w:webHidden/>
          </w:rPr>
          <w:tab/>
        </w:r>
        <w:r w:rsidR="006F08F4">
          <w:rPr>
            <w:noProof/>
            <w:webHidden/>
          </w:rPr>
          <w:fldChar w:fldCharType="begin"/>
        </w:r>
        <w:r w:rsidR="006F08F4">
          <w:rPr>
            <w:noProof/>
            <w:webHidden/>
          </w:rPr>
          <w:instrText xml:space="preserve"> PAGEREF _Toc396200181 \h </w:instrText>
        </w:r>
        <w:r w:rsidR="006F08F4">
          <w:rPr>
            <w:noProof/>
            <w:webHidden/>
          </w:rPr>
        </w:r>
        <w:r w:rsidR="006F08F4">
          <w:rPr>
            <w:noProof/>
            <w:webHidden/>
          </w:rPr>
          <w:fldChar w:fldCharType="separate"/>
        </w:r>
        <w:r w:rsidR="006F08F4">
          <w:rPr>
            <w:noProof/>
            <w:webHidden/>
          </w:rPr>
          <w:t>4-1</w:t>
        </w:r>
        <w:r w:rsidR="006F08F4">
          <w:rPr>
            <w:noProof/>
            <w:webHidden/>
          </w:rPr>
          <w:fldChar w:fldCharType="end"/>
        </w:r>
      </w:hyperlink>
    </w:p>
    <w:p w14:paraId="6A77AD5D"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82" w:history="1">
        <w:r w:rsidR="006F08F4" w:rsidRPr="00D15FFA">
          <w:rPr>
            <w:rStyle w:val="Hyperlink"/>
            <w:noProof/>
            <w14:scene3d>
              <w14:camera w14:prst="orthographicFront"/>
              <w14:lightRig w14:rig="threePt" w14:dir="t">
                <w14:rot w14:lat="0" w14:lon="0" w14:rev="0"/>
              </w14:lightRig>
            </w14:scene3d>
          </w:rPr>
          <w:t>4.2.2</w:t>
        </w:r>
        <w:r w:rsidR="006F08F4">
          <w:rPr>
            <w:rFonts w:asciiTheme="minorHAnsi" w:eastAsiaTheme="minorEastAsia" w:hAnsiTheme="minorHAnsi" w:cstheme="minorBidi"/>
            <w:noProof/>
            <w:sz w:val="22"/>
            <w:szCs w:val="22"/>
          </w:rPr>
          <w:tab/>
        </w:r>
        <w:r w:rsidR="006F08F4" w:rsidRPr="00D15FFA">
          <w:rPr>
            <w:rStyle w:val="Hyperlink"/>
            <w:noProof/>
          </w:rPr>
          <w:t>Specific Objectives</w:t>
        </w:r>
        <w:r w:rsidR="006F08F4">
          <w:rPr>
            <w:noProof/>
            <w:webHidden/>
          </w:rPr>
          <w:tab/>
        </w:r>
        <w:r w:rsidR="006F08F4">
          <w:rPr>
            <w:noProof/>
            <w:webHidden/>
          </w:rPr>
          <w:fldChar w:fldCharType="begin"/>
        </w:r>
        <w:r w:rsidR="006F08F4">
          <w:rPr>
            <w:noProof/>
            <w:webHidden/>
          </w:rPr>
          <w:instrText xml:space="preserve"> PAGEREF _Toc396200182 \h </w:instrText>
        </w:r>
        <w:r w:rsidR="006F08F4">
          <w:rPr>
            <w:noProof/>
            <w:webHidden/>
          </w:rPr>
        </w:r>
        <w:r w:rsidR="006F08F4">
          <w:rPr>
            <w:noProof/>
            <w:webHidden/>
          </w:rPr>
          <w:fldChar w:fldCharType="separate"/>
        </w:r>
        <w:r w:rsidR="006F08F4">
          <w:rPr>
            <w:noProof/>
            <w:webHidden/>
          </w:rPr>
          <w:t>4-1</w:t>
        </w:r>
        <w:r w:rsidR="006F08F4">
          <w:rPr>
            <w:noProof/>
            <w:webHidden/>
          </w:rPr>
          <w:fldChar w:fldCharType="end"/>
        </w:r>
      </w:hyperlink>
    </w:p>
    <w:p w14:paraId="0C42C4DF"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83" w:history="1">
        <w:r w:rsidR="006F08F4" w:rsidRPr="00D15FFA">
          <w:rPr>
            <w:rStyle w:val="Hyperlink"/>
            <w:noProof/>
            <w14:scene3d>
              <w14:camera w14:prst="orthographicFront"/>
              <w14:lightRig w14:rig="threePt" w14:dir="t">
                <w14:rot w14:lat="0" w14:lon="0" w14:rev="0"/>
              </w14:lightRig>
            </w14:scene3d>
          </w:rPr>
          <w:t>4.3</w:t>
        </w:r>
        <w:r w:rsidR="006F08F4">
          <w:rPr>
            <w:rFonts w:asciiTheme="minorHAnsi" w:eastAsiaTheme="minorEastAsia" w:hAnsiTheme="minorHAnsi" w:cstheme="minorBidi"/>
            <w:noProof/>
            <w:sz w:val="22"/>
            <w:szCs w:val="22"/>
          </w:rPr>
          <w:tab/>
        </w:r>
        <w:r w:rsidR="006F08F4" w:rsidRPr="00D15FFA">
          <w:rPr>
            <w:rStyle w:val="Hyperlink"/>
            <w:noProof/>
          </w:rPr>
          <w:t>System Scope and Limitations</w:t>
        </w:r>
        <w:r w:rsidR="006F08F4">
          <w:rPr>
            <w:noProof/>
            <w:webHidden/>
          </w:rPr>
          <w:tab/>
        </w:r>
        <w:r w:rsidR="006F08F4">
          <w:rPr>
            <w:noProof/>
            <w:webHidden/>
          </w:rPr>
          <w:fldChar w:fldCharType="begin"/>
        </w:r>
        <w:r w:rsidR="006F08F4">
          <w:rPr>
            <w:noProof/>
            <w:webHidden/>
          </w:rPr>
          <w:instrText xml:space="preserve"> PAGEREF _Toc396200183 \h </w:instrText>
        </w:r>
        <w:r w:rsidR="006F08F4">
          <w:rPr>
            <w:noProof/>
            <w:webHidden/>
          </w:rPr>
        </w:r>
        <w:r w:rsidR="006F08F4">
          <w:rPr>
            <w:noProof/>
            <w:webHidden/>
          </w:rPr>
          <w:fldChar w:fldCharType="separate"/>
        </w:r>
        <w:r w:rsidR="006F08F4">
          <w:rPr>
            <w:noProof/>
            <w:webHidden/>
          </w:rPr>
          <w:t>4-1</w:t>
        </w:r>
        <w:r w:rsidR="006F08F4">
          <w:rPr>
            <w:noProof/>
            <w:webHidden/>
          </w:rPr>
          <w:fldChar w:fldCharType="end"/>
        </w:r>
      </w:hyperlink>
    </w:p>
    <w:p w14:paraId="78874AB1"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84" w:history="1">
        <w:r w:rsidR="006F08F4" w:rsidRPr="00D15FFA">
          <w:rPr>
            <w:rStyle w:val="Hyperlink"/>
            <w:noProof/>
            <w14:scene3d>
              <w14:camera w14:prst="orthographicFront"/>
              <w14:lightRig w14:rig="threePt" w14:dir="t">
                <w14:rot w14:lat="0" w14:lon="0" w14:rev="0"/>
              </w14:lightRig>
            </w14:scene3d>
          </w:rPr>
          <w:t>4.4</w:t>
        </w:r>
        <w:r w:rsidR="006F08F4">
          <w:rPr>
            <w:rFonts w:asciiTheme="minorHAnsi" w:eastAsiaTheme="minorEastAsia" w:hAnsiTheme="minorHAnsi" w:cstheme="minorBidi"/>
            <w:noProof/>
            <w:sz w:val="22"/>
            <w:szCs w:val="22"/>
          </w:rPr>
          <w:tab/>
        </w:r>
        <w:r w:rsidR="006F08F4" w:rsidRPr="00D15FFA">
          <w:rPr>
            <w:rStyle w:val="Hyperlink"/>
            <w:noProof/>
          </w:rPr>
          <w:t>Architectural Design</w:t>
        </w:r>
        <w:r w:rsidR="006F08F4">
          <w:rPr>
            <w:noProof/>
            <w:webHidden/>
          </w:rPr>
          <w:tab/>
        </w:r>
        <w:r w:rsidR="006F08F4">
          <w:rPr>
            <w:noProof/>
            <w:webHidden/>
          </w:rPr>
          <w:fldChar w:fldCharType="begin"/>
        </w:r>
        <w:r w:rsidR="006F08F4">
          <w:rPr>
            <w:noProof/>
            <w:webHidden/>
          </w:rPr>
          <w:instrText xml:space="preserve"> PAGEREF _Toc396200184 \h </w:instrText>
        </w:r>
        <w:r w:rsidR="006F08F4">
          <w:rPr>
            <w:noProof/>
            <w:webHidden/>
          </w:rPr>
        </w:r>
        <w:r w:rsidR="006F08F4">
          <w:rPr>
            <w:noProof/>
            <w:webHidden/>
          </w:rPr>
          <w:fldChar w:fldCharType="separate"/>
        </w:r>
        <w:r w:rsidR="006F08F4">
          <w:rPr>
            <w:noProof/>
            <w:webHidden/>
          </w:rPr>
          <w:t>4-3</w:t>
        </w:r>
        <w:r w:rsidR="006F08F4">
          <w:rPr>
            <w:noProof/>
            <w:webHidden/>
          </w:rPr>
          <w:fldChar w:fldCharType="end"/>
        </w:r>
      </w:hyperlink>
    </w:p>
    <w:p w14:paraId="79496487"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85" w:history="1">
        <w:r w:rsidR="006F08F4" w:rsidRPr="00D15FFA">
          <w:rPr>
            <w:rStyle w:val="Hyperlink"/>
            <w:noProof/>
            <w14:scene3d>
              <w14:camera w14:prst="orthographicFront"/>
              <w14:lightRig w14:rig="threePt" w14:dir="t">
                <w14:rot w14:lat="0" w14:lon="0" w14:rev="0"/>
              </w14:lightRig>
            </w14:scene3d>
          </w:rPr>
          <w:t>4.4.1</w:t>
        </w:r>
        <w:r w:rsidR="006F08F4">
          <w:rPr>
            <w:rFonts w:asciiTheme="minorHAnsi" w:eastAsiaTheme="minorEastAsia" w:hAnsiTheme="minorHAnsi" w:cstheme="minorBidi"/>
            <w:noProof/>
            <w:sz w:val="22"/>
            <w:szCs w:val="22"/>
          </w:rPr>
          <w:tab/>
        </w:r>
        <w:r w:rsidR="006F08F4" w:rsidRPr="00D15FFA">
          <w:rPr>
            <w:rStyle w:val="Hyperlink"/>
            <w:noProof/>
          </w:rPr>
          <w:t>Data Source</w:t>
        </w:r>
        <w:r w:rsidR="006F08F4">
          <w:rPr>
            <w:noProof/>
            <w:webHidden/>
          </w:rPr>
          <w:tab/>
        </w:r>
        <w:r w:rsidR="006F08F4">
          <w:rPr>
            <w:noProof/>
            <w:webHidden/>
          </w:rPr>
          <w:fldChar w:fldCharType="begin"/>
        </w:r>
        <w:r w:rsidR="006F08F4">
          <w:rPr>
            <w:noProof/>
            <w:webHidden/>
          </w:rPr>
          <w:instrText xml:space="preserve"> PAGEREF _Toc396200185 \h </w:instrText>
        </w:r>
        <w:r w:rsidR="006F08F4">
          <w:rPr>
            <w:noProof/>
            <w:webHidden/>
          </w:rPr>
        </w:r>
        <w:r w:rsidR="006F08F4">
          <w:rPr>
            <w:noProof/>
            <w:webHidden/>
          </w:rPr>
          <w:fldChar w:fldCharType="separate"/>
        </w:r>
        <w:r w:rsidR="006F08F4">
          <w:rPr>
            <w:noProof/>
            <w:webHidden/>
          </w:rPr>
          <w:t>4-3</w:t>
        </w:r>
        <w:r w:rsidR="006F08F4">
          <w:rPr>
            <w:noProof/>
            <w:webHidden/>
          </w:rPr>
          <w:fldChar w:fldCharType="end"/>
        </w:r>
      </w:hyperlink>
    </w:p>
    <w:p w14:paraId="0FA2958B"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86" w:history="1">
        <w:r w:rsidR="006F08F4" w:rsidRPr="00D15FFA">
          <w:rPr>
            <w:rStyle w:val="Hyperlink"/>
            <w:noProof/>
            <w14:scene3d>
              <w14:camera w14:prst="orthographicFront"/>
              <w14:lightRig w14:rig="threePt" w14:dir="t">
                <w14:rot w14:lat="0" w14:lon="0" w14:rev="0"/>
              </w14:lightRig>
            </w14:scene3d>
          </w:rPr>
          <w:t>4.4.2</w:t>
        </w:r>
        <w:r w:rsidR="006F08F4">
          <w:rPr>
            <w:rFonts w:asciiTheme="minorHAnsi" w:eastAsiaTheme="minorEastAsia" w:hAnsiTheme="minorHAnsi" w:cstheme="minorBidi"/>
            <w:noProof/>
            <w:sz w:val="22"/>
            <w:szCs w:val="22"/>
          </w:rPr>
          <w:tab/>
        </w:r>
        <w:r w:rsidR="006F08F4" w:rsidRPr="00D15FFA">
          <w:rPr>
            <w:rStyle w:val="Hyperlink"/>
            <w:noProof/>
          </w:rPr>
          <w:t>Preprocessing Module</w:t>
        </w:r>
        <w:r w:rsidR="006F08F4">
          <w:rPr>
            <w:noProof/>
            <w:webHidden/>
          </w:rPr>
          <w:tab/>
        </w:r>
        <w:r w:rsidR="006F08F4">
          <w:rPr>
            <w:noProof/>
            <w:webHidden/>
          </w:rPr>
          <w:fldChar w:fldCharType="begin"/>
        </w:r>
        <w:r w:rsidR="006F08F4">
          <w:rPr>
            <w:noProof/>
            <w:webHidden/>
          </w:rPr>
          <w:instrText xml:space="preserve"> PAGEREF _Toc396200186 \h </w:instrText>
        </w:r>
        <w:r w:rsidR="006F08F4">
          <w:rPr>
            <w:noProof/>
            <w:webHidden/>
          </w:rPr>
        </w:r>
        <w:r w:rsidR="006F08F4">
          <w:rPr>
            <w:noProof/>
            <w:webHidden/>
          </w:rPr>
          <w:fldChar w:fldCharType="separate"/>
        </w:r>
        <w:r w:rsidR="006F08F4">
          <w:rPr>
            <w:noProof/>
            <w:webHidden/>
          </w:rPr>
          <w:t>4-5</w:t>
        </w:r>
        <w:r w:rsidR="006F08F4">
          <w:rPr>
            <w:noProof/>
            <w:webHidden/>
          </w:rPr>
          <w:fldChar w:fldCharType="end"/>
        </w:r>
      </w:hyperlink>
    </w:p>
    <w:p w14:paraId="6B4FAAC5"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87" w:history="1">
        <w:r w:rsidR="006F08F4" w:rsidRPr="00D15FFA">
          <w:rPr>
            <w:rStyle w:val="Hyperlink"/>
            <w:noProof/>
            <w14:scene3d>
              <w14:camera w14:prst="orthographicFront"/>
              <w14:lightRig w14:rig="threePt" w14:dir="t">
                <w14:rot w14:lat="0" w14:lon="0" w14:rev="0"/>
              </w14:lightRig>
            </w14:scene3d>
          </w:rPr>
          <w:t>4.4.3</w:t>
        </w:r>
        <w:r w:rsidR="006F08F4">
          <w:rPr>
            <w:rFonts w:asciiTheme="minorHAnsi" w:eastAsiaTheme="minorEastAsia" w:hAnsiTheme="minorHAnsi" w:cstheme="minorBidi"/>
            <w:noProof/>
            <w:sz w:val="22"/>
            <w:szCs w:val="22"/>
          </w:rPr>
          <w:tab/>
        </w:r>
        <w:r w:rsidR="006F08F4" w:rsidRPr="00D15FFA">
          <w:rPr>
            <w:rStyle w:val="Hyperlink"/>
            <w:noProof/>
          </w:rPr>
          <w:t>Feature Extraction Module</w:t>
        </w:r>
        <w:r w:rsidR="006F08F4">
          <w:rPr>
            <w:noProof/>
            <w:webHidden/>
          </w:rPr>
          <w:tab/>
        </w:r>
        <w:r w:rsidR="006F08F4">
          <w:rPr>
            <w:noProof/>
            <w:webHidden/>
          </w:rPr>
          <w:fldChar w:fldCharType="begin"/>
        </w:r>
        <w:r w:rsidR="006F08F4">
          <w:rPr>
            <w:noProof/>
            <w:webHidden/>
          </w:rPr>
          <w:instrText xml:space="preserve"> PAGEREF _Toc396200187 \h </w:instrText>
        </w:r>
        <w:r w:rsidR="006F08F4">
          <w:rPr>
            <w:noProof/>
            <w:webHidden/>
          </w:rPr>
        </w:r>
        <w:r w:rsidR="006F08F4">
          <w:rPr>
            <w:noProof/>
            <w:webHidden/>
          </w:rPr>
          <w:fldChar w:fldCharType="separate"/>
        </w:r>
        <w:r w:rsidR="006F08F4">
          <w:rPr>
            <w:noProof/>
            <w:webHidden/>
          </w:rPr>
          <w:t>4-7</w:t>
        </w:r>
        <w:r w:rsidR="006F08F4">
          <w:rPr>
            <w:noProof/>
            <w:webHidden/>
          </w:rPr>
          <w:fldChar w:fldCharType="end"/>
        </w:r>
      </w:hyperlink>
    </w:p>
    <w:p w14:paraId="6A572706"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88" w:history="1">
        <w:r w:rsidR="006F08F4" w:rsidRPr="00D15FFA">
          <w:rPr>
            <w:rStyle w:val="Hyperlink"/>
            <w:noProof/>
            <w14:scene3d>
              <w14:camera w14:prst="orthographicFront"/>
              <w14:lightRig w14:rig="threePt" w14:dir="t">
                <w14:rot w14:lat="0" w14:lon="0" w14:rev="0"/>
              </w14:lightRig>
            </w14:scene3d>
          </w:rPr>
          <w:t>4.4.4</w:t>
        </w:r>
        <w:r w:rsidR="006F08F4">
          <w:rPr>
            <w:rFonts w:asciiTheme="minorHAnsi" w:eastAsiaTheme="minorEastAsia" w:hAnsiTheme="minorHAnsi" w:cstheme="minorBidi"/>
            <w:noProof/>
            <w:sz w:val="22"/>
            <w:szCs w:val="22"/>
          </w:rPr>
          <w:tab/>
        </w:r>
        <w:r w:rsidR="006F08F4" w:rsidRPr="00D15FFA">
          <w:rPr>
            <w:rStyle w:val="Hyperlink"/>
            <w:noProof/>
          </w:rPr>
          <w:t>Rule Inducer Module</w:t>
        </w:r>
        <w:r w:rsidR="006F08F4">
          <w:rPr>
            <w:noProof/>
            <w:webHidden/>
          </w:rPr>
          <w:tab/>
        </w:r>
        <w:r w:rsidR="006F08F4">
          <w:rPr>
            <w:noProof/>
            <w:webHidden/>
          </w:rPr>
          <w:fldChar w:fldCharType="begin"/>
        </w:r>
        <w:r w:rsidR="006F08F4">
          <w:rPr>
            <w:noProof/>
            <w:webHidden/>
          </w:rPr>
          <w:instrText xml:space="preserve"> PAGEREF _Toc396200188 \h </w:instrText>
        </w:r>
        <w:r w:rsidR="006F08F4">
          <w:rPr>
            <w:noProof/>
            <w:webHidden/>
          </w:rPr>
        </w:r>
        <w:r w:rsidR="006F08F4">
          <w:rPr>
            <w:noProof/>
            <w:webHidden/>
          </w:rPr>
          <w:fldChar w:fldCharType="separate"/>
        </w:r>
        <w:r w:rsidR="006F08F4">
          <w:rPr>
            <w:noProof/>
            <w:webHidden/>
          </w:rPr>
          <w:t>4-10</w:t>
        </w:r>
        <w:r w:rsidR="006F08F4">
          <w:rPr>
            <w:noProof/>
            <w:webHidden/>
          </w:rPr>
          <w:fldChar w:fldCharType="end"/>
        </w:r>
      </w:hyperlink>
    </w:p>
    <w:p w14:paraId="2C80FAE8"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89" w:history="1">
        <w:r w:rsidR="006F08F4" w:rsidRPr="00D15FFA">
          <w:rPr>
            <w:rStyle w:val="Hyperlink"/>
            <w:noProof/>
            <w14:scene3d>
              <w14:camera w14:prst="orthographicFront"/>
              <w14:lightRig w14:rig="threePt" w14:dir="t">
                <w14:rot w14:lat="0" w14:lon="0" w14:rev="0"/>
              </w14:lightRig>
            </w14:scene3d>
          </w:rPr>
          <w:t>4.4.5</w:t>
        </w:r>
        <w:r w:rsidR="006F08F4">
          <w:rPr>
            <w:rFonts w:asciiTheme="minorHAnsi" w:eastAsiaTheme="minorEastAsia" w:hAnsiTheme="minorHAnsi" w:cstheme="minorBidi"/>
            <w:noProof/>
            <w:sz w:val="22"/>
            <w:szCs w:val="22"/>
          </w:rPr>
          <w:tab/>
        </w:r>
        <w:r w:rsidR="006F08F4" w:rsidRPr="00D15FFA">
          <w:rPr>
            <w:rStyle w:val="Hyperlink"/>
            <w:noProof/>
          </w:rPr>
          <w:t>Rule Inductor</w:t>
        </w:r>
        <w:r w:rsidR="006F08F4">
          <w:rPr>
            <w:noProof/>
            <w:webHidden/>
          </w:rPr>
          <w:tab/>
        </w:r>
        <w:r w:rsidR="006F08F4">
          <w:rPr>
            <w:noProof/>
            <w:webHidden/>
          </w:rPr>
          <w:fldChar w:fldCharType="begin"/>
        </w:r>
        <w:r w:rsidR="006F08F4">
          <w:rPr>
            <w:noProof/>
            <w:webHidden/>
          </w:rPr>
          <w:instrText xml:space="preserve"> PAGEREF _Toc396200189 \h </w:instrText>
        </w:r>
        <w:r w:rsidR="006F08F4">
          <w:rPr>
            <w:noProof/>
            <w:webHidden/>
          </w:rPr>
        </w:r>
        <w:r w:rsidR="006F08F4">
          <w:rPr>
            <w:noProof/>
            <w:webHidden/>
          </w:rPr>
          <w:fldChar w:fldCharType="separate"/>
        </w:r>
        <w:r w:rsidR="006F08F4">
          <w:rPr>
            <w:noProof/>
            <w:webHidden/>
          </w:rPr>
          <w:t>4-11</w:t>
        </w:r>
        <w:r w:rsidR="006F08F4">
          <w:rPr>
            <w:noProof/>
            <w:webHidden/>
          </w:rPr>
          <w:fldChar w:fldCharType="end"/>
        </w:r>
      </w:hyperlink>
    </w:p>
    <w:p w14:paraId="6B265512"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90" w:history="1">
        <w:r w:rsidR="006F08F4" w:rsidRPr="00D15FFA">
          <w:rPr>
            <w:rStyle w:val="Hyperlink"/>
            <w:noProof/>
            <w14:scene3d>
              <w14:camera w14:prst="orthographicFront"/>
              <w14:lightRig w14:rig="threePt" w14:dir="t">
                <w14:rot w14:lat="0" w14:lon="0" w14:rev="0"/>
              </w14:lightRig>
            </w14:scene3d>
          </w:rPr>
          <w:t>4.4.6</w:t>
        </w:r>
        <w:r w:rsidR="006F08F4">
          <w:rPr>
            <w:rFonts w:asciiTheme="minorHAnsi" w:eastAsiaTheme="minorEastAsia" w:hAnsiTheme="minorHAnsi" w:cstheme="minorBidi"/>
            <w:noProof/>
            <w:sz w:val="22"/>
            <w:szCs w:val="22"/>
          </w:rPr>
          <w:tab/>
        </w:r>
        <w:r w:rsidR="006F08F4" w:rsidRPr="00D15FFA">
          <w:rPr>
            <w:rStyle w:val="Hyperlink"/>
            <w:noProof/>
          </w:rPr>
          <w:t>Ontology</w:t>
        </w:r>
        <w:r w:rsidR="006F08F4">
          <w:rPr>
            <w:noProof/>
            <w:webHidden/>
          </w:rPr>
          <w:tab/>
        </w:r>
        <w:r w:rsidR="006F08F4">
          <w:rPr>
            <w:noProof/>
            <w:webHidden/>
          </w:rPr>
          <w:fldChar w:fldCharType="begin"/>
        </w:r>
        <w:r w:rsidR="006F08F4">
          <w:rPr>
            <w:noProof/>
            <w:webHidden/>
          </w:rPr>
          <w:instrText xml:space="preserve"> PAGEREF _Toc396200190 \h </w:instrText>
        </w:r>
        <w:r w:rsidR="006F08F4">
          <w:rPr>
            <w:noProof/>
            <w:webHidden/>
          </w:rPr>
        </w:r>
        <w:r w:rsidR="006F08F4">
          <w:rPr>
            <w:noProof/>
            <w:webHidden/>
          </w:rPr>
          <w:fldChar w:fldCharType="separate"/>
        </w:r>
        <w:r w:rsidR="006F08F4">
          <w:rPr>
            <w:noProof/>
            <w:webHidden/>
          </w:rPr>
          <w:t>4-11</w:t>
        </w:r>
        <w:r w:rsidR="006F08F4">
          <w:rPr>
            <w:noProof/>
            <w:webHidden/>
          </w:rPr>
          <w:fldChar w:fldCharType="end"/>
        </w:r>
      </w:hyperlink>
    </w:p>
    <w:p w14:paraId="389A759F"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91" w:history="1">
        <w:r w:rsidR="006F08F4" w:rsidRPr="00D15FFA">
          <w:rPr>
            <w:rStyle w:val="Hyperlink"/>
            <w:noProof/>
            <w14:scene3d>
              <w14:camera w14:prst="orthographicFront"/>
              <w14:lightRig w14:rig="threePt" w14:dir="t">
                <w14:rot w14:lat="0" w14:lon="0" w14:rev="0"/>
              </w14:lightRig>
            </w14:scene3d>
          </w:rPr>
          <w:t>4.4.7</w:t>
        </w:r>
        <w:r w:rsidR="006F08F4">
          <w:rPr>
            <w:rFonts w:asciiTheme="minorHAnsi" w:eastAsiaTheme="minorEastAsia" w:hAnsiTheme="minorHAnsi" w:cstheme="minorBidi"/>
            <w:noProof/>
            <w:sz w:val="22"/>
            <w:szCs w:val="22"/>
          </w:rPr>
          <w:tab/>
        </w:r>
        <w:r w:rsidR="006F08F4" w:rsidRPr="00D15FFA">
          <w:rPr>
            <w:rStyle w:val="Hyperlink"/>
            <w:noProof/>
          </w:rPr>
          <w:t>Ontology Population Module</w:t>
        </w:r>
        <w:r w:rsidR="006F08F4">
          <w:rPr>
            <w:noProof/>
            <w:webHidden/>
          </w:rPr>
          <w:tab/>
        </w:r>
        <w:r w:rsidR="006F08F4">
          <w:rPr>
            <w:noProof/>
            <w:webHidden/>
          </w:rPr>
          <w:fldChar w:fldCharType="begin"/>
        </w:r>
        <w:r w:rsidR="006F08F4">
          <w:rPr>
            <w:noProof/>
            <w:webHidden/>
          </w:rPr>
          <w:instrText xml:space="preserve"> PAGEREF _Toc396200191 \h </w:instrText>
        </w:r>
        <w:r w:rsidR="006F08F4">
          <w:rPr>
            <w:noProof/>
            <w:webHidden/>
          </w:rPr>
        </w:r>
        <w:r w:rsidR="006F08F4">
          <w:rPr>
            <w:noProof/>
            <w:webHidden/>
          </w:rPr>
          <w:fldChar w:fldCharType="separate"/>
        </w:r>
        <w:r w:rsidR="006F08F4">
          <w:rPr>
            <w:noProof/>
            <w:webHidden/>
          </w:rPr>
          <w:t>4-11</w:t>
        </w:r>
        <w:r w:rsidR="006F08F4">
          <w:rPr>
            <w:noProof/>
            <w:webHidden/>
          </w:rPr>
          <w:fldChar w:fldCharType="end"/>
        </w:r>
      </w:hyperlink>
    </w:p>
    <w:p w14:paraId="189F25C3" w14:textId="77777777" w:rsidR="006F08F4" w:rsidRDefault="00DC504A">
      <w:pPr>
        <w:pStyle w:val="TOC2"/>
        <w:tabs>
          <w:tab w:val="left" w:pos="880"/>
          <w:tab w:val="right" w:leader="dot" w:pos="9350"/>
        </w:tabs>
        <w:rPr>
          <w:rFonts w:asciiTheme="minorHAnsi" w:eastAsiaTheme="minorEastAsia" w:hAnsiTheme="minorHAnsi" w:cstheme="minorBidi"/>
          <w:noProof/>
          <w:sz w:val="22"/>
          <w:szCs w:val="22"/>
        </w:rPr>
      </w:pPr>
      <w:hyperlink w:anchor="_Toc396200192" w:history="1">
        <w:r w:rsidR="006F08F4" w:rsidRPr="00D15FFA">
          <w:rPr>
            <w:rStyle w:val="Hyperlink"/>
            <w:noProof/>
            <w14:scene3d>
              <w14:camera w14:prst="orthographicFront"/>
              <w14:lightRig w14:rig="threePt" w14:dir="t">
                <w14:rot w14:lat="0" w14:lon="0" w14:rev="0"/>
              </w14:lightRig>
            </w14:scene3d>
          </w:rPr>
          <w:t>4.5</w:t>
        </w:r>
        <w:r w:rsidR="006F08F4">
          <w:rPr>
            <w:rFonts w:asciiTheme="minorHAnsi" w:eastAsiaTheme="minorEastAsia" w:hAnsiTheme="minorHAnsi" w:cstheme="minorBidi"/>
            <w:noProof/>
            <w:sz w:val="22"/>
            <w:szCs w:val="22"/>
          </w:rPr>
          <w:tab/>
        </w:r>
        <w:r w:rsidR="006F08F4" w:rsidRPr="00D15FFA">
          <w:rPr>
            <w:rStyle w:val="Hyperlink"/>
            <w:noProof/>
          </w:rPr>
          <w:t>Physical Environment and Resources</w:t>
        </w:r>
        <w:r w:rsidR="006F08F4">
          <w:rPr>
            <w:noProof/>
            <w:webHidden/>
          </w:rPr>
          <w:tab/>
        </w:r>
        <w:r w:rsidR="006F08F4">
          <w:rPr>
            <w:noProof/>
            <w:webHidden/>
          </w:rPr>
          <w:fldChar w:fldCharType="begin"/>
        </w:r>
        <w:r w:rsidR="006F08F4">
          <w:rPr>
            <w:noProof/>
            <w:webHidden/>
          </w:rPr>
          <w:instrText xml:space="preserve"> PAGEREF _Toc396200192 \h </w:instrText>
        </w:r>
        <w:r w:rsidR="006F08F4">
          <w:rPr>
            <w:noProof/>
            <w:webHidden/>
          </w:rPr>
        </w:r>
        <w:r w:rsidR="006F08F4">
          <w:rPr>
            <w:noProof/>
            <w:webHidden/>
          </w:rPr>
          <w:fldChar w:fldCharType="separate"/>
        </w:r>
        <w:r w:rsidR="006F08F4">
          <w:rPr>
            <w:noProof/>
            <w:webHidden/>
          </w:rPr>
          <w:t>4-12</w:t>
        </w:r>
        <w:r w:rsidR="006F08F4">
          <w:rPr>
            <w:noProof/>
            <w:webHidden/>
          </w:rPr>
          <w:fldChar w:fldCharType="end"/>
        </w:r>
      </w:hyperlink>
    </w:p>
    <w:p w14:paraId="2C786AE1"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93" w:history="1">
        <w:r w:rsidR="006F08F4" w:rsidRPr="00D15FFA">
          <w:rPr>
            <w:rStyle w:val="Hyperlink"/>
            <w:noProof/>
            <w14:scene3d>
              <w14:camera w14:prst="orthographicFront"/>
              <w14:lightRig w14:rig="threePt" w14:dir="t">
                <w14:rot w14:lat="0" w14:lon="0" w14:rev="0"/>
              </w14:lightRig>
            </w14:scene3d>
          </w:rPr>
          <w:t>4.5.1</w:t>
        </w:r>
        <w:r w:rsidR="006F08F4">
          <w:rPr>
            <w:rFonts w:asciiTheme="minorHAnsi" w:eastAsiaTheme="minorEastAsia" w:hAnsiTheme="minorHAnsi" w:cstheme="minorBidi"/>
            <w:noProof/>
            <w:sz w:val="22"/>
            <w:szCs w:val="22"/>
          </w:rPr>
          <w:tab/>
        </w:r>
        <w:r w:rsidR="006F08F4" w:rsidRPr="00D15FFA">
          <w:rPr>
            <w:rStyle w:val="Hyperlink"/>
            <w:noProof/>
          </w:rPr>
          <w:t>Minimum Software Requirements</w:t>
        </w:r>
        <w:r w:rsidR="006F08F4">
          <w:rPr>
            <w:noProof/>
            <w:webHidden/>
          </w:rPr>
          <w:tab/>
        </w:r>
        <w:r w:rsidR="006F08F4">
          <w:rPr>
            <w:noProof/>
            <w:webHidden/>
          </w:rPr>
          <w:fldChar w:fldCharType="begin"/>
        </w:r>
        <w:r w:rsidR="006F08F4">
          <w:rPr>
            <w:noProof/>
            <w:webHidden/>
          </w:rPr>
          <w:instrText xml:space="preserve"> PAGEREF _Toc396200193 \h </w:instrText>
        </w:r>
        <w:r w:rsidR="006F08F4">
          <w:rPr>
            <w:noProof/>
            <w:webHidden/>
          </w:rPr>
        </w:r>
        <w:r w:rsidR="006F08F4">
          <w:rPr>
            <w:noProof/>
            <w:webHidden/>
          </w:rPr>
          <w:fldChar w:fldCharType="separate"/>
        </w:r>
        <w:r w:rsidR="006F08F4">
          <w:rPr>
            <w:noProof/>
            <w:webHidden/>
          </w:rPr>
          <w:t>4-12</w:t>
        </w:r>
        <w:r w:rsidR="006F08F4">
          <w:rPr>
            <w:noProof/>
            <w:webHidden/>
          </w:rPr>
          <w:fldChar w:fldCharType="end"/>
        </w:r>
      </w:hyperlink>
    </w:p>
    <w:p w14:paraId="22A906B1" w14:textId="77777777" w:rsidR="006F08F4" w:rsidRDefault="00DC504A">
      <w:pPr>
        <w:pStyle w:val="TOC3"/>
        <w:tabs>
          <w:tab w:val="left" w:pos="1320"/>
          <w:tab w:val="right" w:leader="dot" w:pos="9350"/>
        </w:tabs>
        <w:rPr>
          <w:rFonts w:asciiTheme="minorHAnsi" w:eastAsiaTheme="minorEastAsia" w:hAnsiTheme="minorHAnsi" w:cstheme="minorBidi"/>
          <w:noProof/>
          <w:sz w:val="22"/>
          <w:szCs w:val="22"/>
        </w:rPr>
      </w:pPr>
      <w:hyperlink w:anchor="_Toc396200194" w:history="1">
        <w:r w:rsidR="006F08F4" w:rsidRPr="00D15FFA">
          <w:rPr>
            <w:rStyle w:val="Hyperlink"/>
            <w:noProof/>
            <w14:scene3d>
              <w14:camera w14:prst="orthographicFront"/>
              <w14:lightRig w14:rig="threePt" w14:dir="t">
                <w14:rot w14:lat="0" w14:lon="0" w14:rev="0"/>
              </w14:lightRig>
            </w14:scene3d>
          </w:rPr>
          <w:t>4.5.2</w:t>
        </w:r>
        <w:r w:rsidR="006F08F4">
          <w:rPr>
            <w:rFonts w:asciiTheme="minorHAnsi" w:eastAsiaTheme="minorEastAsia" w:hAnsiTheme="minorHAnsi" w:cstheme="minorBidi"/>
            <w:noProof/>
            <w:sz w:val="22"/>
            <w:szCs w:val="22"/>
          </w:rPr>
          <w:tab/>
        </w:r>
        <w:r w:rsidR="006F08F4" w:rsidRPr="00D15FFA">
          <w:rPr>
            <w:rStyle w:val="Hyperlink"/>
            <w:noProof/>
          </w:rPr>
          <w:t>Minimum Hardware Requirements</w:t>
        </w:r>
        <w:r w:rsidR="006F08F4">
          <w:rPr>
            <w:noProof/>
            <w:webHidden/>
          </w:rPr>
          <w:tab/>
        </w:r>
        <w:r w:rsidR="006F08F4">
          <w:rPr>
            <w:noProof/>
            <w:webHidden/>
          </w:rPr>
          <w:fldChar w:fldCharType="begin"/>
        </w:r>
        <w:r w:rsidR="006F08F4">
          <w:rPr>
            <w:noProof/>
            <w:webHidden/>
          </w:rPr>
          <w:instrText xml:space="preserve"> PAGEREF _Toc396200194 \h </w:instrText>
        </w:r>
        <w:r w:rsidR="006F08F4">
          <w:rPr>
            <w:noProof/>
            <w:webHidden/>
          </w:rPr>
        </w:r>
        <w:r w:rsidR="006F08F4">
          <w:rPr>
            <w:noProof/>
            <w:webHidden/>
          </w:rPr>
          <w:fldChar w:fldCharType="separate"/>
        </w:r>
        <w:r w:rsidR="006F08F4">
          <w:rPr>
            <w:noProof/>
            <w:webHidden/>
          </w:rPr>
          <w:t>4-12</w:t>
        </w:r>
        <w:r w:rsidR="006F08F4">
          <w:rPr>
            <w:noProof/>
            <w:webHidden/>
          </w:rPr>
          <w:fldChar w:fldCharType="end"/>
        </w:r>
      </w:hyperlink>
    </w:p>
    <w:p w14:paraId="49727CAE" w14:textId="77777777" w:rsidR="006F08F4" w:rsidRDefault="00DC504A">
      <w:pPr>
        <w:pStyle w:val="TOC1"/>
        <w:tabs>
          <w:tab w:val="left" w:pos="660"/>
          <w:tab w:val="right" w:leader="dot" w:pos="9350"/>
        </w:tabs>
        <w:rPr>
          <w:rFonts w:asciiTheme="minorHAnsi" w:eastAsiaTheme="minorEastAsia" w:hAnsiTheme="minorHAnsi" w:cstheme="minorBidi"/>
          <w:noProof/>
          <w:sz w:val="22"/>
          <w:szCs w:val="22"/>
        </w:rPr>
      </w:pPr>
      <w:hyperlink w:anchor="_Toc396200385" w:history="1">
        <w:r w:rsidR="006F08F4" w:rsidRPr="00D15FFA">
          <w:rPr>
            <w:rStyle w:val="Hyperlink"/>
            <w:noProof/>
          </w:rPr>
          <w:t>5.0</w:t>
        </w:r>
        <w:r w:rsidR="006F08F4">
          <w:rPr>
            <w:rFonts w:asciiTheme="minorHAnsi" w:eastAsiaTheme="minorEastAsia" w:hAnsiTheme="minorHAnsi" w:cstheme="minorBidi"/>
            <w:noProof/>
            <w:sz w:val="22"/>
            <w:szCs w:val="22"/>
          </w:rPr>
          <w:tab/>
        </w:r>
        <w:r w:rsidR="006F08F4" w:rsidRPr="00D15FFA">
          <w:rPr>
            <w:rStyle w:val="Hyperlink"/>
            <w:noProof/>
          </w:rPr>
          <w:t>References</w:t>
        </w:r>
        <w:r w:rsidR="006F08F4">
          <w:rPr>
            <w:noProof/>
            <w:webHidden/>
          </w:rPr>
          <w:tab/>
        </w:r>
        <w:r w:rsidR="006F08F4">
          <w:rPr>
            <w:noProof/>
            <w:webHidden/>
          </w:rPr>
          <w:fldChar w:fldCharType="begin"/>
        </w:r>
        <w:r w:rsidR="006F08F4">
          <w:rPr>
            <w:noProof/>
            <w:webHidden/>
          </w:rPr>
          <w:instrText xml:space="preserve"> PAGEREF _Toc396200385 \h </w:instrText>
        </w:r>
        <w:r w:rsidR="006F08F4">
          <w:rPr>
            <w:noProof/>
            <w:webHidden/>
          </w:rPr>
        </w:r>
        <w:r w:rsidR="006F08F4">
          <w:rPr>
            <w:noProof/>
            <w:webHidden/>
          </w:rPr>
          <w:fldChar w:fldCharType="separate"/>
        </w:r>
        <w:r w:rsidR="006F08F4">
          <w:rPr>
            <w:noProof/>
            <w:webHidden/>
          </w:rPr>
          <w:t>5-1</w:t>
        </w:r>
        <w:r w:rsidR="006F08F4">
          <w:rPr>
            <w:noProof/>
            <w:webHidden/>
          </w:rPr>
          <w:fldChar w:fldCharType="end"/>
        </w:r>
      </w:hyperlink>
    </w:p>
    <w:p w14:paraId="241E9125" w14:textId="77777777" w:rsidR="006E319B" w:rsidDel="006F08F4" w:rsidRDefault="006E319B">
      <w:pPr>
        <w:pStyle w:val="TOC1"/>
        <w:tabs>
          <w:tab w:val="left" w:pos="660"/>
          <w:tab w:val="right" w:leader="dot" w:pos="9350"/>
        </w:tabs>
        <w:rPr>
          <w:ins w:id="33" w:author="Vilson Lu" w:date="2014-08-19T06:43:00Z"/>
          <w:del w:id="34" w:author="TinTin Kalaw" w:date="2014-08-19T08:26:00Z"/>
          <w:rFonts w:asciiTheme="minorHAnsi" w:eastAsiaTheme="minorEastAsia" w:hAnsiTheme="minorHAnsi" w:cstheme="minorBidi"/>
          <w:noProof/>
          <w:sz w:val="22"/>
          <w:szCs w:val="22"/>
          <w:lang w:val="en-PH" w:eastAsia="zh-CN"/>
        </w:rPr>
      </w:pPr>
      <w:ins w:id="35" w:author="Vilson Lu" w:date="2014-08-19T06:43:00Z">
        <w:del w:id="36" w:author="TinTin Kalaw" w:date="2014-08-19T08:26:00Z">
          <w:r w:rsidRPr="006F08F4" w:rsidDel="006F08F4">
            <w:rPr>
              <w:rStyle w:val="Hyperlink"/>
              <w:noProof/>
            </w:rPr>
            <w:delText>1.0</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Research Description</w:delText>
          </w:r>
          <w:r w:rsidDel="006F08F4">
            <w:rPr>
              <w:noProof/>
              <w:webHidden/>
            </w:rPr>
            <w:tab/>
            <w:delText>1-1</w:delText>
          </w:r>
        </w:del>
      </w:ins>
    </w:p>
    <w:p w14:paraId="43B2EFD0" w14:textId="77777777" w:rsidR="006E319B" w:rsidDel="006F08F4" w:rsidRDefault="006E319B">
      <w:pPr>
        <w:pStyle w:val="TOC2"/>
        <w:tabs>
          <w:tab w:val="left" w:pos="880"/>
          <w:tab w:val="right" w:leader="dot" w:pos="9350"/>
        </w:tabs>
        <w:rPr>
          <w:ins w:id="37" w:author="Vilson Lu" w:date="2014-08-19T06:43:00Z"/>
          <w:del w:id="38" w:author="TinTin Kalaw" w:date="2014-08-19T08:26:00Z"/>
          <w:rFonts w:asciiTheme="minorHAnsi" w:eastAsiaTheme="minorEastAsia" w:hAnsiTheme="minorHAnsi" w:cstheme="minorBidi"/>
          <w:noProof/>
          <w:sz w:val="22"/>
          <w:szCs w:val="22"/>
          <w:lang w:val="en-PH" w:eastAsia="zh-CN"/>
        </w:rPr>
      </w:pPr>
      <w:ins w:id="39" w:author="Vilson Lu" w:date="2014-08-19T06:43:00Z">
        <w:del w:id="40" w:author="TinTin Kalaw" w:date="2014-08-19T08:26:00Z">
          <w:r w:rsidRPr="006F08F4" w:rsidDel="006F08F4">
            <w:rPr>
              <w:rStyle w:val="Hyperlink"/>
              <w:noProof/>
              <w14:scene3d>
                <w14:camera w14:prst="orthographicFront"/>
                <w14:lightRig w14:rig="threePt" w14:dir="t">
                  <w14:rot w14:lat="0" w14:lon="0" w14:rev="0"/>
                </w14:lightRig>
              </w14:scene3d>
            </w:rPr>
            <w:delText>1.1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Overview of the Current State of Technology</w:delText>
          </w:r>
          <w:r w:rsidDel="006F08F4">
            <w:rPr>
              <w:noProof/>
              <w:webHidden/>
            </w:rPr>
            <w:tab/>
            <w:delText>1-1</w:delText>
          </w:r>
        </w:del>
      </w:ins>
    </w:p>
    <w:p w14:paraId="42A6E151" w14:textId="77777777" w:rsidR="006E319B" w:rsidDel="006F08F4" w:rsidRDefault="006E319B">
      <w:pPr>
        <w:pStyle w:val="TOC2"/>
        <w:tabs>
          <w:tab w:val="left" w:pos="880"/>
          <w:tab w:val="right" w:leader="dot" w:pos="9350"/>
        </w:tabs>
        <w:rPr>
          <w:ins w:id="41" w:author="Vilson Lu" w:date="2014-08-19T06:43:00Z"/>
          <w:del w:id="42" w:author="TinTin Kalaw" w:date="2014-08-19T08:26:00Z"/>
          <w:rFonts w:asciiTheme="minorHAnsi" w:eastAsiaTheme="minorEastAsia" w:hAnsiTheme="minorHAnsi" w:cstheme="minorBidi"/>
          <w:noProof/>
          <w:sz w:val="22"/>
          <w:szCs w:val="22"/>
          <w:lang w:val="en-PH" w:eastAsia="zh-CN"/>
        </w:rPr>
      </w:pPr>
      <w:ins w:id="43" w:author="Vilson Lu" w:date="2014-08-19T06:43:00Z">
        <w:del w:id="44" w:author="TinTin Kalaw" w:date="2014-08-19T08:26:00Z">
          <w:r w:rsidRPr="006F08F4" w:rsidDel="006F08F4">
            <w:rPr>
              <w:rStyle w:val="Hyperlink"/>
              <w:noProof/>
              <w14:scene3d>
                <w14:camera w14:prst="orthographicFront"/>
                <w14:lightRig w14:rig="threePt" w14:dir="t">
                  <w14:rot w14:lat="0" w14:lon="0" w14:rev="0"/>
                </w14:lightRig>
              </w14:scene3d>
            </w:rPr>
            <w:delText>1.2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Research Objectives</w:delText>
          </w:r>
          <w:r w:rsidDel="006F08F4">
            <w:rPr>
              <w:noProof/>
              <w:webHidden/>
            </w:rPr>
            <w:tab/>
            <w:delText>1-2</w:delText>
          </w:r>
        </w:del>
      </w:ins>
    </w:p>
    <w:p w14:paraId="171EC9B4" w14:textId="77777777" w:rsidR="006E319B" w:rsidDel="006F08F4" w:rsidRDefault="006E319B">
      <w:pPr>
        <w:pStyle w:val="TOC3"/>
        <w:tabs>
          <w:tab w:val="left" w:pos="1320"/>
          <w:tab w:val="right" w:leader="dot" w:pos="9350"/>
        </w:tabs>
        <w:rPr>
          <w:ins w:id="45" w:author="Vilson Lu" w:date="2014-08-19T06:43:00Z"/>
          <w:del w:id="46" w:author="TinTin Kalaw" w:date="2014-08-19T08:26:00Z"/>
          <w:rFonts w:asciiTheme="minorHAnsi" w:eastAsiaTheme="minorEastAsia" w:hAnsiTheme="minorHAnsi" w:cstheme="minorBidi"/>
          <w:noProof/>
          <w:sz w:val="22"/>
          <w:szCs w:val="22"/>
          <w:lang w:val="en-PH" w:eastAsia="zh-CN"/>
        </w:rPr>
      </w:pPr>
      <w:ins w:id="47" w:author="Vilson Lu" w:date="2014-08-19T06:43:00Z">
        <w:del w:id="48" w:author="TinTin Kalaw" w:date="2014-08-19T08:26:00Z">
          <w:r w:rsidRPr="006F08F4" w:rsidDel="006F08F4">
            <w:rPr>
              <w:rStyle w:val="Hyperlink"/>
              <w:noProof/>
              <w14:scene3d>
                <w14:camera w14:prst="orthographicFront"/>
                <w14:lightRig w14:rig="threePt" w14:dir="t">
                  <w14:rot w14:lat="0" w14:lon="0" w14:rev="0"/>
                </w14:lightRig>
              </w14:scene3d>
            </w:rPr>
            <w:delText>1.2.1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General Objective</w:delText>
          </w:r>
          <w:r w:rsidDel="006F08F4">
            <w:rPr>
              <w:noProof/>
              <w:webHidden/>
            </w:rPr>
            <w:tab/>
            <w:delText>1-2</w:delText>
          </w:r>
        </w:del>
      </w:ins>
    </w:p>
    <w:p w14:paraId="132CB9BD" w14:textId="77777777" w:rsidR="006E319B" w:rsidDel="006F08F4" w:rsidRDefault="006E319B">
      <w:pPr>
        <w:pStyle w:val="TOC3"/>
        <w:tabs>
          <w:tab w:val="left" w:pos="1320"/>
          <w:tab w:val="right" w:leader="dot" w:pos="9350"/>
        </w:tabs>
        <w:rPr>
          <w:ins w:id="49" w:author="Vilson Lu" w:date="2014-08-19T06:43:00Z"/>
          <w:del w:id="50" w:author="TinTin Kalaw" w:date="2014-08-19T08:26:00Z"/>
          <w:rFonts w:asciiTheme="minorHAnsi" w:eastAsiaTheme="minorEastAsia" w:hAnsiTheme="minorHAnsi" w:cstheme="minorBidi"/>
          <w:noProof/>
          <w:sz w:val="22"/>
          <w:szCs w:val="22"/>
          <w:lang w:val="en-PH" w:eastAsia="zh-CN"/>
        </w:rPr>
      </w:pPr>
      <w:ins w:id="51" w:author="Vilson Lu" w:date="2014-08-19T06:43:00Z">
        <w:del w:id="52" w:author="TinTin Kalaw" w:date="2014-08-19T08:26:00Z">
          <w:r w:rsidRPr="006F08F4" w:rsidDel="006F08F4">
            <w:rPr>
              <w:rStyle w:val="Hyperlink"/>
              <w:noProof/>
              <w14:scene3d>
                <w14:camera w14:prst="orthographicFront"/>
                <w14:lightRig w14:rig="threePt" w14:dir="t">
                  <w14:rot w14:lat="0" w14:lon="0" w14:rev="0"/>
                </w14:lightRig>
              </w14:scene3d>
            </w:rPr>
            <w:delText>1.2.2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Specific Objectives</w:delText>
          </w:r>
          <w:r w:rsidDel="006F08F4">
            <w:rPr>
              <w:noProof/>
              <w:webHidden/>
            </w:rPr>
            <w:tab/>
            <w:delText>1-2</w:delText>
          </w:r>
        </w:del>
      </w:ins>
    </w:p>
    <w:p w14:paraId="35DE35BE" w14:textId="77777777" w:rsidR="006E319B" w:rsidDel="006F08F4" w:rsidRDefault="006E319B">
      <w:pPr>
        <w:pStyle w:val="TOC2"/>
        <w:tabs>
          <w:tab w:val="left" w:pos="880"/>
          <w:tab w:val="right" w:leader="dot" w:pos="9350"/>
        </w:tabs>
        <w:rPr>
          <w:ins w:id="53" w:author="Vilson Lu" w:date="2014-08-19T06:43:00Z"/>
          <w:del w:id="54" w:author="TinTin Kalaw" w:date="2014-08-19T08:26:00Z"/>
          <w:rFonts w:asciiTheme="minorHAnsi" w:eastAsiaTheme="minorEastAsia" w:hAnsiTheme="minorHAnsi" w:cstheme="minorBidi"/>
          <w:noProof/>
          <w:sz w:val="22"/>
          <w:szCs w:val="22"/>
          <w:lang w:val="en-PH" w:eastAsia="zh-CN"/>
        </w:rPr>
      </w:pPr>
      <w:ins w:id="55" w:author="Vilson Lu" w:date="2014-08-19T06:43:00Z">
        <w:del w:id="56" w:author="TinTin Kalaw" w:date="2014-08-19T08:26:00Z">
          <w:r w:rsidRPr="006F08F4" w:rsidDel="006F08F4">
            <w:rPr>
              <w:rStyle w:val="Hyperlink"/>
              <w:noProof/>
              <w14:scene3d>
                <w14:camera w14:prst="orthographicFront"/>
                <w14:lightRig w14:rig="threePt" w14:dir="t">
                  <w14:rot w14:lat="0" w14:lon="0" w14:rev="0"/>
                </w14:lightRig>
              </w14:scene3d>
            </w:rPr>
            <w:delText>1.3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Scope and Limitations of the Research</w:delText>
          </w:r>
          <w:r w:rsidDel="006F08F4">
            <w:rPr>
              <w:noProof/>
              <w:webHidden/>
            </w:rPr>
            <w:tab/>
            <w:delText>1-2</w:delText>
          </w:r>
        </w:del>
      </w:ins>
    </w:p>
    <w:p w14:paraId="28C088B3" w14:textId="77777777" w:rsidR="006E319B" w:rsidDel="006F08F4" w:rsidRDefault="006E319B">
      <w:pPr>
        <w:pStyle w:val="TOC2"/>
        <w:tabs>
          <w:tab w:val="left" w:pos="880"/>
          <w:tab w:val="right" w:leader="dot" w:pos="9350"/>
        </w:tabs>
        <w:rPr>
          <w:ins w:id="57" w:author="Vilson Lu" w:date="2014-08-19T06:43:00Z"/>
          <w:del w:id="58" w:author="TinTin Kalaw" w:date="2014-08-19T08:26:00Z"/>
          <w:rFonts w:asciiTheme="minorHAnsi" w:eastAsiaTheme="minorEastAsia" w:hAnsiTheme="minorHAnsi" w:cstheme="minorBidi"/>
          <w:noProof/>
          <w:sz w:val="22"/>
          <w:szCs w:val="22"/>
          <w:lang w:val="en-PH" w:eastAsia="zh-CN"/>
        </w:rPr>
      </w:pPr>
      <w:ins w:id="59" w:author="Vilson Lu" w:date="2014-08-19T06:43:00Z">
        <w:del w:id="60" w:author="TinTin Kalaw" w:date="2014-08-19T08:26:00Z">
          <w:r w:rsidRPr="006F08F4" w:rsidDel="006F08F4">
            <w:rPr>
              <w:rStyle w:val="Hyperlink"/>
              <w:noProof/>
              <w14:scene3d>
                <w14:camera w14:prst="orthographicFront"/>
                <w14:lightRig w14:rig="threePt" w14:dir="t">
                  <w14:rot w14:lat="0" w14:lon="0" w14:rev="0"/>
                </w14:lightRig>
              </w14:scene3d>
            </w:rPr>
            <w:delText>1.4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Significance of the Research</w:delText>
          </w:r>
          <w:r w:rsidDel="006F08F4">
            <w:rPr>
              <w:noProof/>
              <w:webHidden/>
            </w:rPr>
            <w:tab/>
            <w:delText>1-3</w:delText>
          </w:r>
        </w:del>
      </w:ins>
    </w:p>
    <w:p w14:paraId="7D490A39" w14:textId="77777777" w:rsidR="006E319B" w:rsidDel="006F08F4" w:rsidRDefault="006E319B">
      <w:pPr>
        <w:pStyle w:val="TOC2"/>
        <w:tabs>
          <w:tab w:val="left" w:pos="880"/>
          <w:tab w:val="right" w:leader="dot" w:pos="9350"/>
        </w:tabs>
        <w:rPr>
          <w:ins w:id="61" w:author="Vilson Lu" w:date="2014-08-19T06:43:00Z"/>
          <w:del w:id="62" w:author="TinTin Kalaw" w:date="2014-08-19T08:26:00Z"/>
          <w:rFonts w:asciiTheme="minorHAnsi" w:eastAsiaTheme="minorEastAsia" w:hAnsiTheme="minorHAnsi" w:cstheme="minorBidi"/>
          <w:noProof/>
          <w:sz w:val="22"/>
          <w:szCs w:val="22"/>
          <w:lang w:val="en-PH" w:eastAsia="zh-CN"/>
        </w:rPr>
      </w:pPr>
      <w:ins w:id="63" w:author="Vilson Lu" w:date="2014-08-19T06:43:00Z">
        <w:del w:id="64" w:author="TinTin Kalaw" w:date="2014-08-19T08:26:00Z">
          <w:r w:rsidRPr="006F08F4" w:rsidDel="006F08F4">
            <w:rPr>
              <w:rStyle w:val="Hyperlink"/>
              <w:noProof/>
              <w14:scene3d>
                <w14:camera w14:prst="orthographicFront"/>
                <w14:lightRig w14:rig="threePt" w14:dir="t">
                  <w14:rot w14:lat="0" w14:lon="0" w14:rev="0"/>
                </w14:lightRig>
              </w14:scene3d>
            </w:rPr>
            <w:delText>1.5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Research Methodology</w:delText>
          </w:r>
          <w:r w:rsidDel="006F08F4">
            <w:rPr>
              <w:noProof/>
              <w:webHidden/>
            </w:rPr>
            <w:tab/>
            <w:delText>1-4</w:delText>
          </w:r>
        </w:del>
      </w:ins>
    </w:p>
    <w:p w14:paraId="761A2CAE" w14:textId="77777777" w:rsidR="006E319B" w:rsidDel="006F08F4" w:rsidRDefault="006E319B">
      <w:pPr>
        <w:pStyle w:val="TOC3"/>
        <w:tabs>
          <w:tab w:val="left" w:pos="1320"/>
          <w:tab w:val="right" w:leader="dot" w:pos="9350"/>
        </w:tabs>
        <w:rPr>
          <w:ins w:id="65" w:author="Vilson Lu" w:date="2014-08-19T06:43:00Z"/>
          <w:del w:id="66" w:author="TinTin Kalaw" w:date="2014-08-19T08:26:00Z"/>
          <w:rFonts w:asciiTheme="minorHAnsi" w:eastAsiaTheme="minorEastAsia" w:hAnsiTheme="minorHAnsi" w:cstheme="minorBidi"/>
          <w:noProof/>
          <w:sz w:val="22"/>
          <w:szCs w:val="22"/>
          <w:lang w:val="en-PH" w:eastAsia="zh-CN"/>
        </w:rPr>
      </w:pPr>
      <w:ins w:id="67" w:author="Vilson Lu" w:date="2014-08-19T06:43:00Z">
        <w:del w:id="68" w:author="TinTin Kalaw" w:date="2014-08-19T08:26:00Z">
          <w:r w:rsidRPr="006F08F4" w:rsidDel="006F08F4">
            <w:rPr>
              <w:rStyle w:val="Hyperlink"/>
              <w:noProof/>
              <w14:scene3d>
                <w14:camera w14:prst="orthographicFront"/>
                <w14:lightRig w14:rig="threePt" w14:dir="t">
                  <w14:rot w14:lat="0" w14:lon="0" w14:rev="0"/>
                </w14:lightRig>
              </w14:scene3d>
            </w:rPr>
            <w:delText>1.5.1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Investigation and Research Analysis</w:delText>
          </w:r>
          <w:r w:rsidDel="006F08F4">
            <w:rPr>
              <w:noProof/>
              <w:webHidden/>
            </w:rPr>
            <w:tab/>
            <w:delText>1-5</w:delText>
          </w:r>
        </w:del>
      </w:ins>
    </w:p>
    <w:p w14:paraId="653118B4" w14:textId="77777777" w:rsidR="006E319B" w:rsidDel="006F08F4" w:rsidRDefault="006E319B">
      <w:pPr>
        <w:pStyle w:val="TOC3"/>
        <w:tabs>
          <w:tab w:val="left" w:pos="1320"/>
          <w:tab w:val="right" w:leader="dot" w:pos="9350"/>
        </w:tabs>
        <w:rPr>
          <w:ins w:id="69" w:author="Vilson Lu" w:date="2014-08-19T06:43:00Z"/>
          <w:del w:id="70" w:author="TinTin Kalaw" w:date="2014-08-19T08:26:00Z"/>
          <w:rFonts w:asciiTheme="minorHAnsi" w:eastAsiaTheme="minorEastAsia" w:hAnsiTheme="minorHAnsi" w:cstheme="minorBidi"/>
          <w:noProof/>
          <w:sz w:val="22"/>
          <w:szCs w:val="22"/>
          <w:lang w:val="en-PH" w:eastAsia="zh-CN"/>
        </w:rPr>
      </w:pPr>
      <w:ins w:id="71" w:author="Vilson Lu" w:date="2014-08-19T06:43:00Z">
        <w:del w:id="72" w:author="TinTin Kalaw" w:date="2014-08-19T08:26:00Z">
          <w:r w:rsidRPr="006F08F4" w:rsidDel="006F08F4">
            <w:rPr>
              <w:rStyle w:val="Hyperlink"/>
              <w:noProof/>
              <w14:scene3d>
                <w14:camera w14:prst="orthographicFront"/>
                <w14:lightRig w14:rig="threePt" w14:dir="t">
                  <w14:rot w14:lat="0" w14:lon="0" w14:rev="0"/>
                </w14:lightRig>
              </w14:scene3d>
            </w:rPr>
            <w:delText>1.5.2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Design</w:delText>
          </w:r>
          <w:r w:rsidDel="006F08F4">
            <w:rPr>
              <w:noProof/>
              <w:webHidden/>
            </w:rPr>
            <w:tab/>
            <w:delText>1-5</w:delText>
          </w:r>
        </w:del>
      </w:ins>
    </w:p>
    <w:p w14:paraId="278D9738" w14:textId="77777777" w:rsidR="006E319B" w:rsidDel="006F08F4" w:rsidRDefault="006E319B">
      <w:pPr>
        <w:pStyle w:val="TOC3"/>
        <w:tabs>
          <w:tab w:val="left" w:pos="1320"/>
          <w:tab w:val="right" w:leader="dot" w:pos="9350"/>
        </w:tabs>
        <w:rPr>
          <w:ins w:id="73" w:author="Vilson Lu" w:date="2014-08-19T06:43:00Z"/>
          <w:del w:id="74" w:author="TinTin Kalaw" w:date="2014-08-19T08:26:00Z"/>
          <w:rFonts w:asciiTheme="minorHAnsi" w:eastAsiaTheme="minorEastAsia" w:hAnsiTheme="minorHAnsi" w:cstheme="minorBidi"/>
          <w:noProof/>
          <w:sz w:val="22"/>
          <w:szCs w:val="22"/>
          <w:lang w:val="en-PH" w:eastAsia="zh-CN"/>
        </w:rPr>
      </w:pPr>
      <w:ins w:id="75" w:author="Vilson Lu" w:date="2014-08-19T06:43:00Z">
        <w:del w:id="76" w:author="TinTin Kalaw" w:date="2014-08-19T08:26:00Z">
          <w:r w:rsidRPr="006F08F4" w:rsidDel="006F08F4">
            <w:rPr>
              <w:rStyle w:val="Hyperlink"/>
              <w:noProof/>
              <w14:scene3d>
                <w14:camera w14:prst="orthographicFront"/>
                <w14:lightRig w14:rig="threePt" w14:dir="t">
                  <w14:rot w14:lat="0" w14:lon="0" w14:rev="0"/>
                </w14:lightRig>
              </w14:scene3d>
            </w:rPr>
            <w:delText>1.5.3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Sprints</w:delText>
          </w:r>
          <w:r w:rsidDel="006F08F4">
            <w:rPr>
              <w:noProof/>
              <w:webHidden/>
            </w:rPr>
            <w:tab/>
            <w:delText>1-5</w:delText>
          </w:r>
        </w:del>
      </w:ins>
    </w:p>
    <w:p w14:paraId="7DEF1369" w14:textId="77777777" w:rsidR="006E319B" w:rsidDel="006F08F4" w:rsidRDefault="006E319B">
      <w:pPr>
        <w:pStyle w:val="TOC3"/>
        <w:tabs>
          <w:tab w:val="left" w:pos="1320"/>
          <w:tab w:val="right" w:leader="dot" w:pos="9350"/>
        </w:tabs>
        <w:rPr>
          <w:ins w:id="77" w:author="Vilson Lu" w:date="2014-08-19T06:43:00Z"/>
          <w:del w:id="78" w:author="TinTin Kalaw" w:date="2014-08-19T08:26:00Z"/>
          <w:rFonts w:asciiTheme="minorHAnsi" w:eastAsiaTheme="minorEastAsia" w:hAnsiTheme="minorHAnsi" w:cstheme="minorBidi"/>
          <w:noProof/>
          <w:sz w:val="22"/>
          <w:szCs w:val="22"/>
          <w:lang w:val="en-PH" w:eastAsia="zh-CN"/>
        </w:rPr>
      </w:pPr>
      <w:ins w:id="79" w:author="Vilson Lu" w:date="2014-08-19T06:43:00Z">
        <w:del w:id="80" w:author="TinTin Kalaw" w:date="2014-08-19T08:26:00Z">
          <w:r w:rsidRPr="006F08F4" w:rsidDel="006F08F4">
            <w:rPr>
              <w:rStyle w:val="Hyperlink"/>
              <w:noProof/>
              <w14:scene3d>
                <w14:camera w14:prst="orthographicFront"/>
                <w14:lightRig w14:rig="threePt" w14:dir="t">
                  <w14:rot w14:lat="0" w14:lon="0" w14:rev="0"/>
                </w14:lightRig>
              </w14:scene3d>
            </w:rPr>
            <w:delText>1.5.4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Sprint Planning Meetings</w:delText>
          </w:r>
          <w:r w:rsidDel="006F08F4">
            <w:rPr>
              <w:noProof/>
              <w:webHidden/>
            </w:rPr>
            <w:tab/>
            <w:delText>1-5</w:delText>
          </w:r>
        </w:del>
      </w:ins>
    </w:p>
    <w:p w14:paraId="57C89BB4" w14:textId="77777777" w:rsidR="006E319B" w:rsidDel="006F08F4" w:rsidRDefault="006E319B">
      <w:pPr>
        <w:pStyle w:val="TOC3"/>
        <w:tabs>
          <w:tab w:val="left" w:pos="1320"/>
          <w:tab w:val="right" w:leader="dot" w:pos="9350"/>
        </w:tabs>
        <w:rPr>
          <w:ins w:id="81" w:author="Vilson Lu" w:date="2014-08-19T06:43:00Z"/>
          <w:del w:id="82" w:author="TinTin Kalaw" w:date="2014-08-19T08:26:00Z"/>
          <w:rFonts w:asciiTheme="minorHAnsi" w:eastAsiaTheme="minorEastAsia" w:hAnsiTheme="minorHAnsi" w:cstheme="minorBidi"/>
          <w:noProof/>
          <w:sz w:val="22"/>
          <w:szCs w:val="22"/>
          <w:lang w:val="en-PH" w:eastAsia="zh-CN"/>
        </w:rPr>
      </w:pPr>
      <w:ins w:id="83" w:author="Vilson Lu" w:date="2014-08-19T06:43:00Z">
        <w:del w:id="84" w:author="TinTin Kalaw" w:date="2014-08-19T08:26:00Z">
          <w:r w:rsidRPr="006F08F4" w:rsidDel="006F08F4">
            <w:rPr>
              <w:rStyle w:val="Hyperlink"/>
              <w:noProof/>
              <w14:scene3d>
                <w14:camera w14:prst="orthographicFront"/>
                <w14:lightRig w14:rig="threePt" w14:dir="t">
                  <w14:rot w14:lat="0" w14:lon="0" w14:rev="0"/>
                </w14:lightRig>
              </w14:scene3d>
            </w:rPr>
            <w:delText>1.5.5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Scrum Meetings</w:delText>
          </w:r>
          <w:r w:rsidDel="006F08F4">
            <w:rPr>
              <w:noProof/>
              <w:webHidden/>
            </w:rPr>
            <w:tab/>
            <w:delText>1-6</w:delText>
          </w:r>
        </w:del>
      </w:ins>
    </w:p>
    <w:p w14:paraId="460A2C45" w14:textId="77777777" w:rsidR="006E319B" w:rsidDel="006F08F4" w:rsidRDefault="006E319B">
      <w:pPr>
        <w:pStyle w:val="TOC3"/>
        <w:tabs>
          <w:tab w:val="left" w:pos="1320"/>
          <w:tab w:val="right" w:leader="dot" w:pos="9350"/>
        </w:tabs>
        <w:rPr>
          <w:ins w:id="85" w:author="Vilson Lu" w:date="2014-08-19T06:43:00Z"/>
          <w:del w:id="86" w:author="TinTin Kalaw" w:date="2014-08-19T08:26:00Z"/>
          <w:rFonts w:asciiTheme="minorHAnsi" w:eastAsiaTheme="minorEastAsia" w:hAnsiTheme="minorHAnsi" w:cstheme="minorBidi"/>
          <w:noProof/>
          <w:sz w:val="22"/>
          <w:szCs w:val="22"/>
          <w:lang w:val="en-PH" w:eastAsia="zh-CN"/>
        </w:rPr>
      </w:pPr>
      <w:ins w:id="87" w:author="Vilson Lu" w:date="2014-08-19T06:43:00Z">
        <w:del w:id="88" w:author="TinTin Kalaw" w:date="2014-08-19T08:26:00Z">
          <w:r w:rsidRPr="006F08F4" w:rsidDel="006F08F4">
            <w:rPr>
              <w:rStyle w:val="Hyperlink"/>
              <w:noProof/>
              <w14:scene3d>
                <w14:camera w14:prst="orthographicFront"/>
                <w14:lightRig w14:rig="threePt" w14:dir="t">
                  <w14:rot w14:lat="0" w14:lon="0" w14:rev="0"/>
                </w14:lightRig>
              </w14:scene3d>
            </w:rPr>
            <w:delText>1.5.6</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Development</w:delText>
          </w:r>
          <w:r w:rsidDel="006F08F4">
            <w:rPr>
              <w:noProof/>
              <w:webHidden/>
            </w:rPr>
            <w:tab/>
            <w:delText>1-6</w:delText>
          </w:r>
        </w:del>
      </w:ins>
    </w:p>
    <w:p w14:paraId="0F5131C7" w14:textId="77777777" w:rsidR="006E319B" w:rsidDel="006F08F4" w:rsidRDefault="006E319B">
      <w:pPr>
        <w:pStyle w:val="TOC3"/>
        <w:tabs>
          <w:tab w:val="left" w:pos="1320"/>
          <w:tab w:val="right" w:leader="dot" w:pos="9350"/>
        </w:tabs>
        <w:rPr>
          <w:ins w:id="89" w:author="Vilson Lu" w:date="2014-08-19T06:43:00Z"/>
          <w:del w:id="90" w:author="TinTin Kalaw" w:date="2014-08-19T08:26:00Z"/>
          <w:rFonts w:asciiTheme="minorHAnsi" w:eastAsiaTheme="minorEastAsia" w:hAnsiTheme="minorHAnsi" w:cstheme="minorBidi"/>
          <w:noProof/>
          <w:sz w:val="22"/>
          <w:szCs w:val="22"/>
          <w:lang w:val="en-PH" w:eastAsia="zh-CN"/>
        </w:rPr>
      </w:pPr>
      <w:ins w:id="91" w:author="Vilson Lu" w:date="2014-08-19T06:43:00Z">
        <w:del w:id="92" w:author="TinTin Kalaw" w:date="2014-08-19T08:26:00Z">
          <w:r w:rsidRPr="006F08F4" w:rsidDel="006F08F4">
            <w:rPr>
              <w:rStyle w:val="Hyperlink"/>
              <w:noProof/>
              <w14:scene3d>
                <w14:camera w14:prst="orthographicFront"/>
                <w14:lightRig w14:rig="threePt" w14:dir="t">
                  <w14:rot w14:lat="0" w14:lon="0" w14:rev="0"/>
                </w14:lightRig>
              </w14:scene3d>
            </w:rPr>
            <w:delText>1.5.7</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Integration and Testing</w:delText>
          </w:r>
          <w:r w:rsidDel="006F08F4">
            <w:rPr>
              <w:noProof/>
              <w:webHidden/>
            </w:rPr>
            <w:tab/>
            <w:delText>1-6</w:delText>
          </w:r>
        </w:del>
      </w:ins>
    </w:p>
    <w:p w14:paraId="38EF698C" w14:textId="77777777" w:rsidR="006E319B" w:rsidDel="006F08F4" w:rsidRDefault="006E319B">
      <w:pPr>
        <w:pStyle w:val="TOC3"/>
        <w:tabs>
          <w:tab w:val="left" w:pos="1320"/>
          <w:tab w:val="right" w:leader="dot" w:pos="9350"/>
        </w:tabs>
        <w:rPr>
          <w:ins w:id="93" w:author="Vilson Lu" w:date="2014-08-19T06:43:00Z"/>
          <w:del w:id="94" w:author="TinTin Kalaw" w:date="2014-08-19T08:26:00Z"/>
          <w:rFonts w:asciiTheme="minorHAnsi" w:eastAsiaTheme="minorEastAsia" w:hAnsiTheme="minorHAnsi" w:cstheme="minorBidi"/>
          <w:noProof/>
          <w:sz w:val="22"/>
          <w:szCs w:val="22"/>
          <w:lang w:val="en-PH" w:eastAsia="zh-CN"/>
        </w:rPr>
      </w:pPr>
      <w:ins w:id="95" w:author="Vilson Lu" w:date="2014-08-19T06:43:00Z">
        <w:del w:id="96" w:author="TinTin Kalaw" w:date="2014-08-19T08:26:00Z">
          <w:r w:rsidRPr="006F08F4" w:rsidDel="006F08F4">
            <w:rPr>
              <w:rStyle w:val="Hyperlink"/>
              <w:noProof/>
              <w14:scene3d>
                <w14:camera w14:prst="orthographicFront"/>
                <w14:lightRig w14:rig="threePt" w14:dir="t">
                  <w14:rot w14:lat="0" w14:lon="0" w14:rev="0"/>
                </w14:lightRig>
              </w14:scene3d>
            </w:rPr>
            <w:delText>1.5.8</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Evaluation</w:delText>
          </w:r>
          <w:r w:rsidDel="006F08F4">
            <w:rPr>
              <w:noProof/>
              <w:webHidden/>
            </w:rPr>
            <w:tab/>
            <w:delText>1-6</w:delText>
          </w:r>
        </w:del>
      </w:ins>
    </w:p>
    <w:p w14:paraId="53B0F9EC" w14:textId="77777777" w:rsidR="006E319B" w:rsidDel="006F08F4" w:rsidRDefault="006E319B">
      <w:pPr>
        <w:pStyle w:val="TOC3"/>
        <w:tabs>
          <w:tab w:val="left" w:pos="1320"/>
          <w:tab w:val="right" w:leader="dot" w:pos="9350"/>
        </w:tabs>
        <w:rPr>
          <w:ins w:id="97" w:author="Vilson Lu" w:date="2014-08-19T06:43:00Z"/>
          <w:del w:id="98" w:author="TinTin Kalaw" w:date="2014-08-19T08:26:00Z"/>
          <w:rFonts w:asciiTheme="minorHAnsi" w:eastAsiaTheme="minorEastAsia" w:hAnsiTheme="minorHAnsi" w:cstheme="minorBidi"/>
          <w:noProof/>
          <w:sz w:val="22"/>
          <w:szCs w:val="22"/>
          <w:lang w:val="en-PH" w:eastAsia="zh-CN"/>
        </w:rPr>
      </w:pPr>
      <w:ins w:id="99" w:author="Vilson Lu" w:date="2014-08-19T06:43:00Z">
        <w:del w:id="100" w:author="TinTin Kalaw" w:date="2014-08-19T08:26:00Z">
          <w:r w:rsidRPr="006F08F4" w:rsidDel="006F08F4">
            <w:rPr>
              <w:rStyle w:val="Hyperlink"/>
              <w:noProof/>
              <w14:scene3d>
                <w14:camera w14:prst="orthographicFront"/>
                <w14:lightRig w14:rig="threePt" w14:dir="t">
                  <w14:rot w14:lat="0" w14:lon="0" w14:rev="0"/>
                </w14:lightRig>
              </w14:scene3d>
            </w:rPr>
            <w:delText>1.5.9</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Documentation</w:delText>
          </w:r>
          <w:r w:rsidDel="006F08F4">
            <w:rPr>
              <w:noProof/>
              <w:webHidden/>
            </w:rPr>
            <w:tab/>
            <w:delText>1-6</w:delText>
          </w:r>
        </w:del>
      </w:ins>
    </w:p>
    <w:p w14:paraId="4770B950" w14:textId="77777777" w:rsidR="006E319B" w:rsidDel="006F08F4" w:rsidRDefault="006E319B">
      <w:pPr>
        <w:pStyle w:val="TOC3"/>
        <w:tabs>
          <w:tab w:val="left" w:pos="1540"/>
          <w:tab w:val="right" w:leader="dot" w:pos="9350"/>
        </w:tabs>
        <w:rPr>
          <w:ins w:id="101" w:author="Vilson Lu" w:date="2014-08-19T06:43:00Z"/>
          <w:del w:id="102" w:author="TinTin Kalaw" w:date="2014-08-19T08:26:00Z"/>
          <w:rFonts w:asciiTheme="minorHAnsi" w:eastAsiaTheme="minorEastAsia" w:hAnsiTheme="minorHAnsi" w:cstheme="minorBidi"/>
          <w:noProof/>
          <w:sz w:val="22"/>
          <w:szCs w:val="22"/>
          <w:lang w:val="en-PH" w:eastAsia="zh-CN"/>
        </w:rPr>
      </w:pPr>
      <w:ins w:id="103" w:author="Vilson Lu" w:date="2014-08-19T06:43:00Z">
        <w:del w:id="104" w:author="TinTin Kalaw" w:date="2014-08-19T08:26:00Z">
          <w:r w:rsidRPr="006F08F4" w:rsidDel="006F08F4">
            <w:rPr>
              <w:rStyle w:val="Hyperlink"/>
              <w:noProof/>
              <w14:scene3d>
                <w14:camera w14:prst="orthographicFront"/>
                <w14:lightRig w14:rig="threePt" w14:dir="t">
                  <w14:rot w14:lat="0" w14:lon="0" w14:rev="0"/>
                </w14:lightRig>
              </w14:scene3d>
            </w:rPr>
            <w:delText>1.5.10</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Calendar of Activities</w:delText>
          </w:r>
          <w:r w:rsidDel="006F08F4">
            <w:rPr>
              <w:noProof/>
              <w:webHidden/>
            </w:rPr>
            <w:tab/>
            <w:delText>1-7</w:delText>
          </w:r>
        </w:del>
      </w:ins>
    </w:p>
    <w:p w14:paraId="4A81FF17" w14:textId="77777777" w:rsidR="006E319B" w:rsidDel="006F08F4" w:rsidRDefault="006E319B">
      <w:pPr>
        <w:pStyle w:val="TOC1"/>
        <w:tabs>
          <w:tab w:val="left" w:pos="660"/>
          <w:tab w:val="right" w:leader="dot" w:pos="9350"/>
        </w:tabs>
        <w:rPr>
          <w:ins w:id="105" w:author="Vilson Lu" w:date="2014-08-19T06:43:00Z"/>
          <w:del w:id="106" w:author="TinTin Kalaw" w:date="2014-08-19T08:26:00Z"/>
          <w:rFonts w:asciiTheme="minorHAnsi" w:eastAsiaTheme="minorEastAsia" w:hAnsiTheme="minorHAnsi" w:cstheme="minorBidi"/>
          <w:noProof/>
          <w:sz w:val="22"/>
          <w:szCs w:val="22"/>
          <w:lang w:val="en-PH" w:eastAsia="zh-CN"/>
        </w:rPr>
      </w:pPr>
      <w:ins w:id="107" w:author="Vilson Lu" w:date="2014-08-19T06:43:00Z">
        <w:del w:id="108" w:author="TinTin Kalaw" w:date="2014-08-19T08:26:00Z">
          <w:r w:rsidRPr="006F08F4" w:rsidDel="006F08F4">
            <w:rPr>
              <w:rStyle w:val="Hyperlink"/>
              <w:noProof/>
            </w:rPr>
            <w:delText>2.0</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Review of Related Works</w:delText>
          </w:r>
          <w:r w:rsidDel="006F08F4">
            <w:rPr>
              <w:noProof/>
              <w:webHidden/>
            </w:rPr>
            <w:tab/>
            <w:delText>2-1</w:delText>
          </w:r>
        </w:del>
      </w:ins>
    </w:p>
    <w:p w14:paraId="7823E4B4" w14:textId="77777777" w:rsidR="006E319B" w:rsidDel="006F08F4" w:rsidRDefault="006E319B">
      <w:pPr>
        <w:pStyle w:val="TOC2"/>
        <w:tabs>
          <w:tab w:val="left" w:pos="880"/>
          <w:tab w:val="right" w:leader="dot" w:pos="9350"/>
        </w:tabs>
        <w:rPr>
          <w:ins w:id="109" w:author="Vilson Lu" w:date="2014-08-19T06:43:00Z"/>
          <w:del w:id="110" w:author="TinTin Kalaw" w:date="2014-08-19T08:26:00Z"/>
          <w:rFonts w:asciiTheme="minorHAnsi" w:eastAsiaTheme="minorEastAsia" w:hAnsiTheme="minorHAnsi" w:cstheme="minorBidi"/>
          <w:noProof/>
          <w:sz w:val="22"/>
          <w:szCs w:val="22"/>
          <w:lang w:val="en-PH" w:eastAsia="zh-CN"/>
        </w:rPr>
      </w:pPr>
      <w:ins w:id="111" w:author="Vilson Lu" w:date="2014-08-19T06:43:00Z">
        <w:del w:id="112" w:author="TinTin Kalaw" w:date="2014-08-19T08:26:00Z">
          <w:r w:rsidRPr="006F08F4" w:rsidDel="006F08F4">
            <w:rPr>
              <w:rStyle w:val="Hyperlink"/>
              <w:noProof/>
              <w14:scene3d>
                <w14:camera w14:prst="orthographicFront"/>
                <w14:lightRig w14:rig="threePt" w14:dir="t">
                  <w14:rot w14:lat="0" w14:lon="0" w14:rev="0"/>
                </w14:lightRig>
              </w14:scene3d>
            </w:rPr>
            <w:delText>2.1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Machine Learning-Based Information Extraction Systems</w:delText>
          </w:r>
          <w:r w:rsidDel="006F08F4">
            <w:rPr>
              <w:noProof/>
              <w:webHidden/>
            </w:rPr>
            <w:tab/>
            <w:delText>2-1</w:delText>
          </w:r>
        </w:del>
      </w:ins>
    </w:p>
    <w:p w14:paraId="1409B4F2" w14:textId="77777777" w:rsidR="006E319B" w:rsidDel="006F08F4" w:rsidRDefault="006E319B">
      <w:pPr>
        <w:pStyle w:val="TOC2"/>
        <w:tabs>
          <w:tab w:val="left" w:pos="880"/>
          <w:tab w:val="right" w:leader="dot" w:pos="9350"/>
        </w:tabs>
        <w:rPr>
          <w:ins w:id="113" w:author="Vilson Lu" w:date="2014-08-19T06:43:00Z"/>
          <w:del w:id="114" w:author="TinTin Kalaw" w:date="2014-08-19T08:26:00Z"/>
          <w:rFonts w:asciiTheme="minorHAnsi" w:eastAsiaTheme="minorEastAsia" w:hAnsiTheme="minorHAnsi" w:cstheme="minorBidi"/>
          <w:noProof/>
          <w:sz w:val="22"/>
          <w:szCs w:val="22"/>
          <w:lang w:val="en-PH" w:eastAsia="zh-CN"/>
        </w:rPr>
      </w:pPr>
      <w:ins w:id="115" w:author="Vilson Lu" w:date="2014-08-19T06:43:00Z">
        <w:del w:id="116" w:author="TinTin Kalaw" w:date="2014-08-19T08:26:00Z">
          <w:r w:rsidRPr="006F08F4" w:rsidDel="006F08F4">
            <w:rPr>
              <w:rStyle w:val="Hyperlink"/>
              <w:noProof/>
              <w14:scene3d>
                <w14:camera w14:prst="orthographicFront"/>
                <w14:lightRig w14:rig="threePt" w14:dir="t">
                  <w14:rot w14:lat="0" w14:lon="0" w14:rev="0"/>
                </w14:lightRig>
              </w14:scene3d>
            </w:rPr>
            <w:delText>2.2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Rule-Based Information Extraction Systems</w:delText>
          </w:r>
          <w:r w:rsidDel="006F08F4">
            <w:rPr>
              <w:noProof/>
              <w:webHidden/>
            </w:rPr>
            <w:tab/>
            <w:delText>2-2</w:delText>
          </w:r>
        </w:del>
      </w:ins>
    </w:p>
    <w:p w14:paraId="536F5C96" w14:textId="77777777" w:rsidR="006E319B" w:rsidDel="006F08F4" w:rsidRDefault="006E319B">
      <w:pPr>
        <w:pStyle w:val="TOC2"/>
        <w:tabs>
          <w:tab w:val="left" w:pos="880"/>
          <w:tab w:val="right" w:leader="dot" w:pos="9350"/>
        </w:tabs>
        <w:rPr>
          <w:ins w:id="117" w:author="Vilson Lu" w:date="2014-08-19T06:43:00Z"/>
          <w:del w:id="118" w:author="TinTin Kalaw" w:date="2014-08-19T08:26:00Z"/>
          <w:rFonts w:asciiTheme="minorHAnsi" w:eastAsiaTheme="minorEastAsia" w:hAnsiTheme="minorHAnsi" w:cstheme="minorBidi"/>
          <w:noProof/>
          <w:sz w:val="22"/>
          <w:szCs w:val="22"/>
          <w:lang w:val="en-PH" w:eastAsia="zh-CN"/>
        </w:rPr>
      </w:pPr>
      <w:ins w:id="119" w:author="Vilson Lu" w:date="2014-08-19T06:43:00Z">
        <w:del w:id="120" w:author="TinTin Kalaw" w:date="2014-08-19T08:26:00Z">
          <w:r w:rsidRPr="006F08F4" w:rsidDel="006F08F4">
            <w:rPr>
              <w:rStyle w:val="Hyperlink"/>
              <w:noProof/>
              <w14:scene3d>
                <w14:camera w14:prst="orthographicFront"/>
                <w14:lightRig w14:rig="threePt" w14:dir="t">
                  <w14:rot w14:lat="0" w14:lon="0" w14:rev="0"/>
                </w14:lightRig>
              </w14:scene3d>
            </w:rPr>
            <w:delText>2.3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Other Information Extraction Systems</w:delText>
          </w:r>
          <w:r w:rsidDel="006F08F4">
            <w:rPr>
              <w:noProof/>
              <w:webHidden/>
            </w:rPr>
            <w:tab/>
            <w:delText>2-5</w:delText>
          </w:r>
        </w:del>
      </w:ins>
    </w:p>
    <w:p w14:paraId="723FDAEE" w14:textId="77777777" w:rsidR="006E319B" w:rsidDel="006F08F4" w:rsidRDefault="006E319B">
      <w:pPr>
        <w:pStyle w:val="TOC2"/>
        <w:tabs>
          <w:tab w:val="left" w:pos="880"/>
          <w:tab w:val="right" w:leader="dot" w:pos="9350"/>
        </w:tabs>
        <w:rPr>
          <w:ins w:id="121" w:author="Vilson Lu" w:date="2014-08-19T06:43:00Z"/>
          <w:del w:id="122" w:author="TinTin Kalaw" w:date="2014-08-19T08:26:00Z"/>
          <w:rFonts w:asciiTheme="minorHAnsi" w:eastAsiaTheme="minorEastAsia" w:hAnsiTheme="minorHAnsi" w:cstheme="minorBidi"/>
          <w:noProof/>
          <w:sz w:val="22"/>
          <w:szCs w:val="22"/>
          <w:lang w:val="en-PH" w:eastAsia="zh-CN"/>
        </w:rPr>
      </w:pPr>
      <w:ins w:id="123" w:author="Vilson Lu" w:date="2014-08-19T06:43:00Z">
        <w:del w:id="124" w:author="TinTin Kalaw" w:date="2014-08-19T08:26:00Z">
          <w:r w:rsidRPr="006F08F4" w:rsidDel="006F08F4">
            <w:rPr>
              <w:rStyle w:val="Hyperlink"/>
              <w:noProof/>
              <w14:scene3d>
                <w14:camera w14:prst="orthographicFront"/>
                <w14:lightRig w14:rig="threePt" w14:dir="t">
                  <w14:rot w14:lat="0" w14:lon="0" w14:rev="0"/>
                </w14:lightRig>
              </w14:scene3d>
            </w:rPr>
            <w:delText>2.4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Disaster Management – Relief Operations</w:delText>
          </w:r>
          <w:r w:rsidDel="006F08F4">
            <w:rPr>
              <w:noProof/>
              <w:webHidden/>
            </w:rPr>
            <w:tab/>
            <w:delText>2-8</w:delText>
          </w:r>
        </w:del>
      </w:ins>
    </w:p>
    <w:p w14:paraId="16BEC0A5" w14:textId="77777777" w:rsidR="006E319B" w:rsidDel="006F08F4" w:rsidRDefault="006E319B">
      <w:pPr>
        <w:pStyle w:val="TOC2"/>
        <w:tabs>
          <w:tab w:val="left" w:pos="880"/>
          <w:tab w:val="right" w:leader="dot" w:pos="9350"/>
        </w:tabs>
        <w:rPr>
          <w:ins w:id="125" w:author="Vilson Lu" w:date="2014-08-19T06:43:00Z"/>
          <w:del w:id="126" w:author="TinTin Kalaw" w:date="2014-08-19T08:26:00Z"/>
          <w:rFonts w:asciiTheme="minorHAnsi" w:eastAsiaTheme="minorEastAsia" w:hAnsiTheme="minorHAnsi" w:cstheme="minorBidi"/>
          <w:noProof/>
          <w:sz w:val="22"/>
          <w:szCs w:val="22"/>
          <w:lang w:val="en-PH" w:eastAsia="zh-CN"/>
        </w:rPr>
      </w:pPr>
      <w:ins w:id="127" w:author="Vilson Lu" w:date="2014-08-19T06:43:00Z">
        <w:del w:id="128" w:author="TinTin Kalaw" w:date="2014-08-19T08:26:00Z">
          <w:r w:rsidRPr="006F08F4" w:rsidDel="006F08F4">
            <w:rPr>
              <w:rStyle w:val="Hyperlink"/>
              <w:noProof/>
              <w14:scene3d>
                <w14:camera w14:prst="orthographicFront"/>
                <w14:lightRig w14:rig="threePt" w14:dir="t">
                  <w14:rot w14:lat="0" w14:lon="0" w14:rev="0"/>
                </w14:lightRig>
              </w14:scene3d>
            </w:rPr>
            <w:delText>2.5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Twitter and Disaster</w:delText>
          </w:r>
          <w:r w:rsidDel="006F08F4">
            <w:rPr>
              <w:noProof/>
              <w:webHidden/>
            </w:rPr>
            <w:tab/>
            <w:delText>2-9</w:delText>
          </w:r>
        </w:del>
      </w:ins>
    </w:p>
    <w:p w14:paraId="2EF127E0" w14:textId="77777777" w:rsidR="006E319B" w:rsidDel="006F08F4" w:rsidRDefault="006E319B">
      <w:pPr>
        <w:pStyle w:val="TOC1"/>
        <w:tabs>
          <w:tab w:val="left" w:pos="660"/>
          <w:tab w:val="right" w:leader="dot" w:pos="9350"/>
        </w:tabs>
        <w:rPr>
          <w:ins w:id="129" w:author="Vilson Lu" w:date="2014-08-19T06:43:00Z"/>
          <w:del w:id="130" w:author="TinTin Kalaw" w:date="2014-08-19T08:26:00Z"/>
          <w:rFonts w:asciiTheme="minorHAnsi" w:eastAsiaTheme="minorEastAsia" w:hAnsiTheme="minorHAnsi" w:cstheme="minorBidi"/>
          <w:noProof/>
          <w:sz w:val="22"/>
          <w:szCs w:val="22"/>
          <w:lang w:val="en-PH" w:eastAsia="zh-CN"/>
        </w:rPr>
      </w:pPr>
      <w:ins w:id="131" w:author="Vilson Lu" w:date="2014-08-19T06:43:00Z">
        <w:del w:id="132" w:author="TinTin Kalaw" w:date="2014-08-19T08:26:00Z">
          <w:r w:rsidRPr="006F08F4" w:rsidDel="006F08F4">
            <w:rPr>
              <w:rStyle w:val="Hyperlink"/>
              <w:noProof/>
            </w:rPr>
            <w:delText>3.0</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Theoretical Framework</w:delText>
          </w:r>
          <w:r w:rsidDel="006F08F4">
            <w:rPr>
              <w:noProof/>
              <w:webHidden/>
            </w:rPr>
            <w:tab/>
            <w:delText>3-1</w:delText>
          </w:r>
        </w:del>
      </w:ins>
    </w:p>
    <w:p w14:paraId="74937D1C" w14:textId="77777777" w:rsidR="006E319B" w:rsidDel="006F08F4" w:rsidRDefault="006E319B">
      <w:pPr>
        <w:pStyle w:val="TOC2"/>
        <w:tabs>
          <w:tab w:val="left" w:pos="880"/>
          <w:tab w:val="right" w:leader="dot" w:pos="9350"/>
        </w:tabs>
        <w:rPr>
          <w:ins w:id="133" w:author="Vilson Lu" w:date="2014-08-19T06:43:00Z"/>
          <w:del w:id="134" w:author="TinTin Kalaw" w:date="2014-08-19T08:26:00Z"/>
          <w:rFonts w:asciiTheme="minorHAnsi" w:eastAsiaTheme="minorEastAsia" w:hAnsiTheme="minorHAnsi" w:cstheme="minorBidi"/>
          <w:noProof/>
          <w:sz w:val="22"/>
          <w:szCs w:val="22"/>
          <w:lang w:val="en-PH" w:eastAsia="zh-CN"/>
        </w:rPr>
      </w:pPr>
      <w:ins w:id="135" w:author="Vilson Lu" w:date="2014-08-19T06:43:00Z">
        <w:del w:id="136" w:author="TinTin Kalaw" w:date="2014-08-19T08:26:00Z">
          <w:r w:rsidRPr="006F08F4" w:rsidDel="006F08F4">
            <w:rPr>
              <w:rStyle w:val="Hyperlink"/>
              <w:noProof/>
              <w14:scene3d>
                <w14:camera w14:prst="orthographicFront"/>
                <w14:lightRig w14:rig="threePt" w14:dir="t">
                  <w14:rot w14:lat="0" w14:lon="0" w14:rev="0"/>
                </w14:lightRig>
              </w14:scene3d>
            </w:rPr>
            <w:delText>3.1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Information Extraction</w:delText>
          </w:r>
          <w:r w:rsidDel="006F08F4">
            <w:rPr>
              <w:noProof/>
              <w:webHidden/>
            </w:rPr>
            <w:tab/>
            <w:delText>3-1</w:delText>
          </w:r>
        </w:del>
      </w:ins>
    </w:p>
    <w:p w14:paraId="593398FA" w14:textId="77777777" w:rsidR="006E319B" w:rsidDel="006F08F4" w:rsidRDefault="006E319B">
      <w:pPr>
        <w:pStyle w:val="TOC3"/>
        <w:tabs>
          <w:tab w:val="left" w:pos="1320"/>
          <w:tab w:val="right" w:leader="dot" w:pos="9350"/>
        </w:tabs>
        <w:rPr>
          <w:ins w:id="137" w:author="Vilson Lu" w:date="2014-08-19T06:43:00Z"/>
          <w:del w:id="138" w:author="TinTin Kalaw" w:date="2014-08-19T08:26:00Z"/>
          <w:rFonts w:asciiTheme="minorHAnsi" w:eastAsiaTheme="minorEastAsia" w:hAnsiTheme="minorHAnsi" w:cstheme="minorBidi"/>
          <w:noProof/>
          <w:sz w:val="22"/>
          <w:szCs w:val="22"/>
          <w:lang w:val="en-PH" w:eastAsia="zh-CN"/>
        </w:rPr>
      </w:pPr>
      <w:ins w:id="139" w:author="Vilson Lu" w:date="2014-08-19T06:43:00Z">
        <w:del w:id="140" w:author="TinTin Kalaw" w:date="2014-08-19T08:26:00Z">
          <w:r w:rsidRPr="006F08F4" w:rsidDel="006F08F4">
            <w:rPr>
              <w:rStyle w:val="Hyperlink"/>
              <w:noProof/>
              <w14:scene3d>
                <w14:camera w14:prst="orthographicFront"/>
                <w14:lightRig w14:rig="threePt" w14:dir="t">
                  <w14:rot w14:lat="0" w14:lon="0" w14:rev="0"/>
                </w14:lightRig>
              </w14:scene3d>
            </w:rPr>
            <w:delText>3.1.1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Information Extraction Modules</w:delText>
          </w:r>
          <w:r w:rsidDel="006F08F4">
            <w:rPr>
              <w:noProof/>
              <w:webHidden/>
            </w:rPr>
            <w:tab/>
            <w:delText>3-2</w:delText>
          </w:r>
        </w:del>
      </w:ins>
    </w:p>
    <w:p w14:paraId="2B8087C3" w14:textId="77777777" w:rsidR="006E319B" w:rsidDel="006F08F4" w:rsidRDefault="006E319B">
      <w:pPr>
        <w:pStyle w:val="TOC2"/>
        <w:tabs>
          <w:tab w:val="left" w:pos="880"/>
          <w:tab w:val="right" w:leader="dot" w:pos="9350"/>
        </w:tabs>
        <w:rPr>
          <w:ins w:id="141" w:author="Vilson Lu" w:date="2014-08-19T06:43:00Z"/>
          <w:del w:id="142" w:author="TinTin Kalaw" w:date="2014-08-19T08:26:00Z"/>
          <w:rFonts w:asciiTheme="minorHAnsi" w:eastAsiaTheme="minorEastAsia" w:hAnsiTheme="minorHAnsi" w:cstheme="minorBidi"/>
          <w:noProof/>
          <w:sz w:val="22"/>
          <w:szCs w:val="22"/>
          <w:lang w:val="en-PH" w:eastAsia="zh-CN"/>
        </w:rPr>
      </w:pPr>
      <w:ins w:id="143" w:author="Vilson Lu" w:date="2014-08-19T06:43:00Z">
        <w:del w:id="144" w:author="TinTin Kalaw" w:date="2014-08-19T08:26:00Z">
          <w:r w:rsidRPr="006F08F4" w:rsidDel="006F08F4">
            <w:rPr>
              <w:rStyle w:val="Hyperlink"/>
              <w:noProof/>
              <w14:scene3d>
                <w14:camera w14:prst="orthographicFront"/>
                <w14:lightRig w14:rig="threePt" w14:dir="t">
                  <w14:rot w14:lat="0" w14:lon="0" w14:rev="0"/>
                </w14:lightRig>
              </w14:scene3d>
            </w:rPr>
            <w:delText>3.2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Information Classification</w:delText>
          </w:r>
          <w:r w:rsidDel="006F08F4">
            <w:rPr>
              <w:noProof/>
              <w:webHidden/>
            </w:rPr>
            <w:tab/>
            <w:delText>3-4</w:delText>
          </w:r>
        </w:del>
      </w:ins>
    </w:p>
    <w:p w14:paraId="7CE50E9D" w14:textId="77777777" w:rsidR="006E319B" w:rsidDel="006F08F4" w:rsidRDefault="006E319B">
      <w:pPr>
        <w:pStyle w:val="TOC3"/>
        <w:tabs>
          <w:tab w:val="left" w:pos="1320"/>
          <w:tab w:val="right" w:leader="dot" w:pos="9350"/>
        </w:tabs>
        <w:rPr>
          <w:ins w:id="145" w:author="Vilson Lu" w:date="2014-08-19T06:43:00Z"/>
          <w:del w:id="146" w:author="TinTin Kalaw" w:date="2014-08-19T08:26:00Z"/>
          <w:rFonts w:asciiTheme="minorHAnsi" w:eastAsiaTheme="minorEastAsia" w:hAnsiTheme="minorHAnsi" w:cstheme="minorBidi"/>
          <w:noProof/>
          <w:sz w:val="22"/>
          <w:szCs w:val="22"/>
          <w:lang w:val="en-PH" w:eastAsia="zh-CN"/>
        </w:rPr>
      </w:pPr>
      <w:ins w:id="147" w:author="Vilson Lu" w:date="2014-08-19T06:43:00Z">
        <w:del w:id="148" w:author="TinTin Kalaw" w:date="2014-08-19T08:26:00Z">
          <w:r w:rsidRPr="006F08F4" w:rsidDel="006F08F4">
            <w:rPr>
              <w:rStyle w:val="Hyperlink"/>
              <w:noProof/>
              <w14:scene3d>
                <w14:camera w14:prst="orthographicFront"/>
                <w14:lightRig w14:rig="threePt" w14:dir="t">
                  <w14:rot w14:lat="0" w14:lon="0" w14:rev="0"/>
                </w14:lightRig>
              </w14:scene3d>
            </w:rPr>
            <w:delText>3.2.1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Document Representation</w:delText>
          </w:r>
          <w:r w:rsidDel="006F08F4">
            <w:rPr>
              <w:noProof/>
              <w:webHidden/>
            </w:rPr>
            <w:tab/>
            <w:delText>3-4</w:delText>
          </w:r>
        </w:del>
      </w:ins>
    </w:p>
    <w:p w14:paraId="7A6EA7E0" w14:textId="77777777" w:rsidR="006E319B" w:rsidDel="006F08F4" w:rsidRDefault="006E319B">
      <w:pPr>
        <w:pStyle w:val="TOC3"/>
        <w:tabs>
          <w:tab w:val="left" w:pos="1320"/>
          <w:tab w:val="right" w:leader="dot" w:pos="9350"/>
        </w:tabs>
        <w:rPr>
          <w:ins w:id="149" w:author="Vilson Lu" w:date="2014-08-19T06:43:00Z"/>
          <w:del w:id="150" w:author="TinTin Kalaw" w:date="2014-08-19T08:26:00Z"/>
          <w:rFonts w:asciiTheme="minorHAnsi" w:eastAsiaTheme="minorEastAsia" w:hAnsiTheme="minorHAnsi" w:cstheme="minorBidi"/>
          <w:noProof/>
          <w:sz w:val="22"/>
          <w:szCs w:val="22"/>
          <w:lang w:val="en-PH" w:eastAsia="zh-CN"/>
        </w:rPr>
      </w:pPr>
      <w:ins w:id="151" w:author="Vilson Lu" w:date="2014-08-19T06:43:00Z">
        <w:del w:id="152" w:author="TinTin Kalaw" w:date="2014-08-19T08:26:00Z">
          <w:r w:rsidRPr="006F08F4" w:rsidDel="006F08F4">
            <w:rPr>
              <w:rStyle w:val="Hyperlink"/>
              <w:noProof/>
              <w14:scene3d>
                <w14:camera w14:prst="orthographicFront"/>
                <w14:lightRig w14:rig="threePt" w14:dir="t">
                  <w14:rot w14:lat="0" w14:lon="0" w14:rev="0"/>
                </w14:lightRig>
              </w14:scene3d>
            </w:rPr>
            <w:delText>3.2.2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Dimensionality Reduction (Feature Selection)</w:delText>
          </w:r>
          <w:r w:rsidDel="006F08F4">
            <w:rPr>
              <w:noProof/>
              <w:webHidden/>
            </w:rPr>
            <w:tab/>
            <w:delText>3-5</w:delText>
          </w:r>
        </w:del>
      </w:ins>
    </w:p>
    <w:p w14:paraId="022B2C8C" w14:textId="77777777" w:rsidR="006E319B" w:rsidDel="006F08F4" w:rsidRDefault="006E319B">
      <w:pPr>
        <w:pStyle w:val="TOC3"/>
        <w:tabs>
          <w:tab w:val="left" w:pos="1320"/>
          <w:tab w:val="right" w:leader="dot" w:pos="9350"/>
        </w:tabs>
        <w:rPr>
          <w:ins w:id="153" w:author="Vilson Lu" w:date="2014-08-19T06:43:00Z"/>
          <w:del w:id="154" w:author="TinTin Kalaw" w:date="2014-08-19T08:26:00Z"/>
          <w:rFonts w:asciiTheme="minorHAnsi" w:eastAsiaTheme="minorEastAsia" w:hAnsiTheme="minorHAnsi" w:cstheme="minorBidi"/>
          <w:noProof/>
          <w:sz w:val="22"/>
          <w:szCs w:val="22"/>
          <w:lang w:val="en-PH" w:eastAsia="zh-CN"/>
        </w:rPr>
      </w:pPr>
      <w:ins w:id="155" w:author="Vilson Lu" w:date="2014-08-19T06:43:00Z">
        <w:del w:id="156" w:author="TinTin Kalaw" w:date="2014-08-19T08:26:00Z">
          <w:r w:rsidRPr="006F08F4" w:rsidDel="006F08F4">
            <w:rPr>
              <w:rStyle w:val="Hyperlink"/>
              <w:noProof/>
              <w14:scene3d>
                <w14:camera w14:prst="orthographicFront"/>
                <w14:lightRig w14:rig="threePt" w14:dir="t">
                  <w14:rot w14:lat="0" w14:lon="0" w14:rev="0"/>
                </w14:lightRig>
              </w14:scene3d>
            </w:rPr>
            <w:delText>3.2.3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Classification</w:delText>
          </w:r>
          <w:r w:rsidDel="006F08F4">
            <w:rPr>
              <w:noProof/>
              <w:webHidden/>
            </w:rPr>
            <w:tab/>
            <w:delText>3-6</w:delText>
          </w:r>
        </w:del>
      </w:ins>
    </w:p>
    <w:p w14:paraId="4D58A730" w14:textId="77777777" w:rsidR="006E319B" w:rsidDel="006F08F4" w:rsidRDefault="006E319B">
      <w:pPr>
        <w:pStyle w:val="TOC2"/>
        <w:tabs>
          <w:tab w:val="left" w:pos="880"/>
          <w:tab w:val="right" w:leader="dot" w:pos="9350"/>
        </w:tabs>
        <w:rPr>
          <w:ins w:id="157" w:author="Vilson Lu" w:date="2014-08-19T06:43:00Z"/>
          <w:del w:id="158" w:author="TinTin Kalaw" w:date="2014-08-19T08:26:00Z"/>
          <w:rFonts w:asciiTheme="minorHAnsi" w:eastAsiaTheme="minorEastAsia" w:hAnsiTheme="minorHAnsi" w:cstheme="minorBidi"/>
          <w:noProof/>
          <w:sz w:val="22"/>
          <w:szCs w:val="22"/>
          <w:lang w:val="en-PH" w:eastAsia="zh-CN"/>
        </w:rPr>
      </w:pPr>
      <w:ins w:id="159" w:author="Vilson Lu" w:date="2014-08-19T06:43:00Z">
        <w:del w:id="160" w:author="TinTin Kalaw" w:date="2014-08-19T08:26:00Z">
          <w:r w:rsidRPr="006F08F4" w:rsidDel="006F08F4">
            <w:rPr>
              <w:rStyle w:val="Hyperlink"/>
              <w:noProof/>
              <w14:scene3d>
                <w14:camera w14:prst="orthographicFront"/>
                <w14:lightRig w14:rig="threePt" w14:dir="t">
                  <w14:rot w14:lat="0" w14:lon="0" w14:rev="0"/>
                </w14:lightRig>
              </w14:scene3d>
            </w:rPr>
            <w:delText>3.3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Information Extraction Architecture</w:delText>
          </w:r>
          <w:r w:rsidDel="006F08F4">
            <w:rPr>
              <w:noProof/>
              <w:webHidden/>
            </w:rPr>
            <w:tab/>
            <w:delText>3-6</w:delText>
          </w:r>
        </w:del>
      </w:ins>
    </w:p>
    <w:p w14:paraId="5D12BC59" w14:textId="77777777" w:rsidR="006E319B" w:rsidDel="006F08F4" w:rsidRDefault="006E319B">
      <w:pPr>
        <w:pStyle w:val="TOC3"/>
        <w:tabs>
          <w:tab w:val="left" w:pos="1320"/>
          <w:tab w:val="right" w:leader="dot" w:pos="9350"/>
        </w:tabs>
        <w:rPr>
          <w:ins w:id="161" w:author="Vilson Lu" w:date="2014-08-19T06:43:00Z"/>
          <w:del w:id="162" w:author="TinTin Kalaw" w:date="2014-08-19T08:26:00Z"/>
          <w:rFonts w:asciiTheme="minorHAnsi" w:eastAsiaTheme="minorEastAsia" w:hAnsiTheme="minorHAnsi" w:cstheme="minorBidi"/>
          <w:noProof/>
          <w:sz w:val="22"/>
          <w:szCs w:val="22"/>
          <w:lang w:val="en-PH" w:eastAsia="zh-CN"/>
        </w:rPr>
      </w:pPr>
      <w:ins w:id="163" w:author="Vilson Lu" w:date="2014-08-19T06:43:00Z">
        <w:del w:id="164" w:author="TinTin Kalaw" w:date="2014-08-19T08:26:00Z">
          <w:r w:rsidRPr="006F08F4" w:rsidDel="006F08F4">
            <w:rPr>
              <w:rStyle w:val="Hyperlink"/>
              <w:noProof/>
              <w14:scene3d>
                <w14:camera w14:prst="orthographicFront"/>
                <w14:lightRig w14:rig="threePt" w14:dir="t">
                  <w14:rot w14:lat="0" w14:lon="0" w14:rev="0"/>
                </w14:lightRig>
              </w14:scene3d>
            </w:rPr>
            <w:delText>3.3.1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Template-Based Architecture</w:delText>
          </w:r>
          <w:r w:rsidDel="006F08F4">
            <w:rPr>
              <w:noProof/>
              <w:webHidden/>
            </w:rPr>
            <w:tab/>
            <w:delText>3-6</w:delText>
          </w:r>
        </w:del>
      </w:ins>
    </w:p>
    <w:p w14:paraId="32D07FFE" w14:textId="77777777" w:rsidR="006E319B" w:rsidDel="006F08F4" w:rsidRDefault="006E319B">
      <w:pPr>
        <w:pStyle w:val="TOC3"/>
        <w:tabs>
          <w:tab w:val="left" w:pos="1320"/>
          <w:tab w:val="right" w:leader="dot" w:pos="9350"/>
        </w:tabs>
        <w:rPr>
          <w:ins w:id="165" w:author="Vilson Lu" w:date="2014-08-19T06:43:00Z"/>
          <w:del w:id="166" w:author="TinTin Kalaw" w:date="2014-08-19T08:26:00Z"/>
          <w:rFonts w:asciiTheme="minorHAnsi" w:eastAsiaTheme="minorEastAsia" w:hAnsiTheme="minorHAnsi" w:cstheme="minorBidi"/>
          <w:noProof/>
          <w:sz w:val="22"/>
          <w:szCs w:val="22"/>
          <w:lang w:val="en-PH" w:eastAsia="zh-CN"/>
        </w:rPr>
      </w:pPr>
      <w:ins w:id="167" w:author="Vilson Lu" w:date="2014-08-19T06:43:00Z">
        <w:del w:id="168" w:author="TinTin Kalaw" w:date="2014-08-19T08:26:00Z">
          <w:r w:rsidRPr="006F08F4" w:rsidDel="006F08F4">
            <w:rPr>
              <w:rStyle w:val="Hyperlink"/>
              <w:noProof/>
              <w14:scene3d>
                <w14:camera w14:prst="orthographicFront"/>
                <w14:lightRig w14:rig="threePt" w14:dir="t">
                  <w14:rot w14:lat="0" w14:lon="0" w14:rev="0"/>
                </w14:lightRig>
              </w14:scene3d>
            </w:rPr>
            <w:delText>3.3.2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Adaptive Architecture</w:delText>
          </w:r>
          <w:r w:rsidDel="006F08F4">
            <w:rPr>
              <w:noProof/>
              <w:webHidden/>
            </w:rPr>
            <w:tab/>
            <w:delText>3-7</w:delText>
          </w:r>
        </w:del>
      </w:ins>
    </w:p>
    <w:p w14:paraId="03CB0F11" w14:textId="77777777" w:rsidR="006E319B" w:rsidDel="006F08F4" w:rsidRDefault="006E319B">
      <w:pPr>
        <w:pStyle w:val="TOC2"/>
        <w:tabs>
          <w:tab w:val="left" w:pos="880"/>
          <w:tab w:val="right" w:leader="dot" w:pos="9350"/>
        </w:tabs>
        <w:rPr>
          <w:ins w:id="169" w:author="Vilson Lu" w:date="2014-08-19T06:43:00Z"/>
          <w:del w:id="170" w:author="TinTin Kalaw" w:date="2014-08-19T08:26:00Z"/>
          <w:rFonts w:asciiTheme="minorHAnsi" w:eastAsiaTheme="minorEastAsia" w:hAnsiTheme="minorHAnsi" w:cstheme="minorBidi"/>
          <w:noProof/>
          <w:sz w:val="22"/>
          <w:szCs w:val="22"/>
          <w:lang w:val="en-PH" w:eastAsia="zh-CN"/>
        </w:rPr>
      </w:pPr>
      <w:ins w:id="171" w:author="Vilson Lu" w:date="2014-08-19T06:43:00Z">
        <w:del w:id="172" w:author="TinTin Kalaw" w:date="2014-08-19T08:26:00Z">
          <w:r w:rsidRPr="006F08F4" w:rsidDel="006F08F4">
            <w:rPr>
              <w:rStyle w:val="Hyperlink"/>
              <w:noProof/>
              <w14:scene3d>
                <w14:camera w14:prst="orthographicFront"/>
                <w14:lightRig w14:rig="threePt" w14:dir="t">
                  <w14:rot w14:lat="0" w14:lon="0" w14:rev="0"/>
                </w14:lightRig>
              </w14:scene3d>
            </w:rPr>
            <w:delText>3.4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Ontology</w:delText>
          </w:r>
          <w:r w:rsidDel="006F08F4">
            <w:rPr>
              <w:noProof/>
              <w:webHidden/>
            </w:rPr>
            <w:tab/>
            <w:delText>3-14</w:delText>
          </w:r>
        </w:del>
      </w:ins>
    </w:p>
    <w:p w14:paraId="200D9FD9" w14:textId="77777777" w:rsidR="006E319B" w:rsidDel="006F08F4" w:rsidRDefault="006E319B">
      <w:pPr>
        <w:pStyle w:val="TOC3"/>
        <w:tabs>
          <w:tab w:val="left" w:pos="1320"/>
          <w:tab w:val="right" w:leader="dot" w:pos="9350"/>
        </w:tabs>
        <w:rPr>
          <w:ins w:id="173" w:author="Vilson Lu" w:date="2014-08-19T06:43:00Z"/>
          <w:del w:id="174" w:author="TinTin Kalaw" w:date="2014-08-19T08:26:00Z"/>
          <w:rFonts w:asciiTheme="minorHAnsi" w:eastAsiaTheme="minorEastAsia" w:hAnsiTheme="minorHAnsi" w:cstheme="minorBidi"/>
          <w:noProof/>
          <w:sz w:val="22"/>
          <w:szCs w:val="22"/>
          <w:lang w:val="en-PH" w:eastAsia="zh-CN"/>
        </w:rPr>
      </w:pPr>
      <w:ins w:id="175" w:author="Vilson Lu" w:date="2014-08-19T06:43:00Z">
        <w:del w:id="176" w:author="TinTin Kalaw" w:date="2014-08-19T08:26:00Z">
          <w:r w:rsidRPr="006F08F4" w:rsidDel="006F08F4">
            <w:rPr>
              <w:rStyle w:val="Hyperlink"/>
              <w:noProof/>
              <w14:scene3d>
                <w14:camera w14:prst="orthographicFront"/>
                <w14:lightRig w14:rig="threePt" w14:dir="t">
                  <w14:rot w14:lat="0" w14:lon="0" w14:rev="0"/>
                </w14:lightRig>
              </w14:scene3d>
            </w:rPr>
            <w:delText>3.4.1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Ontology Design</w:delText>
          </w:r>
          <w:r w:rsidDel="006F08F4">
            <w:rPr>
              <w:noProof/>
              <w:webHidden/>
            </w:rPr>
            <w:tab/>
            <w:delText>3-14</w:delText>
          </w:r>
        </w:del>
      </w:ins>
    </w:p>
    <w:p w14:paraId="45BA02CD" w14:textId="77777777" w:rsidR="006E319B" w:rsidDel="006F08F4" w:rsidRDefault="006E319B">
      <w:pPr>
        <w:pStyle w:val="TOC3"/>
        <w:tabs>
          <w:tab w:val="left" w:pos="1320"/>
          <w:tab w:val="right" w:leader="dot" w:pos="9350"/>
        </w:tabs>
        <w:rPr>
          <w:ins w:id="177" w:author="Vilson Lu" w:date="2014-08-19T06:43:00Z"/>
          <w:del w:id="178" w:author="TinTin Kalaw" w:date="2014-08-19T08:26:00Z"/>
          <w:rFonts w:asciiTheme="minorHAnsi" w:eastAsiaTheme="minorEastAsia" w:hAnsiTheme="minorHAnsi" w:cstheme="minorBidi"/>
          <w:noProof/>
          <w:sz w:val="22"/>
          <w:szCs w:val="22"/>
          <w:lang w:val="en-PH" w:eastAsia="zh-CN"/>
        </w:rPr>
      </w:pPr>
      <w:ins w:id="179" w:author="Vilson Lu" w:date="2014-08-19T06:43:00Z">
        <w:del w:id="180" w:author="TinTin Kalaw" w:date="2014-08-19T08:26:00Z">
          <w:r w:rsidRPr="006F08F4" w:rsidDel="006F08F4">
            <w:rPr>
              <w:rStyle w:val="Hyperlink"/>
              <w:noProof/>
              <w14:scene3d>
                <w14:camera w14:prst="orthographicFront"/>
                <w14:lightRig w14:rig="threePt" w14:dir="t">
                  <w14:rot w14:lat="0" w14:lon="0" w14:rev="0"/>
                </w14:lightRig>
              </w14:scene3d>
            </w:rPr>
            <w:delText>3.4.2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Ontology Population</w:delText>
          </w:r>
          <w:r w:rsidDel="006F08F4">
            <w:rPr>
              <w:noProof/>
              <w:webHidden/>
            </w:rPr>
            <w:tab/>
            <w:delText>3-15</w:delText>
          </w:r>
        </w:del>
      </w:ins>
    </w:p>
    <w:p w14:paraId="0C0A4A71" w14:textId="77777777" w:rsidR="006E319B" w:rsidDel="006F08F4" w:rsidRDefault="006E319B">
      <w:pPr>
        <w:pStyle w:val="TOC2"/>
        <w:tabs>
          <w:tab w:val="left" w:pos="880"/>
          <w:tab w:val="right" w:leader="dot" w:pos="9350"/>
        </w:tabs>
        <w:rPr>
          <w:ins w:id="181" w:author="Vilson Lu" w:date="2014-08-19T06:43:00Z"/>
          <w:del w:id="182" w:author="TinTin Kalaw" w:date="2014-08-19T08:26:00Z"/>
          <w:rFonts w:asciiTheme="minorHAnsi" w:eastAsiaTheme="minorEastAsia" w:hAnsiTheme="minorHAnsi" w:cstheme="minorBidi"/>
          <w:noProof/>
          <w:sz w:val="22"/>
          <w:szCs w:val="22"/>
          <w:lang w:val="en-PH" w:eastAsia="zh-CN"/>
        </w:rPr>
      </w:pPr>
      <w:ins w:id="183" w:author="Vilson Lu" w:date="2014-08-19T06:43:00Z">
        <w:del w:id="184" w:author="TinTin Kalaw" w:date="2014-08-19T08:26:00Z">
          <w:r w:rsidRPr="006F08F4" w:rsidDel="006F08F4">
            <w:rPr>
              <w:rStyle w:val="Hyperlink"/>
              <w:noProof/>
              <w14:scene3d>
                <w14:camera w14:prst="orthographicFront"/>
                <w14:lightRig w14:rig="threePt" w14:dir="t">
                  <w14:rot w14:lat="0" w14:lon="0" w14:rev="0"/>
                </w14:lightRig>
              </w14:scene3d>
            </w:rPr>
            <w:delText>3.5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Twitter</w:delText>
          </w:r>
          <w:r w:rsidDel="006F08F4">
            <w:rPr>
              <w:noProof/>
              <w:webHidden/>
            </w:rPr>
            <w:tab/>
            <w:delText>3-16</w:delText>
          </w:r>
        </w:del>
      </w:ins>
    </w:p>
    <w:p w14:paraId="01D68DF9" w14:textId="77777777" w:rsidR="006E319B" w:rsidDel="006F08F4" w:rsidRDefault="006E319B">
      <w:pPr>
        <w:pStyle w:val="TOC3"/>
        <w:tabs>
          <w:tab w:val="left" w:pos="1320"/>
          <w:tab w:val="right" w:leader="dot" w:pos="9350"/>
        </w:tabs>
        <w:rPr>
          <w:ins w:id="185" w:author="Vilson Lu" w:date="2014-08-19T06:43:00Z"/>
          <w:del w:id="186" w:author="TinTin Kalaw" w:date="2014-08-19T08:26:00Z"/>
          <w:rFonts w:asciiTheme="minorHAnsi" w:eastAsiaTheme="minorEastAsia" w:hAnsiTheme="minorHAnsi" w:cstheme="minorBidi"/>
          <w:noProof/>
          <w:sz w:val="22"/>
          <w:szCs w:val="22"/>
          <w:lang w:val="en-PH" w:eastAsia="zh-CN"/>
        </w:rPr>
      </w:pPr>
      <w:ins w:id="187" w:author="Vilson Lu" w:date="2014-08-19T06:43:00Z">
        <w:del w:id="188" w:author="TinTin Kalaw" w:date="2014-08-19T08:26:00Z">
          <w:r w:rsidRPr="006F08F4" w:rsidDel="006F08F4">
            <w:rPr>
              <w:rStyle w:val="Hyperlink"/>
              <w:noProof/>
              <w14:scene3d>
                <w14:camera w14:prst="orthographicFront"/>
                <w14:lightRig w14:rig="threePt" w14:dir="t">
                  <w14:rot w14:lat="0" w14:lon="0" w14:rev="0"/>
                </w14:lightRig>
              </w14:scene3d>
            </w:rPr>
            <w:delText>3.5.1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Use of Twitter</w:delText>
          </w:r>
          <w:r w:rsidDel="006F08F4">
            <w:rPr>
              <w:noProof/>
              <w:webHidden/>
            </w:rPr>
            <w:tab/>
            <w:delText>3-16</w:delText>
          </w:r>
        </w:del>
      </w:ins>
    </w:p>
    <w:p w14:paraId="1F11306C" w14:textId="77777777" w:rsidR="006E319B" w:rsidDel="006F08F4" w:rsidRDefault="006E319B">
      <w:pPr>
        <w:pStyle w:val="TOC3"/>
        <w:tabs>
          <w:tab w:val="left" w:pos="1320"/>
          <w:tab w:val="right" w:leader="dot" w:pos="9350"/>
        </w:tabs>
        <w:rPr>
          <w:ins w:id="189" w:author="Vilson Lu" w:date="2014-08-19T06:43:00Z"/>
          <w:del w:id="190" w:author="TinTin Kalaw" w:date="2014-08-19T08:26:00Z"/>
          <w:rFonts w:asciiTheme="minorHAnsi" w:eastAsiaTheme="minorEastAsia" w:hAnsiTheme="minorHAnsi" w:cstheme="minorBidi"/>
          <w:noProof/>
          <w:sz w:val="22"/>
          <w:szCs w:val="22"/>
          <w:lang w:val="en-PH" w:eastAsia="zh-CN"/>
        </w:rPr>
      </w:pPr>
      <w:ins w:id="191" w:author="Vilson Lu" w:date="2014-08-19T06:43:00Z">
        <w:del w:id="192" w:author="TinTin Kalaw" w:date="2014-08-19T08:26:00Z">
          <w:r w:rsidRPr="006F08F4" w:rsidDel="006F08F4">
            <w:rPr>
              <w:rStyle w:val="Hyperlink"/>
              <w:noProof/>
              <w14:scene3d>
                <w14:camera w14:prst="orthographicFront"/>
                <w14:lightRig w14:rig="threePt" w14:dir="t">
                  <w14:rot w14:lat="0" w14:lon="0" w14:rev="0"/>
                </w14:lightRig>
              </w14:scene3d>
            </w:rPr>
            <w:delText>3.5.2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Twitter and Disasters</w:delText>
          </w:r>
          <w:r w:rsidDel="006F08F4">
            <w:rPr>
              <w:noProof/>
              <w:webHidden/>
            </w:rPr>
            <w:tab/>
            <w:delText>3-16</w:delText>
          </w:r>
        </w:del>
      </w:ins>
    </w:p>
    <w:p w14:paraId="717B6418" w14:textId="77777777" w:rsidR="006E319B" w:rsidDel="006F08F4" w:rsidRDefault="006E319B">
      <w:pPr>
        <w:pStyle w:val="TOC2"/>
        <w:tabs>
          <w:tab w:val="left" w:pos="880"/>
          <w:tab w:val="right" w:leader="dot" w:pos="9350"/>
        </w:tabs>
        <w:rPr>
          <w:ins w:id="193" w:author="Vilson Lu" w:date="2014-08-19T06:43:00Z"/>
          <w:del w:id="194" w:author="TinTin Kalaw" w:date="2014-08-19T08:26:00Z"/>
          <w:rFonts w:asciiTheme="minorHAnsi" w:eastAsiaTheme="minorEastAsia" w:hAnsiTheme="minorHAnsi" w:cstheme="minorBidi"/>
          <w:noProof/>
          <w:sz w:val="22"/>
          <w:szCs w:val="22"/>
          <w:lang w:val="en-PH" w:eastAsia="zh-CN"/>
        </w:rPr>
      </w:pPr>
      <w:ins w:id="195" w:author="Vilson Lu" w:date="2014-08-19T06:43:00Z">
        <w:del w:id="196" w:author="TinTin Kalaw" w:date="2014-08-19T08:26:00Z">
          <w:r w:rsidRPr="006F08F4" w:rsidDel="006F08F4">
            <w:rPr>
              <w:rStyle w:val="Hyperlink"/>
              <w:noProof/>
              <w14:scene3d>
                <w14:camera w14:prst="orthographicFront"/>
                <w14:lightRig w14:rig="threePt" w14:dir="t">
                  <w14:rot w14:lat="0" w14:lon="0" w14:rev="0"/>
                </w14:lightRig>
              </w14:scene3d>
            </w:rPr>
            <w:delText>3.6</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Evaluation Metrics</w:delText>
          </w:r>
          <w:r w:rsidDel="006F08F4">
            <w:rPr>
              <w:noProof/>
              <w:webHidden/>
            </w:rPr>
            <w:tab/>
            <w:delText>3-18</w:delText>
          </w:r>
        </w:del>
      </w:ins>
    </w:p>
    <w:p w14:paraId="25BBDACA" w14:textId="77777777" w:rsidR="006E319B" w:rsidDel="006F08F4" w:rsidRDefault="006E319B">
      <w:pPr>
        <w:pStyle w:val="TOC3"/>
        <w:tabs>
          <w:tab w:val="left" w:pos="1320"/>
          <w:tab w:val="right" w:leader="dot" w:pos="9350"/>
        </w:tabs>
        <w:rPr>
          <w:ins w:id="197" w:author="Vilson Lu" w:date="2014-08-19T06:43:00Z"/>
          <w:del w:id="198" w:author="TinTin Kalaw" w:date="2014-08-19T08:26:00Z"/>
          <w:rFonts w:asciiTheme="minorHAnsi" w:eastAsiaTheme="minorEastAsia" w:hAnsiTheme="minorHAnsi" w:cstheme="minorBidi"/>
          <w:noProof/>
          <w:sz w:val="22"/>
          <w:szCs w:val="22"/>
          <w:lang w:val="en-PH" w:eastAsia="zh-CN"/>
        </w:rPr>
      </w:pPr>
      <w:ins w:id="199" w:author="Vilson Lu" w:date="2014-08-19T06:43:00Z">
        <w:del w:id="200" w:author="TinTin Kalaw" w:date="2014-08-19T08:26:00Z">
          <w:r w:rsidRPr="006F08F4" w:rsidDel="006F08F4">
            <w:rPr>
              <w:rStyle w:val="Hyperlink"/>
              <w:noProof/>
              <w14:scene3d>
                <w14:camera w14:prst="orthographicFront"/>
                <w14:lightRig w14:rig="threePt" w14:dir="t">
                  <w14:rot w14:lat="0" w14:lon="0" w14:rev="0"/>
                </w14:lightRig>
              </w14:scene3d>
            </w:rPr>
            <w:delText>3.6.1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F-measure</w:delText>
          </w:r>
          <w:r w:rsidDel="006F08F4">
            <w:rPr>
              <w:noProof/>
              <w:webHidden/>
            </w:rPr>
            <w:tab/>
            <w:delText>3-18</w:delText>
          </w:r>
        </w:del>
      </w:ins>
    </w:p>
    <w:p w14:paraId="32C54AC7" w14:textId="77777777" w:rsidR="006E319B" w:rsidDel="006F08F4" w:rsidRDefault="006E319B">
      <w:pPr>
        <w:pStyle w:val="TOC3"/>
        <w:tabs>
          <w:tab w:val="left" w:pos="1320"/>
          <w:tab w:val="right" w:leader="dot" w:pos="9350"/>
        </w:tabs>
        <w:rPr>
          <w:ins w:id="201" w:author="Vilson Lu" w:date="2014-08-19T06:43:00Z"/>
          <w:del w:id="202" w:author="TinTin Kalaw" w:date="2014-08-19T08:26:00Z"/>
          <w:rFonts w:asciiTheme="minorHAnsi" w:eastAsiaTheme="minorEastAsia" w:hAnsiTheme="minorHAnsi" w:cstheme="minorBidi"/>
          <w:noProof/>
          <w:sz w:val="22"/>
          <w:szCs w:val="22"/>
          <w:lang w:val="en-PH" w:eastAsia="zh-CN"/>
        </w:rPr>
      </w:pPr>
      <w:ins w:id="203" w:author="Vilson Lu" w:date="2014-08-19T06:43:00Z">
        <w:del w:id="204" w:author="TinTin Kalaw" w:date="2014-08-19T08:26:00Z">
          <w:r w:rsidRPr="006F08F4" w:rsidDel="006F08F4">
            <w:rPr>
              <w:rStyle w:val="Hyperlink"/>
              <w:noProof/>
              <w14:scene3d>
                <w14:camera w14:prst="orthographicFront"/>
                <w14:lightRig w14:rig="threePt" w14:dir="t">
                  <w14:rot w14:lat="0" w14:lon="0" w14:rev="0"/>
                </w14:lightRig>
              </w14:scene3d>
            </w:rPr>
            <w:delText>3.6.2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Kappa Statistics</w:delText>
          </w:r>
          <w:r w:rsidDel="006F08F4">
            <w:rPr>
              <w:noProof/>
              <w:webHidden/>
            </w:rPr>
            <w:tab/>
            <w:delText>3-19</w:delText>
          </w:r>
        </w:del>
      </w:ins>
    </w:p>
    <w:p w14:paraId="55D29480" w14:textId="77777777" w:rsidR="006E319B" w:rsidDel="006F08F4" w:rsidRDefault="006E319B">
      <w:pPr>
        <w:pStyle w:val="TOC2"/>
        <w:tabs>
          <w:tab w:val="left" w:pos="880"/>
          <w:tab w:val="right" w:leader="dot" w:pos="9350"/>
        </w:tabs>
        <w:rPr>
          <w:ins w:id="205" w:author="Vilson Lu" w:date="2014-08-19T06:43:00Z"/>
          <w:del w:id="206" w:author="TinTin Kalaw" w:date="2014-08-19T08:26:00Z"/>
          <w:rFonts w:asciiTheme="minorHAnsi" w:eastAsiaTheme="minorEastAsia" w:hAnsiTheme="minorHAnsi" w:cstheme="minorBidi"/>
          <w:noProof/>
          <w:sz w:val="22"/>
          <w:szCs w:val="22"/>
          <w:lang w:val="en-PH" w:eastAsia="zh-CN"/>
        </w:rPr>
      </w:pPr>
      <w:ins w:id="207" w:author="Vilson Lu" w:date="2014-08-19T06:43:00Z">
        <w:del w:id="208" w:author="TinTin Kalaw" w:date="2014-08-19T08:26:00Z">
          <w:r w:rsidRPr="006F08F4" w:rsidDel="006F08F4">
            <w:rPr>
              <w:rStyle w:val="Hyperlink"/>
              <w:noProof/>
              <w14:scene3d>
                <w14:camera w14:prst="orthographicFront"/>
                <w14:lightRig w14:rig="threePt" w14:dir="t">
                  <w14:rot w14:lat="0" w14:lon="0" w14:rev="0"/>
                </w14:lightRig>
              </w14:scene3d>
            </w:rPr>
            <w:delText>3.7</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Tools</w:delText>
          </w:r>
          <w:r w:rsidDel="006F08F4">
            <w:rPr>
              <w:noProof/>
              <w:webHidden/>
            </w:rPr>
            <w:tab/>
            <w:delText>3-19</w:delText>
          </w:r>
        </w:del>
      </w:ins>
    </w:p>
    <w:p w14:paraId="0A97D509" w14:textId="77777777" w:rsidR="006E319B" w:rsidDel="006F08F4" w:rsidRDefault="006E319B">
      <w:pPr>
        <w:pStyle w:val="TOC3"/>
        <w:tabs>
          <w:tab w:val="left" w:pos="1320"/>
          <w:tab w:val="right" w:leader="dot" w:pos="9350"/>
        </w:tabs>
        <w:rPr>
          <w:ins w:id="209" w:author="Vilson Lu" w:date="2014-08-19T06:43:00Z"/>
          <w:del w:id="210" w:author="TinTin Kalaw" w:date="2014-08-19T08:26:00Z"/>
          <w:rFonts w:asciiTheme="minorHAnsi" w:eastAsiaTheme="minorEastAsia" w:hAnsiTheme="minorHAnsi" w:cstheme="minorBidi"/>
          <w:noProof/>
          <w:sz w:val="22"/>
          <w:szCs w:val="22"/>
          <w:lang w:val="en-PH" w:eastAsia="zh-CN"/>
        </w:rPr>
      </w:pPr>
      <w:ins w:id="211" w:author="Vilson Lu" w:date="2014-08-19T06:43:00Z">
        <w:del w:id="212" w:author="TinTin Kalaw" w:date="2014-08-19T08:26:00Z">
          <w:r w:rsidRPr="006F08F4" w:rsidDel="006F08F4">
            <w:rPr>
              <w:rStyle w:val="Hyperlink"/>
              <w:noProof/>
              <w14:scene3d>
                <w14:camera w14:prst="orthographicFront"/>
                <w14:lightRig w14:rig="threePt" w14:dir="t">
                  <w14:rot w14:lat="0" w14:lon="0" w14:rev="0"/>
                </w14:lightRig>
              </w14:scene3d>
            </w:rPr>
            <w:delText>3.7.1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Apache OpenNLP (OpenNLP, 2011)</w:delText>
          </w:r>
          <w:r w:rsidDel="006F08F4">
            <w:rPr>
              <w:noProof/>
              <w:webHidden/>
            </w:rPr>
            <w:tab/>
            <w:delText>3-19</w:delText>
          </w:r>
        </w:del>
      </w:ins>
    </w:p>
    <w:p w14:paraId="7DD46846" w14:textId="77777777" w:rsidR="006E319B" w:rsidDel="006F08F4" w:rsidRDefault="006E319B">
      <w:pPr>
        <w:pStyle w:val="TOC3"/>
        <w:tabs>
          <w:tab w:val="left" w:pos="1320"/>
          <w:tab w:val="right" w:leader="dot" w:pos="9350"/>
        </w:tabs>
        <w:rPr>
          <w:ins w:id="213" w:author="Vilson Lu" w:date="2014-08-19T06:43:00Z"/>
          <w:del w:id="214" w:author="TinTin Kalaw" w:date="2014-08-19T08:26:00Z"/>
          <w:rFonts w:asciiTheme="minorHAnsi" w:eastAsiaTheme="minorEastAsia" w:hAnsiTheme="minorHAnsi" w:cstheme="minorBidi"/>
          <w:noProof/>
          <w:sz w:val="22"/>
          <w:szCs w:val="22"/>
          <w:lang w:val="en-PH" w:eastAsia="zh-CN"/>
        </w:rPr>
      </w:pPr>
      <w:ins w:id="215" w:author="Vilson Lu" w:date="2014-08-19T06:43:00Z">
        <w:del w:id="216" w:author="TinTin Kalaw" w:date="2014-08-19T08:26:00Z">
          <w:r w:rsidRPr="006F08F4" w:rsidDel="006F08F4">
            <w:rPr>
              <w:rStyle w:val="Hyperlink"/>
              <w:noProof/>
              <w14:scene3d>
                <w14:camera w14:prst="orthographicFront"/>
                <w14:lightRig w14:rig="threePt" w14:dir="t">
                  <w14:rot w14:lat="0" w14:lon="0" w14:rev="0"/>
                </w14:lightRig>
              </w14:scene3d>
            </w:rPr>
            <w:delText>3.7.2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ANNIE (Cunningham et al., 2002)</w:delText>
          </w:r>
          <w:r w:rsidDel="006F08F4">
            <w:rPr>
              <w:noProof/>
              <w:webHidden/>
            </w:rPr>
            <w:tab/>
            <w:delText>3-20</w:delText>
          </w:r>
        </w:del>
      </w:ins>
    </w:p>
    <w:p w14:paraId="58B13380" w14:textId="77777777" w:rsidR="006E319B" w:rsidDel="006F08F4" w:rsidRDefault="006E319B">
      <w:pPr>
        <w:pStyle w:val="TOC3"/>
        <w:tabs>
          <w:tab w:val="left" w:pos="1320"/>
          <w:tab w:val="right" w:leader="dot" w:pos="9350"/>
        </w:tabs>
        <w:rPr>
          <w:ins w:id="217" w:author="Vilson Lu" w:date="2014-08-19T06:43:00Z"/>
          <w:del w:id="218" w:author="TinTin Kalaw" w:date="2014-08-19T08:26:00Z"/>
          <w:rFonts w:asciiTheme="minorHAnsi" w:eastAsiaTheme="minorEastAsia" w:hAnsiTheme="minorHAnsi" w:cstheme="minorBidi"/>
          <w:noProof/>
          <w:sz w:val="22"/>
          <w:szCs w:val="22"/>
          <w:lang w:val="en-PH" w:eastAsia="zh-CN"/>
        </w:rPr>
      </w:pPr>
      <w:ins w:id="219" w:author="Vilson Lu" w:date="2014-08-19T06:43:00Z">
        <w:del w:id="220" w:author="TinTin Kalaw" w:date="2014-08-19T08:26:00Z">
          <w:r w:rsidRPr="006F08F4" w:rsidDel="006F08F4">
            <w:rPr>
              <w:rStyle w:val="Hyperlink"/>
              <w:noProof/>
              <w14:scene3d>
                <w14:camera w14:prst="orthographicFront"/>
                <w14:lightRig w14:rig="threePt" w14:dir="t">
                  <w14:rot w14:lat="0" w14:lon="0" w14:rev="0"/>
                </w14:lightRig>
              </w14:scene3d>
            </w:rPr>
            <w:delText>3.7.3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Twitter NLP Tools (Ritter et al., 2011)</w:delText>
          </w:r>
          <w:r w:rsidDel="006F08F4">
            <w:rPr>
              <w:noProof/>
              <w:webHidden/>
            </w:rPr>
            <w:tab/>
            <w:delText>3-22</w:delText>
          </w:r>
        </w:del>
      </w:ins>
    </w:p>
    <w:p w14:paraId="211188E6" w14:textId="77777777" w:rsidR="006E319B" w:rsidDel="006F08F4" w:rsidRDefault="006E319B">
      <w:pPr>
        <w:pStyle w:val="TOC3"/>
        <w:tabs>
          <w:tab w:val="left" w:pos="1320"/>
          <w:tab w:val="right" w:leader="dot" w:pos="9350"/>
        </w:tabs>
        <w:rPr>
          <w:ins w:id="221" w:author="Vilson Lu" w:date="2014-08-19T06:43:00Z"/>
          <w:del w:id="222" w:author="TinTin Kalaw" w:date="2014-08-19T08:26:00Z"/>
          <w:rFonts w:asciiTheme="minorHAnsi" w:eastAsiaTheme="minorEastAsia" w:hAnsiTheme="minorHAnsi" w:cstheme="minorBidi"/>
          <w:noProof/>
          <w:sz w:val="22"/>
          <w:szCs w:val="22"/>
          <w:lang w:val="en-PH" w:eastAsia="zh-CN"/>
        </w:rPr>
      </w:pPr>
      <w:ins w:id="223" w:author="Vilson Lu" w:date="2014-08-19T06:43:00Z">
        <w:del w:id="224" w:author="TinTin Kalaw" w:date="2014-08-19T08:26:00Z">
          <w:r w:rsidRPr="006F08F4" w:rsidDel="006F08F4">
            <w:rPr>
              <w:rStyle w:val="Hyperlink"/>
              <w:noProof/>
              <w14:scene3d>
                <w14:camera w14:prst="orthographicFront"/>
                <w14:lightRig w14:rig="threePt" w14:dir="t">
                  <w14:rot w14:lat="0" w14:lon="0" w14:rev="0"/>
                </w14:lightRig>
              </w14:scene3d>
            </w:rPr>
            <w:delText>3.7.4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Weka (Weka 3, n.d.)</w:delText>
          </w:r>
          <w:r w:rsidDel="006F08F4">
            <w:rPr>
              <w:noProof/>
              <w:webHidden/>
            </w:rPr>
            <w:tab/>
            <w:delText>3-24</w:delText>
          </w:r>
        </w:del>
      </w:ins>
    </w:p>
    <w:p w14:paraId="38BD9966" w14:textId="77777777" w:rsidR="006E319B" w:rsidDel="006F08F4" w:rsidRDefault="006E319B">
      <w:pPr>
        <w:pStyle w:val="TOC3"/>
        <w:tabs>
          <w:tab w:val="left" w:pos="1320"/>
          <w:tab w:val="right" w:leader="dot" w:pos="9350"/>
        </w:tabs>
        <w:rPr>
          <w:ins w:id="225" w:author="Vilson Lu" w:date="2014-08-19T06:43:00Z"/>
          <w:del w:id="226" w:author="TinTin Kalaw" w:date="2014-08-19T08:26:00Z"/>
          <w:rFonts w:asciiTheme="minorHAnsi" w:eastAsiaTheme="minorEastAsia" w:hAnsiTheme="minorHAnsi" w:cstheme="minorBidi"/>
          <w:noProof/>
          <w:sz w:val="22"/>
          <w:szCs w:val="22"/>
          <w:lang w:val="en-PH" w:eastAsia="zh-CN"/>
        </w:rPr>
      </w:pPr>
      <w:ins w:id="227" w:author="Vilson Lu" w:date="2014-08-19T06:43:00Z">
        <w:del w:id="228" w:author="TinTin Kalaw" w:date="2014-08-19T08:26:00Z">
          <w:r w:rsidRPr="006F08F4" w:rsidDel="006F08F4">
            <w:rPr>
              <w:rStyle w:val="Hyperlink"/>
              <w:noProof/>
              <w14:scene3d>
                <w14:camera w14:prst="orthographicFront"/>
                <w14:lightRig w14:rig="threePt" w14:dir="t">
                  <w14:rot w14:lat="0" w14:lon="0" w14:rev="0"/>
                </w14:lightRig>
              </w14:scene3d>
            </w:rPr>
            <w:delText>3.7.5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TwitIE (Bontcheva et al., 2013)</w:delText>
          </w:r>
          <w:r w:rsidDel="006F08F4">
            <w:rPr>
              <w:noProof/>
              <w:webHidden/>
            </w:rPr>
            <w:tab/>
            <w:delText>3-24</w:delText>
          </w:r>
        </w:del>
      </w:ins>
    </w:p>
    <w:p w14:paraId="5CB2C095" w14:textId="77777777" w:rsidR="006E319B" w:rsidDel="006F08F4" w:rsidRDefault="006E319B">
      <w:pPr>
        <w:pStyle w:val="TOC3"/>
        <w:tabs>
          <w:tab w:val="left" w:pos="1320"/>
          <w:tab w:val="right" w:leader="dot" w:pos="9350"/>
        </w:tabs>
        <w:rPr>
          <w:ins w:id="229" w:author="Vilson Lu" w:date="2014-08-19T06:43:00Z"/>
          <w:del w:id="230" w:author="TinTin Kalaw" w:date="2014-08-19T08:26:00Z"/>
          <w:rFonts w:asciiTheme="minorHAnsi" w:eastAsiaTheme="minorEastAsia" w:hAnsiTheme="minorHAnsi" w:cstheme="minorBidi"/>
          <w:noProof/>
          <w:sz w:val="22"/>
          <w:szCs w:val="22"/>
          <w:lang w:val="en-PH" w:eastAsia="zh-CN"/>
        </w:rPr>
      </w:pPr>
      <w:ins w:id="231" w:author="Vilson Lu" w:date="2014-08-19T06:43:00Z">
        <w:del w:id="232" w:author="TinTin Kalaw" w:date="2014-08-19T08:26:00Z">
          <w:r w:rsidRPr="006F08F4" w:rsidDel="006F08F4">
            <w:rPr>
              <w:rStyle w:val="Hyperlink"/>
              <w:noProof/>
              <w14:scene3d>
                <w14:camera w14:prst="orthographicFront"/>
                <w14:lightRig w14:rig="threePt" w14:dir="t">
                  <w14:rot w14:lat="0" w14:lon="0" w14:rev="0"/>
                </w14:lightRig>
              </w14:scene3d>
            </w:rPr>
            <w:delText>3.7.6</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OWL API (Horridge &amp; Bechhoffer, 2011)</w:delText>
          </w:r>
          <w:r w:rsidDel="006F08F4">
            <w:rPr>
              <w:noProof/>
              <w:webHidden/>
            </w:rPr>
            <w:tab/>
            <w:delText>3-24</w:delText>
          </w:r>
        </w:del>
      </w:ins>
    </w:p>
    <w:p w14:paraId="50930EDC" w14:textId="77777777" w:rsidR="006E319B" w:rsidDel="006F08F4" w:rsidRDefault="006E319B">
      <w:pPr>
        <w:pStyle w:val="TOC3"/>
        <w:tabs>
          <w:tab w:val="left" w:pos="1320"/>
          <w:tab w:val="right" w:leader="dot" w:pos="9350"/>
        </w:tabs>
        <w:rPr>
          <w:ins w:id="233" w:author="Vilson Lu" w:date="2014-08-19T06:43:00Z"/>
          <w:del w:id="234" w:author="TinTin Kalaw" w:date="2014-08-19T08:26:00Z"/>
          <w:rFonts w:asciiTheme="minorHAnsi" w:eastAsiaTheme="minorEastAsia" w:hAnsiTheme="minorHAnsi" w:cstheme="minorBidi"/>
          <w:noProof/>
          <w:sz w:val="22"/>
          <w:szCs w:val="22"/>
          <w:lang w:val="en-PH" w:eastAsia="zh-CN"/>
        </w:rPr>
      </w:pPr>
      <w:ins w:id="235" w:author="Vilson Lu" w:date="2014-08-19T06:43:00Z">
        <w:del w:id="236" w:author="TinTin Kalaw" w:date="2014-08-19T08:26:00Z">
          <w:r w:rsidRPr="006F08F4" w:rsidDel="006F08F4">
            <w:rPr>
              <w:rStyle w:val="Hyperlink"/>
              <w:noProof/>
              <w14:scene3d>
                <w14:camera w14:prst="orthographicFront"/>
                <w14:lightRig w14:rig="threePt" w14:dir="t">
                  <w14:rot w14:lat="0" w14:lon="0" w14:rev="0"/>
                </w14:lightRig>
              </w14:scene3d>
            </w:rPr>
            <w:delText>3.7.7</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ArkNLP (Gimpel et al., 2011)</w:delText>
          </w:r>
          <w:r w:rsidDel="006F08F4">
            <w:rPr>
              <w:noProof/>
              <w:webHidden/>
            </w:rPr>
            <w:tab/>
            <w:delText>3-25</w:delText>
          </w:r>
        </w:del>
      </w:ins>
    </w:p>
    <w:p w14:paraId="34ADFBFE" w14:textId="77777777" w:rsidR="006E319B" w:rsidDel="006F08F4" w:rsidRDefault="006E319B">
      <w:pPr>
        <w:pStyle w:val="TOC1"/>
        <w:tabs>
          <w:tab w:val="left" w:pos="660"/>
          <w:tab w:val="right" w:leader="dot" w:pos="9350"/>
        </w:tabs>
        <w:rPr>
          <w:ins w:id="237" w:author="Vilson Lu" w:date="2014-08-19T06:43:00Z"/>
          <w:del w:id="238" w:author="TinTin Kalaw" w:date="2014-08-19T08:26:00Z"/>
          <w:rFonts w:asciiTheme="minorHAnsi" w:eastAsiaTheme="minorEastAsia" w:hAnsiTheme="minorHAnsi" w:cstheme="minorBidi"/>
          <w:noProof/>
          <w:sz w:val="22"/>
          <w:szCs w:val="22"/>
          <w:lang w:val="en-PH" w:eastAsia="zh-CN"/>
        </w:rPr>
      </w:pPr>
      <w:ins w:id="239" w:author="Vilson Lu" w:date="2014-08-19T06:43:00Z">
        <w:del w:id="240" w:author="TinTin Kalaw" w:date="2014-08-19T08:26:00Z">
          <w:r w:rsidRPr="006F08F4" w:rsidDel="006F08F4">
            <w:rPr>
              <w:rStyle w:val="Hyperlink"/>
              <w:noProof/>
            </w:rPr>
            <w:delText>4.0</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The FILEIET System</w:delText>
          </w:r>
          <w:r w:rsidDel="006F08F4">
            <w:rPr>
              <w:noProof/>
              <w:webHidden/>
            </w:rPr>
            <w:tab/>
            <w:delText>4-1</w:delText>
          </w:r>
        </w:del>
      </w:ins>
    </w:p>
    <w:p w14:paraId="11A91299" w14:textId="77777777" w:rsidR="006E319B" w:rsidDel="006F08F4" w:rsidRDefault="006E319B">
      <w:pPr>
        <w:pStyle w:val="TOC2"/>
        <w:tabs>
          <w:tab w:val="left" w:pos="880"/>
          <w:tab w:val="right" w:leader="dot" w:pos="9350"/>
        </w:tabs>
        <w:rPr>
          <w:ins w:id="241" w:author="Vilson Lu" w:date="2014-08-19T06:43:00Z"/>
          <w:del w:id="242" w:author="TinTin Kalaw" w:date="2014-08-19T08:26:00Z"/>
          <w:rFonts w:asciiTheme="minorHAnsi" w:eastAsiaTheme="minorEastAsia" w:hAnsiTheme="minorHAnsi" w:cstheme="minorBidi"/>
          <w:noProof/>
          <w:sz w:val="22"/>
          <w:szCs w:val="22"/>
          <w:lang w:val="en-PH" w:eastAsia="zh-CN"/>
        </w:rPr>
      </w:pPr>
      <w:ins w:id="243" w:author="Vilson Lu" w:date="2014-08-19T06:43:00Z">
        <w:del w:id="244" w:author="TinTin Kalaw" w:date="2014-08-19T08:26:00Z">
          <w:r w:rsidRPr="006F08F4" w:rsidDel="006F08F4">
            <w:rPr>
              <w:rStyle w:val="Hyperlink"/>
              <w:noProof/>
              <w14:scene3d>
                <w14:camera w14:prst="orthographicFront"/>
                <w14:lightRig w14:rig="threePt" w14:dir="t">
                  <w14:rot w14:lat="0" w14:lon="0" w14:rev="0"/>
                </w14:lightRig>
              </w14:scene3d>
            </w:rPr>
            <w:delText>4.1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Overview</w:delText>
          </w:r>
          <w:r w:rsidDel="006F08F4">
            <w:rPr>
              <w:noProof/>
              <w:webHidden/>
            </w:rPr>
            <w:tab/>
            <w:delText>4-1</w:delText>
          </w:r>
        </w:del>
      </w:ins>
    </w:p>
    <w:p w14:paraId="1E3B2A76" w14:textId="77777777" w:rsidR="006E319B" w:rsidDel="006F08F4" w:rsidRDefault="006E319B">
      <w:pPr>
        <w:pStyle w:val="TOC2"/>
        <w:tabs>
          <w:tab w:val="left" w:pos="880"/>
          <w:tab w:val="right" w:leader="dot" w:pos="9350"/>
        </w:tabs>
        <w:rPr>
          <w:ins w:id="245" w:author="Vilson Lu" w:date="2014-08-19T06:43:00Z"/>
          <w:del w:id="246" w:author="TinTin Kalaw" w:date="2014-08-19T08:26:00Z"/>
          <w:rFonts w:asciiTheme="minorHAnsi" w:eastAsiaTheme="minorEastAsia" w:hAnsiTheme="minorHAnsi" w:cstheme="minorBidi"/>
          <w:noProof/>
          <w:sz w:val="22"/>
          <w:szCs w:val="22"/>
          <w:lang w:val="en-PH" w:eastAsia="zh-CN"/>
        </w:rPr>
      </w:pPr>
      <w:ins w:id="247" w:author="Vilson Lu" w:date="2014-08-19T06:43:00Z">
        <w:del w:id="248" w:author="TinTin Kalaw" w:date="2014-08-19T08:26:00Z">
          <w:r w:rsidRPr="006F08F4" w:rsidDel="006F08F4">
            <w:rPr>
              <w:rStyle w:val="Hyperlink"/>
              <w:noProof/>
              <w14:scene3d>
                <w14:camera w14:prst="orthographicFront"/>
                <w14:lightRig w14:rig="threePt" w14:dir="t">
                  <w14:rot w14:lat="0" w14:lon="0" w14:rev="0"/>
                </w14:lightRig>
              </w14:scene3d>
            </w:rPr>
            <w:delText>4.2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Objectives</w:delText>
          </w:r>
          <w:r w:rsidDel="006F08F4">
            <w:rPr>
              <w:noProof/>
              <w:webHidden/>
            </w:rPr>
            <w:tab/>
            <w:delText>4-1</w:delText>
          </w:r>
        </w:del>
      </w:ins>
    </w:p>
    <w:p w14:paraId="5ED8B127" w14:textId="77777777" w:rsidR="006E319B" w:rsidDel="006F08F4" w:rsidRDefault="006E319B">
      <w:pPr>
        <w:pStyle w:val="TOC3"/>
        <w:tabs>
          <w:tab w:val="left" w:pos="1320"/>
          <w:tab w:val="right" w:leader="dot" w:pos="9350"/>
        </w:tabs>
        <w:rPr>
          <w:ins w:id="249" w:author="Vilson Lu" w:date="2014-08-19T06:43:00Z"/>
          <w:del w:id="250" w:author="TinTin Kalaw" w:date="2014-08-19T08:26:00Z"/>
          <w:rFonts w:asciiTheme="minorHAnsi" w:eastAsiaTheme="minorEastAsia" w:hAnsiTheme="minorHAnsi" w:cstheme="minorBidi"/>
          <w:noProof/>
          <w:sz w:val="22"/>
          <w:szCs w:val="22"/>
          <w:lang w:val="en-PH" w:eastAsia="zh-CN"/>
        </w:rPr>
      </w:pPr>
      <w:ins w:id="251" w:author="Vilson Lu" w:date="2014-08-19T06:43:00Z">
        <w:del w:id="252" w:author="TinTin Kalaw" w:date="2014-08-19T08:26:00Z">
          <w:r w:rsidRPr="006F08F4" w:rsidDel="006F08F4">
            <w:rPr>
              <w:rStyle w:val="Hyperlink"/>
              <w:noProof/>
              <w14:scene3d>
                <w14:camera w14:prst="orthographicFront"/>
                <w14:lightRig w14:rig="threePt" w14:dir="t">
                  <w14:rot w14:lat="0" w14:lon="0" w14:rev="0"/>
                </w14:lightRig>
              </w14:scene3d>
            </w:rPr>
            <w:delText>4.2.1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General Objective</w:delText>
          </w:r>
          <w:r w:rsidDel="006F08F4">
            <w:rPr>
              <w:noProof/>
              <w:webHidden/>
            </w:rPr>
            <w:tab/>
            <w:delText>4-1</w:delText>
          </w:r>
        </w:del>
      </w:ins>
    </w:p>
    <w:p w14:paraId="3A111F87" w14:textId="77777777" w:rsidR="006E319B" w:rsidDel="006F08F4" w:rsidRDefault="006E319B">
      <w:pPr>
        <w:pStyle w:val="TOC3"/>
        <w:tabs>
          <w:tab w:val="left" w:pos="1320"/>
          <w:tab w:val="right" w:leader="dot" w:pos="9350"/>
        </w:tabs>
        <w:rPr>
          <w:ins w:id="253" w:author="Vilson Lu" w:date="2014-08-19T06:43:00Z"/>
          <w:del w:id="254" w:author="TinTin Kalaw" w:date="2014-08-19T08:26:00Z"/>
          <w:rFonts w:asciiTheme="minorHAnsi" w:eastAsiaTheme="minorEastAsia" w:hAnsiTheme="minorHAnsi" w:cstheme="minorBidi"/>
          <w:noProof/>
          <w:sz w:val="22"/>
          <w:szCs w:val="22"/>
          <w:lang w:val="en-PH" w:eastAsia="zh-CN"/>
        </w:rPr>
      </w:pPr>
      <w:ins w:id="255" w:author="Vilson Lu" w:date="2014-08-19T06:43:00Z">
        <w:del w:id="256" w:author="TinTin Kalaw" w:date="2014-08-19T08:26:00Z">
          <w:r w:rsidRPr="006F08F4" w:rsidDel="006F08F4">
            <w:rPr>
              <w:rStyle w:val="Hyperlink"/>
              <w:noProof/>
              <w14:scene3d>
                <w14:camera w14:prst="orthographicFront"/>
                <w14:lightRig w14:rig="threePt" w14:dir="t">
                  <w14:rot w14:lat="0" w14:lon="0" w14:rev="0"/>
                </w14:lightRig>
              </w14:scene3d>
            </w:rPr>
            <w:delText>4.2.2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Specific Objectives</w:delText>
          </w:r>
          <w:r w:rsidDel="006F08F4">
            <w:rPr>
              <w:noProof/>
              <w:webHidden/>
            </w:rPr>
            <w:tab/>
            <w:delText>4-1</w:delText>
          </w:r>
        </w:del>
      </w:ins>
    </w:p>
    <w:p w14:paraId="3DF34945" w14:textId="77777777" w:rsidR="006E319B" w:rsidDel="006F08F4" w:rsidRDefault="006E319B">
      <w:pPr>
        <w:pStyle w:val="TOC2"/>
        <w:tabs>
          <w:tab w:val="left" w:pos="880"/>
          <w:tab w:val="right" w:leader="dot" w:pos="9350"/>
        </w:tabs>
        <w:rPr>
          <w:ins w:id="257" w:author="Vilson Lu" w:date="2014-08-19T06:43:00Z"/>
          <w:del w:id="258" w:author="TinTin Kalaw" w:date="2014-08-19T08:26:00Z"/>
          <w:rFonts w:asciiTheme="minorHAnsi" w:eastAsiaTheme="minorEastAsia" w:hAnsiTheme="minorHAnsi" w:cstheme="minorBidi"/>
          <w:noProof/>
          <w:sz w:val="22"/>
          <w:szCs w:val="22"/>
          <w:lang w:val="en-PH" w:eastAsia="zh-CN"/>
        </w:rPr>
      </w:pPr>
      <w:ins w:id="259" w:author="Vilson Lu" w:date="2014-08-19T06:43:00Z">
        <w:del w:id="260" w:author="TinTin Kalaw" w:date="2014-08-19T08:26:00Z">
          <w:r w:rsidRPr="006F08F4" w:rsidDel="006F08F4">
            <w:rPr>
              <w:rStyle w:val="Hyperlink"/>
              <w:noProof/>
              <w14:scene3d>
                <w14:camera w14:prst="orthographicFront"/>
                <w14:lightRig w14:rig="threePt" w14:dir="t">
                  <w14:rot w14:lat="0" w14:lon="0" w14:rev="0"/>
                </w14:lightRig>
              </w14:scene3d>
            </w:rPr>
            <w:delText>4.3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System Scope and Limitations</w:delText>
          </w:r>
          <w:r w:rsidDel="006F08F4">
            <w:rPr>
              <w:noProof/>
              <w:webHidden/>
            </w:rPr>
            <w:tab/>
            <w:delText>4-1</w:delText>
          </w:r>
        </w:del>
      </w:ins>
    </w:p>
    <w:p w14:paraId="394EC3FE" w14:textId="77777777" w:rsidR="006E319B" w:rsidDel="006F08F4" w:rsidRDefault="006E319B">
      <w:pPr>
        <w:pStyle w:val="TOC2"/>
        <w:tabs>
          <w:tab w:val="left" w:pos="880"/>
          <w:tab w:val="right" w:leader="dot" w:pos="9350"/>
        </w:tabs>
        <w:rPr>
          <w:ins w:id="261" w:author="Vilson Lu" w:date="2014-08-19T06:43:00Z"/>
          <w:del w:id="262" w:author="TinTin Kalaw" w:date="2014-08-19T08:26:00Z"/>
          <w:rFonts w:asciiTheme="minorHAnsi" w:eastAsiaTheme="minorEastAsia" w:hAnsiTheme="minorHAnsi" w:cstheme="minorBidi"/>
          <w:noProof/>
          <w:sz w:val="22"/>
          <w:szCs w:val="22"/>
          <w:lang w:val="en-PH" w:eastAsia="zh-CN"/>
        </w:rPr>
      </w:pPr>
      <w:ins w:id="263" w:author="Vilson Lu" w:date="2014-08-19T06:43:00Z">
        <w:del w:id="264" w:author="TinTin Kalaw" w:date="2014-08-19T08:26:00Z">
          <w:r w:rsidRPr="006F08F4" w:rsidDel="006F08F4">
            <w:rPr>
              <w:rStyle w:val="Hyperlink"/>
              <w:noProof/>
              <w14:scene3d>
                <w14:camera w14:prst="orthographicFront"/>
                <w14:lightRig w14:rig="threePt" w14:dir="t">
                  <w14:rot w14:lat="0" w14:lon="0" w14:rev="0"/>
                </w14:lightRig>
              </w14:scene3d>
            </w:rPr>
            <w:delText>4.4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Architectural Design</w:delText>
          </w:r>
          <w:r w:rsidDel="006F08F4">
            <w:rPr>
              <w:noProof/>
              <w:webHidden/>
            </w:rPr>
            <w:tab/>
            <w:delText>4-3</w:delText>
          </w:r>
        </w:del>
      </w:ins>
    </w:p>
    <w:p w14:paraId="1DC1BEA4" w14:textId="77777777" w:rsidR="006E319B" w:rsidDel="006F08F4" w:rsidRDefault="006E319B">
      <w:pPr>
        <w:pStyle w:val="TOC3"/>
        <w:tabs>
          <w:tab w:val="left" w:pos="1320"/>
          <w:tab w:val="right" w:leader="dot" w:pos="9350"/>
        </w:tabs>
        <w:rPr>
          <w:ins w:id="265" w:author="Vilson Lu" w:date="2014-08-19T06:43:00Z"/>
          <w:del w:id="266" w:author="TinTin Kalaw" w:date="2014-08-19T08:26:00Z"/>
          <w:rFonts w:asciiTheme="minorHAnsi" w:eastAsiaTheme="minorEastAsia" w:hAnsiTheme="minorHAnsi" w:cstheme="minorBidi"/>
          <w:noProof/>
          <w:sz w:val="22"/>
          <w:szCs w:val="22"/>
          <w:lang w:val="en-PH" w:eastAsia="zh-CN"/>
        </w:rPr>
      </w:pPr>
      <w:ins w:id="267" w:author="Vilson Lu" w:date="2014-08-19T06:43:00Z">
        <w:del w:id="268" w:author="TinTin Kalaw" w:date="2014-08-19T08:26:00Z">
          <w:r w:rsidRPr="006F08F4" w:rsidDel="006F08F4">
            <w:rPr>
              <w:rStyle w:val="Hyperlink"/>
              <w:noProof/>
              <w14:scene3d>
                <w14:camera w14:prst="orthographicFront"/>
                <w14:lightRig w14:rig="threePt" w14:dir="t">
                  <w14:rot w14:lat="0" w14:lon="0" w14:rev="0"/>
                </w14:lightRig>
              </w14:scene3d>
            </w:rPr>
            <w:delText>4.4.1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Data Source</w:delText>
          </w:r>
          <w:r w:rsidDel="006F08F4">
            <w:rPr>
              <w:noProof/>
              <w:webHidden/>
            </w:rPr>
            <w:tab/>
            <w:delText>4-3</w:delText>
          </w:r>
        </w:del>
      </w:ins>
    </w:p>
    <w:p w14:paraId="2CBB6B7A" w14:textId="77777777" w:rsidR="006E319B" w:rsidDel="006F08F4" w:rsidRDefault="006E319B">
      <w:pPr>
        <w:pStyle w:val="TOC3"/>
        <w:tabs>
          <w:tab w:val="left" w:pos="1320"/>
          <w:tab w:val="right" w:leader="dot" w:pos="9350"/>
        </w:tabs>
        <w:rPr>
          <w:ins w:id="269" w:author="Vilson Lu" w:date="2014-08-19T06:43:00Z"/>
          <w:del w:id="270" w:author="TinTin Kalaw" w:date="2014-08-19T08:26:00Z"/>
          <w:rFonts w:asciiTheme="minorHAnsi" w:eastAsiaTheme="minorEastAsia" w:hAnsiTheme="minorHAnsi" w:cstheme="minorBidi"/>
          <w:noProof/>
          <w:sz w:val="22"/>
          <w:szCs w:val="22"/>
          <w:lang w:val="en-PH" w:eastAsia="zh-CN"/>
        </w:rPr>
      </w:pPr>
      <w:ins w:id="271" w:author="Vilson Lu" w:date="2014-08-19T06:43:00Z">
        <w:del w:id="272" w:author="TinTin Kalaw" w:date="2014-08-19T08:26:00Z">
          <w:r w:rsidRPr="006F08F4" w:rsidDel="006F08F4">
            <w:rPr>
              <w:rStyle w:val="Hyperlink"/>
              <w:noProof/>
              <w14:scene3d>
                <w14:camera w14:prst="orthographicFront"/>
                <w14:lightRig w14:rig="threePt" w14:dir="t">
                  <w14:rot w14:lat="0" w14:lon="0" w14:rev="0"/>
                </w14:lightRig>
              </w14:scene3d>
            </w:rPr>
            <w:delText>4.4.2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Preprocessing Module</w:delText>
          </w:r>
          <w:r w:rsidDel="006F08F4">
            <w:rPr>
              <w:noProof/>
              <w:webHidden/>
            </w:rPr>
            <w:tab/>
            <w:delText>4-5</w:delText>
          </w:r>
        </w:del>
      </w:ins>
    </w:p>
    <w:p w14:paraId="2D16EF41" w14:textId="77777777" w:rsidR="006E319B" w:rsidDel="006F08F4" w:rsidRDefault="006E319B">
      <w:pPr>
        <w:pStyle w:val="TOC3"/>
        <w:tabs>
          <w:tab w:val="left" w:pos="1320"/>
          <w:tab w:val="right" w:leader="dot" w:pos="9350"/>
        </w:tabs>
        <w:rPr>
          <w:ins w:id="273" w:author="Vilson Lu" w:date="2014-08-19T06:43:00Z"/>
          <w:del w:id="274" w:author="TinTin Kalaw" w:date="2014-08-19T08:26:00Z"/>
          <w:rFonts w:asciiTheme="minorHAnsi" w:eastAsiaTheme="minorEastAsia" w:hAnsiTheme="minorHAnsi" w:cstheme="minorBidi"/>
          <w:noProof/>
          <w:sz w:val="22"/>
          <w:szCs w:val="22"/>
          <w:lang w:val="en-PH" w:eastAsia="zh-CN"/>
        </w:rPr>
      </w:pPr>
      <w:ins w:id="275" w:author="Vilson Lu" w:date="2014-08-19T06:43:00Z">
        <w:del w:id="276" w:author="TinTin Kalaw" w:date="2014-08-19T08:26:00Z">
          <w:r w:rsidRPr="006F08F4" w:rsidDel="006F08F4">
            <w:rPr>
              <w:rStyle w:val="Hyperlink"/>
              <w:noProof/>
              <w14:scene3d>
                <w14:camera w14:prst="orthographicFront"/>
                <w14:lightRig w14:rig="threePt" w14:dir="t">
                  <w14:rot w14:lat="0" w14:lon="0" w14:rev="0"/>
                </w14:lightRig>
              </w14:scene3d>
            </w:rPr>
            <w:delText>4.4.3</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Feature Extraction Module</w:delText>
          </w:r>
          <w:r w:rsidDel="006F08F4">
            <w:rPr>
              <w:noProof/>
              <w:webHidden/>
            </w:rPr>
            <w:tab/>
            <w:delText>4-7</w:delText>
          </w:r>
        </w:del>
      </w:ins>
    </w:p>
    <w:p w14:paraId="63E55279" w14:textId="77777777" w:rsidR="006E319B" w:rsidDel="006F08F4" w:rsidRDefault="006E319B">
      <w:pPr>
        <w:pStyle w:val="TOC3"/>
        <w:tabs>
          <w:tab w:val="left" w:pos="1320"/>
          <w:tab w:val="right" w:leader="dot" w:pos="9350"/>
        </w:tabs>
        <w:rPr>
          <w:ins w:id="277" w:author="Vilson Lu" w:date="2014-08-19T06:43:00Z"/>
          <w:del w:id="278" w:author="TinTin Kalaw" w:date="2014-08-19T08:26:00Z"/>
          <w:rFonts w:asciiTheme="minorHAnsi" w:eastAsiaTheme="minorEastAsia" w:hAnsiTheme="minorHAnsi" w:cstheme="minorBidi"/>
          <w:noProof/>
          <w:sz w:val="22"/>
          <w:szCs w:val="22"/>
          <w:lang w:val="en-PH" w:eastAsia="zh-CN"/>
        </w:rPr>
      </w:pPr>
      <w:ins w:id="279" w:author="Vilson Lu" w:date="2014-08-19T06:43:00Z">
        <w:del w:id="280" w:author="TinTin Kalaw" w:date="2014-08-19T08:26:00Z">
          <w:r w:rsidRPr="006F08F4" w:rsidDel="006F08F4">
            <w:rPr>
              <w:rStyle w:val="Hyperlink"/>
              <w:noProof/>
              <w14:scene3d>
                <w14:camera w14:prst="orthographicFront"/>
                <w14:lightRig w14:rig="threePt" w14:dir="t">
                  <w14:rot w14:lat="0" w14:lon="0" w14:rev="0"/>
                </w14:lightRig>
              </w14:scene3d>
            </w:rPr>
            <w:delText>4.4.4</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Information Extraction Module</w:delText>
          </w:r>
          <w:r w:rsidDel="006F08F4">
            <w:rPr>
              <w:noProof/>
              <w:webHidden/>
            </w:rPr>
            <w:tab/>
            <w:delText>4-10</w:delText>
          </w:r>
        </w:del>
      </w:ins>
    </w:p>
    <w:p w14:paraId="6F99DF32" w14:textId="77777777" w:rsidR="006E319B" w:rsidDel="006F08F4" w:rsidRDefault="006E319B">
      <w:pPr>
        <w:pStyle w:val="TOC3"/>
        <w:tabs>
          <w:tab w:val="left" w:pos="1320"/>
          <w:tab w:val="right" w:leader="dot" w:pos="9350"/>
        </w:tabs>
        <w:rPr>
          <w:ins w:id="281" w:author="Vilson Lu" w:date="2014-08-19T06:43:00Z"/>
          <w:del w:id="282" w:author="TinTin Kalaw" w:date="2014-08-19T08:26:00Z"/>
          <w:rFonts w:asciiTheme="minorHAnsi" w:eastAsiaTheme="minorEastAsia" w:hAnsiTheme="minorHAnsi" w:cstheme="minorBidi"/>
          <w:noProof/>
          <w:sz w:val="22"/>
          <w:szCs w:val="22"/>
          <w:lang w:val="en-PH" w:eastAsia="zh-CN"/>
        </w:rPr>
      </w:pPr>
      <w:ins w:id="283" w:author="Vilson Lu" w:date="2014-08-19T06:43:00Z">
        <w:del w:id="284" w:author="TinTin Kalaw" w:date="2014-08-19T08:26:00Z">
          <w:r w:rsidRPr="006F08F4" w:rsidDel="006F08F4">
            <w:rPr>
              <w:rStyle w:val="Hyperlink"/>
              <w:noProof/>
              <w14:scene3d>
                <w14:camera w14:prst="orthographicFront"/>
                <w14:lightRig w14:rig="threePt" w14:dir="t">
                  <w14:rot w14:lat="0" w14:lon="0" w14:rev="0"/>
                </w14:lightRig>
              </w14:scene3d>
            </w:rPr>
            <w:delText>4.4.5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Rule Inductor</w:delText>
          </w:r>
          <w:r w:rsidDel="006F08F4">
            <w:rPr>
              <w:noProof/>
              <w:webHidden/>
            </w:rPr>
            <w:tab/>
            <w:delText>4-11</w:delText>
          </w:r>
        </w:del>
      </w:ins>
    </w:p>
    <w:p w14:paraId="7D1468F0" w14:textId="77777777" w:rsidR="006E319B" w:rsidDel="006F08F4" w:rsidRDefault="006E319B">
      <w:pPr>
        <w:pStyle w:val="TOC3"/>
        <w:tabs>
          <w:tab w:val="left" w:pos="1320"/>
          <w:tab w:val="right" w:leader="dot" w:pos="9350"/>
        </w:tabs>
        <w:rPr>
          <w:ins w:id="285" w:author="Vilson Lu" w:date="2014-08-19T06:43:00Z"/>
          <w:del w:id="286" w:author="TinTin Kalaw" w:date="2014-08-19T08:26:00Z"/>
          <w:rFonts w:asciiTheme="minorHAnsi" w:eastAsiaTheme="minorEastAsia" w:hAnsiTheme="minorHAnsi" w:cstheme="minorBidi"/>
          <w:noProof/>
          <w:sz w:val="22"/>
          <w:szCs w:val="22"/>
          <w:lang w:val="en-PH" w:eastAsia="zh-CN"/>
        </w:rPr>
      </w:pPr>
      <w:ins w:id="287" w:author="Vilson Lu" w:date="2014-08-19T06:43:00Z">
        <w:del w:id="288" w:author="TinTin Kalaw" w:date="2014-08-19T08:26:00Z">
          <w:r w:rsidRPr="006F08F4" w:rsidDel="006F08F4">
            <w:rPr>
              <w:rStyle w:val="Hyperlink"/>
              <w:noProof/>
              <w14:scene3d>
                <w14:camera w14:prst="orthographicFront"/>
                <w14:lightRig w14:rig="threePt" w14:dir="t">
                  <w14:rot w14:lat="0" w14:lon="0" w14:rev="0"/>
                </w14:lightRig>
              </w14:scene3d>
            </w:rPr>
            <w:delText>4.4.6</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Ontology</w:delText>
          </w:r>
          <w:r w:rsidDel="006F08F4">
            <w:rPr>
              <w:noProof/>
              <w:webHidden/>
            </w:rPr>
            <w:tab/>
            <w:delText>4-11</w:delText>
          </w:r>
        </w:del>
      </w:ins>
    </w:p>
    <w:p w14:paraId="130AAF0F" w14:textId="77777777" w:rsidR="006E319B" w:rsidDel="006F08F4" w:rsidRDefault="006E319B">
      <w:pPr>
        <w:pStyle w:val="TOC3"/>
        <w:tabs>
          <w:tab w:val="left" w:pos="1320"/>
          <w:tab w:val="right" w:leader="dot" w:pos="9350"/>
        </w:tabs>
        <w:rPr>
          <w:ins w:id="289" w:author="Vilson Lu" w:date="2014-08-19T06:43:00Z"/>
          <w:del w:id="290" w:author="TinTin Kalaw" w:date="2014-08-19T08:26:00Z"/>
          <w:rFonts w:asciiTheme="minorHAnsi" w:eastAsiaTheme="minorEastAsia" w:hAnsiTheme="minorHAnsi" w:cstheme="minorBidi"/>
          <w:noProof/>
          <w:sz w:val="22"/>
          <w:szCs w:val="22"/>
          <w:lang w:val="en-PH" w:eastAsia="zh-CN"/>
        </w:rPr>
      </w:pPr>
      <w:ins w:id="291" w:author="Vilson Lu" w:date="2014-08-19T06:43:00Z">
        <w:del w:id="292" w:author="TinTin Kalaw" w:date="2014-08-19T08:26:00Z">
          <w:r w:rsidRPr="006F08F4" w:rsidDel="006F08F4">
            <w:rPr>
              <w:rStyle w:val="Hyperlink"/>
              <w:noProof/>
              <w14:scene3d>
                <w14:camera w14:prst="orthographicFront"/>
                <w14:lightRig w14:rig="threePt" w14:dir="t">
                  <w14:rot w14:lat="0" w14:lon="0" w14:rev="0"/>
                </w14:lightRig>
              </w14:scene3d>
            </w:rPr>
            <w:delText>4.4.7</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Ontology Population Module</w:delText>
          </w:r>
          <w:r w:rsidDel="006F08F4">
            <w:rPr>
              <w:noProof/>
              <w:webHidden/>
            </w:rPr>
            <w:tab/>
            <w:delText>4-11</w:delText>
          </w:r>
        </w:del>
      </w:ins>
    </w:p>
    <w:p w14:paraId="1BEA8D45" w14:textId="77777777" w:rsidR="006E319B" w:rsidDel="006F08F4" w:rsidRDefault="006E319B">
      <w:pPr>
        <w:pStyle w:val="TOC2"/>
        <w:tabs>
          <w:tab w:val="left" w:pos="880"/>
          <w:tab w:val="right" w:leader="dot" w:pos="9350"/>
        </w:tabs>
        <w:rPr>
          <w:ins w:id="293" w:author="Vilson Lu" w:date="2014-08-19T06:43:00Z"/>
          <w:del w:id="294" w:author="TinTin Kalaw" w:date="2014-08-19T08:26:00Z"/>
          <w:rFonts w:asciiTheme="minorHAnsi" w:eastAsiaTheme="minorEastAsia" w:hAnsiTheme="minorHAnsi" w:cstheme="minorBidi"/>
          <w:noProof/>
          <w:sz w:val="22"/>
          <w:szCs w:val="22"/>
          <w:lang w:val="en-PH" w:eastAsia="zh-CN"/>
        </w:rPr>
      </w:pPr>
      <w:ins w:id="295" w:author="Vilson Lu" w:date="2014-08-19T06:43:00Z">
        <w:del w:id="296" w:author="TinTin Kalaw" w:date="2014-08-19T08:26:00Z">
          <w:r w:rsidRPr="006F08F4" w:rsidDel="006F08F4">
            <w:rPr>
              <w:rStyle w:val="Hyperlink"/>
              <w:noProof/>
              <w14:scene3d>
                <w14:camera w14:prst="orthographicFront"/>
                <w14:lightRig w14:rig="threePt" w14:dir="t">
                  <w14:rot w14:lat="0" w14:lon="0" w14:rev="0"/>
                </w14:lightRig>
              </w14:scene3d>
            </w:rPr>
            <w:delText>4.5</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Physical Environment and Resources</w:delText>
          </w:r>
          <w:r w:rsidDel="006F08F4">
            <w:rPr>
              <w:noProof/>
              <w:webHidden/>
            </w:rPr>
            <w:tab/>
            <w:delText>4-11</w:delText>
          </w:r>
        </w:del>
      </w:ins>
    </w:p>
    <w:p w14:paraId="103A5A19" w14:textId="77777777" w:rsidR="006E319B" w:rsidDel="006F08F4" w:rsidRDefault="006E319B">
      <w:pPr>
        <w:pStyle w:val="TOC3"/>
        <w:tabs>
          <w:tab w:val="left" w:pos="1320"/>
          <w:tab w:val="right" w:leader="dot" w:pos="9350"/>
        </w:tabs>
        <w:rPr>
          <w:ins w:id="297" w:author="Vilson Lu" w:date="2014-08-19T06:43:00Z"/>
          <w:del w:id="298" w:author="TinTin Kalaw" w:date="2014-08-19T08:26:00Z"/>
          <w:rFonts w:asciiTheme="minorHAnsi" w:eastAsiaTheme="minorEastAsia" w:hAnsiTheme="minorHAnsi" w:cstheme="minorBidi"/>
          <w:noProof/>
          <w:sz w:val="22"/>
          <w:szCs w:val="22"/>
          <w:lang w:val="en-PH" w:eastAsia="zh-CN"/>
        </w:rPr>
      </w:pPr>
      <w:ins w:id="299" w:author="Vilson Lu" w:date="2014-08-19T06:43:00Z">
        <w:del w:id="300" w:author="TinTin Kalaw" w:date="2014-08-19T08:26:00Z">
          <w:r w:rsidRPr="006F08F4" w:rsidDel="006F08F4">
            <w:rPr>
              <w:rStyle w:val="Hyperlink"/>
              <w:noProof/>
              <w14:scene3d>
                <w14:camera w14:prst="orthographicFront"/>
                <w14:lightRig w14:rig="threePt" w14:dir="t">
                  <w14:rot w14:lat="0" w14:lon="0" w14:rev="0"/>
                </w14:lightRig>
              </w14:scene3d>
            </w:rPr>
            <w:delText>4.5.1</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Minimum Software Requirements</w:delText>
          </w:r>
          <w:r w:rsidDel="006F08F4">
            <w:rPr>
              <w:noProof/>
              <w:webHidden/>
            </w:rPr>
            <w:tab/>
            <w:delText>4-11</w:delText>
          </w:r>
        </w:del>
      </w:ins>
    </w:p>
    <w:p w14:paraId="299F363E" w14:textId="77777777" w:rsidR="006E319B" w:rsidDel="006F08F4" w:rsidRDefault="006E319B">
      <w:pPr>
        <w:pStyle w:val="TOC3"/>
        <w:tabs>
          <w:tab w:val="left" w:pos="1320"/>
          <w:tab w:val="right" w:leader="dot" w:pos="9350"/>
        </w:tabs>
        <w:rPr>
          <w:ins w:id="301" w:author="Vilson Lu" w:date="2014-08-19T06:43:00Z"/>
          <w:del w:id="302" w:author="TinTin Kalaw" w:date="2014-08-19T08:26:00Z"/>
          <w:rFonts w:asciiTheme="minorHAnsi" w:eastAsiaTheme="minorEastAsia" w:hAnsiTheme="minorHAnsi" w:cstheme="minorBidi"/>
          <w:noProof/>
          <w:sz w:val="22"/>
          <w:szCs w:val="22"/>
          <w:lang w:val="en-PH" w:eastAsia="zh-CN"/>
        </w:rPr>
      </w:pPr>
      <w:ins w:id="303" w:author="Vilson Lu" w:date="2014-08-19T06:43:00Z">
        <w:del w:id="304" w:author="TinTin Kalaw" w:date="2014-08-19T08:26:00Z">
          <w:r w:rsidRPr="006F08F4" w:rsidDel="006F08F4">
            <w:rPr>
              <w:rStyle w:val="Hyperlink"/>
              <w:noProof/>
              <w14:scene3d>
                <w14:camera w14:prst="orthographicFront"/>
                <w14:lightRig w14:rig="threePt" w14:dir="t">
                  <w14:rot w14:lat="0" w14:lon="0" w14:rev="0"/>
                </w14:lightRig>
              </w14:scene3d>
            </w:rPr>
            <w:delText>4.5.2</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Minimum Hardware Requirements</w:delText>
          </w:r>
          <w:r w:rsidDel="006F08F4">
            <w:rPr>
              <w:noProof/>
              <w:webHidden/>
            </w:rPr>
            <w:tab/>
            <w:delText>4-11</w:delText>
          </w:r>
        </w:del>
      </w:ins>
    </w:p>
    <w:p w14:paraId="5BF0B519" w14:textId="77777777" w:rsidR="006E319B" w:rsidDel="006F08F4" w:rsidRDefault="006E319B">
      <w:pPr>
        <w:pStyle w:val="TOC1"/>
        <w:tabs>
          <w:tab w:val="left" w:pos="660"/>
          <w:tab w:val="right" w:leader="dot" w:pos="9350"/>
        </w:tabs>
        <w:rPr>
          <w:ins w:id="305" w:author="Vilson Lu" w:date="2014-08-19T06:43:00Z"/>
          <w:del w:id="306" w:author="TinTin Kalaw" w:date="2014-08-19T08:26:00Z"/>
          <w:rFonts w:asciiTheme="minorHAnsi" w:eastAsiaTheme="minorEastAsia" w:hAnsiTheme="minorHAnsi" w:cstheme="minorBidi"/>
          <w:noProof/>
          <w:sz w:val="22"/>
          <w:szCs w:val="22"/>
          <w:lang w:val="en-PH" w:eastAsia="zh-CN"/>
        </w:rPr>
      </w:pPr>
      <w:ins w:id="307" w:author="Vilson Lu" w:date="2014-08-19T06:43:00Z">
        <w:del w:id="308" w:author="TinTin Kalaw" w:date="2014-08-19T08:26:00Z">
          <w:r w:rsidRPr="006F08F4" w:rsidDel="006F08F4">
            <w:rPr>
              <w:rStyle w:val="Hyperlink"/>
              <w:noProof/>
            </w:rPr>
            <w:delText>5.0</w:delText>
          </w:r>
          <w:r w:rsidDel="006F08F4">
            <w:rPr>
              <w:rFonts w:asciiTheme="minorHAnsi" w:eastAsiaTheme="minorEastAsia" w:hAnsiTheme="minorHAnsi" w:cstheme="minorBidi"/>
              <w:noProof/>
              <w:sz w:val="22"/>
              <w:szCs w:val="22"/>
              <w:lang w:val="en-PH" w:eastAsia="zh-CN"/>
            </w:rPr>
            <w:tab/>
          </w:r>
          <w:r w:rsidRPr="006F08F4" w:rsidDel="006F08F4">
            <w:rPr>
              <w:rStyle w:val="Hyperlink"/>
              <w:noProof/>
            </w:rPr>
            <w:delText>References</w:delText>
          </w:r>
          <w:r w:rsidDel="006F08F4">
            <w:rPr>
              <w:noProof/>
              <w:webHidden/>
            </w:rPr>
            <w:tab/>
            <w:delText>5-1</w:delText>
          </w:r>
        </w:del>
      </w:ins>
    </w:p>
    <w:p w14:paraId="079D4214" w14:textId="77777777" w:rsidR="00B10656" w:rsidDel="006F08F4" w:rsidRDefault="00B10656">
      <w:pPr>
        <w:pStyle w:val="TOC1"/>
        <w:tabs>
          <w:tab w:val="left" w:pos="574"/>
          <w:tab w:val="right" w:leader="dot" w:pos="9350"/>
        </w:tabs>
        <w:rPr>
          <w:ins w:id="309" w:author="Kyle Mc Hale Dela Cruz" w:date="2014-08-17T22:38:00Z"/>
          <w:del w:id="310" w:author="TinTin Kalaw" w:date="2014-08-19T08:26:00Z"/>
          <w:rFonts w:asciiTheme="minorHAnsi" w:eastAsiaTheme="minorEastAsia" w:hAnsiTheme="minorHAnsi" w:cstheme="minorBidi"/>
          <w:noProof/>
          <w:lang w:val="en-PH" w:eastAsia="ja-JP"/>
        </w:rPr>
      </w:pPr>
      <w:ins w:id="311" w:author="Kyle Mc Hale Dela Cruz" w:date="2014-08-17T22:38:00Z">
        <w:del w:id="312" w:author="TinTin Kalaw" w:date="2014-08-19T08:26:00Z">
          <w:r w:rsidDel="006F08F4">
            <w:rPr>
              <w:noProof/>
            </w:rPr>
            <w:delText>1.0</w:delText>
          </w:r>
          <w:r w:rsidDel="006F08F4">
            <w:rPr>
              <w:rFonts w:asciiTheme="minorHAnsi" w:eastAsiaTheme="minorEastAsia" w:hAnsiTheme="minorHAnsi" w:cstheme="minorBidi"/>
              <w:noProof/>
              <w:lang w:val="en-PH" w:eastAsia="ja-JP"/>
            </w:rPr>
            <w:tab/>
          </w:r>
          <w:r w:rsidDel="006F08F4">
            <w:rPr>
              <w:noProof/>
            </w:rPr>
            <w:delText>Research Description</w:delText>
          </w:r>
          <w:r w:rsidDel="006F08F4">
            <w:rPr>
              <w:noProof/>
            </w:rPr>
            <w:tab/>
            <w:delText>1-1</w:delText>
          </w:r>
        </w:del>
      </w:ins>
    </w:p>
    <w:p w14:paraId="36FCA4BA" w14:textId="77777777" w:rsidR="00B10656" w:rsidDel="006F08F4" w:rsidRDefault="00B10656">
      <w:pPr>
        <w:pStyle w:val="TOC2"/>
        <w:tabs>
          <w:tab w:val="left" w:pos="814"/>
          <w:tab w:val="right" w:leader="dot" w:pos="9350"/>
        </w:tabs>
        <w:rPr>
          <w:ins w:id="313" w:author="Kyle Mc Hale Dela Cruz" w:date="2014-08-17T22:38:00Z"/>
          <w:del w:id="314" w:author="TinTin Kalaw" w:date="2014-08-19T08:26:00Z"/>
          <w:rFonts w:asciiTheme="minorHAnsi" w:eastAsiaTheme="minorEastAsia" w:hAnsiTheme="minorHAnsi" w:cstheme="minorBidi"/>
          <w:noProof/>
          <w:lang w:val="en-PH" w:eastAsia="ja-JP"/>
        </w:rPr>
      </w:pPr>
      <w:ins w:id="315" w:author="Kyle Mc Hale Dela Cruz" w:date="2014-08-17T22:38:00Z">
        <w:del w:id="316" w:author="TinTin Kalaw" w:date="2014-08-19T08:26:00Z">
          <w:r w:rsidRPr="00D250C8" w:rsidDel="006F08F4">
            <w:rPr>
              <w:noProof/>
              <w:color w:val="000000"/>
              <w14:scene3d>
                <w14:camera w14:prst="orthographicFront"/>
                <w14:lightRig w14:rig="threePt" w14:dir="t">
                  <w14:rot w14:lat="0" w14:lon="0" w14:rev="0"/>
                </w14:lightRig>
              </w14:scene3d>
            </w:rPr>
            <w:delText>1.1</w:delText>
          </w:r>
          <w:r w:rsidDel="006F08F4">
            <w:rPr>
              <w:rFonts w:asciiTheme="minorHAnsi" w:eastAsiaTheme="minorEastAsia" w:hAnsiTheme="minorHAnsi" w:cstheme="minorBidi"/>
              <w:noProof/>
              <w:lang w:val="en-PH" w:eastAsia="ja-JP"/>
            </w:rPr>
            <w:tab/>
          </w:r>
          <w:r w:rsidDel="006F08F4">
            <w:rPr>
              <w:noProof/>
            </w:rPr>
            <w:delText>Overview of the Current State of Technology</w:delText>
          </w:r>
          <w:r w:rsidDel="006F08F4">
            <w:rPr>
              <w:noProof/>
            </w:rPr>
            <w:tab/>
            <w:delText>1-1</w:delText>
          </w:r>
        </w:del>
      </w:ins>
    </w:p>
    <w:p w14:paraId="15483489" w14:textId="77777777" w:rsidR="00B10656" w:rsidDel="006F08F4" w:rsidRDefault="00B10656">
      <w:pPr>
        <w:pStyle w:val="TOC2"/>
        <w:tabs>
          <w:tab w:val="left" w:pos="814"/>
          <w:tab w:val="right" w:leader="dot" w:pos="9350"/>
        </w:tabs>
        <w:rPr>
          <w:ins w:id="317" w:author="Kyle Mc Hale Dela Cruz" w:date="2014-08-17T22:38:00Z"/>
          <w:del w:id="318" w:author="TinTin Kalaw" w:date="2014-08-19T08:26:00Z"/>
          <w:rFonts w:asciiTheme="minorHAnsi" w:eastAsiaTheme="minorEastAsia" w:hAnsiTheme="minorHAnsi" w:cstheme="minorBidi"/>
          <w:noProof/>
          <w:lang w:val="en-PH" w:eastAsia="ja-JP"/>
        </w:rPr>
      </w:pPr>
      <w:ins w:id="319" w:author="Kyle Mc Hale Dela Cruz" w:date="2014-08-17T22:38:00Z">
        <w:del w:id="320" w:author="TinTin Kalaw" w:date="2014-08-19T08:26:00Z">
          <w:r w:rsidRPr="00D250C8" w:rsidDel="006F08F4">
            <w:rPr>
              <w:noProof/>
              <w:color w:val="000000"/>
              <w14:scene3d>
                <w14:camera w14:prst="orthographicFront"/>
                <w14:lightRig w14:rig="threePt" w14:dir="t">
                  <w14:rot w14:lat="0" w14:lon="0" w14:rev="0"/>
                </w14:lightRig>
              </w14:scene3d>
            </w:rPr>
            <w:delText>1.2</w:delText>
          </w:r>
          <w:r w:rsidDel="006F08F4">
            <w:rPr>
              <w:rFonts w:asciiTheme="minorHAnsi" w:eastAsiaTheme="minorEastAsia" w:hAnsiTheme="minorHAnsi" w:cstheme="minorBidi"/>
              <w:noProof/>
              <w:lang w:val="en-PH" w:eastAsia="ja-JP"/>
            </w:rPr>
            <w:tab/>
          </w:r>
          <w:r w:rsidDel="006F08F4">
            <w:rPr>
              <w:noProof/>
            </w:rPr>
            <w:delText>Research Objectives</w:delText>
          </w:r>
          <w:r w:rsidDel="006F08F4">
            <w:rPr>
              <w:noProof/>
            </w:rPr>
            <w:tab/>
            <w:delText>1-2</w:delText>
          </w:r>
        </w:del>
      </w:ins>
    </w:p>
    <w:p w14:paraId="0E1431C2" w14:textId="77777777" w:rsidR="00B10656" w:rsidDel="006F08F4" w:rsidRDefault="00B10656">
      <w:pPr>
        <w:pStyle w:val="TOC3"/>
        <w:tabs>
          <w:tab w:val="left" w:pos="1254"/>
          <w:tab w:val="right" w:leader="dot" w:pos="9350"/>
        </w:tabs>
        <w:rPr>
          <w:ins w:id="321" w:author="Kyle Mc Hale Dela Cruz" w:date="2014-08-17T22:38:00Z"/>
          <w:del w:id="322" w:author="TinTin Kalaw" w:date="2014-08-19T08:26:00Z"/>
          <w:rFonts w:asciiTheme="minorHAnsi" w:eastAsiaTheme="minorEastAsia" w:hAnsiTheme="minorHAnsi" w:cstheme="minorBidi"/>
          <w:noProof/>
          <w:lang w:val="en-PH" w:eastAsia="ja-JP"/>
        </w:rPr>
      </w:pPr>
      <w:ins w:id="323" w:author="Kyle Mc Hale Dela Cruz" w:date="2014-08-17T22:38:00Z">
        <w:del w:id="324" w:author="TinTin Kalaw" w:date="2014-08-19T08:26:00Z">
          <w:r w:rsidRPr="00D250C8" w:rsidDel="006F08F4">
            <w:rPr>
              <w:noProof/>
              <w:color w:val="000000"/>
              <w14:scene3d>
                <w14:camera w14:prst="orthographicFront"/>
                <w14:lightRig w14:rig="threePt" w14:dir="t">
                  <w14:rot w14:lat="0" w14:lon="0" w14:rev="0"/>
                </w14:lightRig>
              </w14:scene3d>
            </w:rPr>
            <w:delText>1.2.1</w:delText>
          </w:r>
          <w:r w:rsidDel="006F08F4">
            <w:rPr>
              <w:rFonts w:asciiTheme="minorHAnsi" w:eastAsiaTheme="minorEastAsia" w:hAnsiTheme="minorHAnsi" w:cstheme="minorBidi"/>
              <w:noProof/>
              <w:lang w:val="en-PH" w:eastAsia="ja-JP"/>
            </w:rPr>
            <w:tab/>
          </w:r>
          <w:r w:rsidDel="006F08F4">
            <w:rPr>
              <w:noProof/>
            </w:rPr>
            <w:delText>General Objective</w:delText>
          </w:r>
          <w:r w:rsidDel="006F08F4">
            <w:rPr>
              <w:noProof/>
            </w:rPr>
            <w:tab/>
            <w:delText>1-2</w:delText>
          </w:r>
        </w:del>
      </w:ins>
    </w:p>
    <w:p w14:paraId="37C5859E" w14:textId="77777777" w:rsidR="00B10656" w:rsidDel="006F08F4" w:rsidRDefault="00B10656">
      <w:pPr>
        <w:pStyle w:val="TOC3"/>
        <w:tabs>
          <w:tab w:val="left" w:pos="1254"/>
          <w:tab w:val="right" w:leader="dot" w:pos="9350"/>
        </w:tabs>
        <w:rPr>
          <w:ins w:id="325" w:author="Kyle Mc Hale Dela Cruz" w:date="2014-08-17T22:38:00Z"/>
          <w:del w:id="326" w:author="TinTin Kalaw" w:date="2014-08-19T08:26:00Z"/>
          <w:rFonts w:asciiTheme="minorHAnsi" w:eastAsiaTheme="minorEastAsia" w:hAnsiTheme="minorHAnsi" w:cstheme="minorBidi"/>
          <w:noProof/>
          <w:lang w:val="en-PH" w:eastAsia="ja-JP"/>
        </w:rPr>
      </w:pPr>
      <w:ins w:id="327" w:author="Kyle Mc Hale Dela Cruz" w:date="2014-08-17T22:38:00Z">
        <w:del w:id="328" w:author="TinTin Kalaw" w:date="2014-08-19T08:26:00Z">
          <w:r w:rsidRPr="00D250C8" w:rsidDel="006F08F4">
            <w:rPr>
              <w:noProof/>
              <w:color w:val="000000"/>
              <w14:scene3d>
                <w14:camera w14:prst="orthographicFront"/>
                <w14:lightRig w14:rig="threePt" w14:dir="t">
                  <w14:rot w14:lat="0" w14:lon="0" w14:rev="0"/>
                </w14:lightRig>
              </w14:scene3d>
            </w:rPr>
            <w:delText>1.2.2</w:delText>
          </w:r>
          <w:r w:rsidDel="006F08F4">
            <w:rPr>
              <w:rFonts w:asciiTheme="minorHAnsi" w:eastAsiaTheme="minorEastAsia" w:hAnsiTheme="minorHAnsi" w:cstheme="minorBidi"/>
              <w:noProof/>
              <w:lang w:val="en-PH" w:eastAsia="ja-JP"/>
            </w:rPr>
            <w:tab/>
          </w:r>
          <w:r w:rsidDel="006F08F4">
            <w:rPr>
              <w:noProof/>
            </w:rPr>
            <w:delText>Specific Objectives</w:delText>
          </w:r>
          <w:r w:rsidDel="006F08F4">
            <w:rPr>
              <w:noProof/>
            </w:rPr>
            <w:tab/>
            <w:delText>1-2</w:delText>
          </w:r>
        </w:del>
      </w:ins>
    </w:p>
    <w:p w14:paraId="2FA3C355" w14:textId="77777777" w:rsidR="00B10656" w:rsidDel="006F08F4" w:rsidRDefault="00B10656">
      <w:pPr>
        <w:pStyle w:val="TOC2"/>
        <w:tabs>
          <w:tab w:val="left" w:pos="814"/>
          <w:tab w:val="right" w:leader="dot" w:pos="9350"/>
        </w:tabs>
        <w:rPr>
          <w:ins w:id="329" w:author="Kyle Mc Hale Dela Cruz" w:date="2014-08-17T22:38:00Z"/>
          <w:del w:id="330" w:author="TinTin Kalaw" w:date="2014-08-19T08:26:00Z"/>
          <w:rFonts w:asciiTheme="minorHAnsi" w:eastAsiaTheme="minorEastAsia" w:hAnsiTheme="minorHAnsi" w:cstheme="minorBidi"/>
          <w:noProof/>
          <w:lang w:val="en-PH" w:eastAsia="ja-JP"/>
        </w:rPr>
      </w:pPr>
      <w:ins w:id="331" w:author="Kyle Mc Hale Dela Cruz" w:date="2014-08-17T22:38:00Z">
        <w:del w:id="332" w:author="TinTin Kalaw" w:date="2014-08-19T08:26:00Z">
          <w:r w:rsidRPr="00D250C8" w:rsidDel="006F08F4">
            <w:rPr>
              <w:noProof/>
              <w:color w:val="000000"/>
              <w14:scene3d>
                <w14:camera w14:prst="orthographicFront"/>
                <w14:lightRig w14:rig="threePt" w14:dir="t">
                  <w14:rot w14:lat="0" w14:lon="0" w14:rev="0"/>
                </w14:lightRig>
              </w14:scene3d>
            </w:rPr>
            <w:delText>1.3</w:delText>
          </w:r>
          <w:r w:rsidDel="006F08F4">
            <w:rPr>
              <w:rFonts w:asciiTheme="minorHAnsi" w:eastAsiaTheme="minorEastAsia" w:hAnsiTheme="minorHAnsi" w:cstheme="minorBidi"/>
              <w:noProof/>
              <w:lang w:val="en-PH" w:eastAsia="ja-JP"/>
            </w:rPr>
            <w:tab/>
          </w:r>
          <w:r w:rsidDel="006F08F4">
            <w:rPr>
              <w:noProof/>
            </w:rPr>
            <w:delText>Scope and Limitations of the Research</w:delText>
          </w:r>
          <w:r w:rsidDel="006F08F4">
            <w:rPr>
              <w:noProof/>
            </w:rPr>
            <w:tab/>
            <w:delText>1-2</w:delText>
          </w:r>
        </w:del>
      </w:ins>
    </w:p>
    <w:p w14:paraId="388971EA" w14:textId="77777777" w:rsidR="00B10656" w:rsidDel="006F08F4" w:rsidRDefault="00B10656">
      <w:pPr>
        <w:pStyle w:val="TOC2"/>
        <w:tabs>
          <w:tab w:val="left" w:pos="814"/>
          <w:tab w:val="right" w:leader="dot" w:pos="9350"/>
        </w:tabs>
        <w:rPr>
          <w:ins w:id="333" w:author="Kyle Mc Hale Dela Cruz" w:date="2014-08-17T22:38:00Z"/>
          <w:del w:id="334" w:author="TinTin Kalaw" w:date="2014-08-19T08:26:00Z"/>
          <w:rFonts w:asciiTheme="minorHAnsi" w:eastAsiaTheme="minorEastAsia" w:hAnsiTheme="minorHAnsi" w:cstheme="minorBidi"/>
          <w:noProof/>
          <w:lang w:val="en-PH" w:eastAsia="ja-JP"/>
        </w:rPr>
      </w:pPr>
      <w:ins w:id="335" w:author="Kyle Mc Hale Dela Cruz" w:date="2014-08-17T22:38:00Z">
        <w:del w:id="336" w:author="TinTin Kalaw" w:date="2014-08-19T08:26:00Z">
          <w:r w:rsidRPr="00D250C8" w:rsidDel="006F08F4">
            <w:rPr>
              <w:noProof/>
              <w:color w:val="000000"/>
              <w14:scene3d>
                <w14:camera w14:prst="orthographicFront"/>
                <w14:lightRig w14:rig="threePt" w14:dir="t">
                  <w14:rot w14:lat="0" w14:lon="0" w14:rev="0"/>
                </w14:lightRig>
              </w14:scene3d>
            </w:rPr>
            <w:delText>1.4</w:delText>
          </w:r>
          <w:r w:rsidDel="006F08F4">
            <w:rPr>
              <w:rFonts w:asciiTheme="minorHAnsi" w:eastAsiaTheme="minorEastAsia" w:hAnsiTheme="minorHAnsi" w:cstheme="minorBidi"/>
              <w:noProof/>
              <w:lang w:val="en-PH" w:eastAsia="ja-JP"/>
            </w:rPr>
            <w:tab/>
          </w:r>
          <w:r w:rsidDel="006F08F4">
            <w:rPr>
              <w:noProof/>
            </w:rPr>
            <w:delText>Significance of the Research</w:delText>
          </w:r>
          <w:r w:rsidDel="006F08F4">
            <w:rPr>
              <w:noProof/>
            </w:rPr>
            <w:tab/>
            <w:delText>1-3</w:delText>
          </w:r>
        </w:del>
      </w:ins>
    </w:p>
    <w:p w14:paraId="0BE3F647" w14:textId="77777777" w:rsidR="00B10656" w:rsidDel="006F08F4" w:rsidRDefault="00B10656">
      <w:pPr>
        <w:pStyle w:val="TOC2"/>
        <w:tabs>
          <w:tab w:val="left" w:pos="814"/>
          <w:tab w:val="right" w:leader="dot" w:pos="9350"/>
        </w:tabs>
        <w:rPr>
          <w:ins w:id="337" w:author="Kyle Mc Hale Dela Cruz" w:date="2014-08-17T22:38:00Z"/>
          <w:del w:id="338" w:author="TinTin Kalaw" w:date="2014-08-19T08:26:00Z"/>
          <w:rFonts w:asciiTheme="minorHAnsi" w:eastAsiaTheme="minorEastAsia" w:hAnsiTheme="minorHAnsi" w:cstheme="minorBidi"/>
          <w:noProof/>
          <w:lang w:val="en-PH" w:eastAsia="ja-JP"/>
        </w:rPr>
      </w:pPr>
      <w:ins w:id="339" w:author="Kyle Mc Hale Dela Cruz" w:date="2014-08-17T22:38:00Z">
        <w:del w:id="340" w:author="TinTin Kalaw" w:date="2014-08-19T08:26:00Z">
          <w:r w:rsidRPr="00D250C8" w:rsidDel="006F08F4">
            <w:rPr>
              <w:noProof/>
              <w:color w:val="000000"/>
              <w14:scene3d>
                <w14:camera w14:prst="orthographicFront"/>
                <w14:lightRig w14:rig="threePt" w14:dir="t">
                  <w14:rot w14:lat="0" w14:lon="0" w14:rev="0"/>
                </w14:lightRig>
              </w14:scene3d>
            </w:rPr>
            <w:delText>1.5</w:delText>
          </w:r>
          <w:r w:rsidDel="006F08F4">
            <w:rPr>
              <w:rFonts w:asciiTheme="minorHAnsi" w:eastAsiaTheme="minorEastAsia" w:hAnsiTheme="minorHAnsi" w:cstheme="minorBidi"/>
              <w:noProof/>
              <w:lang w:val="en-PH" w:eastAsia="ja-JP"/>
            </w:rPr>
            <w:tab/>
          </w:r>
          <w:r w:rsidDel="006F08F4">
            <w:rPr>
              <w:noProof/>
            </w:rPr>
            <w:delText>Research Methodology</w:delText>
          </w:r>
          <w:r w:rsidDel="006F08F4">
            <w:rPr>
              <w:noProof/>
            </w:rPr>
            <w:tab/>
            <w:delText>1-4</w:delText>
          </w:r>
        </w:del>
      </w:ins>
    </w:p>
    <w:p w14:paraId="436BB438" w14:textId="77777777" w:rsidR="00B10656" w:rsidDel="006F08F4" w:rsidRDefault="00B10656">
      <w:pPr>
        <w:pStyle w:val="TOC3"/>
        <w:tabs>
          <w:tab w:val="left" w:pos="1254"/>
          <w:tab w:val="right" w:leader="dot" w:pos="9350"/>
        </w:tabs>
        <w:rPr>
          <w:ins w:id="341" w:author="Kyle Mc Hale Dela Cruz" w:date="2014-08-17T22:38:00Z"/>
          <w:del w:id="342" w:author="TinTin Kalaw" w:date="2014-08-19T08:26:00Z"/>
          <w:rFonts w:asciiTheme="minorHAnsi" w:eastAsiaTheme="minorEastAsia" w:hAnsiTheme="minorHAnsi" w:cstheme="minorBidi"/>
          <w:noProof/>
          <w:lang w:val="en-PH" w:eastAsia="ja-JP"/>
        </w:rPr>
      </w:pPr>
      <w:ins w:id="343" w:author="Kyle Mc Hale Dela Cruz" w:date="2014-08-17T22:38:00Z">
        <w:del w:id="344" w:author="TinTin Kalaw" w:date="2014-08-19T08:26:00Z">
          <w:r w:rsidRPr="00D250C8" w:rsidDel="006F08F4">
            <w:rPr>
              <w:noProof/>
              <w:color w:val="000000"/>
              <w14:scene3d>
                <w14:camera w14:prst="orthographicFront"/>
                <w14:lightRig w14:rig="threePt" w14:dir="t">
                  <w14:rot w14:lat="0" w14:lon="0" w14:rev="0"/>
                </w14:lightRig>
              </w14:scene3d>
            </w:rPr>
            <w:delText>1.5.1</w:delText>
          </w:r>
          <w:r w:rsidDel="006F08F4">
            <w:rPr>
              <w:rFonts w:asciiTheme="minorHAnsi" w:eastAsiaTheme="minorEastAsia" w:hAnsiTheme="minorHAnsi" w:cstheme="minorBidi"/>
              <w:noProof/>
              <w:lang w:val="en-PH" w:eastAsia="ja-JP"/>
            </w:rPr>
            <w:tab/>
          </w:r>
          <w:r w:rsidDel="006F08F4">
            <w:rPr>
              <w:noProof/>
            </w:rPr>
            <w:delText>Investigation and Research Analysis</w:delText>
          </w:r>
          <w:r w:rsidDel="006F08F4">
            <w:rPr>
              <w:noProof/>
            </w:rPr>
            <w:tab/>
            <w:delText>1-5</w:delText>
          </w:r>
        </w:del>
      </w:ins>
    </w:p>
    <w:p w14:paraId="15EDAB8D" w14:textId="77777777" w:rsidR="00B10656" w:rsidDel="006F08F4" w:rsidRDefault="00B10656">
      <w:pPr>
        <w:pStyle w:val="TOC3"/>
        <w:tabs>
          <w:tab w:val="left" w:pos="1254"/>
          <w:tab w:val="right" w:leader="dot" w:pos="9350"/>
        </w:tabs>
        <w:rPr>
          <w:ins w:id="345" w:author="Kyle Mc Hale Dela Cruz" w:date="2014-08-17T22:38:00Z"/>
          <w:del w:id="346" w:author="TinTin Kalaw" w:date="2014-08-19T08:26:00Z"/>
          <w:rFonts w:asciiTheme="minorHAnsi" w:eastAsiaTheme="minorEastAsia" w:hAnsiTheme="minorHAnsi" w:cstheme="minorBidi"/>
          <w:noProof/>
          <w:lang w:val="en-PH" w:eastAsia="ja-JP"/>
        </w:rPr>
      </w:pPr>
      <w:ins w:id="347" w:author="Kyle Mc Hale Dela Cruz" w:date="2014-08-17T22:38:00Z">
        <w:del w:id="348" w:author="TinTin Kalaw" w:date="2014-08-19T08:26:00Z">
          <w:r w:rsidRPr="00D250C8" w:rsidDel="006F08F4">
            <w:rPr>
              <w:noProof/>
              <w:color w:val="000000"/>
              <w14:scene3d>
                <w14:camera w14:prst="orthographicFront"/>
                <w14:lightRig w14:rig="threePt" w14:dir="t">
                  <w14:rot w14:lat="0" w14:lon="0" w14:rev="0"/>
                </w14:lightRig>
              </w14:scene3d>
            </w:rPr>
            <w:delText>1.5.2</w:delText>
          </w:r>
          <w:r w:rsidDel="006F08F4">
            <w:rPr>
              <w:rFonts w:asciiTheme="minorHAnsi" w:eastAsiaTheme="minorEastAsia" w:hAnsiTheme="minorHAnsi" w:cstheme="minorBidi"/>
              <w:noProof/>
              <w:lang w:val="en-PH" w:eastAsia="ja-JP"/>
            </w:rPr>
            <w:tab/>
          </w:r>
          <w:r w:rsidDel="006F08F4">
            <w:rPr>
              <w:noProof/>
            </w:rPr>
            <w:delText>System Design</w:delText>
          </w:r>
          <w:r w:rsidDel="006F08F4">
            <w:rPr>
              <w:noProof/>
            </w:rPr>
            <w:tab/>
            <w:delText>1-5</w:delText>
          </w:r>
        </w:del>
      </w:ins>
    </w:p>
    <w:p w14:paraId="59DB0694" w14:textId="77777777" w:rsidR="00B10656" w:rsidDel="006F08F4" w:rsidRDefault="00B10656">
      <w:pPr>
        <w:pStyle w:val="TOC3"/>
        <w:tabs>
          <w:tab w:val="left" w:pos="1254"/>
          <w:tab w:val="right" w:leader="dot" w:pos="9350"/>
        </w:tabs>
        <w:rPr>
          <w:ins w:id="349" w:author="Kyle Mc Hale Dela Cruz" w:date="2014-08-17T22:38:00Z"/>
          <w:del w:id="350" w:author="TinTin Kalaw" w:date="2014-08-19T08:26:00Z"/>
          <w:rFonts w:asciiTheme="minorHAnsi" w:eastAsiaTheme="minorEastAsia" w:hAnsiTheme="minorHAnsi" w:cstheme="minorBidi"/>
          <w:noProof/>
          <w:lang w:val="en-PH" w:eastAsia="ja-JP"/>
        </w:rPr>
      </w:pPr>
      <w:ins w:id="351" w:author="Kyle Mc Hale Dela Cruz" w:date="2014-08-17T22:38:00Z">
        <w:del w:id="352" w:author="TinTin Kalaw" w:date="2014-08-19T08:26:00Z">
          <w:r w:rsidRPr="00D250C8" w:rsidDel="006F08F4">
            <w:rPr>
              <w:noProof/>
              <w:color w:val="000000"/>
              <w14:scene3d>
                <w14:camera w14:prst="orthographicFront"/>
                <w14:lightRig w14:rig="threePt" w14:dir="t">
                  <w14:rot w14:lat="0" w14:lon="0" w14:rev="0"/>
                </w14:lightRig>
              </w14:scene3d>
            </w:rPr>
            <w:delText>1.5.3</w:delText>
          </w:r>
          <w:r w:rsidDel="006F08F4">
            <w:rPr>
              <w:rFonts w:asciiTheme="minorHAnsi" w:eastAsiaTheme="minorEastAsia" w:hAnsiTheme="minorHAnsi" w:cstheme="minorBidi"/>
              <w:noProof/>
              <w:lang w:val="en-PH" w:eastAsia="ja-JP"/>
            </w:rPr>
            <w:tab/>
          </w:r>
          <w:r w:rsidDel="006F08F4">
            <w:rPr>
              <w:noProof/>
            </w:rPr>
            <w:delText>Sprints</w:delText>
          </w:r>
          <w:r w:rsidDel="006F08F4">
            <w:rPr>
              <w:noProof/>
            </w:rPr>
            <w:tab/>
            <w:delText>1-5</w:delText>
          </w:r>
        </w:del>
      </w:ins>
    </w:p>
    <w:p w14:paraId="42984B1C" w14:textId="77777777" w:rsidR="00B10656" w:rsidDel="006F08F4" w:rsidRDefault="00B10656">
      <w:pPr>
        <w:pStyle w:val="TOC3"/>
        <w:tabs>
          <w:tab w:val="left" w:pos="1254"/>
          <w:tab w:val="right" w:leader="dot" w:pos="9350"/>
        </w:tabs>
        <w:rPr>
          <w:ins w:id="353" w:author="Kyle Mc Hale Dela Cruz" w:date="2014-08-17T22:38:00Z"/>
          <w:del w:id="354" w:author="TinTin Kalaw" w:date="2014-08-19T08:26:00Z"/>
          <w:rFonts w:asciiTheme="minorHAnsi" w:eastAsiaTheme="minorEastAsia" w:hAnsiTheme="minorHAnsi" w:cstheme="minorBidi"/>
          <w:noProof/>
          <w:lang w:val="en-PH" w:eastAsia="ja-JP"/>
        </w:rPr>
      </w:pPr>
      <w:ins w:id="355" w:author="Kyle Mc Hale Dela Cruz" w:date="2014-08-17T22:38:00Z">
        <w:del w:id="356" w:author="TinTin Kalaw" w:date="2014-08-19T08:26:00Z">
          <w:r w:rsidRPr="00D250C8" w:rsidDel="006F08F4">
            <w:rPr>
              <w:noProof/>
              <w:color w:val="000000"/>
              <w14:scene3d>
                <w14:camera w14:prst="orthographicFront"/>
                <w14:lightRig w14:rig="threePt" w14:dir="t">
                  <w14:rot w14:lat="0" w14:lon="0" w14:rev="0"/>
                </w14:lightRig>
              </w14:scene3d>
            </w:rPr>
            <w:delText>1.5.4</w:delText>
          </w:r>
          <w:r w:rsidDel="006F08F4">
            <w:rPr>
              <w:rFonts w:asciiTheme="minorHAnsi" w:eastAsiaTheme="minorEastAsia" w:hAnsiTheme="minorHAnsi" w:cstheme="minorBidi"/>
              <w:noProof/>
              <w:lang w:val="en-PH" w:eastAsia="ja-JP"/>
            </w:rPr>
            <w:tab/>
          </w:r>
          <w:r w:rsidDel="006F08F4">
            <w:rPr>
              <w:noProof/>
            </w:rPr>
            <w:delText>Sprint Planning Meetings</w:delText>
          </w:r>
          <w:r w:rsidDel="006F08F4">
            <w:rPr>
              <w:noProof/>
            </w:rPr>
            <w:tab/>
            <w:delText>1-5</w:delText>
          </w:r>
        </w:del>
      </w:ins>
    </w:p>
    <w:p w14:paraId="678647DD" w14:textId="77777777" w:rsidR="00B10656" w:rsidDel="006F08F4" w:rsidRDefault="00B10656">
      <w:pPr>
        <w:pStyle w:val="TOC3"/>
        <w:tabs>
          <w:tab w:val="left" w:pos="1254"/>
          <w:tab w:val="right" w:leader="dot" w:pos="9350"/>
        </w:tabs>
        <w:rPr>
          <w:ins w:id="357" w:author="Kyle Mc Hale Dela Cruz" w:date="2014-08-17T22:38:00Z"/>
          <w:del w:id="358" w:author="TinTin Kalaw" w:date="2014-08-19T08:26:00Z"/>
          <w:rFonts w:asciiTheme="minorHAnsi" w:eastAsiaTheme="minorEastAsia" w:hAnsiTheme="minorHAnsi" w:cstheme="minorBidi"/>
          <w:noProof/>
          <w:lang w:val="en-PH" w:eastAsia="ja-JP"/>
        </w:rPr>
      </w:pPr>
      <w:ins w:id="359" w:author="Kyle Mc Hale Dela Cruz" w:date="2014-08-17T22:38:00Z">
        <w:del w:id="360" w:author="TinTin Kalaw" w:date="2014-08-19T08:26:00Z">
          <w:r w:rsidRPr="00D250C8" w:rsidDel="006F08F4">
            <w:rPr>
              <w:noProof/>
              <w:color w:val="000000"/>
              <w14:scene3d>
                <w14:camera w14:prst="orthographicFront"/>
                <w14:lightRig w14:rig="threePt" w14:dir="t">
                  <w14:rot w14:lat="0" w14:lon="0" w14:rev="0"/>
                </w14:lightRig>
              </w14:scene3d>
            </w:rPr>
            <w:delText>1.5.5</w:delText>
          </w:r>
          <w:r w:rsidDel="006F08F4">
            <w:rPr>
              <w:rFonts w:asciiTheme="minorHAnsi" w:eastAsiaTheme="minorEastAsia" w:hAnsiTheme="minorHAnsi" w:cstheme="minorBidi"/>
              <w:noProof/>
              <w:lang w:val="en-PH" w:eastAsia="ja-JP"/>
            </w:rPr>
            <w:tab/>
          </w:r>
          <w:r w:rsidDel="006F08F4">
            <w:rPr>
              <w:noProof/>
            </w:rPr>
            <w:delText>Scrum Meetings</w:delText>
          </w:r>
          <w:r w:rsidDel="006F08F4">
            <w:rPr>
              <w:noProof/>
            </w:rPr>
            <w:tab/>
            <w:delText>1-6</w:delText>
          </w:r>
        </w:del>
      </w:ins>
    </w:p>
    <w:p w14:paraId="257FC932" w14:textId="77777777" w:rsidR="00B10656" w:rsidDel="006F08F4" w:rsidRDefault="00B10656">
      <w:pPr>
        <w:pStyle w:val="TOC3"/>
        <w:tabs>
          <w:tab w:val="left" w:pos="1254"/>
          <w:tab w:val="right" w:leader="dot" w:pos="9350"/>
        </w:tabs>
        <w:rPr>
          <w:ins w:id="361" w:author="Kyle Mc Hale Dela Cruz" w:date="2014-08-17T22:38:00Z"/>
          <w:del w:id="362" w:author="TinTin Kalaw" w:date="2014-08-19T08:26:00Z"/>
          <w:rFonts w:asciiTheme="minorHAnsi" w:eastAsiaTheme="minorEastAsia" w:hAnsiTheme="minorHAnsi" w:cstheme="minorBidi"/>
          <w:noProof/>
          <w:lang w:val="en-PH" w:eastAsia="ja-JP"/>
        </w:rPr>
      </w:pPr>
      <w:ins w:id="363" w:author="Kyle Mc Hale Dela Cruz" w:date="2014-08-17T22:38:00Z">
        <w:del w:id="364" w:author="TinTin Kalaw" w:date="2014-08-19T08:26:00Z">
          <w:r w:rsidRPr="00D250C8" w:rsidDel="006F08F4">
            <w:rPr>
              <w:noProof/>
              <w:color w:val="000000"/>
              <w14:scene3d>
                <w14:camera w14:prst="orthographicFront"/>
                <w14:lightRig w14:rig="threePt" w14:dir="t">
                  <w14:rot w14:lat="0" w14:lon="0" w14:rev="0"/>
                </w14:lightRig>
              </w14:scene3d>
            </w:rPr>
            <w:delText>1.5.6</w:delText>
          </w:r>
          <w:r w:rsidDel="006F08F4">
            <w:rPr>
              <w:rFonts w:asciiTheme="minorHAnsi" w:eastAsiaTheme="minorEastAsia" w:hAnsiTheme="minorHAnsi" w:cstheme="minorBidi"/>
              <w:noProof/>
              <w:lang w:val="en-PH" w:eastAsia="ja-JP"/>
            </w:rPr>
            <w:tab/>
          </w:r>
          <w:r w:rsidDel="006F08F4">
            <w:rPr>
              <w:noProof/>
            </w:rPr>
            <w:delText>System Development</w:delText>
          </w:r>
          <w:r w:rsidDel="006F08F4">
            <w:rPr>
              <w:noProof/>
            </w:rPr>
            <w:tab/>
            <w:delText>1-6</w:delText>
          </w:r>
        </w:del>
      </w:ins>
    </w:p>
    <w:p w14:paraId="325649D3" w14:textId="77777777" w:rsidR="00B10656" w:rsidDel="006F08F4" w:rsidRDefault="00B10656">
      <w:pPr>
        <w:pStyle w:val="TOC3"/>
        <w:tabs>
          <w:tab w:val="left" w:pos="1254"/>
          <w:tab w:val="right" w:leader="dot" w:pos="9350"/>
        </w:tabs>
        <w:rPr>
          <w:ins w:id="365" w:author="Kyle Mc Hale Dela Cruz" w:date="2014-08-17T22:38:00Z"/>
          <w:del w:id="366" w:author="TinTin Kalaw" w:date="2014-08-19T08:26:00Z"/>
          <w:rFonts w:asciiTheme="minorHAnsi" w:eastAsiaTheme="minorEastAsia" w:hAnsiTheme="minorHAnsi" w:cstheme="minorBidi"/>
          <w:noProof/>
          <w:lang w:val="en-PH" w:eastAsia="ja-JP"/>
        </w:rPr>
      </w:pPr>
      <w:ins w:id="367" w:author="Kyle Mc Hale Dela Cruz" w:date="2014-08-17T22:38:00Z">
        <w:del w:id="368" w:author="TinTin Kalaw" w:date="2014-08-19T08:26:00Z">
          <w:r w:rsidRPr="00D250C8" w:rsidDel="006F08F4">
            <w:rPr>
              <w:noProof/>
              <w:color w:val="000000"/>
              <w14:scene3d>
                <w14:camera w14:prst="orthographicFront"/>
                <w14:lightRig w14:rig="threePt" w14:dir="t">
                  <w14:rot w14:lat="0" w14:lon="0" w14:rev="0"/>
                </w14:lightRig>
              </w14:scene3d>
            </w:rPr>
            <w:delText>1.5.7</w:delText>
          </w:r>
          <w:r w:rsidDel="006F08F4">
            <w:rPr>
              <w:rFonts w:asciiTheme="minorHAnsi" w:eastAsiaTheme="minorEastAsia" w:hAnsiTheme="minorHAnsi" w:cstheme="minorBidi"/>
              <w:noProof/>
              <w:lang w:val="en-PH" w:eastAsia="ja-JP"/>
            </w:rPr>
            <w:tab/>
          </w:r>
          <w:r w:rsidDel="006F08F4">
            <w:rPr>
              <w:noProof/>
            </w:rPr>
            <w:delText>System Integration and Testing</w:delText>
          </w:r>
          <w:r w:rsidDel="006F08F4">
            <w:rPr>
              <w:noProof/>
            </w:rPr>
            <w:tab/>
            <w:delText>1-6</w:delText>
          </w:r>
        </w:del>
      </w:ins>
    </w:p>
    <w:p w14:paraId="335AE225" w14:textId="77777777" w:rsidR="00B10656" w:rsidDel="006F08F4" w:rsidRDefault="00B10656">
      <w:pPr>
        <w:pStyle w:val="TOC3"/>
        <w:tabs>
          <w:tab w:val="left" w:pos="1254"/>
          <w:tab w:val="right" w:leader="dot" w:pos="9350"/>
        </w:tabs>
        <w:rPr>
          <w:ins w:id="369" w:author="Kyle Mc Hale Dela Cruz" w:date="2014-08-17T22:38:00Z"/>
          <w:del w:id="370" w:author="TinTin Kalaw" w:date="2014-08-19T08:26:00Z"/>
          <w:rFonts w:asciiTheme="minorHAnsi" w:eastAsiaTheme="minorEastAsia" w:hAnsiTheme="minorHAnsi" w:cstheme="minorBidi"/>
          <w:noProof/>
          <w:lang w:val="en-PH" w:eastAsia="ja-JP"/>
        </w:rPr>
      </w:pPr>
      <w:ins w:id="371" w:author="Kyle Mc Hale Dela Cruz" w:date="2014-08-17T22:38:00Z">
        <w:del w:id="372" w:author="TinTin Kalaw" w:date="2014-08-19T08:26:00Z">
          <w:r w:rsidRPr="00D250C8" w:rsidDel="006F08F4">
            <w:rPr>
              <w:noProof/>
              <w:color w:val="000000"/>
              <w14:scene3d>
                <w14:camera w14:prst="orthographicFront"/>
                <w14:lightRig w14:rig="threePt" w14:dir="t">
                  <w14:rot w14:lat="0" w14:lon="0" w14:rev="0"/>
                </w14:lightRig>
              </w14:scene3d>
            </w:rPr>
            <w:delText>1.5.8</w:delText>
          </w:r>
          <w:r w:rsidDel="006F08F4">
            <w:rPr>
              <w:rFonts w:asciiTheme="minorHAnsi" w:eastAsiaTheme="minorEastAsia" w:hAnsiTheme="minorHAnsi" w:cstheme="minorBidi"/>
              <w:noProof/>
              <w:lang w:val="en-PH" w:eastAsia="ja-JP"/>
            </w:rPr>
            <w:tab/>
          </w:r>
          <w:r w:rsidDel="006F08F4">
            <w:rPr>
              <w:noProof/>
            </w:rPr>
            <w:delText>System Evaluation</w:delText>
          </w:r>
          <w:r w:rsidDel="006F08F4">
            <w:rPr>
              <w:noProof/>
            </w:rPr>
            <w:tab/>
            <w:delText>1-6</w:delText>
          </w:r>
        </w:del>
      </w:ins>
    </w:p>
    <w:p w14:paraId="40A26BA6" w14:textId="77777777" w:rsidR="00B10656" w:rsidDel="006F08F4" w:rsidRDefault="00B10656">
      <w:pPr>
        <w:pStyle w:val="TOC3"/>
        <w:tabs>
          <w:tab w:val="left" w:pos="1254"/>
          <w:tab w:val="right" w:leader="dot" w:pos="9350"/>
        </w:tabs>
        <w:rPr>
          <w:ins w:id="373" w:author="Kyle Mc Hale Dela Cruz" w:date="2014-08-17T22:38:00Z"/>
          <w:del w:id="374" w:author="TinTin Kalaw" w:date="2014-08-19T08:26:00Z"/>
          <w:rFonts w:asciiTheme="minorHAnsi" w:eastAsiaTheme="minorEastAsia" w:hAnsiTheme="minorHAnsi" w:cstheme="minorBidi"/>
          <w:noProof/>
          <w:lang w:val="en-PH" w:eastAsia="ja-JP"/>
        </w:rPr>
      </w:pPr>
      <w:ins w:id="375" w:author="Kyle Mc Hale Dela Cruz" w:date="2014-08-17T22:38:00Z">
        <w:del w:id="376" w:author="TinTin Kalaw" w:date="2014-08-19T08:26:00Z">
          <w:r w:rsidRPr="00D250C8" w:rsidDel="006F08F4">
            <w:rPr>
              <w:noProof/>
              <w:color w:val="000000"/>
              <w14:scene3d>
                <w14:camera w14:prst="orthographicFront"/>
                <w14:lightRig w14:rig="threePt" w14:dir="t">
                  <w14:rot w14:lat="0" w14:lon="0" w14:rev="0"/>
                </w14:lightRig>
              </w14:scene3d>
            </w:rPr>
            <w:delText>1.5.9</w:delText>
          </w:r>
          <w:r w:rsidDel="006F08F4">
            <w:rPr>
              <w:rFonts w:asciiTheme="minorHAnsi" w:eastAsiaTheme="minorEastAsia" w:hAnsiTheme="minorHAnsi" w:cstheme="minorBidi"/>
              <w:noProof/>
              <w:lang w:val="en-PH" w:eastAsia="ja-JP"/>
            </w:rPr>
            <w:tab/>
          </w:r>
          <w:r w:rsidDel="006F08F4">
            <w:rPr>
              <w:noProof/>
            </w:rPr>
            <w:delText>Documentation</w:delText>
          </w:r>
          <w:r w:rsidDel="006F08F4">
            <w:rPr>
              <w:noProof/>
            </w:rPr>
            <w:tab/>
            <w:delText>1-6</w:delText>
          </w:r>
        </w:del>
      </w:ins>
    </w:p>
    <w:p w14:paraId="3208A0B6" w14:textId="77777777" w:rsidR="00B10656" w:rsidDel="006F08F4" w:rsidRDefault="00B10656">
      <w:pPr>
        <w:pStyle w:val="TOC3"/>
        <w:tabs>
          <w:tab w:val="left" w:pos="1387"/>
          <w:tab w:val="right" w:leader="dot" w:pos="9350"/>
        </w:tabs>
        <w:rPr>
          <w:ins w:id="377" w:author="Kyle Mc Hale Dela Cruz" w:date="2014-08-17T22:38:00Z"/>
          <w:del w:id="378" w:author="TinTin Kalaw" w:date="2014-08-19T08:26:00Z"/>
          <w:rFonts w:asciiTheme="minorHAnsi" w:eastAsiaTheme="minorEastAsia" w:hAnsiTheme="minorHAnsi" w:cstheme="minorBidi"/>
          <w:noProof/>
          <w:lang w:val="en-PH" w:eastAsia="ja-JP"/>
        </w:rPr>
      </w:pPr>
      <w:ins w:id="379" w:author="Kyle Mc Hale Dela Cruz" w:date="2014-08-17T22:38:00Z">
        <w:del w:id="380" w:author="TinTin Kalaw" w:date="2014-08-19T08:26:00Z">
          <w:r w:rsidRPr="00D250C8" w:rsidDel="006F08F4">
            <w:rPr>
              <w:noProof/>
              <w:color w:val="000000"/>
              <w14:scene3d>
                <w14:camera w14:prst="orthographicFront"/>
                <w14:lightRig w14:rig="threePt" w14:dir="t">
                  <w14:rot w14:lat="0" w14:lon="0" w14:rev="0"/>
                </w14:lightRig>
              </w14:scene3d>
            </w:rPr>
            <w:delText>1.5.10</w:delText>
          </w:r>
          <w:r w:rsidDel="006F08F4">
            <w:rPr>
              <w:rFonts w:asciiTheme="minorHAnsi" w:eastAsiaTheme="minorEastAsia" w:hAnsiTheme="minorHAnsi" w:cstheme="minorBidi"/>
              <w:noProof/>
              <w:lang w:val="en-PH" w:eastAsia="ja-JP"/>
            </w:rPr>
            <w:tab/>
          </w:r>
          <w:r w:rsidDel="006F08F4">
            <w:rPr>
              <w:noProof/>
            </w:rPr>
            <w:delText>Calendar of Activities</w:delText>
          </w:r>
          <w:r w:rsidDel="006F08F4">
            <w:rPr>
              <w:noProof/>
            </w:rPr>
            <w:tab/>
            <w:delText>1-7</w:delText>
          </w:r>
        </w:del>
      </w:ins>
    </w:p>
    <w:p w14:paraId="100A450E" w14:textId="77777777" w:rsidR="00B10656" w:rsidDel="006F08F4" w:rsidRDefault="00B10656">
      <w:pPr>
        <w:pStyle w:val="TOC1"/>
        <w:tabs>
          <w:tab w:val="left" w:pos="574"/>
          <w:tab w:val="right" w:leader="dot" w:pos="9350"/>
        </w:tabs>
        <w:rPr>
          <w:ins w:id="381" w:author="Kyle Mc Hale Dela Cruz" w:date="2014-08-17T22:38:00Z"/>
          <w:del w:id="382" w:author="TinTin Kalaw" w:date="2014-08-19T08:26:00Z"/>
          <w:rFonts w:asciiTheme="minorHAnsi" w:eastAsiaTheme="minorEastAsia" w:hAnsiTheme="minorHAnsi" w:cstheme="minorBidi"/>
          <w:noProof/>
          <w:lang w:val="en-PH" w:eastAsia="ja-JP"/>
        </w:rPr>
      </w:pPr>
      <w:ins w:id="383" w:author="Kyle Mc Hale Dela Cruz" w:date="2014-08-17T22:38:00Z">
        <w:del w:id="384" w:author="TinTin Kalaw" w:date="2014-08-19T08:26:00Z">
          <w:r w:rsidDel="006F08F4">
            <w:rPr>
              <w:noProof/>
            </w:rPr>
            <w:delText>2.0</w:delText>
          </w:r>
          <w:r w:rsidDel="006F08F4">
            <w:rPr>
              <w:rFonts w:asciiTheme="minorHAnsi" w:eastAsiaTheme="minorEastAsia" w:hAnsiTheme="minorHAnsi" w:cstheme="minorBidi"/>
              <w:noProof/>
              <w:lang w:val="en-PH" w:eastAsia="ja-JP"/>
            </w:rPr>
            <w:tab/>
          </w:r>
          <w:r w:rsidDel="006F08F4">
            <w:rPr>
              <w:noProof/>
            </w:rPr>
            <w:delText>Review of Related Works</w:delText>
          </w:r>
          <w:r w:rsidDel="006F08F4">
            <w:rPr>
              <w:noProof/>
            </w:rPr>
            <w:tab/>
            <w:delText>2-1</w:delText>
          </w:r>
        </w:del>
      </w:ins>
    </w:p>
    <w:p w14:paraId="7507E2E1" w14:textId="77777777" w:rsidR="00B10656" w:rsidDel="006F08F4" w:rsidRDefault="00B10656">
      <w:pPr>
        <w:pStyle w:val="TOC2"/>
        <w:tabs>
          <w:tab w:val="left" w:pos="814"/>
          <w:tab w:val="right" w:leader="dot" w:pos="9350"/>
        </w:tabs>
        <w:rPr>
          <w:ins w:id="385" w:author="Kyle Mc Hale Dela Cruz" w:date="2014-08-17T22:38:00Z"/>
          <w:del w:id="386" w:author="TinTin Kalaw" w:date="2014-08-19T08:26:00Z"/>
          <w:rFonts w:asciiTheme="minorHAnsi" w:eastAsiaTheme="minorEastAsia" w:hAnsiTheme="minorHAnsi" w:cstheme="minorBidi"/>
          <w:noProof/>
          <w:lang w:val="en-PH" w:eastAsia="ja-JP"/>
        </w:rPr>
      </w:pPr>
      <w:ins w:id="387" w:author="Kyle Mc Hale Dela Cruz" w:date="2014-08-17T22:38:00Z">
        <w:del w:id="388" w:author="TinTin Kalaw" w:date="2014-08-19T08:26:00Z">
          <w:r w:rsidRPr="00D250C8" w:rsidDel="006F08F4">
            <w:rPr>
              <w:noProof/>
              <w:color w:val="000000"/>
              <w14:scene3d>
                <w14:camera w14:prst="orthographicFront"/>
                <w14:lightRig w14:rig="threePt" w14:dir="t">
                  <w14:rot w14:lat="0" w14:lon="0" w14:rev="0"/>
                </w14:lightRig>
              </w14:scene3d>
            </w:rPr>
            <w:delText>2.1</w:delText>
          </w:r>
          <w:r w:rsidDel="006F08F4">
            <w:rPr>
              <w:rFonts w:asciiTheme="minorHAnsi" w:eastAsiaTheme="minorEastAsia" w:hAnsiTheme="minorHAnsi" w:cstheme="minorBidi"/>
              <w:noProof/>
              <w:lang w:val="en-PH" w:eastAsia="ja-JP"/>
            </w:rPr>
            <w:tab/>
          </w:r>
          <w:r w:rsidDel="006F08F4">
            <w:rPr>
              <w:noProof/>
            </w:rPr>
            <w:delText>Machine Learning-Based Information Extraction Systems</w:delText>
          </w:r>
          <w:r w:rsidDel="006F08F4">
            <w:rPr>
              <w:noProof/>
            </w:rPr>
            <w:tab/>
            <w:delText>2-1</w:delText>
          </w:r>
        </w:del>
      </w:ins>
    </w:p>
    <w:p w14:paraId="4A97C5CD" w14:textId="77777777" w:rsidR="00B10656" w:rsidDel="006F08F4" w:rsidRDefault="00B10656">
      <w:pPr>
        <w:pStyle w:val="TOC2"/>
        <w:tabs>
          <w:tab w:val="left" w:pos="814"/>
          <w:tab w:val="right" w:leader="dot" w:pos="9350"/>
        </w:tabs>
        <w:rPr>
          <w:ins w:id="389" w:author="Kyle Mc Hale Dela Cruz" w:date="2014-08-17T22:38:00Z"/>
          <w:del w:id="390" w:author="TinTin Kalaw" w:date="2014-08-19T08:26:00Z"/>
          <w:rFonts w:asciiTheme="minorHAnsi" w:eastAsiaTheme="minorEastAsia" w:hAnsiTheme="minorHAnsi" w:cstheme="minorBidi"/>
          <w:noProof/>
          <w:lang w:val="en-PH" w:eastAsia="ja-JP"/>
        </w:rPr>
      </w:pPr>
      <w:ins w:id="391" w:author="Kyle Mc Hale Dela Cruz" w:date="2014-08-17T22:38:00Z">
        <w:del w:id="392" w:author="TinTin Kalaw" w:date="2014-08-19T08:26:00Z">
          <w:r w:rsidRPr="00D250C8" w:rsidDel="006F08F4">
            <w:rPr>
              <w:noProof/>
              <w:color w:val="000000"/>
              <w14:scene3d>
                <w14:camera w14:prst="orthographicFront"/>
                <w14:lightRig w14:rig="threePt" w14:dir="t">
                  <w14:rot w14:lat="0" w14:lon="0" w14:rev="0"/>
                </w14:lightRig>
              </w14:scene3d>
            </w:rPr>
            <w:delText>2.2</w:delText>
          </w:r>
          <w:r w:rsidDel="006F08F4">
            <w:rPr>
              <w:rFonts w:asciiTheme="minorHAnsi" w:eastAsiaTheme="minorEastAsia" w:hAnsiTheme="minorHAnsi" w:cstheme="minorBidi"/>
              <w:noProof/>
              <w:lang w:val="en-PH" w:eastAsia="ja-JP"/>
            </w:rPr>
            <w:tab/>
          </w:r>
          <w:r w:rsidDel="006F08F4">
            <w:rPr>
              <w:noProof/>
            </w:rPr>
            <w:delText>Rule-Based Information Extraction Systems</w:delText>
          </w:r>
          <w:r w:rsidDel="006F08F4">
            <w:rPr>
              <w:noProof/>
            </w:rPr>
            <w:tab/>
            <w:delText>2-2</w:delText>
          </w:r>
        </w:del>
      </w:ins>
    </w:p>
    <w:p w14:paraId="3B8C3140" w14:textId="77777777" w:rsidR="00B10656" w:rsidDel="006F08F4" w:rsidRDefault="00B10656">
      <w:pPr>
        <w:pStyle w:val="TOC2"/>
        <w:tabs>
          <w:tab w:val="left" w:pos="814"/>
          <w:tab w:val="right" w:leader="dot" w:pos="9350"/>
        </w:tabs>
        <w:rPr>
          <w:ins w:id="393" w:author="Kyle Mc Hale Dela Cruz" w:date="2014-08-17T22:38:00Z"/>
          <w:del w:id="394" w:author="TinTin Kalaw" w:date="2014-08-19T08:26:00Z"/>
          <w:rFonts w:asciiTheme="minorHAnsi" w:eastAsiaTheme="minorEastAsia" w:hAnsiTheme="minorHAnsi" w:cstheme="minorBidi"/>
          <w:noProof/>
          <w:lang w:val="en-PH" w:eastAsia="ja-JP"/>
        </w:rPr>
      </w:pPr>
      <w:ins w:id="395" w:author="Kyle Mc Hale Dela Cruz" w:date="2014-08-17T22:38:00Z">
        <w:del w:id="396" w:author="TinTin Kalaw" w:date="2014-08-19T08:26:00Z">
          <w:r w:rsidRPr="00D250C8" w:rsidDel="006F08F4">
            <w:rPr>
              <w:noProof/>
              <w:color w:val="000000"/>
              <w14:scene3d>
                <w14:camera w14:prst="orthographicFront"/>
                <w14:lightRig w14:rig="threePt" w14:dir="t">
                  <w14:rot w14:lat="0" w14:lon="0" w14:rev="0"/>
                </w14:lightRig>
              </w14:scene3d>
            </w:rPr>
            <w:delText>2.3</w:delText>
          </w:r>
          <w:r w:rsidDel="006F08F4">
            <w:rPr>
              <w:rFonts w:asciiTheme="minorHAnsi" w:eastAsiaTheme="minorEastAsia" w:hAnsiTheme="minorHAnsi" w:cstheme="minorBidi"/>
              <w:noProof/>
              <w:lang w:val="en-PH" w:eastAsia="ja-JP"/>
            </w:rPr>
            <w:tab/>
          </w:r>
          <w:r w:rsidDel="006F08F4">
            <w:rPr>
              <w:noProof/>
            </w:rPr>
            <w:delText>Other Information Extraction Systems</w:delText>
          </w:r>
          <w:r w:rsidDel="006F08F4">
            <w:rPr>
              <w:noProof/>
            </w:rPr>
            <w:tab/>
            <w:delText>2-5</w:delText>
          </w:r>
        </w:del>
      </w:ins>
    </w:p>
    <w:p w14:paraId="0C4A2DAF" w14:textId="77777777" w:rsidR="00B10656" w:rsidDel="006F08F4" w:rsidRDefault="00B10656">
      <w:pPr>
        <w:pStyle w:val="TOC2"/>
        <w:tabs>
          <w:tab w:val="left" w:pos="814"/>
          <w:tab w:val="right" w:leader="dot" w:pos="9350"/>
        </w:tabs>
        <w:rPr>
          <w:ins w:id="397" w:author="Kyle Mc Hale Dela Cruz" w:date="2014-08-17T22:38:00Z"/>
          <w:del w:id="398" w:author="TinTin Kalaw" w:date="2014-08-19T08:26:00Z"/>
          <w:rFonts w:asciiTheme="minorHAnsi" w:eastAsiaTheme="minorEastAsia" w:hAnsiTheme="minorHAnsi" w:cstheme="minorBidi"/>
          <w:noProof/>
          <w:lang w:val="en-PH" w:eastAsia="ja-JP"/>
        </w:rPr>
      </w:pPr>
      <w:ins w:id="399" w:author="Kyle Mc Hale Dela Cruz" w:date="2014-08-17T22:38:00Z">
        <w:del w:id="400" w:author="TinTin Kalaw" w:date="2014-08-19T08:26:00Z">
          <w:r w:rsidRPr="00D250C8" w:rsidDel="006F08F4">
            <w:rPr>
              <w:noProof/>
              <w:color w:val="000000"/>
              <w14:scene3d>
                <w14:camera w14:prst="orthographicFront"/>
                <w14:lightRig w14:rig="threePt" w14:dir="t">
                  <w14:rot w14:lat="0" w14:lon="0" w14:rev="0"/>
                </w14:lightRig>
              </w14:scene3d>
            </w:rPr>
            <w:delText>2.4</w:delText>
          </w:r>
          <w:r w:rsidDel="006F08F4">
            <w:rPr>
              <w:rFonts w:asciiTheme="minorHAnsi" w:eastAsiaTheme="minorEastAsia" w:hAnsiTheme="minorHAnsi" w:cstheme="minorBidi"/>
              <w:noProof/>
              <w:lang w:val="en-PH" w:eastAsia="ja-JP"/>
            </w:rPr>
            <w:tab/>
          </w:r>
          <w:r w:rsidDel="006F08F4">
            <w:rPr>
              <w:noProof/>
            </w:rPr>
            <w:delText>Disaster Management – Relief Operations</w:delText>
          </w:r>
          <w:r w:rsidDel="006F08F4">
            <w:rPr>
              <w:noProof/>
            </w:rPr>
            <w:tab/>
            <w:delText>2-8</w:delText>
          </w:r>
        </w:del>
      </w:ins>
    </w:p>
    <w:p w14:paraId="14C7465A" w14:textId="77777777" w:rsidR="00B10656" w:rsidDel="006F08F4" w:rsidRDefault="00B10656">
      <w:pPr>
        <w:pStyle w:val="TOC2"/>
        <w:tabs>
          <w:tab w:val="left" w:pos="814"/>
          <w:tab w:val="right" w:leader="dot" w:pos="9350"/>
        </w:tabs>
        <w:rPr>
          <w:ins w:id="401" w:author="Kyle Mc Hale Dela Cruz" w:date="2014-08-17T22:38:00Z"/>
          <w:del w:id="402" w:author="TinTin Kalaw" w:date="2014-08-19T08:26:00Z"/>
          <w:rFonts w:asciiTheme="minorHAnsi" w:eastAsiaTheme="minorEastAsia" w:hAnsiTheme="minorHAnsi" w:cstheme="minorBidi"/>
          <w:noProof/>
          <w:lang w:val="en-PH" w:eastAsia="ja-JP"/>
        </w:rPr>
      </w:pPr>
      <w:ins w:id="403" w:author="Kyle Mc Hale Dela Cruz" w:date="2014-08-17T22:38:00Z">
        <w:del w:id="404" w:author="TinTin Kalaw" w:date="2014-08-19T08:26:00Z">
          <w:r w:rsidRPr="00D250C8" w:rsidDel="006F08F4">
            <w:rPr>
              <w:noProof/>
              <w:color w:val="000000"/>
              <w14:scene3d>
                <w14:camera w14:prst="orthographicFront"/>
                <w14:lightRig w14:rig="threePt" w14:dir="t">
                  <w14:rot w14:lat="0" w14:lon="0" w14:rev="0"/>
                </w14:lightRig>
              </w14:scene3d>
            </w:rPr>
            <w:delText>2.5</w:delText>
          </w:r>
          <w:r w:rsidDel="006F08F4">
            <w:rPr>
              <w:rFonts w:asciiTheme="minorHAnsi" w:eastAsiaTheme="minorEastAsia" w:hAnsiTheme="minorHAnsi" w:cstheme="minorBidi"/>
              <w:noProof/>
              <w:lang w:val="en-PH" w:eastAsia="ja-JP"/>
            </w:rPr>
            <w:tab/>
          </w:r>
          <w:r w:rsidDel="006F08F4">
            <w:rPr>
              <w:noProof/>
            </w:rPr>
            <w:delText>Twitter and Disaster</w:delText>
          </w:r>
          <w:r w:rsidDel="006F08F4">
            <w:rPr>
              <w:noProof/>
            </w:rPr>
            <w:tab/>
            <w:delText>2-9</w:delText>
          </w:r>
        </w:del>
      </w:ins>
    </w:p>
    <w:p w14:paraId="3BE2B1E1" w14:textId="77777777" w:rsidR="00B10656" w:rsidDel="006F08F4" w:rsidRDefault="00B10656">
      <w:pPr>
        <w:pStyle w:val="TOC1"/>
        <w:tabs>
          <w:tab w:val="left" w:pos="574"/>
          <w:tab w:val="right" w:leader="dot" w:pos="9350"/>
        </w:tabs>
        <w:rPr>
          <w:ins w:id="405" w:author="Kyle Mc Hale Dela Cruz" w:date="2014-08-17T22:38:00Z"/>
          <w:del w:id="406" w:author="TinTin Kalaw" w:date="2014-08-19T08:26:00Z"/>
          <w:rFonts w:asciiTheme="minorHAnsi" w:eastAsiaTheme="minorEastAsia" w:hAnsiTheme="minorHAnsi" w:cstheme="minorBidi"/>
          <w:noProof/>
          <w:lang w:val="en-PH" w:eastAsia="ja-JP"/>
        </w:rPr>
      </w:pPr>
      <w:ins w:id="407" w:author="Kyle Mc Hale Dela Cruz" w:date="2014-08-17T22:38:00Z">
        <w:del w:id="408" w:author="TinTin Kalaw" w:date="2014-08-19T08:26:00Z">
          <w:r w:rsidDel="006F08F4">
            <w:rPr>
              <w:noProof/>
            </w:rPr>
            <w:delText>3.0</w:delText>
          </w:r>
          <w:r w:rsidDel="006F08F4">
            <w:rPr>
              <w:rFonts w:asciiTheme="minorHAnsi" w:eastAsiaTheme="minorEastAsia" w:hAnsiTheme="minorHAnsi" w:cstheme="minorBidi"/>
              <w:noProof/>
              <w:lang w:val="en-PH" w:eastAsia="ja-JP"/>
            </w:rPr>
            <w:tab/>
          </w:r>
          <w:r w:rsidDel="006F08F4">
            <w:rPr>
              <w:noProof/>
            </w:rPr>
            <w:delText>Theoretical Framework</w:delText>
          </w:r>
          <w:r w:rsidDel="006F08F4">
            <w:rPr>
              <w:noProof/>
            </w:rPr>
            <w:tab/>
            <w:delText>3-1</w:delText>
          </w:r>
        </w:del>
      </w:ins>
    </w:p>
    <w:p w14:paraId="02CECDA6" w14:textId="77777777" w:rsidR="00B10656" w:rsidDel="006F08F4" w:rsidRDefault="00B10656">
      <w:pPr>
        <w:pStyle w:val="TOC2"/>
        <w:tabs>
          <w:tab w:val="left" w:pos="814"/>
          <w:tab w:val="right" w:leader="dot" w:pos="9350"/>
        </w:tabs>
        <w:rPr>
          <w:ins w:id="409" w:author="Kyle Mc Hale Dela Cruz" w:date="2014-08-17T22:38:00Z"/>
          <w:del w:id="410" w:author="TinTin Kalaw" w:date="2014-08-19T08:26:00Z"/>
          <w:rFonts w:asciiTheme="minorHAnsi" w:eastAsiaTheme="minorEastAsia" w:hAnsiTheme="minorHAnsi" w:cstheme="minorBidi"/>
          <w:noProof/>
          <w:lang w:val="en-PH" w:eastAsia="ja-JP"/>
        </w:rPr>
      </w:pPr>
      <w:ins w:id="411" w:author="Kyle Mc Hale Dela Cruz" w:date="2014-08-17T22:38:00Z">
        <w:del w:id="412" w:author="TinTin Kalaw" w:date="2014-08-19T08:26:00Z">
          <w:r w:rsidRPr="00D250C8" w:rsidDel="006F08F4">
            <w:rPr>
              <w:noProof/>
              <w:color w:val="000000"/>
              <w14:scene3d>
                <w14:camera w14:prst="orthographicFront"/>
                <w14:lightRig w14:rig="threePt" w14:dir="t">
                  <w14:rot w14:lat="0" w14:lon="0" w14:rev="0"/>
                </w14:lightRig>
              </w14:scene3d>
            </w:rPr>
            <w:delText>3.1</w:delText>
          </w:r>
          <w:r w:rsidDel="006F08F4">
            <w:rPr>
              <w:rFonts w:asciiTheme="minorHAnsi" w:eastAsiaTheme="minorEastAsia" w:hAnsiTheme="minorHAnsi" w:cstheme="minorBidi"/>
              <w:noProof/>
              <w:lang w:val="en-PH" w:eastAsia="ja-JP"/>
            </w:rPr>
            <w:tab/>
          </w:r>
          <w:r w:rsidDel="006F08F4">
            <w:rPr>
              <w:noProof/>
            </w:rPr>
            <w:delText>Information Extraction</w:delText>
          </w:r>
          <w:r w:rsidDel="006F08F4">
            <w:rPr>
              <w:noProof/>
            </w:rPr>
            <w:tab/>
            <w:delText>3-1</w:delText>
          </w:r>
        </w:del>
      </w:ins>
    </w:p>
    <w:p w14:paraId="52B402AA" w14:textId="77777777" w:rsidR="00B10656" w:rsidDel="006F08F4" w:rsidRDefault="00B10656">
      <w:pPr>
        <w:pStyle w:val="TOC3"/>
        <w:tabs>
          <w:tab w:val="left" w:pos="1254"/>
          <w:tab w:val="right" w:leader="dot" w:pos="9350"/>
        </w:tabs>
        <w:rPr>
          <w:ins w:id="413" w:author="Kyle Mc Hale Dela Cruz" w:date="2014-08-17T22:38:00Z"/>
          <w:del w:id="414" w:author="TinTin Kalaw" w:date="2014-08-19T08:26:00Z"/>
          <w:rFonts w:asciiTheme="minorHAnsi" w:eastAsiaTheme="minorEastAsia" w:hAnsiTheme="minorHAnsi" w:cstheme="minorBidi"/>
          <w:noProof/>
          <w:lang w:val="en-PH" w:eastAsia="ja-JP"/>
        </w:rPr>
      </w:pPr>
      <w:ins w:id="415" w:author="Kyle Mc Hale Dela Cruz" w:date="2014-08-17T22:38:00Z">
        <w:del w:id="416" w:author="TinTin Kalaw" w:date="2014-08-19T08:26:00Z">
          <w:r w:rsidRPr="00D250C8" w:rsidDel="006F08F4">
            <w:rPr>
              <w:noProof/>
              <w:color w:val="000000"/>
              <w14:scene3d>
                <w14:camera w14:prst="orthographicFront"/>
                <w14:lightRig w14:rig="threePt" w14:dir="t">
                  <w14:rot w14:lat="0" w14:lon="0" w14:rev="0"/>
                </w14:lightRig>
              </w14:scene3d>
            </w:rPr>
            <w:delText>3.1.1</w:delText>
          </w:r>
          <w:r w:rsidDel="006F08F4">
            <w:rPr>
              <w:rFonts w:asciiTheme="minorHAnsi" w:eastAsiaTheme="minorEastAsia" w:hAnsiTheme="minorHAnsi" w:cstheme="minorBidi"/>
              <w:noProof/>
              <w:lang w:val="en-PH" w:eastAsia="ja-JP"/>
            </w:rPr>
            <w:tab/>
          </w:r>
          <w:r w:rsidDel="006F08F4">
            <w:rPr>
              <w:noProof/>
            </w:rPr>
            <w:delText>Information Extraction Modules</w:delText>
          </w:r>
          <w:r w:rsidDel="006F08F4">
            <w:rPr>
              <w:noProof/>
            </w:rPr>
            <w:tab/>
            <w:delText>3-2</w:delText>
          </w:r>
        </w:del>
      </w:ins>
    </w:p>
    <w:p w14:paraId="5ED717CA" w14:textId="77777777" w:rsidR="00B10656" w:rsidDel="006F08F4" w:rsidRDefault="00B10656">
      <w:pPr>
        <w:pStyle w:val="TOC2"/>
        <w:tabs>
          <w:tab w:val="left" w:pos="814"/>
          <w:tab w:val="right" w:leader="dot" w:pos="9350"/>
        </w:tabs>
        <w:rPr>
          <w:ins w:id="417" w:author="Kyle Mc Hale Dela Cruz" w:date="2014-08-17T22:38:00Z"/>
          <w:del w:id="418" w:author="TinTin Kalaw" w:date="2014-08-19T08:26:00Z"/>
          <w:rFonts w:asciiTheme="minorHAnsi" w:eastAsiaTheme="minorEastAsia" w:hAnsiTheme="minorHAnsi" w:cstheme="minorBidi"/>
          <w:noProof/>
          <w:lang w:val="en-PH" w:eastAsia="ja-JP"/>
        </w:rPr>
      </w:pPr>
      <w:ins w:id="419" w:author="Kyle Mc Hale Dela Cruz" w:date="2014-08-17T22:38:00Z">
        <w:del w:id="420" w:author="TinTin Kalaw" w:date="2014-08-19T08:26:00Z">
          <w:r w:rsidRPr="00D250C8" w:rsidDel="006F08F4">
            <w:rPr>
              <w:noProof/>
              <w:color w:val="000000"/>
              <w14:scene3d>
                <w14:camera w14:prst="orthographicFront"/>
                <w14:lightRig w14:rig="threePt" w14:dir="t">
                  <w14:rot w14:lat="0" w14:lon="0" w14:rev="0"/>
                </w14:lightRig>
              </w14:scene3d>
            </w:rPr>
            <w:delText>3.2</w:delText>
          </w:r>
          <w:r w:rsidDel="006F08F4">
            <w:rPr>
              <w:rFonts w:asciiTheme="minorHAnsi" w:eastAsiaTheme="minorEastAsia" w:hAnsiTheme="minorHAnsi" w:cstheme="minorBidi"/>
              <w:noProof/>
              <w:lang w:val="en-PH" w:eastAsia="ja-JP"/>
            </w:rPr>
            <w:tab/>
          </w:r>
          <w:r w:rsidDel="006F08F4">
            <w:rPr>
              <w:noProof/>
            </w:rPr>
            <w:delText>Information Classification</w:delText>
          </w:r>
          <w:r w:rsidDel="006F08F4">
            <w:rPr>
              <w:noProof/>
            </w:rPr>
            <w:tab/>
            <w:delText>3-4</w:delText>
          </w:r>
        </w:del>
      </w:ins>
    </w:p>
    <w:p w14:paraId="7CB87DAA" w14:textId="77777777" w:rsidR="00B10656" w:rsidDel="006F08F4" w:rsidRDefault="00B10656">
      <w:pPr>
        <w:pStyle w:val="TOC3"/>
        <w:tabs>
          <w:tab w:val="left" w:pos="1254"/>
          <w:tab w:val="right" w:leader="dot" w:pos="9350"/>
        </w:tabs>
        <w:rPr>
          <w:ins w:id="421" w:author="Kyle Mc Hale Dela Cruz" w:date="2014-08-17T22:38:00Z"/>
          <w:del w:id="422" w:author="TinTin Kalaw" w:date="2014-08-19T08:26:00Z"/>
          <w:rFonts w:asciiTheme="minorHAnsi" w:eastAsiaTheme="minorEastAsia" w:hAnsiTheme="minorHAnsi" w:cstheme="minorBidi"/>
          <w:noProof/>
          <w:lang w:val="en-PH" w:eastAsia="ja-JP"/>
        </w:rPr>
      </w:pPr>
      <w:ins w:id="423" w:author="Kyle Mc Hale Dela Cruz" w:date="2014-08-17T22:38:00Z">
        <w:del w:id="424" w:author="TinTin Kalaw" w:date="2014-08-19T08:26:00Z">
          <w:r w:rsidRPr="00D250C8" w:rsidDel="006F08F4">
            <w:rPr>
              <w:noProof/>
              <w:color w:val="000000"/>
              <w14:scene3d>
                <w14:camera w14:prst="orthographicFront"/>
                <w14:lightRig w14:rig="threePt" w14:dir="t">
                  <w14:rot w14:lat="0" w14:lon="0" w14:rev="0"/>
                </w14:lightRig>
              </w14:scene3d>
            </w:rPr>
            <w:delText>3.2.1</w:delText>
          </w:r>
          <w:r w:rsidDel="006F08F4">
            <w:rPr>
              <w:rFonts w:asciiTheme="minorHAnsi" w:eastAsiaTheme="minorEastAsia" w:hAnsiTheme="minorHAnsi" w:cstheme="minorBidi"/>
              <w:noProof/>
              <w:lang w:val="en-PH" w:eastAsia="ja-JP"/>
            </w:rPr>
            <w:tab/>
          </w:r>
          <w:r w:rsidDel="006F08F4">
            <w:rPr>
              <w:noProof/>
            </w:rPr>
            <w:delText>Document Representation</w:delText>
          </w:r>
          <w:r w:rsidDel="006F08F4">
            <w:rPr>
              <w:noProof/>
            </w:rPr>
            <w:tab/>
            <w:delText>3-4</w:delText>
          </w:r>
        </w:del>
      </w:ins>
    </w:p>
    <w:p w14:paraId="4CB9E86E" w14:textId="77777777" w:rsidR="00B10656" w:rsidDel="006F08F4" w:rsidRDefault="00B10656">
      <w:pPr>
        <w:pStyle w:val="TOC3"/>
        <w:tabs>
          <w:tab w:val="left" w:pos="1254"/>
          <w:tab w:val="right" w:leader="dot" w:pos="9350"/>
        </w:tabs>
        <w:rPr>
          <w:ins w:id="425" w:author="Kyle Mc Hale Dela Cruz" w:date="2014-08-17T22:38:00Z"/>
          <w:del w:id="426" w:author="TinTin Kalaw" w:date="2014-08-19T08:26:00Z"/>
          <w:rFonts w:asciiTheme="minorHAnsi" w:eastAsiaTheme="minorEastAsia" w:hAnsiTheme="minorHAnsi" w:cstheme="minorBidi"/>
          <w:noProof/>
          <w:lang w:val="en-PH" w:eastAsia="ja-JP"/>
        </w:rPr>
      </w:pPr>
      <w:ins w:id="427" w:author="Kyle Mc Hale Dela Cruz" w:date="2014-08-17T22:38:00Z">
        <w:del w:id="428" w:author="TinTin Kalaw" w:date="2014-08-19T08:26:00Z">
          <w:r w:rsidRPr="00D250C8" w:rsidDel="006F08F4">
            <w:rPr>
              <w:noProof/>
              <w:color w:val="000000"/>
              <w14:scene3d>
                <w14:camera w14:prst="orthographicFront"/>
                <w14:lightRig w14:rig="threePt" w14:dir="t">
                  <w14:rot w14:lat="0" w14:lon="0" w14:rev="0"/>
                </w14:lightRig>
              </w14:scene3d>
            </w:rPr>
            <w:delText>3.2.2</w:delText>
          </w:r>
          <w:r w:rsidDel="006F08F4">
            <w:rPr>
              <w:rFonts w:asciiTheme="minorHAnsi" w:eastAsiaTheme="minorEastAsia" w:hAnsiTheme="minorHAnsi" w:cstheme="minorBidi"/>
              <w:noProof/>
              <w:lang w:val="en-PH" w:eastAsia="ja-JP"/>
            </w:rPr>
            <w:tab/>
          </w:r>
          <w:r w:rsidDel="006F08F4">
            <w:rPr>
              <w:noProof/>
            </w:rPr>
            <w:delText>Dimensionality Reduction (Feature Selection)</w:delText>
          </w:r>
          <w:r w:rsidDel="006F08F4">
            <w:rPr>
              <w:noProof/>
            </w:rPr>
            <w:tab/>
            <w:delText>3-5</w:delText>
          </w:r>
        </w:del>
      </w:ins>
    </w:p>
    <w:p w14:paraId="13169F9A" w14:textId="77777777" w:rsidR="00B10656" w:rsidDel="006F08F4" w:rsidRDefault="00B10656">
      <w:pPr>
        <w:pStyle w:val="TOC3"/>
        <w:tabs>
          <w:tab w:val="left" w:pos="1254"/>
          <w:tab w:val="right" w:leader="dot" w:pos="9350"/>
        </w:tabs>
        <w:rPr>
          <w:ins w:id="429" w:author="Kyle Mc Hale Dela Cruz" w:date="2014-08-17T22:38:00Z"/>
          <w:del w:id="430" w:author="TinTin Kalaw" w:date="2014-08-19T08:26:00Z"/>
          <w:rFonts w:asciiTheme="minorHAnsi" w:eastAsiaTheme="minorEastAsia" w:hAnsiTheme="minorHAnsi" w:cstheme="minorBidi"/>
          <w:noProof/>
          <w:lang w:val="en-PH" w:eastAsia="ja-JP"/>
        </w:rPr>
      </w:pPr>
      <w:ins w:id="431" w:author="Kyle Mc Hale Dela Cruz" w:date="2014-08-17T22:38:00Z">
        <w:del w:id="432" w:author="TinTin Kalaw" w:date="2014-08-19T08:26:00Z">
          <w:r w:rsidRPr="00D250C8" w:rsidDel="006F08F4">
            <w:rPr>
              <w:noProof/>
              <w:color w:val="000000"/>
              <w14:scene3d>
                <w14:camera w14:prst="orthographicFront"/>
                <w14:lightRig w14:rig="threePt" w14:dir="t">
                  <w14:rot w14:lat="0" w14:lon="0" w14:rev="0"/>
                </w14:lightRig>
              </w14:scene3d>
            </w:rPr>
            <w:delText>3.2.3</w:delText>
          </w:r>
          <w:r w:rsidDel="006F08F4">
            <w:rPr>
              <w:rFonts w:asciiTheme="minorHAnsi" w:eastAsiaTheme="minorEastAsia" w:hAnsiTheme="minorHAnsi" w:cstheme="minorBidi"/>
              <w:noProof/>
              <w:lang w:val="en-PH" w:eastAsia="ja-JP"/>
            </w:rPr>
            <w:tab/>
          </w:r>
          <w:r w:rsidDel="006F08F4">
            <w:rPr>
              <w:noProof/>
            </w:rPr>
            <w:delText>Classification</w:delText>
          </w:r>
          <w:r w:rsidDel="006F08F4">
            <w:rPr>
              <w:noProof/>
            </w:rPr>
            <w:tab/>
            <w:delText>3-6</w:delText>
          </w:r>
        </w:del>
      </w:ins>
    </w:p>
    <w:p w14:paraId="65F5900A" w14:textId="77777777" w:rsidR="00B10656" w:rsidDel="006F08F4" w:rsidRDefault="00B10656">
      <w:pPr>
        <w:pStyle w:val="TOC2"/>
        <w:tabs>
          <w:tab w:val="left" w:pos="814"/>
          <w:tab w:val="right" w:leader="dot" w:pos="9350"/>
        </w:tabs>
        <w:rPr>
          <w:ins w:id="433" w:author="Kyle Mc Hale Dela Cruz" w:date="2014-08-17T22:38:00Z"/>
          <w:del w:id="434" w:author="TinTin Kalaw" w:date="2014-08-19T08:26:00Z"/>
          <w:rFonts w:asciiTheme="minorHAnsi" w:eastAsiaTheme="minorEastAsia" w:hAnsiTheme="minorHAnsi" w:cstheme="minorBidi"/>
          <w:noProof/>
          <w:lang w:val="en-PH" w:eastAsia="ja-JP"/>
        </w:rPr>
      </w:pPr>
      <w:ins w:id="435" w:author="Kyle Mc Hale Dela Cruz" w:date="2014-08-17T22:38:00Z">
        <w:del w:id="436" w:author="TinTin Kalaw" w:date="2014-08-19T08:26:00Z">
          <w:r w:rsidRPr="00D250C8" w:rsidDel="006F08F4">
            <w:rPr>
              <w:noProof/>
              <w:color w:val="000000"/>
              <w14:scene3d>
                <w14:camera w14:prst="orthographicFront"/>
                <w14:lightRig w14:rig="threePt" w14:dir="t">
                  <w14:rot w14:lat="0" w14:lon="0" w14:rev="0"/>
                </w14:lightRig>
              </w14:scene3d>
            </w:rPr>
            <w:delText>3.3</w:delText>
          </w:r>
          <w:r w:rsidDel="006F08F4">
            <w:rPr>
              <w:rFonts w:asciiTheme="minorHAnsi" w:eastAsiaTheme="minorEastAsia" w:hAnsiTheme="minorHAnsi" w:cstheme="minorBidi"/>
              <w:noProof/>
              <w:lang w:val="en-PH" w:eastAsia="ja-JP"/>
            </w:rPr>
            <w:tab/>
          </w:r>
          <w:r w:rsidDel="006F08F4">
            <w:rPr>
              <w:noProof/>
            </w:rPr>
            <w:delText>Information Extraction Architecture</w:delText>
          </w:r>
          <w:r w:rsidDel="006F08F4">
            <w:rPr>
              <w:noProof/>
            </w:rPr>
            <w:tab/>
            <w:delText>3-6</w:delText>
          </w:r>
        </w:del>
      </w:ins>
    </w:p>
    <w:p w14:paraId="18A3B936" w14:textId="77777777" w:rsidR="00B10656" w:rsidDel="006F08F4" w:rsidRDefault="00B10656">
      <w:pPr>
        <w:pStyle w:val="TOC3"/>
        <w:tabs>
          <w:tab w:val="left" w:pos="1254"/>
          <w:tab w:val="right" w:leader="dot" w:pos="9350"/>
        </w:tabs>
        <w:rPr>
          <w:ins w:id="437" w:author="Kyle Mc Hale Dela Cruz" w:date="2014-08-17T22:38:00Z"/>
          <w:del w:id="438" w:author="TinTin Kalaw" w:date="2014-08-19T08:26:00Z"/>
          <w:rFonts w:asciiTheme="minorHAnsi" w:eastAsiaTheme="minorEastAsia" w:hAnsiTheme="minorHAnsi" w:cstheme="minorBidi"/>
          <w:noProof/>
          <w:lang w:val="en-PH" w:eastAsia="ja-JP"/>
        </w:rPr>
      </w:pPr>
      <w:ins w:id="439" w:author="Kyle Mc Hale Dela Cruz" w:date="2014-08-17T22:38:00Z">
        <w:del w:id="440" w:author="TinTin Kalaw" w:date="2014-08-19T08:26:00Z">
          <w:r w:rsidRPr="00D250C8" w:rsidDel="006F08F4">
            <w:rPr>
              <w:noProof/>
              <w:color w:val="000000"/>
              <w14:scene3d>
                <w14:camera w14:prst="orthographicFront"/>
                <w14:lightRig w14:rig="threePt" w14:dir="t">
                  <w14:rot w14:lat="0" w14:lon="0" w14:rev="0"/>
                </w14:lightRig>
              </w14:scene3d>
            </w:rPr>
            <w:delText>3.3.1</w:delText>
          </w:r>
          <w:r w:rsidDel="006F08F4">
            <w:rPr>
              <w:rFonts w:asciiTheme="minorHAnsi" w:eastAsiaTheme="minorEastAsia" w:hAnsiTheme="minorHAnsi" w:cstheme="minorBidi"/>
              <w:noProof/>
              <w:lang w:val="en-PH" w:eastAsia="ja-JP"/>
            </w:rPr>
            <w:tab/>
          </w:r>
          <w:r w:rsidDel="006F08F4">
            <w:rPr>
              <w:noProof/>
            </w:rPr>
            <w:delText>Template-Based Architecture</w:delText>
          </w:r>
          <w:r w:rsidDel="006F08F4">
            <w:rPr>
              <w:noProof/>
            </w:rPr>
            <w:tab/>
            <w:delText>3-6</w:delText>
          </w:r>
        </w:del>
      </w:ins>
    </w:p>
    <w:p w14:paraId="5C04FD78" w14:textId="77777777" w:rsidR="00B10656" w:rsidDel="006F08F4" w:rsidRDefault="00B10656">
      <w:pPr>
        <w:pStyle w:val="TOC3"/>
        <w:tabs>
          <w:tab w:val="left" w:pos="1254"/>
          <w:tab w:val="right" w:leader="dot" w:pos="9350"/>
        </w:tabs>
        <w:rPr>
          <w:ins w:id="441" w:author="Kyle Mc Hale Dela Cruz" w:date="2014-08-17T22:38:00Z"/>
          <w:del w:id="442" w:author="TinTin Kalaw" w:date="2014-08-19T08:26:00Z"/>
          <w:rFonts w:asciiTheme="minorHAnsi" w:eastAsiaTheme="minorEastAsia" w:hAnsiTheme="minorHAnsi" w:cstheme="minorBidi"/>
          <w:noProof/>
          <w:lang w:val="en-PH" w:eastAsia="ja-JP"/>
        </w:rPr>
      </w:pPr>
      <w:ins w:id="443" w:author="Kyle Mc Hale Dela Cruz" w:date="2014-08-17T22:38:00Z">
        <w:del w:id="444" w:author="TinTin Kalaw" w:date="2014-08-19T08:26:00Z">
          <w:r w:rsidRPr="00D250C8" w:rsidDel="006F08F4">
            <w:rPr>
              <w:noProof/>
              <w:color w:val="000000"/>
              <w14:scene3d>
                <w14:camera w14:prst="orthographicFront"/>
                <w14:lightRig w14:rig="threePt" w14:dir="t">
                  <w14:rot w14:lat="0" w14:lon="0" w14:rev="0"/>
                </w14:lightRig>
              </w14:scene3d>
            </w:rPr>
            <w:delText>3.3.2</w:delText>
          </w:r>
          <w:r w:rsidDel="006F08F4">
            <w:rPr>
              <w:rFonts w:asciiTheme="minorHAnsi" w:eastAsiaTheme="minorEastAsia" w:hAnsiTheme="minorHAnsi" w:cstheme="minorBidi"/>
              <w:noProof/>
              <w:lang w:val="en-PH" w:eastAsia="ja-JP"/>
            </w:rPr>
            <w:tab/>
          </w:r>
          <w:r w:rsidDel="006F08F4">
            <w:rPr>
              <w:noProof/>
            </w:rPr>
            <w:delText>Adaptive Architecture</w:delText>
          </w:r>
          <w:r w:rsidDel="006F08F4">
            <w:rPr>
              <w:noProof/>
            </w:rPr>
            <w:tab/>
            <w:delText>3-7</w:delText>
          </w:r>
        </w:del>
      </w:ins>
    </w:p>
    <w:p w14:paraId="467CCEEB" w14:textId="77777777" w:rsidR="00B10656" w:rsidDel="006F08F4" w:rsidRDefault="00B10656">
      <w:pPr>
        <w:pStyle w:val="TOC2"/>
        <w:tabs>
          <w:tab w:val="left" w:pos="814"/>
          <w:tab w:val="right" w:leader="dot" w:pos="9350"/>
        </w:tabs>
        <w:rPr>
          <w:ins w:id="445" w:author="Kyle Mc Hale Dela Cruz" w:date="2014-08-17T22:38:00Z"/>
          <w:del w:id="446" w:author="TinTin Kalaw" w:date="2014-08-19T08:26:00Z"/>
          <w:rFonts w:asciiTheme="minorHAnsi" w:eastAsiaTheme="minorEastAsia" w:hAnsiTheme="minorHAnsi" w:cstheme="minorBidi"/>
          <w:noProof/>
          <w:lang w:val="en-PH" w:eastAsia="ja-JP"/>
        </w:rPr>
      </w:pPr>
      <w:ins w:id="447" w:author="Kyle Mc Hale Dela Cruz" w:date="2014-08-17T22:38:00Z">
        <w:del w:id="448" w:author="TinTin Kalaw" w:date="2014-08-19T08:26:00Z">
          <w:r w:rsidRPr="00D250C8" w:rsidDel="006F08F4">
            <w:rPr>
              <w:noProof/>
              <w:color w:val="000000"/>
              <w14:scene3d>
                <w14:camera w14:prst="orthographicFront"/>
                <w14:lightRig w14:rig="threePt" w14:dir="t">
                  <w14:rot w14:lat="0" w14:lon="0" w14:rev="0"/>
                </w14:lightRig>
              </w14:scene3d>
            </w:rPr>
            <w:delText>3.4</w:delText>
          </w:r>
          <w:r w:rsidDel="006F08F4">
            <w:rPr>
              <w:rFonts w:asciiTheme="minorHAnsi" w:eastAsiaTheme="minorEastAsia" w:hAnsiTheme="minorHAnsi" w:cstheme="minorBidi"/>
              <w:noProof/>
              <w:lang w:val="en-PH" w:eastAsia="ja-JP"/>
            </w:rPr>
            <w:tab/>
          </w:r>
          <w:r w:rsidDel="006F08F4">
            <w:rPr>
              <w:noProof/>
            </w:rPr>
            <w:delText>Twitter</w:delText>
          </w:r>
          <w:r w:rsidDel="006F08F4">
            <w:rPr>
              <w:noProof/>
            </w:rPr>
            <w:tab/>
            <w:delText>3-14</w:delText>
          </w:r>
        </w:del>
      </w:ins>
    </w:p>
    <w:p w14:paraId="3D1ADD8B" w14:textId="77777777" w:rsidR="00B10656" w:rsidDel="006F08F4" w:rsidRDefault="00B10656">
      <w:pPr>
        <w:pStyle w:val="TOC3"/>
        <w:tabs>
          <w:tab w:val="left" w:pos="1254"/>
          <w:tab w:val="right" w:leader="dot" w:pos="9350"/>
        </w:tabs>
        <w:rPr>
          <w:ins w:id="449" w:author="Kyle Mc Hale Dela Cruz" w:date="2014-08-17T22:38:00Z"/>
          <w:del w:id="450" w:author="TinTin Kalaw" w:date="2014-08-19T08:26:00Z"/>
          <w:rFonts w:asciiTheme="minorHAnsi" w:eastAsiaTheme="minorEastAsia" w:hAnsiTheme="minorHAnsi" w:cstheme="minorBidi"/>
          <w:noProof/>
          <w:lang w:val="en-PH" w:eastAsia="ja-JP"/>
        </w:rPr>
      </w:pPr>
      <w:ins w:id="451" w:author="Kyle Mc Hale Dela Cruz" w:date="2014-08-17T22:38:00Z">
        <w:del w:id="452" w:author="TinTin Kalaw" w:date="2014-08-19T08:26:00Z">
          <w:r w:rsidRPr="00D250C8" w:rsidDel="006F08F4">
            <w:rPr>
              <w:noProof/>
              <w:color w:val="000000"/>
              <w14:scene3d>
                <w14:camera w14:prst="orthographicFront"/>
                <w14:lightRig w14:rig="threePt" w14:dir="t">
                  <w14:rot w14:lat="0" w14:lon="0" w14:rev="0"/>
                </w14:lightRig>
              </w14:scene3d>
            </w:rPr>
            <w:delText>3.4.1</w:delText>
          </w:r>
          <w:r w:rsidDel="006F08F4">
            <w:rPr>
              <w:rFonts w:asciiTheme="minorHAnsi" w:eastAsiaTheme="minorEastAsia" w:hAnsiTheme="minorHAnsi" w:cstheme="minorBidi"/>
              <w:noProof/>
              <w:lang w:val="en-PH" w:eastAsia="ja-JP"/>
            </w:rPr>
            <w:tab/>
          </w:r>
          <w:r w:rsidDel="006F08F4">
            <w:rPr>
              <w:noProof/>
            </w:rPr>
            <w:delText>Use of Twitter</w:delText>
          </w:r>
          <w:r w:rsidDel="006F08F4">
            <w:rPr>
              <w:noProof/>
            </w:rPr>
            <w:tab/>
            <w:delText>3-14</w:delText>
          </w:r>
        </w:del>
      </w:ins>
    </w:p>
    <w:p w14:paraId="4AB204F9" w14:textId="77777777" w:rsidR="00B10656" w:rsidDel="006F08F4" w:rsidRDefault="00B10656">
      <w:pPr>
        <w:pStyle w:val="TOC3"/>
        <w:tabs>
          <w:tab w:val="left" w:pos="1254"/>
          <w:tab w:val="right" w:leader="dot" w:pos="9350"/>
        </w:tabs>
        <w:rPr>
          <w:ins w:id="453" w:author="Kyle Mc Hale Dela Cruz" w:date="2014-08-17T22:38:00Z"/>
          <w:del w:id="454" w:author="TinTin Kalaw" w:date="2014-08-19T08:26:00Z"/>
          <w:rFonts w:asciiTheme="minorHAnsi" w:eastAsiaTheme="minorEastAsia" w:hAnsiTheme="minorHAnsi" w:cstheme="minorBidi"/>
          <w:noProof/>
          <w:lang w:val="en-PH" w:eastAsia="ja-JP"/>
        </w:rPr>
      </w:pPr>
      <w:ins w:id="455" w:author="Kyle Mc Hale Dela Cruz" w:date="2014-08-17T22:38:00Z">
        <w:del w:id="456" w:author="TinTin Kalaw" w:date="2014-08-19T08:26:00Z">
          <w:r w:rsidRPr="00D250C8" w:rsidDel="006F08F4">
            <w:rPr>
              <w:noProof/>
              <w:color w:val="000000"/>
              <w14:scene3d>
                <w14:camera w14:prst="orthographicFront"/>
                <w14:lightRig w14:rig="threePt" w14:dir="t">
                  <w14:rot w14:lat="0" w14:lon="0" w14:rev="0"/>
                </w14:lightRig>
              </w14:scene3d>
            </w:rPr>
            <w:delText>3.4.2</w:delText>
          </w:r>
          <w:r w:rsidDel="006F08F4">
            <w:rPr>
              <w:rFonts w:asciiTheme="minorHAnsi" w:eastAsiaTheme="minorEastAsia" w:hAnsiTheme="minorHAnsi" w:cstheme="minorBidi"/>
              <w:noProof/>
              <w:lang w:val="en-PH" w:eastAsia="ja-JP"/>
            </w:rPr>
            <w:tab/>
          </w:r>
          <w:r w:rsidDel="006F08F4">
            <w:rPr>
              <w:noProof/>
            </w:rPr>
            <w:delText>Twitter and Disasters</w:delText>
          </w:r>
          <w:r w:rsidDel="006F08F4">
            <w:rPr>
              <w:noProof/>
            </w:rPr>
            <w:tab/>
            <w:delText>3-14</w:delText>
          </w:r>
        </w:del>
      </w:ins>
    </w:p>
    <w:p w14:paraId="2A759861" w14:textId="77777777" w:rsidR="00B10656" w:rsidDel="006F08F4" w:rsidRDefault="00B10656">
      <w:pPr>
        <w:pStyle w:val="TOC2"/>
        <w:tabs>
          <w:tab w:val="left" w:pos="814"/>
          <w:tab w:val="right" w:leader="dot" w:pos="9350"/>
        </w:tabs>
        <w:rPr>
          <w:ins w:id="457" w:author="Kyle Mc Hale Dela Cruz" w:date="2014-08-17T22:38:00Z"/>
          <w:del w:id="458" w:author="TinTin Kalaw" w:date="2014-08-19T08:26:00Z"/>
          <w:rFonts w:asciiTheme="minorHAnsi" w:eastAsiaTheme="minorEastAsia" w:hAnsiTheme="minorHAnsi" w:cstheme="minorBidi"/>
          <w:noProof/>
          <w:lang w:val="en-PH" w:eastAsia="ja-JP"/>
        </w:rPr>
      </w:pPr>
      <w:ins w:id="459" w:author="Kyle Mc Hale Dela Cruz" w:date="2014-08-17T22:38:00Z">
        <w:del w:id="460" w:author="TinTin Kalaw" w:date="2014-08-19T08:26:00Z">
          <w:r w:rsidRPr="00D250C8" w:rsidDel="006F08F4">
            <w:rPr>
              <w:noProof/>
              <w:color w:val="000000"/>
              <w14:scene3d>
                <w14:camera w14:prst="orthographicFront"/>
                <w14:lightRig w14:rig="threePt" w14:dir="t">
                  <w14:rot w14:lat="0" w14:lon="0" w14:rev="0"/>
                </w14:lightRig>
              </w14:scene3d>
            </w:rPr>
            <w:delText>3.5</w:delText>
          </w:r>
          <w:r w:rsidDel="006F08F4">
            <w:rPr>
              <w:rFonts w:asciiTheme="minorHAnsi" w:eastAsiaTheme="minorEastAsia" w:hAnsiTheme="minorHAnsi" w:cstheme="minorBidi"/>
              <w:noProof/>
              <w:lang w:val="en-PH" w:eastAsia="ja-JP"/>
            </w:rPr>
            <w:tab/>
          </w:r>
          <w:r w:rsidDel="006F08F4">
            <w:rPr>
              <w:noProof/>
            </w:rPr>
            <w:delText>Evaluation Metrics</w:delText>
          </w:r>
          <w:r w:rsidDel="006F08F4">
            <w:rPr>
              <w:noProof/>
            </w:rPr>
            <w:tab/>
            <w:delText>3-16</w:delText>
          </w:r>
        </w:del>
      </w:ins>
    </w:p>
    <w:p w14:paraId="7C63857F" w14:textId="77777777" w:rsidR="00B10656" w:rsidDel="006F08F4" w:rsidRDefault="00B10656">
      <w:pPr>
        <w:pStyle w:val="TOC3"/>
        <w:tabs>
          <w:tab w:val="left" w:pos="1254"/>
          <w:tab w:val="right" w:leader="dot" w:pos="9350"/>
        </w:tabs>
        <w:rPr>
          <w:ins w:id="461" w:author="Kyle Mc Hale Dela Cruz" w:date="2014-08-17T22:38:00Z"/>
          <w:del w:id="462" w:author="TinTin Kalaw" w:date="2014-08-19T08:26:00Z"/>
          <w:rFonts w:asciiTheme="minorHAnsi" w:eastAsiaTheme="minorEastAsia" w:hAnsiTheme="minorHAnsi" w:cstheme="minorBidi"/>
          <w:noProof/>
          <w:lang w:val="en-PH" w:eastAsia="ja-JP"/>
        </w:rPr>
      </w:pPr>
      <w:ins w:id="463" w:author="Kyle Mc Hale Dela Cruz" w:date="2014-08-17T22:38:00Z">
        <w:del w:id="464" w:author="TinTin Kalaw" w:date="2014-08-19T08:26:00Z">
          <w:r w:rsidRPr="00D250C8" w:rsidDel="006F08F4">
            <w:rPr>
              <w:noProof/>
              <w:color w:val="000000"/>
              <w14:scene3d>
                <w14:camera w14:prst="orthographicFront"/>
                <w14:lightRig w14:rig="threePt" w14:dir="t">
                  <w14:rot w14:lat="0" w14:lon="0" w14:rev="0"/>
                </w14:lightRig>
              </w14:scene3d>
            </w:rPr>
            <w:delText>3.5.1</w:delText>
          </w:r>
          <w:r w:rsidDel="006F08F4">
            <w:rPr>
              <w:rFonts w:asciiTheme="minorHAnsi" w:eastAsiaTheme="minorEastAsia" w:hAnsiTheme="minorHAnsi" w:cstheme="minorBidi"/>
              <w:noProof/>
              <w:lang w:val="en-PH" w:eastAsia="ja-JP"/>
            </w:rPr>
            <w:tab/>
          </w:r>
          <w:r w:rsidDel="006F08F4">
            <w:rPr>
              <w:noProof/>
            </w:rPr>
            <w:delText>F-measure</w:delText>
          </w:r>
          <w:r w:rsidDel="006F08F4">
            <w:rPr>
              <w:noProof/>
            </w:rPr>
            <w:tab/>
            <w:delText>3-16</w:delText>
          </w:r>
        </w:del>
      </w:ins>
    </w:p>
    <w:p w14:paraId="11054530" w14:textId="77777777" w:rsidR="00B10656" w:rsidDel="006F08F4" w:rsidRDefault="00B10656">
      <w:pPr>
        <w:pStyle w:val="TOC3"/>
        <w:tabs>
          <w:tab w:val="left" w:pos="1254"/>
          <w:tab w:val="right" w:leader="dot" w:pos="9350"/>
        </w:tabs>
        <w:rPr>
          <w:ins w:id="465" w:author="Kyle Mc Hale Dela Cruz" w:date="2014-08-17T22:38:00Z"/>
          <w:del w:id="466" w:author="TinTin Kalaw" w:date="2014-08-19T08:26:00Z"/>
          <w:rFonts w:asciiTheme="minorHAnsi" w:eastAsiaTheme="minorEastAsia" w:hAnsiTheme="minorHAnsi" w:cstheme="minorBidi"/>
          <w:noProof/>
          <w:lang w:val="en-PH" w:eastAsia="ja-JP"/>
        </w:rPr>
      </w:pPr>
      <w:ins w:id="467" w:author="Kyle Mc Hale Dela Cruz" w:date="2014-08-17T22:38:00Z">
        <w:del w:id="468" w:author="TinTin Kalaw" w:date="2014-08-19T08:26:00Z">
          <w:r w:rsidRPr="00D250C8" w:rsidDel="006F08F4">
            <w:rPr>
              <w:noProof/>
              <w:color w:val="000000"/>
              <w14:scene3d>
                <w14:camera w14:prst="orthographicFront"/>
                <w14:lightRig w14:rig="threePt" w14:dir="t">
                  <w14:rot w14:lat="0" w14:lon="0" w14:rev="0"/>
                </w14:lightRig>
              </w14:scene3d>
            </w:rPr>
            <w:delText>3.5.2</w:delText>
          </w:r>
          <w:r w:rsidDel="006F08F4">
            <w:rPr>
              <w:rFonts w:asciiTheme="minorHAnsi" w:eastAsiaTheme="minorEastAsia" w:hAnsiTheme="minorHAnsi" w:cstheme="minorBidi"/>
              <w:noProof/>
              <w:lang w:val="en-PH" w:eastAsia="ja-JP"/>
            </w:rPr>
            <w:tab/>
          </w:r>
          <w:r w:rsidDel="006F08F4">
            <w:rPr>
              <w:noProof/>
            </w:rPr>
            <w:delText>Kappa Statistics</w:delText>
          </w:r>
          <w:r w:rsidDel="006F08F4">
            <w:rPr>
              <w:noProof/>
            </w:rPr>
            <w:tab/>
            <w:delText>3-17</w:delText>
          </w:r>
        </w:del>
      </w:ins>
    </w:p>
    <w:p w14:paraId="123BF338" w14:textId="77777777" w:rsidR="00B10656" w:rsidDel="006F08F4" w:rsidRDefault="00B10656">
      <w:pPr>
        <w:pStyle w:val="TOC2"/>
        <w:tabs>
          <w:tab w:val="left" w:pos="814"/>
          <w:tab w:val="right" w:leader="dot" w:pos="9350"/>
        </w:tabs>
        <w:rPr>
          <w:ins w:id="469" w:author="Kyle Mc Hale Dela Cruz" w:date="2014-08-17T22:38:00Z"/>
          <w:del w:id="470" w:author="TinTin Kalaw" w:date="2014-08-19T08:26:00Z"/>
          <w:rFonts w:asciiTheme="minorHAnsi" w:eastAsiaTheme="minorEastAsia" w:hAnsiTheme="minorHAnsi" w:cstheme="minorBidi"/>
          <w:noProof/>
          <w:lang w:val="en-PH" w:eastAsia="ja-JP"/>
        </w:rPr>
      </w:pPr>
      <w:ins w:id="471" w:author="Kyle Mc Hale Dela Cruz" w:date="2014-08-17T22:38:00Z">
        <w:del w:id="472" w:author="TinTin Kalaw" w:date="2014-08-19T08:26:00Z">
          <w:r w:rsidRPr="00D250C8" w:rsidDel="006F08F4">
            <w:rPr>
              <w:noProof/>
              <w:color w:val="000000"/>
              <w14:scene3d>
                <w14:camera w14:prst="orthographicFront"/>
                <w14:lightRig w14:rig="threePt" w14:dir="t">
                  <w14:rot w14:lat="0" w14:lon="0" w14:rev="0"/>
                </w14:lightRig>
              </w14:scene3d>
            </w:rPr>
            <w:delText>3.6</w:delText>
          </w:r>
          <w:r w:rsidDel="006F08F4">
            <w:rPr>
              <w:rFonts w:asciiTheme="minorHAnsi" w:eastAsiaTheme="minorEastAsia" w:hAnsiTheme="minorHAnsi" w:cstheme="minorBidi"/>
              <w:noProof/>
              <w:lang w:val="en-PH" w:eastAsia="ja-JP"/>
            </w:rPr>
            <w:tab/>
          </w:r>
          <w:r w:rsidDel="006F08F4">
            <w:rPr>
              <w:noProof/>
            </w:rPr>
            <w:delText>Ontology</w:delText>
          </w:r>
          <w:r w:rsidDel="006F08F4">
            <w:rPr>
              <w:noProof/>
            </w:rPr>
            <w:tab/>
            <w:delText>3-17</w:delText>
          </w:r>
        </w:del>
      </w:ins>
    </w:p>
    <w:p w14:paraId="20EE6856" w14:textId="77777777" w:rsidR="00B10656" w:rsidDel="006F08F4" w:rsidRDefault="00B10656">
      <w:pPr>
        <w:pStyle w:val="TOC2"/>
        <w:tabs>
          <w:tab w:val="left" w:pos="814"/>
          <w:tab w:val="right" w:leader="dot" w:pos="9350"/>
        </w:tabs>
        <w:rPr>
          <w:ins w:id="473" w:author="Kyle Mc Hale Dela Cruz" w:date="2014-08-17T22:38:00Z"/>
          <w:del w:id="474" w:author="TinTin Kalaw" w:date="2014-08-19T08:26:00Z"/>
          <w:rFonts w:asciiTheme="minorHAnsi" w:eastAsiaTheme="minorEastAsia" w:hAnsiTheme="minorHAnsi" w:cstheme="minorBidi"/>
          <w:noProof/>
          <w:lang w:val="en-PH" w:eastAsia="ja-JP"/>
        </w:rPr>
      </w:pPr>
      <w:ins w:id="475" w:author="Kyle Mc Hale Dela Cruz" w:date="2014-08-17T22:38:00Z">
        <w:del w:id="476" w:author="TinTin Kalaw" w:date="2014-08-19T08:26:00Z">
          <w:r w:rsidRPr="00D250C8" w:rsidDel="006F08F4">
            <w:rPr>
              <w:noProof/>
              <w:color w:val="000000"/>
              <w14:scene3d>
                <w14:camera w14:prst="orthographicFront"/>
                <w14:lightRig w14:rig="threePt" w14:dir="t">
                  <w14:rot w14:lat="0" w14:lon="0" w14:rev="0"/>
                </w14:lightRig>
              </w14:scene3d>
            </w:rPr>
            <w:delText>3.7</w:delText>
          </w:r>
          <w:r w:rsidDel="006F08F4">
            <w:rPr>
              <w:rFonts w:asciiTheme="minorHAnsi" w:eastAsiaTheme="minorEastAsia" w:hAnsiTheme="minorHAnsi" w:cstheme="minorBidi"/>
              <w:noProof/>
              <w:lang w:val="en-PH" w:eastAsia="ja-JP"/>
            </w:rPr>
            <w:tab/>
          </w:r>
          <w:r w:rsidDel="006F08F4">
            <w:rPr>
              <w:noProof/>
            </w:rPr>
            <w:delText>Tools</w:delText>
          </w:r>
          <w:r w:rsidDel="006F08F4">
            <w:rPr>
              <w:noProof/>
            </w:rPr>
            <w:tab/>
            <w:delText>3-17</w:delText>
          </w:r>
        </w:del>
      </w:ins>
    </w:p>
    <w:p w14:paraId="75257F89" w14:textId="77777777" w:rsidR="00B10656" w:rsidDel="006F08F4" w:rsidRDefault="00B10656">
      <w:pPr>
        <w:pStyle w:val="TOC3"/>
        <w:tabs>
          <w:tab w:val="left" w:pos="1254"/>
          <w:tab w:val="right" w:leader="dot" w:pos="9350"/>
        </w:tabs>
        <w:rPr>
          <w:ins w:id="477" w:author="Kyle Mc Hale Dela Cruz" w:date="2014-08-17T22:38:00Z"/>
          <w:del w:id="478" w:author="TinTin Kalaw" w:date="2014-08-19T08:26:00Z"/>
          <w:rFonts w:asciiTheme="minorHAnsi" w:eastAsiaTheme="minorEastAsia" w:hAnsiTheme="minorHAnsi" w:cstheme="minorBidi"/>
          <w:noProof/>
          <w:lang w:val="en-PH" w:eastAsia="ja-JP"/>
        </w:rPr>
      </w:pPr>
      <w:ins w:id="479" w:author="Kyle Mc Hale Dela Cruz" w:date="2014-08-17T22:38:00Z">
        <w:del w:id="480" w:author="TinTin Kalaw" w:date="2014-08-19T08:26:00Z">
          <w:r w:rsidRPr="00D250C8" w:rsidDel="006F08F4">
            <w:rPr>
              <w:noProof/>
              <w:color w:val="000000"/>
              <w14:scene3d>
                <w14:camera w14:prst="orthographicFront"/>
                <w14:lightRig w14:rig="threePt" w14:dir="t">
                  <w14:rot w14:lat="0" w14:lon="0" w14:rev="0"/>
                </w14:lightRig>
              </w14:scene3d>
            </w:rPr>
            <w:delText>3.7.1</w:delText>
          </w:r>
          <w:r w:rsidDel="006F08F4">
            <w:rPr>
              <w:rFonts w:asciiTheme="minorHAnsi" w:eastAsiaTheme="minorEastAsia" w:hAnsiTheme="minorHAnsi" w:cstheme="minorBidi"/>
              <w:noProof/>
              <w:lang w:val="en-PH" w:eastAsia="ja-JP"/>
            </w:rPr>
            <w:tab/>
          </w:r>
          <w:r w:rsidDel="006F08F4">
            <w:rPr>
              <w:noProof/>
            </w:rPr>
            <w:delText>Apache OpenNLP (OpenNLP, 2011)</w:delText>
          </w:r>
          <w:r w:rsidDel="006F08F4">
            <w:rPr>
              <w:noProof/>
            </w:rPr>
            <w:tab/>
            <w:delText>3-18</w:delText>
          </w:r>
        </w:del>
      </w:ins>
    </w:p>
    <w:p w14:paraId="3A9A91DF" w14:textId="77777777" w:rsidR="00B10656" w:rsidDel="006F08F4" w:rsidRDefault="00B10656">
      <w:pPr>
        <w:pStyle w:val="TOC3"/>
        <w:tabs>
          <w:tab w:val="left" w:pos="1254"/>
          <w:tab w:val="right" w:leader="dot" w:pos="9350"/>
        </w:tabs>
        <w:rPr>
          <w:ins w:id="481" w:author="Kyle Mc Hale Dela Cruz" w:date="2014-08-17T22:38:00Z"/>
          <w:del w:id="482" w:author="TinTin Kalaw" w:date="2014-08-19T08:26:00Z"/>
          <w:rFonts w:asciiTheme="minorHAnsi" w:eastAsiaTheme="minorEastAsia" w:hAnsiTheme="minorHAnsi" w:cstheme="minorBidi"/>
          <w:noProof/>
          <w:lang w:val="en-PH" w:eastAsia="ja-JP"/>
        </w:rPr>
      </w:pPr>
      <w:ins w:id="483" w:author="Kyle Mc Hale Dela Cruz" w:date="2014-08-17T22:38:00Z">
        <w:del w:id="484" w:author="TinTin Kalaw" w:date="2014-08-19T08:26:00Z">
          <w:r w:rsidRPr="00D250C8" w:rsidDel="006F08F4">
            <w:rPr>
              <w:noProof/>
              <w:color w:val="000000"/>
              <w14:scene3d>
                <w14:camera w14:prst="orthographicFront"/>
                <w14:lightRig w14:rig="threePt" w14:dir="t">
                  <w14:rot w14:lat="0" w14:lon="0" w14:rev="0"/>
                </w14:lightRig>
              </w14:scene3d>
            </w:rPr>
            <w:delText>3.7.2</w:delText>
          </w:r>
          <w:r w:rsidDel="006F08F4">
            <w:rPr>
              <w:rFonts w:asciiTheme="minorHAnsi" w:eastAsiaTheme="minorEastAsia" w:hAnsiTheme="minorHAnsi" w:cstheme="minorBidi"/>
              <w:noProof/>
              <w:lang w:val="en-PH" w:eastAsia="ja-JP"/>
            </w:rPr>
            <w:tab/>
          </w:r>
          <w:r w:rsidDel="006F08F4">
            <w:rPr>
              <w:noProof/>
            </w:rPr>
            <w:delText>ANNIE (Cunningham et al., 2002)</w:delText>
          </w:r>
          <w:r w:rsidDel="006F08F4">
            <w:rPr>
              <w:noProof/>
            </w:rPr>
            <w:tab/>
            <w:delText>3-19</w:delText>
          </w:r>
        </w:del>
      </w:ins>
    </w:p>
    <w:p w14:paraId="56DAEF74" w14:textId="77777777" w:rsidR="00B10656" w:rsidDel="006F08F4" w:rsidRDefault="00B10656">
      <w:pPr>
        <w:pStyle w:val="TOC3"/>
        <w:tabs>
          <w:tab w:val="left" w:pos="1254"/>
          <w:tab w:val="right" w:leader="dot" w:pos="9350"/>
        </w:tabs>
        <w:rPr>
          <w:ins w:id="485" w:author="Kyle Mc Hale Dela Cruz" w:date="2014-08-17T22:38:00Z"/>
          <w:del w:id="486" w:author="TinTin Kalaw" w:date="2014-08-19T08:26:00Z"/>
          <w:rFonts w:asciiTheme="minorHAnsi" w:eastAsiaTheme="minorEastAsia" w:hAnsiTheme="minorHAnsi" w:cstheme="minorBidi"/>
          <w:noProof/>
          <w:lang w:val="en-PH" w:eastAsia="ja-JP"/>
        </w:rPr>
      </w:pPr>
      <w:ins w:id="487" w:author="Kyle Mc Hale Dela Cruz" w:date="2014-08-17T22:38:00Z">
        <w:del w:id="488" w:author="TinTin Kalaw" w:date="2014-08-19T08:26:00Z">
          <w:r w:rsidRPr="00D250C8" w:rsidDel="006F08F4">
            <w:rPr>
              <w:noProof/>
              <w:color w:val="000000"/>
              <w14:scene3d>
                <w14:camera w14:prst="orthographicFront"/>
                <w14:lightRig w14:rig="threePt" w14:dir="t">
                  <w14:rot w14:lat="0" w14:lon="0" w14:rev="0"/>
                </w14:lightRig>
              </w14:scene3d>
            </w:rPr>
            <w:delText>3.7.3</w:delText>
          </w:r>
          <w:r w:rsidDel="006F08F4">
            <w:rPr>
              <w:rFonts w:asciiTheme="minorHAnsi" w:eastAsiaTheme="minorEastAsia" w:hAnsiTheme="minorHAnsi" w:cstheme="minorBidi"/>
              <w:noProof/>
              <w:lang w:val="en-PH" w:eastAsia="ja-JP"/>
            </w:rPr>
            <w:tab/>
          </w:r>
          <w:r w:rsidDel="006F08F4">
            <w:rPr>
              <w:noProof/>
            </w:rPr>
            <w:delText>Twitter NLP Tools (Ritter et al., 2011)</w:delText>
          </w:r>
          <w:r w:rsidDel="006F08F4">
            <w:rPr>
              <w:noProof/>
            </w:rPr>
            <w:tab/>
            <w:delText>3-20</w:delText>
          </w:r>
        </w:del>
      </w:ins>
    </w:p>
    <w:p w14:paraId="28210E02" w14:textId="77777777" w:rsidR="00B10656" w:rsidDel="006F08F4" w:rsidRDefault="00B10656">
      <w:pPr>
        <w:pStyle w:val="TOC3"/>
        <w:tabs>
          <w:tab w:val="left" w:pos="1254"/>
          <w:tab w:val="right" w:leader="dot" w:pos="9350"/>
        </w:tabs>
        <w:rPr>
          <w:ins w:id="489" w:author="Kyle Mc Hale Dela Cruz" w:date="2014-08-17T22:38:00Z"/>
          <w:del w:id="490" w:author="TinTin Kalaw" w:date="2014-08-19T08:26:00Z"/>
          <w:rFonts w:asciiTheme="minorHAnsi" w:eastAsiaTheme="minorEastAsia" w:hAnsiTheme="minorHAnsi" w:cstheme="minorBidi"/>
          <w:noProof/>
          <w:lang w:val="en-PH" w:eastAsia="ja-JP"/>
        </w:rPr>
      </w:pPr>
      <w:ins w:id="491" w:author="Kyle Mc Hale Dela Cruz" w:date="2014-08-17T22:38:00Z">
        <w:del w:id="492" w:author="TinTin Kalaw" w:date="2014-08-19T08:26:00Z">
          <w:r w:rsidRPr="00D250C8" w:rsidDel="006F08F4">
            <w:rPr>
              <w:noProof/>
              <w:color w:val="000000"/>
              <w14:scene3d>
                <w14:camera w14:prst="orthographicFront"/>
                <w14:lightRig w14:rig="threePt" w14:dir="t">
                  <w14:rot w14:lat="0" w14:lon="0" w14:rev="0"/>
                </w14:lightRig>
              </w14:scene3d>
            </w:rPr>
            <w:delText>3.7.4</w:delText>
          </w:r>
          <w:r w:rsidDel="006F08F4">
            <w:rPr>
              <w:rFonts w:asciiTheme="minorHAnsi" w:eastAsiaTheme="minorEastAsia" w:hAnsiTheme="minorHAnsi" w:cstheme="minorBidi"/>
              <w:noProof/>
              <w:lang w:val="en-PH" w:eastAsia="ja-JP"/>
            </w:rPr>
            <w:tab/>
          </w:r>
          <w:r w:rsidDel="006F08F4">
            <w:rPr>
              <w:noProof/>
            </w:rPr>
            <w:delText>Weka (Weka 3, n.d.)</w:delText>
          </w:r>
          <w:r w:rsidDel="006F08F4">
            <w:rPr>
              <w:noProof/>
            </w:rPr>
            <w:tab/>
            <w:delText>3-22</w:delText>
          </w:r>
        </w:del>
      </w:ins>
    </w:p>
    <w:p w14:paraId="1723268A" w14:textId="77777777" w:rsidR="00B10656" w:rsidDel="006F08F4" w:rsidRDefault="00B10656">
      <w:pPr>
        <w:pStyle w:val="TOC3"/>
        <w:tabs>
          <w:tab w:val="left" w:pos="1254"/>
          <w:tab w:val="right" w:leader="dot" w:pos="9350"/>
        </w:tabs>
        <w:rPr>
          <w:ins w:id="493" w:author="Kyle Mc Hale Dela Cruz" w:date="2014-08-17T22:38:00Z"/>
          <w:del w:id="494" w:author="TinTin Kalaw" w:date="2014-08-19T08:26:00Z"/>
          <w:rFonts w:asciiTheme="minorHAnsi" w:eastAsiaTheme="minorEastAsia" w:hAnsiTheme="minorHAnsi" w:cstheme="minorBidi"/>
          <w:noProof/>
          <w:lang w:val="en-PH" w:eastAsia="ja-JP"/>
        </w:rPr>
      </w:pPr>
      <w:ins w:id="495" w:author="Kyle Mc Hale Dela Cruz" w:date="2014-08-17T22:38:00Z">
        <w:del w:id="496" w:author="TinTin Kalaw" w:date="2014-08-19T08:26:00Z">
          <w:r w:rsidRPr="00D250C8" w:rsidDel="006F08F4">
            <w:rPr>
              <w:noProof/>
              <w:color w:val="000000"/>
              <w14:scene3d>
                <w14:camera w14:prst="orthographicFront"/>
                <w14:lightRig w14:rig="threePt" w14:dir="t">
                  <w14:rot w14:lat="0" w14:lon="0" w14:rev="0"/>
                </w14:lightRig>
              </w14:scene3d>
            </w:rPr>
            <w:delText>3.7.5</w:delText>
          </w:r>
          <w:r w:rsidDel="006F08F4">
            <w:rPr>
              <w:rFonts w:asciiTheme="minorHAnsi" w:eastAsiaTheme="minorEastAsia" w:hAnsiTheme="minorHAnsi" w:cstheme="minorBidi"/>
              <w:noProof/>
              <w:lang w:val="en-PH" w:eastAsia="ja-JP"/>
            </w:rPr>
            <w:tab/>
          </w:r>
          <w:r w:rsidDel="006F08F4">
            <w:rPr>
              <w:noProof/>
            </w:rPr>
            <w:delText>TwitIE (Bontcheva et al., 2013)</w:delText>
          </w:r>
          <w:r w:rsidDel="006F08F4">
            <w:rPr>
              <w:noProof/>
            </w:rPr>
            <w:tab/>
            <w:delText>3-22</w:delText>
          </w:r>
        </w:del>
      </w:ins>
    </w:p>
    <w:p w14:paraId="3A8A3E5F" w14:textId="77777777" w:rsidR="00B10656" w:rsidDel="006F08F4" w:rsidRDefault="00B10656">
      <w:pPr>
        <w:pStyle w:val="TOC3"/>
        <w:tabs>
          <w:tab w:val="left" w:pos="1254"/>
          <w:tab w:val="right" w:leader="dot" w:pos="9350"/>
        </w:tabs>
        <w:rPr>
          <w:ins w:id="497" w:author="Kyle Mc Hale Dela Cruz" w:date="2014-08-17T22:38:00Z"/>
          <w:del w:id="498" w:author="TinTin Kalaw" w:date="2014-08-19T08:26:00Z"/>
          <w:rFonts w:asciiTheme="minorHAnsi" w:eastAsiaTheme="minorEastAsia" w:hAnsiTheme="minorHAnsi" w:cstheme="minorBidi"/>
          <w:noProof/>
          <w:lang w:val="en-PH" w:eastAsia="ja-JP"/>
        </w:rPr>
      </w:pPr>
      <w:ins w:id="499" w:author="Kyle Mc Hale Dela Cruz" w:date="2014-08-17T22:38:00Z">
        <w:del w:id="500" w:author="TinTin Kalaw" w:date="2014-08-19T08:26:00Z">
          <w:r w:rsidRPr="00D250C8" w:rsidDel="006F08F4">
            <w:rPr>
              <w:noProof/>
              <w:color w:val="000000"/>
              <w14:scene3d>
                <w14:camera w14:prst="orthographicFront"/>
                <w14:lightRig w14:rig="threePt" w14:dir="t">
                  <w14:rot w14:lat="0" w14:lon="0" w14:rev="0"/>
                </w14:lightRig>
              </w14:scene3d>
            </w:rPr>
            <w:delText>3.7.6</w:delText>
          </w:r>
          <w:r w:rsidDel="006F08F4">
            <w:rPr>
              <w:rFonts w:asciiTheme="minorHAnsi" w:eastAsiaTheme="minorEastAsia" w:hAnsiTheme="minorHAnsi" w:cstheme="minorBidi"/>
              <w:noProof/>
              <w:lang w:val="en-PH" w:eastAsia="ja-JP"/>
            </w:rPr>
            <w:tab/>
          </w:r>
          <w:r w:rsidDel="006F08F4">
            <w:rPr>
              <w:noProof/>
            </w:rPr>
            <w:delText>OWL API (Horridge &amp; Bechhoffer, 2011)</w:delText>
          </w:r>
          <w:r w:rsidDel="006F08F4">
            <w:rPr>
              <w:noProof/>
            </w:rPr>
            <w:tab/>
            <w:delText>3-22</w:delText>
          </w:r>
        </w:del>
      </w:ins>
    </w:p>
    <w:p w14:paraId="64878BDD" w14:textId="77777777" w:rsidR="00B10656" w:rsidDel="006F08F4" w:rsidRDefault="00B10656">
      <w:pPr>
        <w:pStyle w:val="TOC3"/>
        <w:tabs>
          <w:tab w:val="left" w:pos="1254"/>
          <w:tab w:val="right" w:leader="dot" w:pos="9350"/>
        </w:tabs>
        <w:rPr>
          <w:ins w:id="501" w:author="Kyle Mc Hale Dela Cruz" w:date="2014-08-17T22:38:00Z"/>
          <w:del w:id="502" w:author="TinTin Kalaw" w:date="2014-08-19T08:26:00Z"/>
          <w:rFonts w:asciiTheme="minorHAnsi" w:eastAsiaTheme="minorEastAsia" w:hAnsiTheme="minorHAnsi" w:cstheme="minorBidi"/>
          <w:noProof/>
          <w:lang w:val="en-PH" w:eastAsia="ja-JP"/>
        </w:rPr>
      </w:pPr>
      <w:ins w:id="503" w:author="Kyle Mc Hale Dela Cruz" w:date="2014-08-17T22:38:00Z">
        <w:del w:id="504" w:author="TinTin Kalaw" w:date="2014-08-19T08:26:00Z">
          <w:r w:rsidRPr="00D250C8" w:rsidDel="006F08F4">
            <w:rPr>
              <w:noProof/>
              <w:color w:val="000000"/>
              <w14:scene3d>
                <w14:camera w14:prst="orthographicFront"/>
                <w14:lightRig w14:rig="threePt" w14:dir="t">
                  <w14:rot w14:lat="0" w14:lon="0" w14:rev="0"/>
                </w14:lightRig>
              </w14:scene3d>
            </w:rPr>
            <w:delText>3.7.7</w:delText>
          </w:r>
          <w:r w:rsidDel="006F08F4">
            <w:rPr>
              <w:rFonts w:asciiTheme="minorHAnsi" w:eastAsiaTheme="minorEastAsia" w:hAnsiTheme="minorHAnsi" w:cstheme="minorBidi"/>
              <w:noProof/>
              <w:lang w:val="en-PH" w:eastAsia="ja-JP"/>
            </w:rPr>
            <w:tab/>
          </w:r>
          <w:r w:rsidDel="006F08F4">
            <w:rPr>
              <w:noProof/>
            </w:rPr>
            <w:delText>ArkNLP (Gimpel et al., 2011)</w:delText>
          </w:r>
          <w:r w:rsidDel="006F08F4">
            <w:rPr>
              <w:noProof/>
            </w:rPr>
            <w:tab/>
            <w:delText>3-23</w:delText>
          </w:r>
        </w:del>
      </w:ins>
    </w:p>
    <w:p w14:paraId="3F0D96D2" w14:textId="77777777" w:rsidR="00B10656" w:rsidDel="006F08F4" w:rsidRDefault="00B10656">
      <w:pPr>
        <w:pStyle w:val="TOC1"/>
        <w:tabs>
          <w:tab w:val="left" w:pos="574"/>
          <w:tab w:val="right" w:leader="dot" w:pos="9350"/>
        </w:tabs>
        <w:rPr>
          <w:ins w:id="505" w:author="Kyle Mc Hale Dela Cruz" w:date="2014-08-17T22:38:00Z"/>
          <w:del w:id="506" w:author="TinTin Kalaw" w:date="2014-08-19T08:26:00Z"/>
          <w:rFonts w:asciiTheme="minorHAnsi" w:eastAsiaTheme="minorEastAsia" w:hAnsiTheme="minorHAnsi" w:cstheme="minorBidi"/>
          <w:noProof/>
          <w:lang w:val="en-PH" w:eastAsia="ja-JP"/>
        </w:rPr>
      </w:pPr>
      <w:ins w:id="507" w:author="Kyle Mc Hale Dela Cruz" w:date="2014-08-17T22:38:00Z">
        <w:del w:id="508" w:author="TinTin Kalaw" w:date="2014-08-19T08:26:00Z">
          <w:r w:rsidDel="006F08F4">
            <w:rPr>
              <w:noProof/>
            </w:rPr>
            <w:delText>4.0</w:delText>
          </w:r>
          <w:r w:rsidDel="006F08F4">
            <w:rPr>
              <w:rFonts w:asciiTheme="minorHAnsi" w:eastAsiaTheme="minorEastAsia" w:hAnsiTheme="minorHAnsi" w:cstheme="minorBidi"/>
              <w:noProof/>
              <w:lang w:val="en-PH" w:eastAsia="ja-JP"/>
            </w:rPr>
            <w:tab/>
          </w:r>
          <w:r w:rsidDel="006F08F4">
            <w:rPr>
              <w:noProof/>
            </w:rPr>
            <w:delText>The FILEIET System</w:delText>
          </w:r>
          <w:r w:rsidDel="006F08F4">
            <w:rPr>
              <w:noProof/>
            </w:rPr>
            <w:tab/>
            <w:delText>4-1</w:delText>
          </w:r>
        </w:del>
      </w:ins>
    </w:p>
    <w:p w14:paraId="075FC199" w14:textId="77777777" w:rsidR="00B10656" w:rsidDel="006F08F4" w:rsidRDefault="00B10656">
      <w:pPr>
        <w:pStyle w:val="TOC2"/>
        <w:tabs>
          <w:tab w:val="left" w:pos="814"/>
          <w:tab w:val="right" w:leader="dot" w:pos="9350"/>
        </w:tabs>
        <w:rPr>
          <w:ins w:id="509" w:author="Kyle Mc Hale Dela Cruz" w:date="2014-08-17T22:38:00Z"/>
          <w:del w:id="510" w:author="TinTin Kalaw" w:date="2014-08-19T08:26:00Z"/>
          <w:rFonts w:asciiTheme="minorHAnsi" w:eastAsiaTheme="minorEastAsia" w:hAnsiTheme="minorHAnsi" w:cstheme="minorBidi"/>
          <w:noProof/>
          <w:lang w:val="en-PH" w:eastAsia="ja-JP"/>
        </w:rPr>
      </w:pPr>
      <w:ins w:id="511" w:author="Kyle Mc Hale Dela Cruz" w:date="2014-08-17T22:38:00Z">
        <w:del w:id="512" w:author="TinTin Kalaw" w:date="2014-08-19T08:26:00Z">
          <w:r w:rsidRPr="00D250C8" w:rsidDel="006F08F4">
            <w:rPr>
              <w:noProof/>
              <w:color w:val="000000"/>
              <w14:scene3d>
                <w14:camera w14:prst="orthographicFront"/>
                <w14:lightRig w14:rig="threePt" w14:dir="t">
                  <w14:rot w14:lat="0" w14:lon="0" w14:rev="0"/>
                </w14:lightRig>
              </w14:scene3d>
            </w:rPr>
            <w:delText>4.1</w:delText>
          </w:r>
          <w:r w:rsidDel="006F08F4">
            <w:rPr>
              <w:rFonts w:asciiTheme="minorHAnsi" w:eastAsiaTheme="minorEastAsia" w:hAnsiTheme="minorHAnsi" w:cstheme="minorBidi"/>
              <w:noProof/>
              <w:lang w:val="en-PH" w:eastAsia="ja-JP"/>
            </w:rPr>
            <w:tab/>
          </w:r>
          <w:r w:rsidDel="006F08F4">
            <w:rPr>
              <w:noProof/>
            </w:rPr>
            <w:delText>System Overview</w:delText>
          </w:r>
          <w:r w:rsidDel="006F08F4">
            <w:rPr>
              <w:noProof/>
            </w:rPr>
            <w:tab/>
            <w:delText>4-1</w:delText>
          </w:r>
        </w:del>
      </w:ins>
    </w:p>
    <w:p w14:paraId="7F92ACBF" w14:textId="77777777" w:rsidR="00B10656" w:rsidDel="006F08F4" w:rsidRDefault="00B10656">
      <w:pPr>
        <w:pStyle w:val="TOC2"/>
        <w:tabs>
          <w:tab w:val="left" w:pos="814"/>
          <w:tab w:val="right" w:leader="dot" w:pos="9350"/>
        </w:tabs>
        <w:rPr>
          <w:ins w:id="513" w:author="Kyle Mc Hale Dela Cruz" w:date="2014-08-17T22:38:00Z"/>
          <w:del w:id="514" w:author="TinTin Kalaw" w:date="2014-08-19T08:26:00Z"/>
          <w:rFonts w:asciiTheme="minorHAnsi" w:eastAsiaTheme="minorEastAsia" w:hAnsiTheme="minorHAnsi" w:cstheme="minorBidi"/>
          <w:noProof/>
          <w:lang w:val="en-PH" w:eastAsia="ja-JP"/>
        </w:rPr>
      </w:pPr>
      <w:ins w:id="515" w:author="Kyle Mc Hale Dela Cruz" w:date="2014-08-17T22:38:00Z">
        <w:del w:id="516" w:author="TinTin Kalaw" w:date="2014-08-19T08:26:00Z">
          <w:r w:rsidRPr="00D250C8" w:rsidDel="006F08F4">
            <w:rPr>
              <w:noProof/>
              <w:color w:val="000000"/>
              <w14:scene3d>
                <w14:camera w14:prst="orthographicFront"/>
                <w14:lightRig w14:rig="threePt" w14:dir="t">
                  <w14:rot w14:lat="0" w14:lon="0" w14:rev="0"/>
                </w14:lightRig>
              </w14:scene3d>
            </w:rPr>
            <w:delText>4.2</w:delText>
          </w:r>
          <w:r w:rsidDel="006F08F4">
            <w:rPr>
              <w:rFonts w:asciiTheme="minorHAnsi" w:eastAsiaTheme="minorEastAsia" w:hAnsiTheme="minorHAnsi" w:cstheme="minorBidi"/>
              <w:noProof/>
              <w:lang w:val="en-PH" w:eastAsia="ja-JP"/>
            </w:rPr>
            <w:tab/>
          </w:r>
          <w:r w:rsidDel="006F08F4">
            <w:rPr>
              <w:noProof/>
            </w:rPr>
            <w:delText>System Objectives</w:delText>
          </w:r>
          <w:r w:rsidDel="006F08F4">
            <w:rPr>
              <w:noProof/>
            </w:rPr>
            <w:tab/>
            <w:delText>4-1</w:delText>
          </w:r>
        </w:del>
      </w:ins>
    </w:p>
    <w:p w14:paraId="38FA14FF" w14:textId="77777777" w:rsidR="00B10656" w:rsidDel="006F08F4" w:rsidRDefault="00B10656">
      <w:pPr>
        <w:pStyle w:val="TOC3"/>
        <w:tabs>
          <w:tab w:val="left" w:pos="1254"/>
          <w:tab w:val="right" w:leader="dot" w:pos="9350"/>
        </w:tabs>
        <w:rPr>
          <w:ins w:id="517" w:author="Kyle Mc Hale Dela Cruz" w:date="2014-08-17T22:38:00Z"/>
          <w:del w:id="518" w:author="TinTin Kalaw" w:date="2014-08-19T08:26:00Z"/>
          <w:rFonts w:asciiTheme="minorHAnsi" w:eastAsiaTheme="minorEastAsia" w:hAnsiTheme="minorHAnsi" w:cstheme="minorBidi"/>
          <w:noProof/>
          <w:lang w:val="en-PH" w:eastAsia="ja-JP"/>
        </w:rPr>
      </w:pPr>
      <w:ins w:id="519" w:author="Kyle Mc Hale Dela Cruz" w:date="2014-08-17T22:38:00Z">
        <w:del w:id="520" w:author="TinTin Kalaw" w:date="2014-08-19T08:26:00Z">
          <w:r w:rsidRPr="00D250C8" w:rsidDel="006F08F4">
            <w:rPr>
              <w:noProof/>
              <w:color w:val="000000"/>
              <w14:scene3d>
                <w14:camera w14:prst="orthographicFront"/>
                <w14:lightRig w14:rig="threePt" w14:dir="t">
                  <w14:rot w14:lat="0" w14:lon="0" w14:rev="0"/>
                </w14:lightRig>
              </w14:scene3d>
            </w:rPr>
            <w:delText>4.2.1</w:delText>
          </w:r>
          <w:r w:rsidDel="006F08F4">
            <w:rPr>
              <w:rFonts w:asciiTheme="minorHAnsi" w:eastAsiaTheme="minorEastAsia" w:hAnsiTheme="minorHAnsi" w:cstheme="minorBidi"/>
              <w:noProof/>
              <w:lang w:val="en-PH" w:eastAsia="ja-JP"/>
            </w:rPr>
            <w:tab/>
          </w:r>
          <w:r w:rsidDel="006F08F4">
            <w:rPr>
              <w:noProof/>
            </w:rPr>
            <w:delText>General Objective</w:delText>
          </w:r>
          <w:r w:rsidDel="006F08F4">
            <w:rPr>
              <w:noProof/>
            </w:rPr>
            <w:tab/>
            <w:delText>4-1</w:delText>
          </w:r>
        </w:del>
      </w:ins>
    </w:p>
    <w:p w14:paraId="6D044CFB" w14:textId="77777777" w:rsidR="00B10656" w:rsidDel="006F08F4" w:rsidRDefault="00B10656">
      <w:pPr>
        <w:pStyle w:val="TOC3"/>
        <w:tabs>
          <w:tab w:val="left" w:pos="1254"/>
          <w:tab w:val="right" w:leader="dot" w:pos="9350"/>
        </w:tabs>
        <w:rPr>
          <w:ins w:id="521" w:author="Kyle Mc Hale Dela Cruz" w:date="2014-08-17T22:38:00Z"/>
          <w:del w:id="522" w:author="TinTin Kalaw" w:date="2014-08-19T08:26:00Z"/>
          <w:rFonts w:asciiTheme="minorHAnsi" w:eastAsiaTheme="minorEastAsia" w:hAnsiTheme="minorHAnsi" w:cstheme="minorBidi"/>
          <w:noProof/>
          <w:lang w:val="en-PH" w:eastAsia="ja-JP"/>
        </w:rPr>
      </w:pPr>
      <w:ins w:id="523" w:author="Kyle Mc Hale Dela Cruz" w:date="2014-08-17T22:38:00Z">
        <w:del w:id="524" w:author="TinTin Kalaw" w:date="2014-08-19T08:26:00Z">
          <w:r w:rsidRPr="00D250C8" w:rsidDel="006F08F4">
            <w:rPr>
              <w:noProof/>
              <w:color w:val="000000"/>
              <w14:scene3d>
                <w14:camera w14:prst="orthographicFront"/>
                <w14:lightRig w14:rig="threePt" w14:dir="t">
                  <w14:rot w14:lat="0" w14:lon="0" w14:rev="0"/>
                </w14:lightRig>
              </w14:scene3d>
            </w:rPr>
            <w:delText>4.2.2</w:delText>
          </w:r>
          <w:r w:rsidDel="006F08F4">
            <w:rPr>
              <w:rFonts w:asciiTheme="minorHAnsi" w:eastAsiaTheme="minorEastAsia" w:hAnsiTheme="minorHAnsi" w:cstheme="minorBidi"/>
              <w:noProof/>
              <w:lang w:val="en-PH" w:eastAsia="ja-JP"/>
            </w:rPr>
            <w:tab/>
          </w:r>
          <w:r w:rsidDel="006F08F4">
            <w:rPr>
              <w:noProof/>
            </w:rPr>
            <w:delText>Specific Objectives</w:delText>
          </w:r>
          <w:r w:rsidDel="006F08F4">
            <w:rPr>
              <w:noProof/>
            </w:rPr>
            <w:tab/>
            <w:delText>4-1</w:delText>
          </w:r>
        </w:del>
      </w:ins>
    </w:p>
    <w:p w14:paraId="590A2AEC" w14:textId="77777777" w:rsidR="00B10656" w:rsidDel="006F08F4" w:rsidRDefault="00B10656">
      <w:pPr>
        <w:pStyle w:val="TOC2"/>
        <w:tabs>
          <w:tab w:val="left" w:pos="814"/>
          <w:tab w:val="right" w:leader="dot" w:pos="9350"/>
        </w:tabs>
        <w:rPr>
          <w:ins w:id="525" w:author="Kyle Mc Hale Dela Cruz" w:date="2014-08-17T22:38:00Z"/>
          <w:del w:id="526" w:author="TinTin Kalaw" w:date="2014-08-19T08:26:00Z"/>
          <w:rFonts w:asciiTheme="minorHAnsi" w:eastAsiaTheme="minorEastAsia" w:hAnsiTheme="minorHAnsi" w:cstheme="minorBidi"/>
          <w:noProof/>
          <w:lang w:val="en-PH" w:eastAsia="ja-JP"/>
        </w:rPr>
      </w:pPr>
      <w:ins w:id="527" w:author="Kyle Mc Hale Dela Cruz" w:date="2014-08-17T22:38:00Z">
        <w:del w:id="528" w:author="TinTin Kalaw" w:date="2014-08-19T08:26:00Z">
          <w:r w:rsidRPr="00D250C8" w:rsidDel="006F08F4">
            <w:rPr>
              <w:noProof/>
              <w:color w:val="000000"/>
              <w14:scene3d>
                <w14:camera w14:prst="orthographicFront"/>
                <w14:lightRig w14:rig="threePt" w14:dir="t">
                  <w14:rot w14:lat="0" w14:lon="0" w14:rev="0"/>
                </w14:lightRig>
              </w14:scene3d>
            </w:rPr>
            <w:delText>4.3</w:delText>
          </w:r>
          <w:r w:rsidDel="006F08F4">
            <w:rPr>
              <w:rFonts w:asciiTheme="minorHAnsi" w:eastAsiaTheme="minorEastAsia" w:hAnsiTheme="minorHAnsi" w:cstheme="minorBidi"/>
              <w:noProof/>
              <w:lang w:val="en-PH" w:eastAsia="ja-JP"/>
            </w:rPr>
            <w:tab/>
          </w:r>
          <w:r w:rsidDel="006F08F4">
            <w:rPr>
              <w:noProof/>
            </w:rPr>
            <w:delText>System Scope and Limitations</w:delText>
          </w:r>
          <w:r w:rsidDel="006F08F4">
            <w:rPr>
              <w:noProof/>
            </w:rPr>
            <w:tab/>
            <w:delText>4-1</w:delText>
          </w:r>
        </w:del>
      </w:ins>
    </w:p>
    <w:p w14:paraId="761D95BE" w14:textId="77777777" w:rsidR="00B10656" w:rsidDel="006F08F4" w:rsidRDefault="00B10656">
      <w:pPr>
        <w:pStyle w:val="TOC2"/>
        <w:tabs>
          <w:tab w:val="left" w:pos="814"/>
          <w:tab w:val="right" w:leader="dot" w:pos="9350"/>
        </w:tabs>
        <w:rPr>
          <w:ins w:id="529" w:author="Kyle Mc Hale Dela Cruz" w:date="2014-08-17T22:38:00Z"/>
          <w:del w:id="530" w:author="TinTin Kalaw" w:date="2014-08-19T08:26:00Z"/>
          <w:rFonts w:asciiTheme="minorHAnsi" w:eastAsiaTheme="minorEastAsia" w:hAnsiTheme="minorHAnsi" w:cstheme="minorBidi"/>
          <w:noProof/>
          <w:lang w:val="en-PH" w:eastAsia="ja-JP"/>
        </w:rPr>
      </w:pPr>
      <w:ins w:id="531" w:author="Kyle Mc Hale Dela Cruz" w:date="2014-08-17T22:38:00Z">
        <w:del w:id="532" w:author="TinTin Kalaw" w:date="2014-08-19T08:26:00Z">
          <w:r w:rsidRPr="00D250C8" w:rsidDel="006F08F4">
            <w:rPr>
              <w:noProof/>
              <w:color w:val="000000"/>
              <w14:scene3d>
                <w14:camera w14:prst="orthographicFront"/>
                <w14:lightRig w14:rig="threePt" w14:dir="t">
                  <w14:rot w14:lat="0" w14:lon="0" w14:rev="0"/>
                </w14:lightRig>
              </w14:scene3d>
            </w:rPr>
            <w:delText>4.4</w:delText>
          </w:r>
          <w:r w:rsidDel="006F08F4">
            <w:rPr>
              <w:rFonts w:asciiTheme="minorHAnsi" w:eastAsiaTheme="minorEastAsia" w:hAnsiTheme="minorHAnsi" w:cstheme="minorBidi"/>
              <w:noProof/>
              <w:lang w:val="en-PH" w:eastAsia="ja-JP"/>
            </w:rPr>
            <w:tab/>
          </w:r>
          <w:r w:rsidDel="006F08F4">
            <w:rPr>
              <w:noProof/>
            </w:rPr>
            <w:delText>Architectural Design</w:delText>
          </w:r>
          <w:r w:rsidDel="006F08F4">
            <w:rPr>
              <w:noProof/>
            </w:rPr>
            <w:tab/>
            <w:delText>4-3</w:delText>
          </w:r>
        </w:del>
      </w:ins>
    </w:p>
    <w:p w14:paraId="68069D72" w14:textId="77777777" w:rsidR="00B10656" w:rsidDel="006F08F4" w:rsidRDefault="00B10656">
      <w:pPr>
        <w:pStyle w:val="TOC3"/>
        <w:tabs>
          <w:tab w:val="left" w:pos="1254"/>
          <w:tab w:val="right" w:leader="dot" w:pos="9350"/>
        </w:tabs>
        <w:rPr>
          <w:ins w:id="533" w:author="Kyle Mc Hale Dela Cruz" w:date="2014-08-17T22:38:00Z"/>
          <w:del w:id="534" w:author="TinTin Kalaw" w:date="2014-08-19T08:26:00Z"/>
          <w:rFonts w:asciiTheme="minorHAnsi" w:eastAsiaTheme="minorEastAsia" w:hAnsiTheme="minorHAnsi" w:cstheme="minorBidi"/>
          <w:noProof/>
          <w:lang w:val="en-PH" w:eastAsia="ja-JP"/>
        </w:rPr>
      </w:pPr>
      <w:ins w:id="535" w:author="Kyle Mc Hale Dela Cruz" w:date="2014-08-17T22:38:00Z">
        <w:del w:id="536" w:author="TinTin Kalaw" w:date="2014-08-19T08:26:00Z">
          <w:r w:rsidRPr="00D250C8" w:rsidDel="006F08F4">
            <w:rPr>
              <w:noProof/>
              <w:color w:val="000000"/>
              <w14:scene3d>
                <w14:camera w14:prst="orthographicFront"/>
                <w14:lightRig w14:rig="threePt" w14:dir="t">
                  <w14:rot w14:lat="0" w14:lon="0" w14:rev="0"/>
                </w14:lightRig>
              </w14:scene3d>
            </w:rPr>
            <w:delText>4.4.1</w:delText>
          </w:r>
          <w:r w:rsidDel="006F08F4">
            <w:rPr>
              <w:rFonts w:asciiTheme="minorHAnsi" w:eastAsiaTheme="minorEastAsia" w:hAnsiTheme="minorHAnsi" w:cstheme="minorBidi"/>
              <w:noProof/>
              <w:lang w:val="en-PH" w:eastAsia="ja-JP"/>
            </w:rPr>
            <w:tab/>
          </w:r>
          <w:r w:rsidDel="006F08F4">
            <w:rPr>
              <w:noProof/>
            </w:rPr>
            <w:delText>Data Source</w:delText>
          </w:r>
          <w:r w:rsidDel="006F08F4">
            <w:rPr>
              <w:noProof/>
            </w:rPr>
            <w:tab/>
            <w:delText>4-4</w:delText>
          </w:r>
        </w:del>
      </w:ins>
    </w:p>
    <w:p w14:paraId="60D30F54" w14:textId="77777777" w:rsidR="00B10656" w:rsidDel="006F08F4" w:rsidRDefault="00B10656">
      <w:pPr>
        <w:pStyle w:val="TOC3"/>
        <w:tabs>
          <w:tab w:val="left" w:pos="1254"/>
          <w:tab w:val="right" w:leader="dot" w:pos="9350"/>
        </w:tabs>
        <w:rPr>
          <w:ins w:id="537" w:author="Kyle Mc Hale Dela Cruz" w:date="2014-08-17T22:38:00Z"/>
          <w:del w:id="538" w:author="TinTin Kalaw" w:date="2014-08-19T08:26:00Z"/>
          <w:rFonts w:asciiTheme="minorHAnsi" w:eastAsiaTheme="minorEastAsia" w:hAnsiTheme="minorHAnsi" w:cstheme="minorBidi"/>
          <w:noProof/>
          <w:lang w:val="en-PH" w:eastAsia="ja-JP"/>
        </w:rPr>
      </w:pPr>
      <w:ins w:id="539" w:author="Kyle Mc Hale Dela Cruz" w:date="2014-08-17T22:38:00Z">
        <w:del w:id="540" w:author="TinTin Kalaw" w:date="2014-08-19T08:26:00Z">
          <w:r w:rsidRPr="00D250C8" w:rsidDel="006F08F4">
            <w:rPr>
              <w:noProof/>
              <w:color w:val="000000"/>
              <w14:scene3d>
                <w14:camera w14:prst="orthographicFront"/>
                <w14:lightRig w14:rig="threePt" w14:dir="t">
                  <w14:rot w14:lat="0" w14:lon="0" w14:rev="0"/>
                </w14:lightRig>
              </w14:scene3d>
            </w:rPr>
            <w:delText>4.4.2</w:delText>
          </w:r>
          <w:r w:rsidDel="006F08F4">
            <w:rPr>
              <w:rFonts w:asciiTheme="minorHAnsi" w:eastAsiaTheme="minorEastAsia" w:hAnsiTheme="minorHAnsi" w:cstheme="minorBidi"/>
              <w:noProof/>
              <w:lang w:val="en-PH" w:eastAsia="ja-JP"/>
            </w:rPr>
            <w:tab/>
          </w:r>
          <w:r w:rsidDel="006F08F4">
            <w:rPr>
              <w:noProof/>
            </w:rPr>
            <w:delText>Preprocessing Module</w:delText>
          </w:r>
          <w:r w:rsidDel="006F08F4">
            <w:rPr>
              <w:noProof/>
            </w:rPr>
            <w:tab/>
            <w:delText>4-5</w:delText>
          </w:r>
        </w:del>
      </w:ins>
    </w:p>
    <w:p w14:paraId="1BFFFF75" w14:textId="77777777" w:rsidR="00B10656" w:rsidDel="006F08F4" w:rsidRDefault="00B10656">
      <w:pPr>
        <w:pStyle w:val="TOC3"/>
        <w:tabs>
          <w:tab w:val="left" w:pos="1254"/>
          <w:tab w:val="right" w:leader="dot" w:pos="9350"/>
        </w:tabs>
        <w:rPr>
          <w:ins w:id="541" w:author="Kyle Mc Hale Dela Cruz" w:date="2014-08-17T22:38:00Z"/>
          <w:del w:id="542" w:author="TinTin Kalaw" w:date="2014-08-19T08:26:00Z"/>
          <w:rFonts w:asciiTheme="minorHAnsi" w:eastAsiaTheme="minorEastAsia" w:hAnsiTheme="minorHAnsi" w:cstheme="minorBidi"/>
          <w:noProof/>
          <w:lang w:val="en-PH" w:eastAsia="ja-JP"/>
        </w:rPr>
      </w:pPr>
      <w:ins w:id="543" w:author="Kyle Mc Hale Dela Cruz" w:date="2014-08-17T22:38:00Z">
        <w:del w:id="544" w:author="TinTin Kalaw" w:date="2014-08-19T08:26:00Z">
          <w:r w:rsidRPr="00D250C8" w:rsidDel="006F08F4">
            <w:rPr>
              <w:noProof/>
              <w:color w:val="000000"/>
              <w14:scene3d>
                <w14:camera w14:prst="orthographicFront"/>
                <w14:lightRig w14:rig="threePt" w14:dir="t">
                  <w14:rot w14:lat="0" w14:lon="0" w14:rev="0"/>
                </w14:lightRig>
              </w14:scene3d>
            </w:rPr>
            <w:delText>4.4.3</w:delText>
          </w:r>
          <w:r w:rsidDel="006F08F4">
            <w:rPr>
              <w:rFonts w:asciiTheme="minorHAnsi" w:eastAsiaTheme="minorEastAsia" w:hAnsiTheme="minorHAnsi" w:cstheme="minorBidi"/>
              <w:noProof/>
              <w:lang w:val="en-PH" w:eastAsia="ja-JP"/>
            </w:rPr>
            <w:tab/>
          </w:r>
          <w:r w:rsidDel="006F08F4">
            <w:rPr>
              <w:noProof/>
            </w:rPr>
            <w:delText>Feature Extraction Module</w:delText>
          </w:r>
          <w:r w:rsidDel="006F08F4">
            <w:rPr>
              <w:noProof/>
            </w:rPr>
            <w:tab/>
            <w:delText>4-8</w:delText>
          </w:r>
        </w:del>
      </w:ins>
    </w:p>
    <w:p w14:paraId="46F7DB3C" w14:textId="77777777" w:rsidR="00B10656" w:rsidDel="006F08F4" w:rsidRDefault="00B10656">
      <w:pPr>
        <w:pStyle w:val="TOC3"/>
        <w:tabs>
          <w:tab w:val="left" w:pos="1254"/>
          <w:tab w:val="right" w:leader="dot" w:pos="9350"/>
        </w:tabs>
        <w:rPr>
          <w:ins w:id="545" w:author="Kyle Mc Hale Dela Cruz" w:date="2014-08-17T22:38:00Z"/>
          <w:del w:id="546" w:author="TinTin Kalaw" w:date="2014-08-19T08:26:00Z"/>
          <w:rFonts w:asciiTheme="minorHAnsi" w:eastAsiaTheme="minorEastAsia" w:hAnsiTheme="minorHAnsi" w:cstheme="minorBidi"/>
          <w:noProof/>
          <w:lang w:val="en-PH" w:eastAsia="ja-JP"/>
        </w:rPr>
      </w:pPr>
      <w:ins w:id="547" w:author="Kyle Mc Hale Dela Cruz" w:date="2014-08-17T22:38:00Z">
        <w:del w:id="548" w:author="TinTin Kalaw" w:date="2014-08-19T08:26:00Z">
          <w:r w:rsidRPr="00D250C8" w:rsidDel="006F08F4">
            <w:rPr>
              <w:noProof/>
              <w:color w:val="000000"/>
              <w14:scene3d>
                <w14:camera w14:prst="orthographicFront"/>
                <w14:lightRig w14:rig="threePt" w14:dir="t">
                  <w14:rot w14:lat="0" w14:lon="0" w14:rev="0"/>
                </w14:lightRig>
              </w14:scene3d>
            </w:rPr>
            <w:delText>4.4.4</w:delText>
          </w:r>
          <w:r w:rsidDel="006F08F4">
            <w:rPr>
              <w:rFonts w:asciiTheme="minorHAnsi" w:eastAsiaTheme="minorEastAsia" w:hAnsiTheme="minorHAnsi" w:cstheme="minorBidi"/>
              <w:noProof/>
              <w:lang w:val="en-PH" w:eastAsia="ja-JP"/>
            </w:rPr>
            <w:tab/>
          </w:r>
          <w:r w:rsidDel="006F08F4">
            <w:rPr>
              <w:noProof/>
            </w:rPr>
            <w:delText>Tweet Classifier Module</w:delText>
          </w:r>
          <w:r w:rsidDel="006F08F4">
            <w:rPr>
              <w:noProof/>
            </w:rPr>
            <w:tab/>
            <w:delText>4-10</w:delText>
          </w:r>
        </w:del>
      </w:ins>
    </w:p>
    <w:p w14:paraId="2DA25B53" w14:textId="77777777" w:rsidR="00B10656" w:rsidDel="006F08F4" w:rsidRDefault="00B10656">
      <w:pPr>
        <w:pStyle w:val="TOC3"/>
        <w:tabs>
          <w:tab w:val="left" w:pos="1254"/>
          <w:tab w:val="right" w:leader="dot" w:pos="9350"/>
        </w:tabs>
        <w:rPr>
          <w:ins w:id="549" w:author="Kyle Mc Hale Dela Cruz" w:date="2014-08-17T22:38:00Z"/>
          <w:del w:id="550" w:author="TinTin Kalaw" w:date="2014-08-19T08:26:00Z"/>
          <w:rFonts w:asciiTheme="minorHAnsi" w:eastAsiaTheme="minorEastAsia" w:hAnsiTheme="minorHAnsi" w:cstheme="minorBidi"/>
          <w:noProof/>
          <w:lang w:val="en-PH" w:eastAsia="ja-JP"/>
        </w:rPr>
      </w:pPr>
      <w:ins w:id="551" w:author="Kyle Mc Hale Dela Cruz" w:date="2014-08-17T22:38:00Z">
        <w:del w:id="552" w:author="TinTin Kalaw" w:date="2014-08-19T08:26:00Z">
          <w:r w:rsidRPr="00D250C8" w:rsidDel="006F08F4">
            <w:rPr>
              <w:noProof/>
              <w:color w:val="000000"/>
              <w14:scene3d>
                <w14:camera w14:prst="orthographicFront"/>
                <w14:lightRig w14:rig="threePt" w14:dir="t">
                  <w14:rot w14:lat="0" w14:lon="0" w14:rev="0"/>
                </w14:lightRig>
              </w14:scene3d>
            </w:rPr>
            <w:delText>4.4.5</w:delText>
          </w:r>
          <w:r w:rsidDel="006F08F4">
            <w:rPr>
              <w:rFonts w:asciiTheme="minorHAnsi" w:eastAsiaTheme="minorEastAsia" w:hAnsiTheme="minorHAnsi" w:cstheme="minorBidi"/>
              <w:noProof/>
              <w:lang w:val="en-PH" w:eastAsia="ja-JP"/>
            </w:rPr>
            <w:tab/>
          </w:r>
          <w:r w:rsidDel="006F08F4">
            <w:rPr>
              <w:noProof/>
            </w:rPr>
            <w:delText>Information Extraction Module</w:delText>
          </w:r>
          <w:r w:rsidDel="006F08F4">
            <w:rPr>
              <w:noProof/>
            </w:rPr>
            <w:tab/>
            <w:delText>4-11</w:delText>
          </w:r>
        </w:del>
      </w:ins>
    </w:p>
    <w:p w14:paraId="4896406A" w14:textId="77777777" w:rsidR="00B10656" w:rsidDel="006F08F4" w:rsidRDefault="00B10656">
      <w:pPr>
        <w:pStyle w:val="TOC3"/>
        <w:tabs>
          <w:tab w:val="left" w:pos="1254"/>
          <w:tab w:val="right" w:leader="dot" w:pos="9350"/>
        </w:tabs>
        <w:rPr>
          <w:ins w:id="553" w:author="Kyle Mc Hale Dela Cruz" w:date="2014-08-17T22:38:00Z"/>
          <w:del w:id="554" w:author="TinTin Kalaw" w:date="2014-08-19T08:26:00Z"/>
          <w:rFonts w:asciiTheme="minorHAnsi" w:eastAsiaTheme="minorEastAsia" w:hAnsiTheme="minorHAnsi" w:cstheme="minorBidi"/>
          <w:noProof/>
          <w:lang w:val="en-PH" w:eastAsia="ja-JP"/>
        </w:rPr>
      </w:pPr>
      <w:ins w:id="555" w:author="Kyle Mc Hale Dela Cruz" w:date="2014-08-17T22:38:00Z">
        <w:del w:id="556" w:author="TinTin Kalaw" w:date="2014-08-19T08:26:00Z">
          <w:r w:rsidRPr="00D250C8" w:rsidDel="006F08F4">
            <w:rPr>
              <w:noProof/>
              <w:color w:val="000000"/>
              <w14:scene3d>
                <w14:camera w14:prst="orthographicFront"/>
                <w14:lightRig w14:rig="threePt" w14:dir="t">
                  <w14:rot w14:lat="0" w14:lon="0" w14:rev="0"/>
                </w14:lightRig>
              </w14:scene3d>
            </w:rPr>
            <w:delText>4.4.6</w:delText>
          </w:r>
          <w:r w:rsidDel="006F08F4">
            <w:rPr>
              <w:rFonts w:asciiTheme="minorHAnsi" w:eastAsiaTheme="minorEastAsia" w:hAnsiTheme="minorHAnsi" w:cstheme="minorBidi"/>
              <w:noProof/>
              <w:lang w:val="en-PH" w:eastAsia="ja-JP"/>
            </w:rPr>
            <w:tab/>
          </w:r>
          <w:r w:rsidDel="006F08F4">
            <w:rPr>
              <w:noProof/>
            </w:rPr>
            <w:delText>Ontology</w:delText>
          </w:r>
          <w:r w:rsidDel="006F08F4">
            <w:rPr>
              <w:noProof/>
            </w:rPr>
            <w:tab/>
            <w:delText>4-13</w:delText>
          </w:r>
        </w:del>
      </w:ins>
    </w:p>
    <w:p w14:paraId="4732045D" w14:textId="77777777" w:rsidR="00B10656" w:rsidDel="006F08F4" w:rsidRDefault="00B10656">
      <w:pPr>
        <w:pStyle w:val="TOC2"/>
        <w:tabs>
          <w:tab w:val="left" w:pos="814"/>
          <w:tab w:val="right" w:leader="dot" w:pos="9350"/>
        </w:tabs>
        <w:rPr>
          <w:ins w:id="557" w:author="Kyle Mc Hale Dela Cruz" w:date="2014-08-17T22:38:00Z"/>
          <w:del w:id="558" w:author="TinTin Kalaw" w:date="2014-08-19T08:26:00Z"/>
          <w:rFonts w:asciiTheme="minorHAnsi" w:eastAsiaTheme="minorEastAsia" w:hAnsiTheme="minorHAnsi" w:cstheme="minorBidi"/>
          <w:noProof/>
          <w:lang w:val="en-PH" w:eastAsia="ja-JP"/>
        </w:rPr>
      </w:pPr>
      <w:ins w:id="559" w:author="Kyle Mc Hale Dela Cruz" w:date="2014-08-17T22:38:00Z">
        <w:del w:id="560" w:author="TinTin Kalaw" w:date="2014-08-19T08:26:00Z">
          <w:r w:rsidRPr="00D250C8" w:rsidDel="006F08F4">
            <w:rPr>
              <w:noProof/>
              <w:color w:val="000000"/>
              <w14:scene3d>
                <w14:camera w14:prst="orthographicFront"/>
                <w14:lightRig w14:rig="threePt" w14:dir="t">
                  <w14:rot w14:lat="0" w14:lon="0" w14:rev="0"/>
                </w14:lightRig>
              </w14:scene3d>
            </w:rPr>
            <w:delText>4.5</w:delText>
          </w:r>
          <w:r w:rsidDel="006F08F4">
            <w:rPr>
              <w:rFonts w:asciiTheme="minorHAnsi" w:eastAsiaTheme="minorEastAsia" w:hAnsiTheme="minorHAnsi" w:cstheme="minorBidi"/>
              <w:noProof/>
              <w:lang w:val="en-PH" w:eastAsia="ja-JP"/>
            </w:rPr>
            <w:tab/>
          </w:r>
          <w:r w:rsidDel="006F08F4">
            <w:rPr>
              <w:noProof/>
            </w:rPr>
            <w:delText>Physical Environment and Resources</w:delText>
          </w:r>
          <w:r w:rsidDel="006F08F4">
            <w:rPr>
              <w:noProof/>
            </w:rPr>
            <w:tab/>
            <w:delText>4-14</w:delText>
          </w:r>
        </w:del>
      </w:ins>
    </w:p>
    <w:p w14:paraId="64DE462A" w14:textId="77777777" w:rsidR="00B10656" w:rsidDel="006F08F4" w:rsidRDefault="00B10656">
      <w:pPr>
        <w:pStyle w:val="TOC3"/>
        <w:tabs>
          <w:tab w:val="left" w:pos="1254"/>
          <w:tab w:val="right" w:leader="dot" w:pos="9350"/>
        </w:tabs>
        <w:rPr>
          <w:ins w:id="561" w:author="Kyle Mc Hale Dela Cruz" w:date="2014-08-17T22:38:00Z"/>
          <w:del w:id="562" w:author="TinTin Kalaw" w:date="2014-08-19T08:26:00Z"/>
          <w:rFonts w:asciiTheme="minorHAnsi" w:eastAsiaTheme="minorEastAsia" w:hAnsiTheme="minorHAnsi" w:cstheme="minorBidi"/>
          <w:noProof/>
          <w:lang w:val="en-PH" w:eastAsia="ja-JP"/>
        </w:rPr>
      </w:pPr>
      <w:ins w:id="563" w:author="Kyle Mc Hale Dela Cruz" w:date="2014-08-17T22:38:00Z">
        <w:del w:id="564" w:author="TinTin Kalaw" w:date="2014-08-19T08:26:00Z">
          <w:r w:rsidRPr="00D250C8" w:rsidDel="006F08F4">
            <w:rPr>
              <w:noProof/>
              <w:color w:val="000000"/>
              <w14:scene3d>
                <w14:camera w14:prst="orthographicFront"/>
                <w14:lightRig w14:rig="threePt" w14:dir="t">
                  <w14:rot w14:lat="0" w14:lon="0" w14:rev="0"/>
                </w14:lightRig>
              </w14:scene3d>
            </w:rPr>
            <w:delText>4.5.1</w:delText>
          </w:r>
          <w:r w:rsidDel="006F08F4">
            <w:rPr>
              <w:rFonts w:asciiTheme="minorHAnsi" w:eastAsiaTheme="minorEastAsia" w:hAnsiTheme="minorHAnsi" w:cstheme="minorBidi"/>
              <w:noProof/>
              <w:lang w:val="en-PH" w:eastAsia="ja-JP"/>
            </w:rPr>
            <w:tab/>
          </w:r>
          <w:r w:rsidDel="006F08F4">
            <w:rPr>
              <w:noProof/>
            </w:rPr>
            <w:delText>Minimum Software Requirements</w:delText>
          </w:r>
          <w:r w:rsidDel="006F08F4">
            <w:rPr>
              <w:noProof/>
            </w:rPr>
            <w:tab/>
            <w:delText>4-14</w:delText>
          </w:r>
        </w:del>
      </w:ins>
    </w:p>
    <w:p w14:paraId="3E36A60E" w14:textId="77777777" w:rsidR="00B10656" w:rsidDel="006F08F4" w:rsidRDefault="00B10656">
      <w:pPr>
        <w:pStyle w:val="TOC3"/>
        <w:tabs>
          <w:tab w:val="left" w:pos="1254"/>
          <w:tab w:val="right" w:leader="dot" w:pos="9350"/>
        </w:tabs>
        <w:rPr>
          <w:ins w:id="565" w:author="Kyle Mc Hale Dela Cruz" w:date="2014-08-17T22:38:00Z"/>
          <w:del w:id="566" w:author="TinTin Kalaw" w:date="2014-08-19T08:26:00Z"/>
          <w:rFonts w:asciiTheme="minorHAnsi" w:eastAsiaTheme="minorEastAsia" w:hAnsiTheme="minorHAnsi" w:cstheme="minorBidi"/>
          <w:noProof/>
          <w:lang w:val="en-PH" w:eastAsia="ja-JP"/>
        </w:rPr>
      </w:pPr>
      <w:ins w:id="567" w:author="Kyle Mc Hale Dela Cruz" w:date="2014-08-17T22:38:00Z">
        <w:del w:id="568" w:author="TinTin Kalaw" w:date="2014-08-19T08:26:00Z">
          <w:r w:rsidRPr="00D250C8" w:rsidDel="006F08F4">
            <w:rPr>
              <w:noProof/>
              <w:color w:val="000000"/>
              <w14:scene3d>
                <w14:camera w14:prst="orthographicFront"/>
                <w14:lightRig w14:rig="threePt" w14:dir="t">
                  <w14:rot w14:lat="0" w14:lon="0" w14:rev="0"/>
                </w14:lightRig>
              </w14:scene3d>
            </w:rPr>
            <w:delText>4.5.2</w:delText>
          </w:r>
          <w:r w:rsidDel="006F08F4">
            <w:rPr>
              <w:rFonts w:asciiTheme="minorHAnsi" w:eastAsiaTheme="minorEastAsia" w:hAnsiTheme="minorHAnsi" w:cstheme="minorBidi"/>
              <w:noProof/>
              <w:lang w:val="en-PH" w:eastAsia="ja-JP"/>
            </w:rPr>
            <w:tab/>
          </w:r>
          <w:r w:rsidDel="006F08F4">
            <w:rPr>
              <w:noProof/>
            </w:rPr>
            <w:delText>Minimum Hardware Requirements</w:delText>
          </w:r>
          <w:r w:rsidDel="006F08F4">
            <w:rPr>
              <w:noProof/>
            </w:rPr>
            <w:tab/>
            <w:delText>4-14</w:delText>
          </w:r>
        </w:del>
      </w:ins>
    </w:p>
    <w:p w14:paraId="518D3709" w14:textId="77777777" w:rsidR="00B10656" w:rsidDel="006F08F4" w:rsidRDefault="00B10656">
      <w:pPr>
        <w:pStyle w:val="TOC1"/>
        <w:tabs>
          <w:tab w:val="left" w:pos="574"/>
          <w:tab w:val="right" w:leader="dot" w:pos="9350"/>
        </w:tabs>
        <w:rPr>
          <w:ins w:id="569" w:author="Kyle Mc Hale Dela Cruz" w:date="2014-08-17T22:38:00Z"/>
          <w:del w:id="570" w:author="TinTin Kalaw" w:date="2014-08-19T08:26:00Z"/>
          <w:rFonts w:asciiTheme="minorHAnsi" w:eastAsiaTheme="minorEastAsia" w:hAnsiTheme="minorHAnsi" w:cstheme="minorBidi"/>
          <w:noProof/>
          <w:lang w:val="en-PH" w:eastAsia="ja-JP"/>
        </w:rPr>
      </w:pPr>
      <w:ins w:id="571" w:author="Kyle Mc Hale Dela Cruz" w:date="2014-08-17T22:38:00Z">
        <w:del w:id="572" w:author="TinTin Kalaw" w:date="2014-08-19T08:26:00Z">
          <w:r w:rsidDel="006F08F4">
            <w:rPr>
              <w:noProof/>
            </w:rPr>
            <w:delText>5.0</w:delText>
          </w:r>
          <w:r w:rsidDel="006F08F4">
            <w:rPr>
              <w:rFonts w:asciiTheme="minorHAnsi" w:eastAsiaTheme="minorEastAsia" w:hAnsiTheme="minorHAnsi" w:cstheme="minorBidi"/>
              <w:noProof/>
              <w:lang w:val="en-PH" w:eastAsia="ja-JP"/>
            </w:rPr>
            <w:tab/>
          </w:r>
          <w:r w:rsidDel="006F08F4">
            <w:rPr>
              <w:noProof/>
            </w:rPr>
            <w:delText>References</w:delText>
          </w:r>
          <w:r w:rsidDel="006F08F4">
            <w:rPr>
              <w:noProof/>
            </w:rPr>
            <w:tab/>
            <w:delText>5-1</w:delText>
          </w:r>
        </w:del>
      </w:ins>
    </w:p>
    <w:p w14:paraId="40E853E1" w14:textId="77777777" w:rsidR="00751528" w:rsidDel="006F08F4" w:rsidRDefault="00751528">
      <w:pPr>
        <w:pStyle w:val="TOC1"/>
        <w:tabs>
          <w:tab w:val="left" w:pos="660"/>
          <w:tab w:val="right" w:leader="dot" w:pos="9350"/>
        </w:tabs>
        <w:rPr>
          <w:del w:id="573" w:author="TinTin Kalaw" w:date="2014-08-19T08:26:00Z"/>
          <w:rFonts w:asciiTheme="minorHAnsi" w:eastAsiaTheme="minorEastAsia" w:hAnsiTheme="minorHAnsi" w:cstheme="minorBidi"/>
          <w:noProof/>
          <w:sz w:val="22"/>
          <w:szCs w:val="22"/>
        </w:rPr>
      </w:pPr>
      <w:del w:id="574" w:author="TinTin Kalaw" w:date="2014-08-19T08:26:00Z">
        <w:r w:rsidRPr="00B10656" w:rsidDel="006F08F4">
          <w:rPr>
            <w:rPrChange w:id="575" w:author="Kyle Mc Hale Dela Cruz" w:date="2014-08-17T22:38:00Z">
              <w:rPr>
                <w:rStyle w:val="Hyperlink"/>
                <w:noProof/>
              </w:rPr>
            </w:rPrChange>
          </w:rPr>
          <w:delText>1.0</w:delText>
        </w:r>
        <w:r w:rsidDel="006F08F4">
          <w:rPr>
            <w:rFonts w:asciiTheme="minorHAnsi" w:eastAsiaTheme="minorEastAsia" w:hAnsiTheme="minorHAnsi" w:cstheme="minorBidi"/>
            <w:noProof/>
            <w:sz w:val="22"/>
            <w:szCs w:val="22"/>
          </w:rPr>
          <w:tab/>
        </w:r>
        <w:r w:rsidRPr="00B10656" w:rsidDel="006F08F4">
          <w:rPr>
            <w:rPrChange w:id="576" w:author="Kyle Mc Hale Dela Cruz" w:date="2014-08-17T22:38:00Z">
              <w:rPr>
                <w:rStyle w:val="Hyperlink"/>
                <w:noProof/>
              </w:rPr>
            </w:rPrChange>
          </w:rPr>
          <w:delText>Research Description</w:delText>
        </w:r>
        <w:r w:rsidDel="006F08F4">
          <w:rPr>
            <w:noProof/>
            <w:webHidden/>
          </w:rPr>
          <w:tab/>
        </w:r>
        <w:r w:rsidR="0068488C" w:rsidDel="006F08F4">
          <w:rPr>
            <w:noProof/>
            <w:webHidden/>
          </w:rPr>
          <w:delText>1-1</w:delText>
        </w:r>
      </w:del>
    </w:p>
    <w:p w14:paraId="2BE6AD6A" w14:textId="77777777" w:rsidR="00751528" w:rsidDel="006F08F4" w:rsidRDefault="00751528">
      <w:pPr>
        <w:pStyle w:val="TOC2"/>
        <w:tabs>
          <w:tab w:val="left" w:pos="880"/>
          <w:tab w:val="right" w:leader="dot" w:pos="9350"/>
        </w:tabs>
        <w:rPr>
          <w:del w:id="577" w:author="TinTin Kalaw" w:date="2014-08-19T08:26:00Z"/>
          <w:rFonts w:asciiTheme="minorHAnsi" w:eastAsiaTheme="minorEastAsia" w:hAnsiTheme="minorHAnsi" w:cstheme="minorBidi"/>
          <w:noProof/>
          <w:sz w:val="22"/>
          <w:szCs w:val="22"/>
        </w:rPr>
      </w:pPr>
      <w:del w:id="578" w:author="TinTin Kalaw" w:date="2014-08-19T08:26:00Z">
        <w:r w:rsidRPr="00B10656" w:rsidDel="006F08F4">
          <w:rPr>
            <w:rPrChange w:id="579" w:author="Kyle Mc Hale Dela Cruz" w:date="2014-08-17T22:38:00Z">
              <w:rPr>
                <w:rStyle w:val="Hyperlink"/>
                <w:noProof/>
                <w14:scene3d>
                  <w14:camera w14:prst="orthographicFront"/>
                  <w14:lightRig w14:rig="threePt" w14:dir="t">
                    <w14:rot w14:lat="0" w14:lon="0" w14:rev="0"/>
                  </w14:lightRig>
                </w14:scene3d>
              </w:rPr>
            </w:rPrChange>
          </w:rPr>
          <w:delText>1.1</w:delText>
        </w:r>
        <w:r w:rsidDel="006F08F4">
          <w:rPr>
            <w:rFonts w:asciiTheme="minorHAnsi" w:eastAsiaTheme="minorEastAsia" w:hAnsiTheme="minorHAnsi" w:cstheme="minorBidi"/>
            <w:noProof/>
            <w:sz w:val="22"/>
            <w:szCs w:val="22"/>
          </w:rPr>
          <w:tab/>
        </w:r>
        <w:r w:rsidRPr="00B10656" w:rsidDel="006F08F4">
          <w:rPr>
            <w:rPrChange w:id="580" w:author="Kyle Mc Hale Dela Cruz" w:date="2014-08-17T22:38:00Z">
              <w:rPr>
                <w:rStyle w:val="Hyperlink"/>
                <w:noProof/>
              </w:rPr>
            </w:rPrChange>
          </w:rPr>
          <w:delText>Overview of the Current State of Technology</w:delText>
        </w:r>
        <w:r w:rsidDel="006F08F4">
          <w:rPr>
            <w:noProof/>
            <w:webHidden/>
          </w:rPr>
          <w:tab/>
        </w:r>
        <w:r w:rsidR="0068488C" w:rsidDel="006F08F4">
          <w:rPr>
            <w:noProof/>
            <w:webHidden/>
          </w:rPr>
          <w:delText>1-1</w:delText>
        </w:r>
      </w:del>
    </w:p>
    <w:p w14:paraId="4B978AB5" w14:textId="77777777" w:rsidR="00751528" w:rsidDel="006F08F4" w:rsidRDefault="00751528">
      <w:pPr>
        <w:pStyle w:val="TOC2"/>
        <w:tabs>
          <w:tab w:val="left" w:pos="880"/>
          <w:tab w:val="right" w:leader="dot" w:pos="9350"/>
        </w:tabs>
        <w:rPr>
          <w:del w:id="581" w:author="TinTin Kalaw" w:date="2014-08-19T08:26:00Z"/>
          <w:rFonts w:asciiTheme="minorHAnsi" w:eastAsiaTheme="minorEastAsia" w:hAnsiTheme="minorHAnsi" w:cstheme="minorBidi"/>
          <w:noProof/>
          <w:sz w:val="22"/>
          <w:szCs w:val="22"/>
        </w:rPr>
      </w:pPr>
      <w:del w:id="582" w:author="TinTin Kalaw" w:date="2014-08-19T08:26:00Z">
        <w:r w:rsidRPr="00B10656" w:rsidDel="006F08F4">
          <w:rPr>
            <w:rPrChange w:id="583" w:author="Kyle Mc Hale Dela Cruz" w:date="2014-08-17T22:38:00Z">
              <w:rPr>
                <w:rStyle w:val="Hyperlink"/>
                <w:noProof/>
                <w14:scene3d>
                  <w14:camera w14:prst="orthographicFront"/>
                  <w14:lightRig w14:rig="threePt" w14:dir="t">
                    <w14:rot w14:lat="0" w14:lon="0" w14:rev="0"/>
                  </w14:lightRig>
                </w14:scene3d>
              </w:rPr>
            </w:rPrChange>
          </w:rPr>
          <w:delText>1.2</w:delText>
        </w:r>
        <w:r w:rsidDel="006F08F4">
          <w:rPr>
            <w:rFonts w:asciiTheme="minorHAnsi" w:eastAsiaTheme="minorEastAsia" w:hAnsiTheme="minorHAnsi" w:cstheme="minorBidi"/>
            <w:noProof/>
            <w:sz w:val="22"/>
            <w:szCs w:val="22"/>
          </w:rPr>
          <w:tab/>
        </w:r>
        <w:r w:rsidRPr="00B10656" w:rsidDel="006F08F4">
          <w:rPr>
            <w:rPrChange w:id="584" w:author="Kyle Mc Hale Dela Cruz" w:date="2014-08-17T22:38:00Z">
              <w:rPr>
                <w:rStyle w:val="Hyperlink"/>
                <w:noProof/>
              </w:rPr>
            </w:rPrChange>
          </w:rPr>
          <w:delText>Research Objectives</w:delText>
        </w:r>
        <w:r w:rsidDel="006F08F4">
          <w:rPr>
            <w:noProof/>
            <w:webHidden/>
          </w:rPr>
          <w:tab/>
        </w:r>
        <w:r w:rsidR="0068488C" w:rsidDel="006F08F4">
          <w:rPr>
            <w:noProof/>
            <w:webHidden/>
          </w:rPr>
          <w:delText>1-2</w:delText>
        </w:r>
      </w:del>
    </w:p>
    <w:p w14:paraId="0FB11B5F" w14:textId="77777777" w:rsidR="00751528" w:rsidDel="006F08F4" w:rsidRDefault="00751528">
      <w:pPr>
        <w:pStyle w:val="TOC3"/>
        <w:tabs>
          <w:tab w:val="left" w:pos="1320"/>
          <w:tab w:val="right" w:leader="dot" w:pos="9350"/>
        </w:tabs>
        <w:rPr>
          <w:del w:id="585" w:author="TinTin Kalaw" w:date="2014-08-19T08:26:00Z"/>
          <w:rFonts w:asciiTheme="minorHAnsi" w:eastAsiaTheme="minorEastAsia" w:hAnsiTheme="minorHAnsi" w:cstheme="minorBidi"/>
          <w:noProof/>
          <w:sz w:val="22"/>
          <w:szCs w:val="22"/>
        </w:rPr>
      </w:pPr>
      <w:del w:id="586" w:author="TinTin Kalaw" w:date="2014-08-19T08:26:00Z">
        <w:r w:rsidRPr="00B10656" w:rsidDel="006F08F4">
          <w:rPr>
            <w:rPrChange w:id="587" w:author="Kyle Mc Hale Dela Cruz" w:date="2014-08-17T22:38:00Z">
              <w:rPr>
                <w:rStyle w:val="Hyperlink"/>
                <w:noProof/>
                <w14:scene3d>
                  <w14:camera w14:prst="orthographicFront"/>
                  <w14:lightRig w14:rig="threePt" w14:dir="t">
                    <w14:rot w14:lat="0" w14:lon="0" w14:rev="0"/>
                  </w14:lightRig>
                </w14:scene3d>
              </w:rPr>
            </w:rPrChange>
          </w:rPr>
          <w:delText>1.2.1</w:delText>
        </w:r>
        <w:r w:rsidDel="006F08F4">
          <w:rPr>
            <w:rFonts w:asciiTheme="minorHAnsi" w:eastAsiaTheme="minorEastAsia" w:hAnsiTheme="minorHAnsi" w:cstheme="minorBidi"/>
            <w:noProof/>
            <w:sz w:val="22"/>
            <w:szCs w:val="22"/>
          </w:rPr>
          <w:tab/>
        </w:r>
        <w:r w:rsidRPr="00B10656" w:rsidDel="006F08F4">
          <w:rPr>
            <w:rPrChange w:id="588" w:author="Kyle Mc Hale Dela Cruz" w:date="2014-08-17T22:38:00Z">
              <w:rPr>
                <w:rStyle w:val="Hyperlink"/>
                <w:noProof/>
              </w:rPr>
            </w:rPrChange>
          </w:rPr>
          <w:delText>General Objective</w:delText>
        </w:r>
        <w:r w:rsidDel="006F08F4">
          <w:rPr>
            <w:noProof/>
            <w:webHidden/>
          </w:rPr>
          <w:tab/>
        </w:r>
        <w:r w:rsidR="0068488C" w:rsidDel="006F08F4">
          <w:rPr>
            <w:noProof/>
            <w:webHidden/>
          </w:rPr>
          <w:delText>1-2</w:delText>
        </w:r>
      </w:del>
    </w:p>
    <w:p w14:paraId="1873C848" w14:textId="77777777" w:rsidR="00751528" w:rsidDel="006F08F4" w:rsidRDefault="00751528">
      <w:pPr>
        <w:pStyle w:val="TOC3"/>
        <w:tabs>
          <w:tab w:val="left" w:pos="1320"/>
          <w:tab w:val="right" w:leader="dot" w:pos="9350"/>
        </w:tabs>
        <w:rPr>
          <w:del w:id="589" w:author="TinTin Kalaw" w:date="2014-08-19T08:26:00Z"/>
          <w:rFonts w:asciiTheme="minorHAnsi" w:eastAsiaTheme="minorEastAsia" w:hAnsiTheme="minorHAnsi" w:cstheme="minorBidi"/>
          <w:noProof/>
          <w:sz w:val="22"/>
          <w:szCs w:val="22"/>
        </w:rPr>
      </w:pPr>
      <w:del w:id="590" w:author="TinTin Kalaw" w:date="2014-08-19T08:26:00Z">
        <w:r w:rsidRPr="00B10656" w:rsidDel="006F08F4">
          <w:rPr>
            <w:rPrChange w:id="591" w:author="Kyle Mc Hale Dela Cruz" w:date="2014-08-17T22:38:00Z">
              <w:rPr>
                <w:rStyle w:val="Hyperlink"/>
                <w:noProof/>
                <w14:scene3d>
                  <w14:camera w14:prst="orthographicFront"/>
                  <w14:lightRig w14:rig="threePt" w14:dir="t">
                    <w14:rot w14:lat="0" w14:lon="0" w14:rev="0"/>
                  </w14:lightRig>
                </w14:scene3d>
              </w:rPr>
            </w:rPrChange>
          </w:rPr>
          <w:delText>1.2.2</w:delText>
        </w:r>
        <w:r w:rsidDel="006F08F4">
          <w:rPr>
            <w:rFonts w:asciiTheme="minorHAnsi" w:eastAsiaTheme="minorEastAsia" w:hAnsiTheme="minorHAnsi" w:cstheme="minorBidi"/>
            <w:noProof/>
            <w:sz w:val="22"/>
            <w:szCs w:val="22"/>
          </w:rPr>
          <w:tab/>
        </w:r>
        <w:r w:rsidRPr="00B10656" w:rsidDel="006F08F4">
          <w:rPr>
            <w:rPrChange w:id="592" w:author="Kyle Mc Hale Dela Cruz" w:date="2014-08-17T22:38:00Z">
              <w:rPr>
                <w:rStyle w:val="Hyperlink"/>
                <w:noProof/>
              </w:rPr>
            </w:rPrChange>
          </w:rPr>
          <w:delText>Specific Objectives</w:delText>
        </w:r>
        <w:r w:rsidDel="006F08F4">
          <w:rPr>
            <w:noProof/>
            <w:webHidden/>
          </w:rPr>
          <w:tab/>
        </w:r>
        <w:r w:rsidR="0068488C" w:rsidDel="006F08F4">
          <w:rPr>
            <w:noProof/>
            <w:webHidden/>
          </w:rPr>
          <w:delText>1-2</w:delText>
        </w:r>
      </w:del>
    </w:p>
    <w:p w14:paraId="2CD7318C" w14:textId="77777777" w:rsidR="00751528" w:rsidDel="006F08F4" w:rsidRDefault="00751528">
      <w:pPr>
        <w:pStyle w:val="TOC2"/>
        <w:tabs>
          <w:tab w:val="left" w:pos="880"/>
          <w:tab w:val="right" w:leader="dot" w:pos="9350"/>
        </w:tabs>
        <w:rPr>
          <w:del w:id="593" w:author="TinTin Kalaw" w:date="2014-08-19T08:26:00Z"/>
          <w:rFonts w:asciiTheme="minorHAnsi" w:eastAsiaTheme="minorEastAsia" w:hAnsiTheme="minorHAnsi" w:cstheme="minorBidi"/>
          <w:noProof/>
          <w:sz w:val="22"/>
          <w:szCs w:val="22"/>
        </w:rPr>
      </w:pPr>
      <w:del w:id="594" w:author="TinTin Kalaw" w:date="2014-08-19T08:26:00Z">
        <w:r w:rsidRPr="00B10656" w:rsidDel="006F08F4">
          <w:rPr>
            <w:rPrChange w:id="595" w:author="Kyle Mc Hale Dela Cruz" w:date="2014-08-17T22:38:00Z">
              <w:rPr>
                <w:rStyle w:val="Hyperlink"/>
                <w:noProof/>
                <w14:scene3d>
                  <w14:camera w14:prst="orthographicFront"/>
                  <w14:lightRig w14:rig="threePt" w14:dir="t">
                    <w14:rot w14:lat="0" w14:lon="0" w14:rev="0"/>
                  </w14:lightRig>
                </w14:scene3d>
              </w:rPr>
            </w:rPrChange>
          </w:rPr>
          <w:delText>1.3</w:delText>
        </w:r>
        <w:r w:rsidDel="006F08F4">
          <w:rPr>
            <w:rFonts w:asciiTheme="minorHAnsi" w:eastAsiaTheme="minorEastAsia" w:hAnsiTheme="minorHAnsi" w:cstheme="minorBidi"/>
            <w:noProof/>
            <w:sz w:val="22"/>
            <w:szCs w:val="22"/>
          </w:rPr>
          <w:tab/>
        </w:r>
        <w:r w:rsidRPr="00B10656" w:rsidDel="006F08F4">
          <w:rPr>
            <w:rPrChange w:id="596" w:author="Kyle Mc Hale Dela Cruz" w:date="2014-08-17T22:38:00Z">
              <w:rPr>
                <w:rStyle w:val="Hyperlink"/>
                <w:noProof/>
              </w:rPr>
            </w:rPrChange>
          </w:rPr>
          <w:delText>Scope and Limitations of the Research</w:delText>
        </w:r>
        <w:r w:rsidDel="006F08F4">
          <w:rPr>
            <w:noProof/>
            <w:webHidden/>
          </w:rPr>
          <w:tab/>
        </w:r>
        <w:r w:rsidR="0068488C" w:rsidDel="006F08F4">
          <w:rPr>
            <w:noProof/>
            <w:webHidden/>
          </w:rPr>
          <w:delText>1-2</w:delText>
        </w:r>
      </w:del>
    </w:p>
    <w:p w14:paraId="569494F6" w14:textId="77777777" w:rsidR="00751528" w:rsidDel="006F08F4" w:rsidRDefault="00751528">
      <w:pPr>
        <w:pStyle w:val="TOC2"/>
        <w:tabs>
          <w:tab w:val="left" w:pos="880"/>
          <w:tab w:val="right" w:leader="dot" w:pos="9350"/>
        </w:tabs>
        <w:rPr>
          <w:del w:id="597" w:author="TinTin Kalaw" w:date="2014-08-19T08:26:00Z"/>
          <w:rFonts w:asciiTheme="minorHAnsi" w:eastAsiaTheme="minorEastAsia" w:hAnsiTheme="minorHAnsi" w:cstheme="minorBidi"/>
          <w:noProof/>
          <w:sz w:val="22"/>
          <w:szCs w:val="22"/>
        </w:rPr>
      </w:pPr>
      <w:del w:id="598" w:author="TinTin Kalaw" w:date="2014-08-19T08:26:00Z">
        <w:r w:rsidRPr="00B10656" w:rsidDel="006F08F4">
          <w:rPr>
            <w:rPrChange w:id="599" w:author="Kyle Mc Hale Dela Cruz" w:date="2014-08-17T22:38:00Z">
              <w:rPr>
                <w:rStyle w:val="Hyperlink"/>
                <w:noProof/>
                <w14:scene3d>
                  <w14:camera w14:prst="orthographicFront"/>
                  <w14:lightRig w14:rig="threePt" w14:dir="t">
                    <w14:rot w14:lat="0" w14:lon="0" w14:rev="0"/>
                  </w14:lightRig>
                </w14:scene3d>
              </w:rPr>
            </w:rPrChange>
          </w:rPr>
          <w:delText>1.4</w:delText>
        </w:r>
        <w:r w:rsidDel="006F08F4">
          <w:rPr>
            <w:rFonts w:asciiTheme="minorHAnsi" w:eastAsiaTheme="minorEastAsia" w:hAnsiTheme="minorHAnsi" w:cstheme="minorBidi"/>
            <w:noProof/>
            <w:sz w:val="22"/>
            <w:szCs w:val="22"/>
          </w:rPr>
          <w:tab/>
        </w:r>
        <w:r w:rsidRPr="00B10656" w:rsidDel="006F08F4">
          <w:rPr>
            <w:rPrChange w:id="600" w:author="Kyle Mc Hale Dela Cruz" w:date="2014-08-17T22:38:00Z">
              <w:rPr>
                <w:rStyle w:val="Hyperlink"/>
                <w:noProof/>
              </w:rPr>
            </w:rPrChange>
          </w:rPr>
          <w:delText>Significance of the Research</w:delText>
        </w:r>
        <w:r w:rsidDel="006F08F4">
          <w:rPr>
            <w:noProof/>
            <w:webHidden/>
          </w:rPr>
          <w:tab/>
        </w:r>
        <w:r w:rsidR="0068488C" w:rsidDel="006F08F4">
          <w:rPr>
            <w:noProof/>
            <w:webHidden/>
          </w:rPr>
          <w:delText>1-3</w:delText>
        </w:r>
      </w:del>
    </w:p>
    <w:p w14:paraId="1D2377B0" w14:textId="77777777" w:rsidR="00751528" w:rsidDel="006F08F4" w:rsidRDefault="00751528">
      <w:pPr>
        <w:pStyle w:val="TOC2"/>
        <w:tabs>
          <w:tab w:val="left" w:pos="880"/>
          <w:tab w:val="right" w:leader="dot" w:pos="9350"/>
        </w:tabs>
        <w:rPr>
          <w:del w:id="601" w:author="TinTin Kalaw" w:date="2014-08-19T08:26:00Z"/>
          <w:rFonts w:asciiTheme="minorHAnsi" w:eastAsiaTheme="minorEastAsia" w:hAnsiTheme="minorHAnsi" w:cstheme="minorBidi"/>
          <w:noProof/>
          <w:sz w:val="22"/>
          <w:szCs w:val="22"/>
        </w:rPr>
      </w:pPr>
      <w:del w:id="602" w:author="TinTin Kalaw" w:date="2014-08-19T08:26:00Z">
        <w:r w:rsidRPr="00B10656" w:rsidDel="006F08F4">
          <w:rPr>
            <w:rPrChange w:id="603" w:author="Kyle Mc Hale Dela Cruz" w:date="2014-08-17T22:38:00Z">
              <w:rPr>
                <w:rStyle w:val="Hyperlink"/>
                <w:noProof/>
                <w14:scene3d>
                  <w14:camera w14:prst="orthographicFront"/>
                  <w14:lightRig w14:rig="threePt" w14:dir="t">
                    <w14:rot w14:lat="0" w14:lon="0" w14:rev="0"/>
                  </w14:lightRig>
                </w14:scene3d>
              </w:rPr>
            </w:rPrChange>
          </w:rPr>
          <w:delText>1.5</w:delText>
        </w:r>
        <w:r w:rsidDel="006F08F4">
          <w:rPr>
            <w:rFonts w:asciiTheme="minorHAnsi" w:eastAsiaTheme="minorEastAsia" w:hAnsiTheme="minorHAnsi" w:cstheme="minorBidi"/>
            <w:noProof/>
            <w:sz w:val="22"/>
            <w:szCs w:val="22"/>
          </w:rPr>
          <w:tab/>
        </w:r>
        <w:r w:rsidRPr="00B10656" w:rsidDel="006F08F4">
          <w:rPr>
            <w:rPrChange w:id="604" w:author="Kyle Mc Hale Dela Cruz" w:date="2014-08-17T22:38:00Z">
              <w:rPr>
                <w:rStyle w:val="Hyperlink"/>
                <w:noProof/>
              </w:rPr>
            </w:rPrChange>
          </w:rPr>
          <w:delText>Research Methodology</w:delText>
        </w:r>
        <w:r w:rsidDel="006F08F4">
          <w:rPr>
            <w:noProof/>
            <w:webHidden/>
          </w:rPr>
          <w:tab/>
        </w:r>
        <w:r w:rsidR="0068488C" w:rsidDel="006F08F4">
          <w:rPr>
            <w:noProof/>
            <w:webHidden/>
          </w:rPr>
          <w:delText>1-4</w:delText>
        </w:r>
      </w:del>
    </w:p>
    <w:p w14:paraId="74B35800" w14:textId="77777777" w:rsidR="00751528" w:rsidDel="006F08F4" w:rsidRDefault="00751528">
      <w:pPr>
        <w:pStyle w:val="TOC3"/>
        <w:tabs>
          <w:tab w:val="left" w:pos="1320"/>
          <w:tab w:val="right" w:leader="dot" w:pos="9350"/>
        </w:tabs>
        <w:rPr>
          <w:del w:id="605" w:author="TinTin Kalaw" w:date="2014-08-19T08:26:00Z"/>
          <w:rFonts w:asciiTheme="minorHAnsi" w:eastAsiaTheme="minorEastAsia" w:hAnsiTheme="minorHAnsi" w:cstheme="minorBidi"/>
          <w:noProof/>
          <w:sz w:val="22"/>
          <w:szCs w:val="22"/>
        </w:rPr>
      </w:pPr>
      <w:del w:id="606" w:author="TinTin Kalaw" w:date="2014-08-19T08:26:00Z">
        <w:r w:rsidRPr="00B10656" w:rsidDel="006F08F4">
          <w:rPr>
            <w:rPrChange w:id="607" w:author="Kyle Mc Hale Dela Cruz" w:date="2014-08-17T22:38:00Z">
              <w:rPr>
                <w:rStyle w:val="Hyperlink"/>
                <w:noProof/>
                <w14:scene3d>
                  <w14:camera w14:prst="orthographicFront"/>
                  <w14:lightRig w14:rig="threePt" w14:dir="t">
                    <w14:rot w14:lat="0" w14:lon="0" w14:rev="0"/>
                  </w14:lightRig>
                </w14:scene3d>
              </w:rPr>
            </w:rPrChange>
          </w:rPr>
          <w:delText>1.5.1</w:delText>
        </w:r>
        <w:r w:rsidDel="006F08F4">
          <w:rPr>
            <w:rFonts w:asciiTheme="minorHAnsi" w:eastAsiaTheme="minorEastAsia" w:hAnsiTheme="minorHAnsi" w:cstheme="minorBidi"/>
            <w:noProof/>
            <w:sz w:val="22"/>
            <w:szCs w:val="22"/>
          </w:rPr>
          <w:tab/>
        </w:r>
        <w:r w:rsidRPr="00B10656" w:rsidDel="006F08F4">
          <w:rPr>
            <w:rPrChange w:id="608" w:author="Kyle Mc Hale Dela Cruz" w:date="2014-08-17T22:38:00Z">
              <w:rPr>
                <w:rStyle w:val="Hyperlink"/>
                <w:noProof/>
              </w:rPr>
            </w:rPrChange>
          </w:rPr>
          <w:delText>Investigation and Research Analysis</w:delText>
        </w:r>
        <w:r w:rsidDel="006F08F4">
          <w:rPr>
            <w:noProof/>
            <w:webHidden/>
          </w:rPr>
          <w:tab/>
        </w:r>
        <w:r w:rsidR="0068488C" w:rsidDel="006F08F4">
          <w:rPr>
            <w:noProof/>
            <w:webHidden/>
          </w:rPr>
          <w:delText>1-5</w:delText>
        </w:r>
      </w:del>
    </w:p>
    <w:p w14:paraId="1F43F9A1" w14:textId="77777777" w:rsidR="00751528" w:rsidDel="006F08F4" w:rsidRDefault="00751528">
      <w:pPr>
        <w:pStyle w:val="TOC3"/>
        <w:tabs>
          <w:tab w:val="left" w:pos="1320"/>
          <w:tab w:val="right" w:leader="dot" w:pos="9350"/>
        </w:tabs>
        <w:rPr>
          <w:del w:id="609" w:author="TinTin Kalaw" w:date="2014-08-19T08:26:00Z"/>
          <w:rFonts w:asciiTheme="minorHAnsi" w:eastAsiaTheme="minorEastAsia" w:hAnsiTheme="minorHAnsi" w:cstheme="minorBidi"/>
          <w:noProof/>
          <w:sz w:val="22"/>
          <w:szCs w:val="22"/>
        </w:rPr>
      </w:pPr>
      <w:del w:id="610" w:author="TinTin Kalaw" w:date="2014-08-19T08:26:00Z">
        <w:r w:rsidRPr="00B10656" w:rsidDel="006F08F4">
          <w:rPr>
            <w:rPrChange w:id="611" w:author="Kyle Mc Hale Dela Cruz" w:date="2014-08-17T22:38:00Z">
              <w:rPr>
                <w:rStyle w:val="Hyperlink"/>
                <w:noProof/>
                <w14:scene3d>
                  <w14:camera w14:prst="orthographicFront"/>
                  <w14:lightRig w14:rig="threePt" w14:dir="t">
                    <w14:rot w14:lat="0" w14:lon="0" w14:rev="0"/>
                  </w14:lightRig>
                </w14:scene3d>
              </w:rPr>
            </w:rPrChange>
          </w:rPr>
          <w:delText>1.5.2</w:delText>
        </w:r>
        <w:r w:rsidDel="006F08F4">
          <w:rPr>
            <w:rFonts w:asciiTheme="minorHAnsi" w:eastAsiaTheme="minorEastAsia" w:hAnsiTheme="minorHAnsi" w:cstheme="minorBidi"/>
            <w:noProof/>
            <w:sz w:val="22"/>
            <w:szCs w:val="22"/>
          </w:rPr>
          <w:tab/>
        </w:r>
        <w:r w:rsidRPr="00B10656" w:rsidDel="006F08F4">
          <w:rPr>
            <w:rPrChange w:id="612" w:author="Kyle Mc Hale Dela Cruz" w:date="2014-08-17T22:38:00Z">
              <w:rPr>
                <w:rStyle w:val="Hyperlink"/>
                <w:noProof/>
              </w:rPr>
            </w:rPrChange>
          </w:rPr>
          <w:delText>System Design</w:delText>
        </w:r>
        <w:r w:rsidDel="006F08F4">
          <w:rPr>
            <w:noProof/>
            <w:webHidden/>
          </w:rPr>
          <w:tab/>
        </w:r>
        <w:r w:rsidR="0068488C" w:rsidDel="006F08F4">
          <w:rPr>
            <w:noProof/>
            <w:webHidden/>
          </w:rPr>
          <w:delText>1-5</w:delText>
        </w:r>
      </w:del>
    </w:p>
    <w:p w14:paraId="0DCC5242" w14:textId="77777777" w:rsidR="00751528" w:rsidDel="006F08F4" w:rsidRDefault="00751528">
      <w:pPr>
        <w:pStyle w:val="TOC3"/>
        <w:tabs>
          <w:tab w:val="left" w:pos="1320"/>
          <w:tab w:val="right" w:leader="dot" w:pos="9350"/>
        </w:tabs>
        <w:rPr>
          <w:del w:id="613" w:author="TinTin Kalaw" w:date="2014-08-19T08:26:00Z"/>
          <w:rFonts w:asciiTheme="minorHAnsi" w:eastAsiaTheme="minorEastAsia" w:hAnsiTheme="minorHAnsi" w:cstheme="minorBidi"/>
          <w:noProof/>
          <w:sz w:val="22"/>
          <w:szCs w:val="22"/>
        </w:rPr>
      </w:pPr>
      <w:del w:id="614" w:author="TinTin Kalaw" w:date="2014-08-19T08:26:00Z">
        <w:r w:rsidRPr="00B10656" w:rsidDel="006F08F4">
          <w:rPr>
            <w:rPrChange w:id="615" w:author="Kyle Mc Hale Dela Cruz" w:date="2014-08-17T22:38:00Z">
              <w:rPr>
                <w:rStyle w:val="Hyperlink"/>
                <w:noProof/>
                <w14:scene3d>
                  <w14:camera w14:prst="orthographicFront"/>
                  <w14:lightRig w14:rig="threePt" w14:dir="t">
                    <w14:rot w14:lat="0" w14:lon="0" w14:rev="0"/>
                  </w14:lightRig>
                </w14:scene3d>
              </w:rPr>
            </w:rPrChange>
          </w:rPr>
          <w:delText>1.5.3</w:delText>
        </w:r>
        <w:r w:rsidDel="006F08F4">
          <w:rPr>
            <w:rFonts w:asciiTheme="minorHAnsi" w:eastAsiaTheme="minorEastAsia" w:hAnsiTheme="minorHAnsi" w:cstheme="minorBidi"/>
            <w:noProof/>
            <w:sz w:val="22"/>
            <w:szCs w:val="22"/>
          </w:rPr>
          <w:tab/>
        </w:r>
        <w:r w:rsidRPr="00B10656" w:rsidDel="006F08F4">
          <w:rPr>
            <w:rPrChange w:id="616" w:author="Kyle Mc Hale Dela Cruz" w:date="2014-08-17T22:38:00Z">
              <w:rPr>
                <w:rStyle w:val="Hyperlink"/>
                <w:noProof/>
              </w:rPr>
            </w:rPrChange>
          </w:rPr>
          <w:delText>Sprints</w:delText>
        </w:r>
        <w:r w:rsidDel="006F08F4">
          <w:rPr>
            <w:noProof/>
            <w:webHidden/>
          </w:rPr>
          <w:tab/>
        </w:r>
        <w:r w:rsidR="0068488C" w:rsidDel="006F08F4">
          <w:rPr>
            <w:noProof/>
            <w:webHidden/>
          </w:rPr>
          <w:delText>1-5</w:delText>
        </w:r>
      </w:del>
    </w:p>
    <w:p w14:paraId="727C6D5D" w14:textId="77777777" w:rsidR="00751528" w:rsidDel="006F08F4" w:rsidRDefault="00751528">
      <w:pPr>
        <w:pStyle w:val="TOC3"/>
        <w:tabs>
          <w:tab w:val="left" w:pos="1320"/>
          <w:tab w:val="right" w:leader="dot" w:pos="9350"/>
        </w:tabs>
        <w:rPr>
          <w:del w:id="617" w:author="TinTin Kalaw" w:date="2014-08-19T08:26:00Z"/>
          <w:rFonts w:asciiTheme="minorHAnsi" w:eastAsiaTheme="minorEastAsia" w:hAnsiTheme="minorHAnsi" w:cstheme="minorBidi"/>
          <w:noProof/>
          <w:sz w:val="22"/>
          <w:szCs w:val="22"/>
        </w:rPr>
      </w:pPr>
      <w:del w:id="618" w:author="TinTin Kalaw" w:date="2014-08-19T08:26:00Z">
        <w:r w:rsidRPr="00B10656" w:rsidDel="006F08F4">
          <w:rPr>
            <w:rPrChange w:id="619" w:author="Kyle Mc Hale Dela Cruz" w:date="2014-08-17T22:38:00Z">
              <w:rPr>
                <w:rStyle w:val="Hyperlink"/>
                <w:noProof/>
                <w14:scene3d>
                  <w14:camera w14:prst="orthographicFront"/>
                  <w14:lightRig w14:rig="threePt" w14:dir="t">
                    <w14:rot w14:lat="0" w14:lon="0" w14:rev="0"/>
                  </w14:lightRig>
                </w14:scene3d>
              </w:rPr>
            </w:rPrChange>
          </w:rPr>
          <w:delText>1.5.4</w:delText>
        </w:r>
        <w:r w:rsidDel="006F08F4">
          <w:rPr>
            <w:rFonts w:asciiTheme="minorHAnsi" w:eastAsiaTheme="minorEastAsia" w:hAnsiTheme="minorHAnsi" w:cstheme="minorBidi"/>
            <w:noProof/>
            <w:sz w:val="22"/>
            <w:szCs w:val="22"/>
          </w:rPr>
          <w:tab/>
        </w:r>
        <w:r w:rsidRPr="00B10656" w:rsidDel="006F08F4">
          <w:rPr>
            <w:rPrChange w:id="620" w:author="Kyle Mc Hale Dela Cruz" w:date="2014-08-17T22:38:00Z">
              <w:rPr>
                <w:rStyle w:val="Hyperlink"/>
                <w:noProof/>
              </w:rPr>
            </w:rPrChange>
          </w:rPr>
          <w:delText>Sprint Planning Meetings</w:delText>
        </w:r>
        <w:r w:rsidDel="006F08F4">
          <w:rPr>
            <w:noProof/>
            <w:webHidden/>
          </w:rPr>
          <w:tab/>
        </w:r>
        <w:r w:rsidR="0068488C" w:rsidDel="006F08F4">
          <w:rPr>
            <w:noProof/>
            <w:webHidden/>
          </w:rPr>
          <w:delText>1-5</w:delText>
        </w:r>
      </w:del>
    </w:p>
    <w:p w14:paraId="2A7C7C40" w14:textId="77777777" w:rsidR="00751528" w:rsidDel="006F08F4" w:rsidRDefault="00751528">
      <w:pPr>
        <w:pStyle w:val="TOC3"/>
        <w:tabs>
          <w:tab w:val="left" w:pos="1320"/>
          <w:tab w:val="right" w:leader="dot" w:pos="9350"/>
        </w:tabs>
        <w:rPr>
          <w:del w:id="621" w:author="TinTin Kalaw" w:date="2014-08-19T08:26:00Z"/>
          <w:rFonts w:asciiTheme="minorHAnsi" w:eastAsiaTheme="minorEastAsia" w:hAnsiTheme="minorHAnsi" w:cstheme="minorBidi"/>
          <w:noProof/>
          <w:sz w:val="22"/>
          <w:szCs w:val="22"/>
        </w:rPr>
      </w:pPr>
      <w:del w:id="622" w:author="TinTin Kalaw" w:date="2014-08-19T08:26:00Z">
        <w:r w:rsidRPr="00B10656" w:rsidDel="006F08F4">
          <w:rPr>
            <w:rPrChange w:id="623" w:author="Kyle Mc Hale Dela Cruz" w:date="2014-08-17T22:38:00Z">
              <w:rPr>
                <w:rStyle w:val="Hyperlink"/>
                <w:noProof/>
                <w14:scene3d>
                  <w14:camera w14:prst="orthographicFront"/>
                  <w14:lightRig w14:rig="threePt" w14:dir="t">
                    <w14:rot w14:lat="0" w14:lon="0" w14:rev="0"/>
                  </w14:lightRig>
                </w14:scene3d>
              </w:rPr>
            </w:rPrChange>
          </w:rPr>
          <w:delText>1.5.5</w:delText>
        </w:r>
        <w:r w:rsidDel="006F08F4">
          <w:rPr>
            <w:rFonts w:asciiTheme="minorHAnsi" w:eastAsiaTheme="minorEastAsia" w:hAnsiTheme="minorHAnsi" w:cstheme="minorBidi"/>
            <w:noProof/>
            <w:sz w:val="22"/>
            <w:szCs w:val="22"/>
          </w:rPr>
          <w:tab/>
        </w:r>
        <w:r w:rsidRPr="00B10656" w:rsidDel="006F08F4">
          <w:rPr>
            <w:rPrChange w:id="624" w:author="Kyle Mc Hale Dela Cruz" w:date="2014-08-17T22:38:00Z">
              <w:rPr>
                <w:rStyle w:val="Hyperlink"/>
                <w:noProof/>
              </w:rPr>
            </w:rPrChange>
          </w:rPr>
          <w:delText>Scrum Meetings</w:delText>
        </w:r>
        <w:r w:rsidDel="006F08F4">
          <w:rPr>
            <w:noProof/>
            <w:webHidden/>
          </w:rPr>
          <w:tab/>
        </w:r>
        <w:r w:rsidR="0068488C" w:rsidDel="006F08F4">
          <w:rPr>
            <w:noProof/>
            <w:webHidden/>
          </w:rPr>
          <w:delText>1-5</w:delText>
        </w:r>
      </w:del>
    </w:p>
    <w:p w14:paraId="04B779A5" w14:textId="77777777" w:rsidR="00751528" w:rsidDel="006F08F4" w:rsidRDefault="00751528">
      <w:pPr>
        <w:pStyle w:val="TOC3"/>
        <w:tabs>
          <w:tab w:val="left" w:pos="1320"/>
          <w:tab w:val="right" w:leader="dot" w:pos="9350"/>
        </w:tabs>
        <w:rPr>
          <w:del w:id="625" w:author="TinTin Kalaw" w:date="2014-08-19T08:26:00Z"/>
          <w:rFonts w:asciiTheme="minorHAnsi" w:eastAsiaTheme="minorEastAsia" w:hAnsiTheme="minorHAnsi" w:cstheme="minorBidi"/>
          <w:noProof/>
          <w:sz w:val="22"/>
          <w:szCs w:val="22"/>
        </w:rPr>
      </w:pPr>
      <w:del w:id="626" w:author="TinTin Kalaw" w:date="2014-08-19T08:26:00Z">
        <w:r w:rsidRPr="00B10656" w:rsidDel="006F08F4">
          <w:rPr>
            <w:rPrChange w:id="627" w:author="Kyle Mc Hale Dela Cruz" w:date="2014-08-17T22:38:00Z">
              <w:rPr>
                <w:rStyle w:val="Hyperlink"/>
                <w:noProof/>
                <w14:scene3d>
                  <w14:camera w14:prst="orthographicFront"/>
                  <w14:lightRig w14:rig="threePt" w14:dir="t">
                    <w14:rot w14:lat="0" w14:lon="0" w14:rev="0"/>
                  </w14:lightRig>
                </w14:scene3d>
              </w:rPr>
            </w:rPrChange>
          </w:rPr>
          <w:delText>1.5.6</w:delText>
        </w:r>
        <w:r w:rsidDel="006F08F4">
          <w:rPr>
            <w:rFonts w:asciiTheme="minorHAnsi" w:eastAsiaTheme="minorEastAsia" w:hAnsiTheme="minorHAnsi" w:cstheme="minorBidi"/>
            <w:noProof/>
            <w:sz w:val="22"/>
            <w:szCs w:val="22"/>
          </w:rPr>
          <w:tab/>
        </w:r>
        <w:r w:rsidRPr="00B10656" w:rsidDel="006F08F4">
          <w:rPr>
            <w:rPrChange w:id="628" w:author="Kyle Mc Hale Dela Cruz" w:date="2014-08-17T22:38:00Z">
              <w:rPr>
                <w:rStyle w:val="Hyperlink"/>
                <w:noProof/>
              </w:rPr>
            </w:rPrChange>
          </w:rPr>
          <w:delText>System Development</w:delText>
        </w:r>
        <w:r w:rsidDel="006F08F4">
          <w:rPr>
            <w:noProof/>
            <w:webHidden/>
          </w:rPr>
          <w:tab/>
        </w:r>
        <w:r w:rsidR="0068488C" w:rsidDel="006F08F4">
          <w:rPr>
            <w:noProof/>
            <w:webHidden/>
          </w:rPr>
          <w:delText>1-5</w:delText>
        </w:r>
      </w:del>
    </w:p>
    <w:p w14:paraId="0DC272FB" w14:textId="77777777" w:rsidR="00751528" w:rsidDel="006F08F4" w:rsidRDefault="00751528">
      <w:pPr>
        <w:pStyle w:val="TOC3"/>
        <w:tabs>
          <w:tab w:val="left" w:pos="1320"/>
          <w:tab w:val="right" w:leader="dot" w:pos="9350"/>
        </w:tabs>
        <w:rPr>
          <w:del w:id="629" w:author="TinTin Kalaw" w:date="2014-08-19T08:26:00Z"/>
          <w:rFonts w:asciiTheme="minorHAnsi" w:eastAsiaTheme="minorEastAsia" w:hAnsiTheme="minorHAnsi" w:cstheme="minorBidi"/>
          <w:noProof/>
          <w:sz w:val="22"/>
          <w:szCs w:val="22"/>
        </w:rPr>
      </w:pPr>
      <w:del w:id="630" w:author="TinTin Kalaw" w:date="2014-08-19T08:26:00Z">
        <w:r w:rsidRPr="00B10656" w:rsidDel="006F08F4">
          <w:rPr>
            <w:rPrChange w:id="631" w:author="Kyle Mc Hale Dela Cruz" w:date="2014-08-17T22:38:00Z">
              <w:rPr>
                <w:rStyle w:val="Hyperlink"/>
                <w:noProof/>
                <w14:scene3d>
                  <w14:camera w14:prst="orthographicFront"/>
                  <w14:lightRig w14:rig="threePt" w14:dir="t">
                    <w14:rot w14:lat="0" w14:lon="0" w14:rev="0"/>
                  </w14:lightRig>
                </w14:scene3d>
              </w:rPr>
            </w:rPrChange>
          </w:rPr>
          <w:delText>1.5.7</w:delText>
        </w:r>
        <w:r w:rsidDel="006F08F4">
          <w:rPr>
            <w:rFonts w:asciiTheme="minorHAnsi" w:eastAsiaTheme="minorEastAsia" w:hAnsiTheme="minorHAnsi" w:cstheme="minorBidi"/>
            <w:noProof/>
            <w:sz w:val="22"/>
            <w:szCs w:val="22"/>
          </w:rPr>
          <w:tab/>
        </w:r>
        <w:r w:rsidRPr="00B10656" w:rsidDel="006F08F4">
          <w:rPr>
            <w:rPrChange w:id="632" w:author="Kyle Mc Hale Dela Cruz" w:date="2014-08-17T22:38:00Z">
              <w:rPr>
                <w:rStyle w:val="Hyperlink"/>
                <w:noProof/>
              </w:rPr>
            </w:rPrChange>
          </w:rPr>
          <w:delText>System Integration and Testing</w:delText>
        </w:r>
        <w:r w:rsidDel="006F08F4">
          <w:rPr>
            <w:noProof/>
            <w:webHidden/>
          </w:rPr>
          <w:tab/>
        </w:r>
        <w:r w:rsidR="0068488C" w:rsidDel="006F08F4">
          <w:rPr>
            <w:noProof/>
            <w:webHidden/>
          </w:rPr>
          <w:delText>1-6</w:delText>
        </w:r>
      </w:del>
    </w:p>
    <w:p w14:paraId="77C1B7F5" w14:textId="77777777" w:rsidR="00751528" w:rsidDel="006F08F4" w:rsidRDefault="00751528">
      <w:pPr>
        <w:pStyle w:val="TOC3"/>
        <w:tabs>
          <w:tab w:val="left" w:pos="1320"/>
          <w:tab w:val="right" w:leader="dot" w:pos="9350"/>
        </w:tabs>
        <w:rPr>
          <w:del w:id="633" w:author="TinTin Kalaw" w:date="2014-08-19T08:26:00Z"/>
          <w:rFonts w:asciiTheme="minorHAnsi" w:eastAsiaTheme="minorEastAsia" w:hAnsiTheme="minorHAnsi" w:cstheme="minorBidi"/>
          <w:noProof/>
          <w:sz w:val="22"/>
          <w:szCs w:val="22"/>
        </w:rPr>
      </w:pPr>
      <w:del w:id="634" w:author="TinTin Kalaw" w:date="2014-08-19T08:26:00Z">
        <w:r w:rsidRPr="00B10656" w:rsidDel="006F08F4">
          <w:rPr>
            <w:rPrChange w:id="635" w:author="Kyle Mc Hale Dela Cruz" w:date="2014-08-17T22:38:00Z">
              <w:rPr>
                <w:rStyle w:val="Hyperlink"/>
                <w:noProof/>
                <w14:scene3d>
                  <w14:camera w14:prst="orthographicFront"/>
                  <w14:lightRig w14:rig="threePt" w14:dir="t">
                    <w14:rot w14:lat="0" w14:lon="0" w14:rev="0"/>
                  </w14:lightRig>
                </w14:scene3d>
              </w:rPr>
            </w:rPrChange>
          </w:rPr>
          <w:delText>1.5.8</w:delText>
        </w:r>
        <w:r w:rsidDel="006F08F4">
          <w:rPr>
            <w:rFonts w:asciiTheme="minorHAnsi" w:eastAsiaTheme="minorEastAsia" w:hAnsiTheme="minorHAnsi" w:cstheme="minorBidi"/>
            <w:noProof/>
            <w:sz w:val="22"/>
            <w:szCs w:val="22"/>
          </w:rPr>
          <w:tab/>
        </w:r>
        <w:r w:rsidRPr="00B10656" w:rsidDel="006F08F4">
          <w:rPr>
            <w:rPrChange w:id="636" w:author="Kyle Mc Hale Dela Cruz" w:date="2014-08-17T22:38:00Z">
              <w:rPr>
                <w:rStyle w:val="Hyperlink"/>
                <w:noProof/>
              </w:rPr>
            </w:rPrChange>
          </w:rPr>
          <w:delText>System Evaluation</w:delText>
        </w:r>
        <w:r w:rsidDel="006F08F4">
          <w:rPr>
            <w:noProof/>
            <w:webHidden/>
          </w:rPr>
          <w:tab/>
        </w:r>
        <w:r w:rsidR="0068488C" w:rsidDel="006F08F4">
          <w:rPr>
            <w:noProof/>
            <w:webHidden/>
          </w:rPr>
          <w:delText>1-6</w:delText>
        </w:r>
      </w:del>
    </w:p>
    <w:p w14:paraId="5DBB3BB8" w14:textId="77777777" w:rsidR="00751528" w:rsidDel="006F08F4" w:rsidRDefault="00751528">
      <w:pPr>
        <w:pStyle w:val="TOC3"/>
        <w:tabs>
          <w:tab w:val="left" w:pos="1320"/>
          <w:tab w:val="right" w:leader="dot" w:pos="9350"/>
        </w:tabs>
        <w:rPr>
          <w:del w:id="637" w:author="TinTin Kalaw" w:date="2014-08-19T08:26:00Z"/>
          <w:rFonts w:asciiTheme="minorHAnsi" w:eastAsiaTheme="minorEastAsia" w:hAnsiTheme="minorHAnsi" w:cstheme="minorBidi"/>
          <w:noProof/>
          <w:sz w:val="22"/>
          <w:szCs w:val="22"/>
        </w:rPr>
      </w:pPr>
      <w:del w:id="638" w:author="TinTin Kalaw" w:date="2014-08-19T08:26:00Z">
        <w:r w:rsidRPr="00B10656" w:rsidDel="006F08F4">
          <w:rPr>
            <w:rPrChange w:id="639" w:author="Kyle Mc Hale Dela Cruz" w:date="2014-08-17T22:38:00Z">
              <w:rPr>
                <w:rStyle w:val="Hyperlink"/>
                <w:noProof/>
                <w14:scene3d>
                  <w14:camera w14:prst="orthographicFront"/>
                  <w14:lightRig w14:rig="threePt" w14:dir="t">
                    <w14:rot w14:lat="0" w14:lon="0" w14:rev="0"/>
                  </w14:lightRig>
                </w14:scene3d>
              </w:rPr>
            </w:rPrChange>
          </w:rPr>
          <w:delText>1.5.9</w:delText>
        </w:r>
        <w:r w:rsidDel="006F08F4">
          <w:rPr>
            <w:rFonts w:asciiTheme="minorHAnsi" w:eastAsiaTheme="minorEastAsia" w:hAnsiTheme="minorHAnsi" w:cstheme="minorBidi"/>
            <w:noProof/>
            <w:sz w:val="22"/>
            <w:szCs w:val="22"/>
          </w:rPr>
          <w:tab/>
        </w:r>
        <w:r w:rsidRPr="00B10656" w:rsidDel="006F08F4">
          <w:rPr>
            <w:rPrChange w:id="640" w:author="Kyle Mc Hale Dela Cruz" w:date="2014-08-17T22:38:00Z">
              <w:rPr>
                <w:rStyle w:val="Hyperlink"/>
                <w:noProof/>
              </w:rPr>
            </w:rPrChange>
          </w:rPr>
          <w:delText>Documentation</w:delText>
        </w:r>
        <w:r w:rsidDel="006F08F4">
          <w:rPr>
            <w:noProof/>
            <w:webHidden/>
          </w:rPr>
          <w:tab/>
        </w:r>
        <w:r w:rsidR="0068488C" w:rsidDel="006F08F4">
          <w:rPr>
            <w:noProof/>
            <w:webHidden/>
          </w:rPr>
          <w:delText>1-6</w:delText>
        </w:r>
      </w:del>
    </w:p>
    <w:p w14:paraId="72EEFCA6" w14:textId="77777777" w:rsidR="00751528" w:rsidDel="006F08F4" w:rsidRDefault="00751528">
      <w:pPr>
        <w:pStyle w:val="TOC3"/>
        <w:tabs>
          <w:tab w:val="left" w:pos="1540"/>
          <w:tab w:val="right" w:leader="dot" w:pos="9350"/>
        </w:tabs>
        <w:rPr>
          <w:del w:id="641" w:author="TinTin Kalaw" w:date="2014-08-19T08:26:00Z"/>
          <w:rFonts w:asciiTheme="minorHAnsi" w:eastAsiaTheme="minorEastAsia" w:hAnsiTheme="minorHAnsi" w:cstheme="minorBidi"/>
          <w:noProof/>
          <w:sz w:val="22"/>
          <w:szCs w:val="22"/>
        </w:rPr>
      </w:pPr>
      <w:del w:id="642" w:author="TinTin Kalaw" w:date="2014-08-19T08:26:00Z">
        <w:r w:rsidRPr="00B10656" w:rsidDel="006F08F4">
          <w:rPr>
            <w:rPrChange w:id="643" w:author="Kyle Mc Hale Dela Cruz" w:date="2014-08-17T22:38:00Z">
              <w:rPr>
                <w:rStyle w:val="Hyperlink"/>
                <w:noProof/>
                <w14:scene3d>
                  <w14:camera w14:prst="orthographicFront"/>
                  <w14:lightRig w14:rig="threePt" w14:dir="t">
                    <w14:rot w14:lat="0" w14:lon="0" w14:rev="0"/>
                  </w14:lightRig>
                </w14:scene3d>
              </w:rPr>
            </w:rPrChange>
          </w:rPr>
          <w:delText>1.5.10</w:delText>
        </w:r>
        <w:r w:rsidDel="006F08F4">
          <w:rPr>
            <w:rFonts w:asciiTheme="minorHAnsi" w:eastAsiaTheme="minorEastAsia" w:hAnsiTheme="minorHAnsi" w:cstheme="minorBidi"/>
            <w:noProof/>
            <w:sz w:val="22"/>
            <w:szCs w:val="22"/>
          </w:rPr>
          <w:tab/>
        </w:r>
        <w:r w:rsidRPr="00B10656" w:rsidDel="006F08F4">
          <w:rPr>
            <w:rPrChange w:id="644" w:author="Kyle Mc Hale Dela Cruz" w:date="2014-08-17T22:38:00Z">
              <w:rPr>
                <w:rStyle w:val="Hyperlink"/>
                <w:noProof/>
              </w:rPr>
            </w:rPrChange>
          </w:rPr>
          <w:delText>Calendar of Activities</w:delText>
        </w:r>
        <w:r w:rsidDel="006F08F4">
          <w:rPr>
            <w:noProof/>
            <w:webHidden/>
          </w:rPr>
          <w:tab/>
        </w:r>
        <w:r w:rsidR="0068488C" w:rsidDel="006F08F4">
          <w:rPr>
            <w:noProof/>
            <w:webHidden/>
          </w:rPr>
          <w:delText>1-7</w:delText>
        </w:r>
      </w:del>
    </w:p>
    <w:p w14:paraId="555F6157" w14:textId="77777777" w:rsidR="00751528" w:rsidDel="006F08F4" w:rsidRDefault="00751528">
      <w:pPr>
        <w:pStyle w:val="TOC1"/>
        <w:tabs>
          <w:tab w:val="left" w:pos="660"/>
          <w:tab w:val="right" w:leader="dot" w:pos="9350"/>
        </w:tabs>
        <w:rPr>
          <w:del w:id="645" w:author="TinTin Kalaw" w:date="2014-08-19T08:26:00Z"/>
          <w:rFonts w:asciiTheme="minorHAnsi" w:eastAsiaTheme="minorEastAsia" w:hAnsiTheme="minorHAnsi" w:cstheme="minorBidi"/>
          <w:noProof/>
          <w:sz w:val="22"/>
          <w:szCs w:val="22"/>
        </w:rPr>
      </w:pPr>
      <w:del w:id="646" w:author="TinTin Kalaw" w:date="2014-08-19T08:26:00Z">
        <w:r w:rsidRPr="00B10656" w:rsidDel="006F08F4">
          <w:rPr>
            <w:rPrChange w:id="647" w:author="Kyle Mc Hale Dela Cruz" w:date="2014-08-17T22:38:00Z">
              <w:rPr>
                <w:rStyle w:val="Hyperlink"/>
                <w:noProof/>
              </w:rPr>
            </w:rPrChange>
          </w:rPr>
          <w:delText>2.0</w:delText>
        </w:r>
        <w:r w:rsidDel="006F08F4">
          <w:rPr>
            <w:rFonts w:asciiTheme="minorHAnsi" w:eastAsiaTheme="minorEastAsia" w:hAnsiTheme="minorHAnsi" w:cstheme="minorBidi"/>
            <w:noProof/>
            <w:sz w:val="22"/>
            <w:szCs w:val="22"/>
          </w:rPr>
          <w:tab/>
        </w:r>
        <w:r w:rsidRPr="00B10656" w:rsidDel="006F08F4">
          <w:rPr>
            <w:rPrChange w:id="648" w:author="Kyle Mc Hale Dela Cruz" w:date="2014-08-17T22:38:00Z">
              <w:rPr>
                <w:rStyle w:val="Hyperlink"/>
                <w:noProof/>
              </w:rPr>
            </w:rPrChange>
          </w:rPr>
          <w:delText>Review of Related Works</w:delText>
        </w:r>
        <w:r w:rsidDel="006F08F4">
          <w:rPr>
            <w:noProof/>
            <w:webHidden/>
          </w:rPr>
          <w:tab/>
        </w:r>
        <w:r w:rsidR="0068488C" w:rsidDel="006F08F4">
          <w:rPr>
            <w:noProof/>
            <w:webHidden/>
          </w:rPr>
          <w:delText>2-1</w:delText>
        </w:r>
      </w:del>
    </w:p>
    <w:p w14:paraId="47263C51" w14:textId="77777777" w:rsidR="00751528" w:rsidDel="006F08F4" w:rsidRDefault="00751528">
      <w:pPr>
        <w:pStyle w:val="TOC2"/>
        <w:tabs>
          <w:tab w:val="left" w:pos="880"/>
          <w:tab w:val="right" w:leader="dot" w:pos="9350"/>
        </w:tabs>
        <w:rPr>
          <w:del w:id="649" w:author="TinTin Kalaw" w:date="2014-08-19T08:26:00Z"/>
          <w:rFonts w:asciiTheme="minorHAnsi" w:eastAsiaTheme="minorEastAsia" w:hAnsiTheme="minorHAnsi" w:cstheme="minorBidi"/>
          <w:noProof/>
          <w:sz w:val="22"/>
          <w:szCs w:val="22"/>
        </w:rPr>
      </w:pPr>
      <w:del w:id="650" w:author="TinTin Kalaw" w:date="2014-08-19T08:26:00Z">
        <w:r w:rsidRPr="00B10656" w:rsidDel="006F08F4">
          <w:rPr>
            <w:rPrChange w:id="651" w:author="Kyle Mc Hale Dela Cruz" w:date="2014-08-17T22:38:00Z">
              <w:rPr>
                <w:rStyle w:val="Hyperlink"/>
                <w:noProof/>
                <w14:scene3d>
                  <w14:camera w14:prst="orthographicFront"/>
                  <w14:lightRig w14:rig="threePt" w14:dir="t">
                    <w14:rot w14:lat="0" w14:lon="0" w14:rev="0"/>
                  </w14:lightRig>
                </w14:scene3d>
              </w:rPr>
            </w:rPrChange>
          </w:rPr>
          <w:delText>2.1</w:delText>
        </w:r>
        <w:r w:rsidDel="006F08F4">
          <w:rPr>
            <w:rFonts w:asciiTheme="minorHAnsi" w:eastAsiaTheme="minorEastAsia" w:hAnsiTheme="minorHAnsi" w:cstheme="minorBidi"/>
            <w:noProof/>
            <w:sz w:val="22"/>
            <w:szCs w:val="22"/>
          </w:rPr>
          <w:tab/>
        </w:r>
        <w:r w:rsidRPr="00B10656" w:rsidDel="006F08F4">
          <w:rPr>
            <w:rPrChange w:id="652" w:author="Kyle Mc Hale Dela Cruz" w:date="2014-08-17T22:38:00Z">
              <w:rPr>
                <w:rStyle w:val="Hyperlink"/>
                <w:noProof/>
              </w:rPr>
            </w:rPrChange>
          </w:rPr>
          <w:delText>Machine Learning-Based Information Extraction Systems</w:delText>
        </w:r>
        <w:r w:rsidDel="006F08F4">
          <w:rPr>
            <w:noProof/>
            <w:webHidden/>
          </w:rPr>
          <w:tab/>
        </w:r>
        <w:r w:rsidR="0068488C" w:rsidDel="006F08F4">
          <w:rPr>
            <w:noProof/>
            <w:webHidden/>
          </w:rPr>
          <w:delText>2-1</w:delText>
        </w:r>
      </w:del>
    </w:p>
    <w:p w14:paraId="20E4D6FB" w14:textId="77777777" w:rsidR="00751528" w:rsidDel="006F08F4" w:rsidRDefault="00751528">
      <w:pPr>
        <w:pStyle w:val="TOC2"/>
        <w:tabs>
          <w:tab w:val="left" w:pos="880"/>
          <w:tab w:val="right" w:leader="dot" w:pos="9350"/>
        </w:tabs>
        <w:rPr>
          <w:del w:id="653" w:author="TinTin Kalaw" w:date="2014-08-19T08:26:00Z"/>
          <w:rFonts w:asciiTheme="minorHAnsi" w:eastAsiaTheme="minorEastAsia" w:hAnsiTheme="minorHAnsi" w:cstheme="minorBidi"/>
          <w:noProof/>
          <w:sz w:val="22"/>
          <w:szCs w:val="22"/>
        </w:rPr>
      </w:pPr>
      <w:del w:id="654" w:author="TinTin Kalaw" w:date="2014-08-19T08:26:00Z">
        <w:r w:rsidRPr="00B10656" w:rsidDel="006F08F4">
          <w:rPr>
            <w:rPrChange w:id="655" w:author="Kyle Mc Hale Dela Cruz" w:date="2014-08-17T22:38:00Z">
              <w:rPr>
                <w:rStyle w:val="Hyperlink"/>
                <w:noProof/>
                <w14:scene3d>
                  <w14:camera w14:prst="orthographicFront"/>
                  <w14:lightRig w14:rig="threePt" w14:dir="t">
                    <w14:rot w14:lat="0" w14:lon="0" w14:rev="0"/>
                  </w14:lightRig>
                </w14:scene3d>
              </w:rPr>
            </w:rPrChange>
          </w:rPr>
          <w:delText>2.2</w:delText>
        </w:r>
        <w:r w:rsidDel="006F08F4">
          <w:rPr>
            <w:rFonts w:asciiTheme="minorHAnsi" w:eastAsiaTheme="minorEastAsia" w:hAnsiTheme="minorHAnsi" w:cstheme="minorBidi"/>
            <w:noProof/>
            <w:sz w:val="22"/>
            <w:szCs w:val="22"/>
          </w:rPr>
          <w:tab/>
        </w:r>
        <w:r w:rsidRPr="00B10656" w:rsidDel="006F08F4">
          <w:rPr>
            <w:rPrChange w:id="656" w:author="Kyle Mc Hale Dela Cruz" w:date="2014-08-17T22:38:00Z">
              <w:rPr>
                <w:rStyle w:val="Hyperlink"/>
                <w:noProof/>
              </w:rPr>
            </w:rPrChange>
          </w:rPr>
          <w:delText>Rule-Based Information Extraction Systems</w:delText>
        </w:r>
        <w:r w:rsidDel="006F08F4">
          <w:rPr>
            <w:noProof/>
            <w:webHidden/>
          </w:rPr>
          <w:tab/>
        </w:r>
        <w:r w:rsidR="0068488C" w:rsidDel="006F08F4">
          <w:rPr>
            <w:noProof/>
            <w:webHidden/>
          </w:rPr>
          <w:delText>2-2</w:delText>
        </w:r>
      </w:del>
    </w:p>
    <w:p w14:paraId="06180FB6" w14:textId="77777777" w:rsidR="00751528" w:rsidDel="006F08F4" w:rsidRDefault="00751528">
      <w:pPr>
        <w:pStyle w:val="TOC2"/>
        <w:tabs>
          <w:tab w:val="left" w:pos="880"/>
          <w:tab w:val="right" w:leader="dot" w:pos="9350"/>
        </w:tabs>
        <w:rPr>
          <w:del w:id="657" w:author="TinTin Kalaw" w:date="2014-08-19T08:26:00Z"/>
          <w:rFonts w:asciiTheme="minorHAnsi" w:eastAsiaTheme="minorEastAsia" w:hAnsiTheme="minorHAnsi" w:cstheme="minorBidi"/>
          <w:noProof/>
          <w:sz w:val="22"/>
          <w:szCs w:val="22"/>
        </w:rPr>
      </w:pPr>
      <w:del w:id="658" w:author="TinTin Kalaw" w:date="2014-08-19T08:26:00Z">
        <w:r w:rsidRPr="00B10656" w:rsidDel="006F08F4">
          <w:rPr>
            <w:rPrChange w:id="659" w:author="Kyle Mc Hale Dela Cruz" w:date="2014-08-17T22:38:00Z">
              <w:rPr>
                <w:rStyle w:val="Hyperlink"/>
                <w:noProof/>
                <w14:scene3d>
                  <w14:camera w14:prst="orthographicFront"/>
                  <w14:lightRig w14:rig="threePt" w14:dir="t">
                    <w14:rot w14:lat="0" w14:lon="0" w14:rev="0"/>
                  </w14:lightRig>
                </w14:scene3d>
              </w:rPr>
            </w:rPrChange>
          </w:rPr>
          <w:delText>2.3</w:delText>
        </w:r>
        <w:r w:rsidDel="006F08F4">
          <w:rPr>
            <w:rFonts w:asciiTheme="minorHAnsi" w:eastAsiaTheme="minorEastAsia" w:hAnsiTheme="minorHAnsi" w:cstheme="minorBidi"/>
            <w:noProof/>
            <w:sz w:val="22"/>
            <w:szCs w:val="22"/>
          </w:rPr>
          <w:tab/>
        </w:r>
        <w:r w:rsidRPr="00B10656" w:rsidDel="006F08F4">
          <w:rPr>
            <w:rPrChange w:id="660" w:author="Kyle Mc Hale Dela Cruz" w:date="2014-08-17T22:38:00Z">
              <w:rPr>
                <w:rStyle w:val="Hyperlink"/>
                <w:noProof/>
              </w:rPr>
            </w:rPrChange>
          </w:rPr>
          <w:delText>Other Information Extraction Systems</w:delText>
        </w:r>
        <w:r w:rsidDel="006F08F4">
          <w:rPr>
            <w:noProof/>
            <w:webHidden/>
          </w:rPr>
          <w:tab/>
        </w:r>
        <w:r w:rsidR="0068488C" w:rsidDel="006F08F4">
          <w:rPr>
            <w:noProof/>
            <w:webHidden/>
          </w:rPr>
          <w:delText>2-4</w:delText>
        </w:r>
      </w:del>
    </w:p>
    <w:p w14:paraId="641F7941" w14:textId="77777777" w:rsidR="00751528" w:rsidDel="006F08F4" w:rsidRDefault="00751528">
      <w:pPr>
        <w:pStyle w:val="TOC2"/>
        <w:tabs>
          <w:tab w:val="left" w:pos="880"/>
          <w:tab w:val="right" w:leader="dot" w:pos="9350"/>
        </w:tabs>
        <w:rPr>
          <w:del w:id="661" w:author="TinTin Kalaw" w:date="2014-08-19T08:26:00Z"/>
          <w:rFonts w:asciiTheme="minorHAnsi" w:eastAsiaTheme="minorEastAsia" w:hAnsiTheme="minorHAnsi" w:cstheme="minorBidi"/>
          <w:noProof/>
          <w:sz w:val="22"/>
          <w:szCs w:val="22"/>
        </w:rPr>
      </w:pPr>
      <w:del w:id="662" w:author="TinTin Kalaw" w:date="2014-08-19T08:26:00Z">
        <w:r w:rsidRPr="00B10656" w:rsidDel="006F08F4">
          <w:rPr>
            <w:rPrChange w:id="663" w:author="Kyle Mc Hale Dela Cruz" w:date="2014-08-17T22:38:00Z">
              <w:rPr>
                <w:rStyle w:val="Hyperlink"/>
                <w:noProof/>
                <w14:scene3d>
                  <w14:camera w14:prst="orthographicFront"/>
                  <w14:lightRig w14:rig="threePt" w14:dir="t">
                    <w14:rot w14:lat="0" w14:lon="0" w14:rev="0"/>
                  </w14:lightRig>
                </w14:scene3d>
              </w:rPr>
            </w:rPrChange>
          </w:rPr>
          <w:delText>2.4</w:delText>
        </w:r>
        <w:r w:rsidDel="006F08F4">
          <w:rPr>
            <w:rFonts w:asciiTheme="minorHAnsi" w:eastAsiaTheme="minorEastAsia" w:hAnsiTheme="minorHAnsi" w:cstheme="minorBidi"/>
            <w:noProof/>
            <w:sz w:val="22"/>
            <w:szCs w:val="22"/>
          </w:rPr>
          <w:tab/>
        </w:r>
        <w:r w:rsidRPr="00B10656" w:rsidDel="006F08F4">
          <w:rPr>
            <w:rPrChange w:id="664" w:author="Kyle Mc Hale Dela Cruz" w:date="2014-08-17T22:38:00Z">
              <w:rPr>
                <w:rStyle w:val="Hyperlink"/>
                <w:noProof/>
              </w:rPr>
            </w:rPrChange>
          </w:rPr>
          <w:delText>Twitter and Disaster</w:delText>
        </w:r>
        <w:r w:rsidDel="006F08F4">
          <w:rPr>
            <w:noProof/>
            <w:webHidden/>
          </w:rPr>
          <w:tab/>
        </w:r>
        <w:r w:rsidR="0068488C" w:rsidDel="006F08F4">
          <w:rPr>
            <w:noProof/>
            <w:webHidden/>
          </w:rPr>
          <w:delText>2-7</w:delText>
        </w:r>
      </w:del>
    </w:p>
    <w:p w14:paraId="267B9F09" w14:textId="77777777" w:rsidR="00751528" w:rsidDel="006F08F4" w:rsidRDefault="00751528">
      <w:pPr>
        <w:pStyle w:val="TOC1"/>
        <w:tabs>
          <w:tab w:val="left" w:pos="660"/>
          <w:tab w:val="right" w:leader="dot" w:pos="9350"/>
        </w:tabs>
        <w:rPr>
          <w:del w:id="665" w:author="TinTin Kalaw" w:date="2014-08-19T08:26:00Z"/>
          <w:rFonts w:asciiTheme="minorHAnsi" w:eastAsiaTheme="minorEastAsia" w:hAnsiTheme="minorHAnsi" w:cstheme="minorBidi"/>
          <w:noProof/>
          <w:sz w:val="22"/>
          <w:szCs w:val="22"/>
        </w:rPr>
      </w:pPr>
      <w:del w:id="666" w:author="TinTin Kalaw" w:date="2014-08-19T08:26:00Z">
        <w:r w:rsidRPr="00B10656" w:rsidDel="006F08F4">
          <w:rPr>
            <w:rPrChange w:id="667" w:author="Kyle Mc Hale Dela Cruz" w:date="2014-08-17T22:38:00Z">
              <w:rPr>
                <w:rStyle w:val="Hyperlink"/>
                <w:noProof/>
              </w:rPr>
            </w:rPrChange>
          </w:rPr>
          <w:delText>3.0</w:delText>
        </w:r>
        <w:r w:rsidDel="006F08F4">
          <w:rPr>
            <w:rFonts w:asciiTheme="minorHAnsi" w:eastAsiaTheme="minorEastAsia" w:hAnsiTheme="minorHAnsi" w:cstheme="minorBidi"/>
            <w:noProof/>
            <w:sz w:val="22"/>
            <w:szCs w:val="22"/>
          </w:rPr>
          <w:tab/>
        </w:r>
        <w:r w:rsidRPr="00B10656" w:rsidDel="006F08F4">
          <w:rPr>
            <w:rPrChange w:id="668" w:author="Kyle Mc Hale Dela Cruz" w:date="2014-08-17T22:38:00Z">
              <w:rPr>
                <w:rStyle w:val="Hyperlink"/>
                <w:noProof/>
              </w:rPr>
            </w:rPrChange>
          </w:rPr>
          <w:delText>Theoretical Framework</w:delText>
        </w:r>
        <w:r w:rsidDel="006F08F4">
          <w:rPr>
            <w:noProof/>
            <w:webHidden/>
          </w:rPr>
          <w:tab/>
        </w:r>
        <w:r w:rsidR="0068488C" w:rsidDel="006F08F4">
          <w:rPr>
            <w:noProof/>
            <w:webHidden/>
          </w:rPr>
          <w:delText>3-1</w:delText>
        </w:r>
      </w:del>
    </w:p>
    <w:p w14:paraId="6F90EFBD" w14:textId="77777777" w:rsidR="00751528" w:rsidDel="006F08F4" w:rsidRDefault="00751528">
      <w:pPr>
        <w:pStyle w:val="TOC2"/>
        <w:tabs>
          <w:tab w:val="left" w:pos="880"/>
          <w:tab w:val="right" w:leader="dot" w:pos="9350"/>
        </w:tabs>
        <w:rPr>
          <w:del w:id="669" w:author="TinTin Kalaw" w:date="2014-08-19T08:26:00Z"/>
          <w:rFonts w:asciiTheme="minorHAnsi" w:eastAsiaTheme="minorEastAsia" w:hAnsiTheme="minorHAnsi" w:cstheme="minorBidi"/>
          <w:noProof/>
          <w:sz w:val="22"/>
          <w:szCs w:val="22"/>
        </w:rPr>
      </w:pPr>
      <w:del w:id="670" w:author="TinTin Kalaw" w:date="2014-08-19T08:26:00Z">
        <w:r w:rsidRPr="00B10656" w:rsidDel="006F08F4">
          <w:rPr>
            <w:rPrChange w:id="671" w:author="Kyle Mc Hale Dela Cruz" w:date="2014-08-17T22:38:00Z">
              <w:rPr>
                <w:rStyle w:val="Hyperlink"/>
                <w:noProof/>
                <w14:scene3d>
                  <w14:camera w14:prst="orthographicFront"/>
                  <w14:lightRig w14:rig="threePt" w14:dir="t">
                    <w14:rot w14:lat="0" w14:lon="0" w14:rev="0"/>
                  </w14:lightRig>
                </w14:scene3d>
              </w:rPr>
            </w:rPrChange>
          </w:rPr>
          <w:delText>3.1</w:delText>
        </w:r>
        <w:r w:rsidDel="006F08F4">
          <w:rPr>
            <w:rFonts w:asciiTheme="minorHAnsi" w:eastAsiaTheme="minorEastAsia" w:hAnsiTheme="minorHAnsi" w:cstheme="minorBidi"/>
            <w:noProof/>
            <w:sz w:val="22"/>
            <w:szCs w:val="22"/>
          </w:rPr>
          <w:tab/>
        </w:r>
        <w:r w:rsidRPr="00B10656" w:rsidDel="006F08F4">
          <w:rPr>
            <w:rPrChange w:id="672" w:author="Kyle Mc Hale Dela Cruz" w:date="2014-08-17T22:38:00Z">
              <w:rPr>
                <w:rStyle w:val="Hyperlink"/>
                <w:noProof/>
              </w:rPr>
            </w:rPrChange>
          </w:rPr>
          <w:delText>Information Extraction</w:delText>
        </w:r>
        <w:r w:rsidDel="006F08F4">
          <w:rPr>
            <w:noProof/>
            <w:webHidden/>
          </w:rPr>
          <w:tab/>
        </w:r>
        <w:r w:rsidR="0068488C" w:rsidDel="006F08F4">
          <w:rPr>
            <w:noProof/>
            <w:webHidden/>
          </w:rPr>
          <w:delText>3-1</w:delText>
        </w:r>
      </w:del>
    </w:p>
    <w:p w14:paraId="264A0CD7" w14:textId="77777777" w:rsidR="00751528" w:rsidDel="006F08F4" w:rsidRDefault="00751528">
      <w:pPr>
        <w:pStyle w:val="TOC3"/>
        <w:tabs>
          <w:tab w:val="left" w:pos="1320"/>
          <w:tab w:val="right" w:leader="dot" w:pos="9350"/>
        </w:tabs>
        <w:rPr>
          <w:del w:id="673" w:author="TinTin Kalaw" w:date="2014-08-19T08:26:00Z"/>
          <w:rFonts w:asciiTheme="minorHAnsi" w:eastAsiaTheme="minorEastAsia" w:hAnsiTheme="minorHAnsi" w:cstheme="minorBidi"/>
          <w:noProof/>
          <w:sz w:val="22"/>
          <w:szCs w:val="22"/>
        </w:rPr>
      </w:pPr>
      <w:del w:id="674" w:author="TinTin Kalaw" w:date="2014-08-19T08:26:00Z">
        <w:r w:rsidRPr="00B10656" w:rsidDel="006F08F4">
          <w:rPr>
            <w:rPrChange w:id="675" w:author="Kyle Mc Hale Dela Cruz" w:date="2014-08-17T22:38:00Z">
              <w:rPr>
                <w:rStyle w:val="Hyperlink"/>
                <w:noProof/>
                <w14:scene3d>
                  <w14:camera w14:prst="orthographicFront"/>
                  <w14:lightRig w14:rig="threePt" w14:dir="t">
                    <w14:rot w14:lat="0" w14:lon="0" w14:rev="0"/>
                  </w14:lightRig>
                </w14:scene3d>
              </w:rPr>
            </w:rPrChange>
          </w:rPr>
          <w:delText>3.1.1</w:delText>
        </w:r>
        <w:r w:rsidDel="006F08F4">
          <w:rPr>
            <w:rFonts w:asciiTheme="minorHAnsi" w:eastAsiaTheme="minorEastAsia" w:hAnsiTheme="minorHAnsi" w:cstheme="minorBidi"/>
            <w:noProof/>
            <w:sz w:val="22"/>
            <w:szCs w:val="22"/>
          </w:rPr>
          <w:tab/>
        </w:r>
        <w:r w:rsidRPr="00B10656" w:rsidDel="006F08F4">
          <w:rPr>
            <w:rPrChange w:id="676" w:author="Kyle Mc Hale Dela Cruz" w:date="2014-08-17T22:38:00Z">
              <w:rPr>
                <w:rStyle w:val="Hyperlink"/>
                <w:noProof/>
              </w:rPr>
            </w:rPrChange>
          </w:rPr>
          <w:delText>Information Extraction Modules</w:delText>
        </w:r>
        <w:r w:rsidDel="006F08F4">
          <w:rPr>
            <w:noProof/>
            <w:webHidden/>
          </w:rPr>
          <w:tab/>
        </w:r>
        <w:r w:rsidR="0068488C" w:rsidDel="006F08F4">
          <w:rPr>
            <w:noProof/>
            <w:webHidden/>
          </w:rPr>
          <w:delText>3-2</w:delText>
        </w:r>
      </w:del>
    </w:p>
    <w:p w14:paraId="01DB4C3B" w14:textId="77777777" w:rsidR="00751528" w:rsidDel="006F08F4" w:rsidRDefault="00751528">
      <w:pPr>
        <w:pStyle w:val="TOC2"/>
        <w:tabs>
          <w:tab w:val="left" w:pos="880"/>
          <w:tab w:val="right" w:leader="dot" w:pos="9350"/>
        </w:tabs>
        <w:rPr>
          <w:del w:id="677" w:author="TinTin Kalaw" w:date="2014-08-19T08:26:00Z"/>
          <w:rFonts w:asciiTheme="minorHAnsi" w:eastAsiaTheme="minorEastAsia" w:hAnsiTheme="minorHAnsi" w:cstheme="minorBidi"/>
          <w:noProof/>
          <w:sz w:val="22"/>
          <w:szCs w:val="22"/>
        </w:rPr>
      </w:pPr>
      <w:del w:id="678" w:author="TinTin Kalaw" w:date="2014-08-19T08:26:00Z">
        <w:r w:rsidRPr="00B10656" w:rsidDel="006F08F4">
          <w:rPr>
            <w:rPrChange w:id="679" w:author="Kyle Mc Hale Dela Cruz" w:date="2014-08-17T22:38:00Z">
              <w:rPr>
                <w:rStyle w:val="Hyperlink"/>
                <w:noProof/>
                <w14:scene3d>
                  <w14:camera w14:prst="orthographicFront"/>
                  <w14:lightRig w14:rig="threePt" w14:dir="t">
                    <w14:rot w14:lat="0" w14:lon="0" w14:rev="0"/>
                  </w14:lightRig>
                </w14:scene3d>
              </w:rPr>
            </w:rPrChange>
          </w:rPr>
          <w:delText>3.2</w:delText>
        </w:r>
        <w:r w:rsidDel="006F08F4">
          <w:rPr>
            <w:rFonts w:asciiTheme="minorHAnsi" w:eastAsiaTheme="minorEastAsia" w:hAnsiTheme="minorHAnsi" w:cstheme="minorBidi"/>
            <w:noProof/>
            <w:sz w:val="22"/>
            <w:szCs w:val="22"/>
          </w:rPr>
          <w:tab/>
        </w:r>
        <w:r w:rsidRPr="00B10656" w:rsidDel="006F08F4">
          <w:rPr>
            <w:rPrChange w:id="680" w:author="Kyle Mc Hale Dela Cruz" w:date="2014-08-17T22:38:00Z">
              <w:rPr>
                <w:rStyle w:val="Hyperlink"/>
                <w:noProof/>
              </w:rPr>
            </w:rPrChange>
          </w:rPr>
          <w:delText>Information Classification</w:delText>
        </w:r>
        <w:r w:rsidDel="006F08F4">
          <w:rPr>
            <w:noProof/>
            <w:webHidden/>
          </w:rPr>
          <w:tab/>
        </w:r>
        <w:r w:rsidR="0068488C" w:rsidDel="006F08F4">
          <w:rPr>
            <w:noProof/>
            <w:webHidden/>
          </w:rPr>
          <w:delText>3-4</w:delText>
        </w:r>
      </w:del>
    </w:p>
    <w:p w14:paraId="550828C8" w14:textId="77777777" w:rsidR="00751528" w:rsidDel="006F08F4" w:rsidRDefault="00751528">
      <w:pPr>
        <w:pStyle w:val="TOC3"/>
        <w:tabs>
          <w:tab w:val="left" w:pos="1320"/>
          <w:tab w:val="right" w:leader="dot" w:pos="9350"/>
        </w:tabs>
        <w:rPr>
          <w:del w:id="681" w:author="TinTin Kalaw" w:date="2014-08-19T08:26:00Z"/>
          <w:rFonts w:asciiTheme="minorHAnsi" w:eastAsiaTheme="minorEastAsia" w:hAnsiTheme="minorHAnsi" w:cstheme="minorBidi"/>
          <w:noProof/>
          <w:sz w:val="22"/>
          <w:szCs w:val="22"/>
        </w:rPr>
      </w:pPr>
      <w:del w:id="682" w:author="TinTin Kalaw" w:date="2014-08-19T08:26:00Z">
        <w:r w:rsidRPr="00B10656" w:rsidDel="006F08F4">
          <w:rPr>
            <w:rPrChange w:id="683" w:author="Kyle Mc Hale Dela Cruz" w:date="2014-08-17T22:38:00Z">
              <w:rPr>
                <w:rStyle w:val="Hyperlink"/>
                <w:noProof/>
                <w14:scene3d>
                  <w14:camera w14:prst="orthographicFront"/>
                  <w14:lightRig w14:rig="threePt" w14:dir="t">
                    <w14:rot w14:lat="0" w14:lon="0" w14:rev="0"/>
                  </w14:lightRig>
                </w14:scene3d>
              </w:rPr>
            </w:rPrChange>
          </w:rPr>
          <w:delText>3.2.1</w:delText>
        </w:r>
        <w:r w:rsidDel="006F08F4">
          <w:rPr>
            <w:rFonts w:asciiTheme="minorHAnsi" w:eastAsiaTheme="minorEastAsia" w:hAnsiTheme="minorHAnsi" w:cstheme="minorBidi"/>
            <w:noProof/>
            <w:sz w:val="22"/>
            <w:szCs w:val="22"/>
          </w:rPr>
          <w:tab/>
        </w:r>
        <w:r w:rsidRPr="00B10656" w:rsidDel="006F08F4">
          <w:rPr>
            <w:rPrChange w:id="684" w:author="Kyle Mc Hale Dela Cruz" w:date="2014-08-17T22:38:00Z">
              <w:rPr>
                <w:rStyle w:val="Hyperlink"/>
                <w:noProof/>
              </w:rPr>
            </w:rPrChange>
          </w:rPr>
          <w:delText>Document Representation</w:delText>
        </w:r>
        <w:r w:rsidDel="006F08F4">
          <w:rPr>
            <w:noProof/>
            <w:webHidden/>
          </w:rPr>
          <w:tab/>
        </w:r>
        <w:r w:rsidR="0068488C" w:rsidDel="006F08F4">
          <w:rPr>
            <w:noProof/>
            <w:webHidden/>
          </w:rPr>
          <w:delText>3-4</w:delText>
        </w:r>
      </w:del>
    </w:p>
    <w:p w14:paraId="35116716" w14:textId="77777777" w:rsidR="00751528" w:rsidDel="006F08F4" w:rsidRDefault="00751528">
      <w:pPr>
        <w:pStyle w:val="TOC3"/>
        <w:tabs>
          <w:tab w:val="left" w:pos="1320"/>
          <w:tab w:val="right" w:leader="dot" w:pos="9350"/>
        </w:tabs>
        <w:rPr>
          <w:del w:id="685" w:author="TinTin Kalaw" w:date="2014-08-19T08:26:00Z"/>
          <w:rFonts w:asciiTheme="minorHAnsi" w:eastAsiaTheme="minorEastAsia" w:hAnsiTheme="minorHAnsi" w:cstheme="minorBidi"/>
          <w:noProof/>
          <w:sz w:val="22"/>
          <w:szCs w:val="22"/>
        </w:rPr>
      </w:pPr>
      <w:del w:id="686" w:author="TinTin Kalaw" w:date="2014-08-19T08:26:00Z">
        <w:r w:rsidRPr="00B10656" w:rsidDel="006F08F4">
          <w:rPr>
            <w:rPrChange w:id="687" w:author="Kyle Mc Hale Dela Cruz" w:date="2014-08-17T22:38:00Z">
              <w:rPr>
                <w:rStyle w:val="Hyperlink"/>
                <w:noProof/>
                <w14:scene3d>
                  <w14:camera w14:prst="orthographicFront"/>
                  <w14:lightRig w14:rig="threePt" w14:dir="t">
                    <w14:rot w14:lat="0" w14:lon="0" w14:rev="0"/>
                  </w14:lightRig>
                </w14:scene3d>
              </w:rPr>
            </w:rPrChange>
          </w:rPr>
          <w:delText>3.2.2</w:delText>
        </w:r>
        <w:r w:rsidDel="006F08F4">
          <w:rPr>
            <w:rFonts w:asciiTheme="minorHAnsi" w:eastAsiaTheme="minorEastAsia" w:hAnsiTheme="minorHAnsi" w:cstheme="minorBidi"/>
            <w:noProof/>
            <w:sz w:val="22"/>
            <w:szCs w:val="22"/>
          </w:rPr>
          <w:tab/>
        </w:r>
        <w:r w:rsidRPr="00B10656" w:rsidDel="006F08F4">
          <w:rPr>
            <w:rPrChange w:id="688" w:author="Kyle Mc Hale Dela Cruz" w:date="2014-08-17T22:38:00Z">
              <w:rPr>
                <w:rStyle w:val="Hyperlink"/>
                <w:noProof/>
              </w:rPr>
            </w:rPrChange>
          </w:rPr>
          <w:delText>Dimensionality Reduction (Feature Selection)</w:delText>
        </w:r>
        <w:r w:rsidDel="006F08F4">
          <w:rPr>
            <w:noProof/>
            <w:webHidden/>
          </w:rPr>
          <w:tab/>
        </w:r>
        <w:r w:rsidR="0068488C" w:rsidDel="006F08F4">
          <w:rPr>
            <w:noProof/>
            <w:webHidden/>
          </w:rPr>
          <w:delText>3-5</w:delText>
        </w:r>
      </w:del>
    </w:p>
    <w:p w14:paraId="77AC8D15" w14:textId="77777777" w:rsidR="00751528" w:rsidDel="006F08F4" w:rsidRDefault="00751528">
      <w:pPr>
        <w:pStyle w:val="TOC3"/>
        <w:tabs>
          <w:tab w:val="left" w:pos="1320"/>
          <w:tab w:val="right" w:leader="dot" w:pos="9350"/>
        </w:tabs>
        <w:rPr>
          <w:del w:id="689" w:author="TinTin Kalaw" w:date="2014-08-19T08:26:00Z"/>
          <w:rFonts w:asciiTheme="minorHAnsi" w:eastAsiaTheme="minorEastAsia" w:hAnsiTheme="minorHAnsi" w:cstheme="minorBidi"/>
          <w:noProof/>
          <w:sz w:val="22"/>
          <w:szCs w:val="22"/>
        </w:rPr>
      </w:pPr>
      <w:del w:id="690" w:author="TinTin Kalaw" w:date="2014-08-19T08:26:00Z">
        <w:r w:rsidRPr="00B10656" w:rsidDel="006F08F4">
          <w:rPr>
            <w:rPrChange w:id="691" w:author="Kyle Mc Hale Dela Cruz" w:date="2014-08-17T22:38:00Z">
              <w:rPr>
                <w:rStyle w:val="Hyperlink"/>
                <w:noProof/>
                <w14:scene3d>
                  <w14:camera w14:prst="orthographicFront"/>
                  <w14:lightRig w14:rig="threePt" w14:dir="t">
                    <w14:rot w14:lat="0" w14:lon="0" w14:rev="0"/>
                  </w14:lightRig>
                </w14:scene3d>
              </w:rPr>
            </w:rPrChange>
          </w:rPr>
          <w:delText>3.2.3</w:delText>
        </w:r>
        <w:r w:rsidDel="006F08F4">
          <w:rPr>
            <w:rFonts w:asciiTheme="minorHAnsi" w:eastAsiaTheme="minorEastAsia" w:hAnsiTheme="minorHAnsi" w:cstheme="minorBidi"/>
            <w:noProof/>
            <w:sz w:val="22"/>
            <w:szCs w:val="22"/>
          </w:rPr>
          <w:tab/>
        </w:r>
        <w:r w:rsidRPr="00B10656" w:rsidDel="006F08F4">
          <w:rPr>
            <w:rPrChange w:id="692" w:author="Kyle Mc Hale Dela Cruz" w:date="2014-08-17T22:38:00Z">
              <w:rPr>
                <w:rStyle w:val="Hyperlink"/>
                <w:noProof/>
              </w:rPr>
            </w:rPrChange>
          </w:rPr>
          <w:delText>Classification</w:delText>
        </w:r>
        <w:r w:rsidDel="006F08F4">
          <w:rPr>
            <w:noProof/>
            <w:webHidden/>
          </w:rPr>
          <w:tab/>
        </w:r>
        <w:r w:rsidR="0068488C" w:rsidDel="006F08F4">
          <w:rPr>
            <w:noProof/>
            <w:webHidden/>
          </w:rPr>
          <w:delText>3-6</w:delText>
        </w:r>
      </w:del>
    </w:p>
    <w:p w14:paraId="31AD5385" w14:textId="77777777" w:rsidR="00751528" w:rsidDel="006F08F4" w:rsidRDefault="00751528">
      <w:pPr>
        <w:pStyle w:val="TOC2"/>
        <w:tabs>
          <w:tab w:val="left" w:pos="880"/>
          <w:tab w:val="right" w:leader="dot" w:pos="9350"/>
        </w:tabs>
        <w:rPr>
          <w:del w:id="693" w:author="TinTin Kalaw" w:date="2014-08-19T08:26:00Z"/>
          <w:rFonts w:asciiTheme="minorHAnsi" w:eastAsiaTheme="minorEastAsia" w:hAnsiTheme="minorHAnsi" w:cstheme="minorBidi"/>
          <w:noProof/>
          <w:sz w:val="22"/>
          <w:szCs w:val="22"/>
        </w:rPr>
      </w:pPr>
      <w:del w:id="694" w:author="TinTin Kalaw" w:date="2014-08-19T08:26:00Z">
        <w:r w:rsidRPr="00B10656" w:rsidDel="006F08F4">
          <w:rPr>
            <w:rPrChange w:id="695" w:author="Kyle Mc Hale Dela Cruz" w:date="2014-08-17T22:38:00Z">
              <w:rPr>
                <w:rStyle w:val="Hyperlink"/>
                <w:noProof/>
                <w14:scene3d>
                  <w14:camera w14:prst="orthographicFront"/>
                  <w14:lightRig w14:rig="threePt" w14:dir="t">
                    <w14:rot w14:lat="0" w14:lon="0" w14:rev="0"/>
                  </w14:lightRig>
                </w14:scene3d>
              </w:rPr>
            </w:rPrChange>
          </w:rPr>
          <w:delText>3.3</w:delText>
        </w:r>
        <w:r w:rsidDel="006F08F4">
          <w:rPr>
            <w:rFonts w:asciiTheme="minorHAnsi" w:eastAsiaTheme="minorEastAsia" w:hAnsiTheme="minorHAnsi" w:cstheme="minorBidi"/>
            <w:noProof/>
            <w:sz w:val="22"/>
            <w:szCs w:val="22"/>
          </w:rPr>
          <w:tab/>
        </w:r>
        <w:r w:rsidRPr="00B10656" w:rsidDel="006F08F4">
          <w:rPr>
            <w:rPrChange w:id="696" w:author="Kyle Mc Hale Dela Cruz" w:date="2014-08-17T22:38:00Z">
              <w:rPr>
                <w:rStyle w:val="Hyperlink"/>
                <w:noProof/>
              </w:rPr>
            </w:rPrChange>
          </w:rPr>
          <w:delText>Information Extraction Architecture</w:delText>
        </w:r>
        <w:r w:rsidDel="006F08F4">
          <w:rPr>
            <w:noProof/>
            <w:webHidden/>
          </w:rPr>
          <w:tab/>
        </w:r>
        <w:r w:rsidR="0068488C" w:rsidDel="006F08F4">
          <w:rPr>
            <w:noProof/>
            <w:webHidden/>
          </w:rPr>
          <w:delText>3-6</w:delText>
        </w:r>
      </w:del>
    </w:p>
    <w:p w14:paraId="6169D694" w14:textId="77777777" w:rsidR="00751528" w:rsidDel="006F08F4" w:rsidRDefault="00751528">
      <w:pPr>
        <w:pStyle w:val="TOC3"/>
        <w:tabs>
          <w:tab w:val="left" w:pos="1320"/>
          <w:tab w:val="right" w:leader="dot" w:pos="9350"/>
        </w:tabs>
        <w:rPr>
          <w:del w:id="697" w:author="TinTin Kalaw" w:date="2014-08-19T08:26:00Z"/>
          <w:rFonts w:asciiTheme="minorHAnsi" w:eastAsiaTheme="minorEastAsia" w:hAnsiTheme="minorHAnsi" w:cstheme="minorBidi"/>
          <w:noProof/>
          <w:sz w:val="22"/>
          <w:szCs w:val="22"/>
        </w:rPr>
      </w:pPr>
      <w:del w:id="698" w:author="TinTin Kalaw" w:date="2014-08-19T08:26:00Z">
        <w:r w:rsidRPr="00B10656" w:rsidDel="006F08F4">
          <w:rPr>
            <w:rPrChange w:id="699" w:author="Kyle Mc Hale Dela Cruz" w:date="2014-08-17T22:38:00Z">
              <w:rPr>
                <w:rStyle w:val="Hyperlink"/>
                <w:noProof/>
                <w14:scene3d>
                  <w14:camera w14:prst="orthographicFront"/>
                  <w14:lightRig w14:rig="threePt" w14:dir="t">
                    <w14:rot w14:lat="0" w14:lon="0" w14:rev="0"/>
                  </w14:lightRig>
                </w14:scene3d>
              </w:rPr>
            </w:rPrChange>
          </w:rPr>
          <w:delText>3.3.1</w:delText>
        </w:r>
        <w:r w:rsidDel="006F08F4">
          <w:rPr>
            <w:rFonts w:asciiTheme="minorHAnsi" w:eastAsiaTheme="minorEastAsia" w:hAnsiTheme="minorHAnsi" w:cstheme="minorBidi"/>
            <w:noProof/>
            <w:sz w:val="22"/>
            <w:szCs w:val="22"/>
          </w:rPr>
          <w:tab/>
        </w:r>
        <w:r w:rsidRPr="00B10656" w:rsidDel="006F08F4">
          <w:rPr>
            <w:rPrChange w:id="700" w:author="Kyle Mc Hale Dela Cruz" w:date="2014-08-17T22:38:00Z">
              <w:rPr>
                <w:rStyle w:val="Hyperlink"/>
                <w:noProof/>
              </w:rPr>
            </w:rPrChange>
          </w:rPr>
          <w:delText>Template-Based Architecture</w:delText>
        </w:r>
        <w:r w:rsidDel="006F08F4">
          <w:rPr>
            <w:noProof/>
            <w:webHidden/>
          </w:rPr>
          <w:tab/>
        </w:r>
        <w:r w:rsidR="0068488C" w:rsidDel="006F08F4">
          <w:rPr>
            <w:noProof/>
            <w:webHidden/>
          </w:rPr>
          <w:delText>3-6</w:delText>
        </w:r>
      </w:del>
    </w:p>
    <w:p w14:paraId="3459CD9F" w14:textId="77777777" w:rsidR="00751528" w:rsidDel="006F08F4" w:rsidRDefault="00751528">
      <w:pPr>
        <w:pStyle w:val="TOC3"/>
        <w:tabs>
          <w:tab w:val="left" w:pos="1320"/>
          <w:tab w:val="right" w:leader="dot" w:pos="9350"/>
        </w:tabs>
        <w:rPr>
          <w:del w:id="701" w:author="TinTin Kalaw" w:date="2014-08-19T08:26:00Z"/>
          <w:rFonts w:asciiTheme="minorHAnsi" w:eastAsiaTheme="minorEastAsia" w:hAnsiTheme="minorHAnsi" w:cstheme="minorBidi"/>
          <w:noProof/>
          <w:sz w:val="22"/>
          <w:szCs w:val="22"/>
        </w:rPr>
      </w:pPr>
      <w:del w:id="702" w:author="TinTin Kalaw" w:date="2014-08-19T08:26:00Z">
        <w:r w:rsidRPr="00B10656" w:rsidDel="006F08F4">
          <w:rPr>
            <w:rPrChange w:id="703" w:author="Kyle Mc Hale Dela Cruz" w:date="2014-08-17T22:38:00Z">
              <w:rPr>
                <w:rStyle w:val="Hyperlink"/>
                <w:noProof/>
                <w14:scene3d>
                  <w14:camera w14:prst="orthographicFront"/>
                  <w14:lightRig w14:rig="threePt" w14:dir="t">
                    <w14:rot w14:lat="0" w14:lon="0" w14:rev="0"/>
                  </w14:lightRig>
                </w14:scene3d>
              </w:rPr>
            </w:rPrChange>
          </w:rPr>
          <w:delText>3.3.2</w:delText>
        </w:r>
        <w:r w:rsidDel="006F08F4">
          <w:rPr>
            <w:rFonts w:asciiTheme="minorHAnsi" w:eastAsiaTheme="minorEastAsia" w:hAnsiTheme="minorHAnsi" w:cstheme="minorBidi"/>
            <w:noProof/>
            <w:sz w:val="22"/>
            <w:szCs w:val="22"/>
          </w:rPr>
          <w:tab/>
        </w:r>
        <w:r w:rsidRPr="00B10656" w:rsidDel="006F08F4">
          <w:rPr>
            <w:rPrChange w:id="704" w:author="Kyle Mc Hale Dela Cruz" w:date="2014-08-17T22:38:00Z">
              <w:rPr>
                <w:rStyle w:val="Hyperlink"/>
                <w:noProof/>
              </w:rPr>
            </w:rPrChange>
          </w:rPr>
          <w:delText>Adaptive Architecture</w:delText>
        </w:r>
        <w:r w:rsidDel="006F08F4">
          <w:rPr>
            <w:noProof/>
            <w:webHidden/>
          </w:rPr>
          <w:tab/>
        </w:r>
        <w:r w:rsidR="0068488C" w:rsidDel="006F08F4">
          <w:rPr>
            <w:noProof/>
            <w:webHidden/>
          </w:rPr>
          <w:delText>3-7</w:delText>
        </w:r>
      </w:del>
    </w:p>
    <w:p w14:paraId="74322F24" w14:textId="77777777" w:rsidR="00751528" w:rsidDel="006F08F4" w:rsidRDefault="00751528">
      <w:pPr>
        <w:pStyle w:val="TOC2"/>
        <w:tabs>
          <w:tab w:val="left" w:pos="880"/>
          <w:tab w:val="right" w:leader="dot" w:pos="9350"/>
        </w:tabs>
        <w:rPr>
          <w:del w:id="705" w:author="TinTin Kalaw" w:date="2014-08-19T08:26:00Z"/>
          <w:rFonts w:asciiTheme="minorHAnsi" w:eastAsiaTheme="minorEastAsia" w:hAnsiTheme="minorHAnsi" w:cstheme="minorBidi"/>
          <w:noProof/>
          <w:sz w:val="22"/>
          <w:szCs w:val="22"/>
        </w:rPr>
      </w:pPr>
      <w:del w:id="706" w:author="TinTin Kalaw" w:date="2014-08-19T08:26:00Z">
        <w:r w:rsidRPr="00B10656" w:rsidDel="006F08F4">
          <w:rPr>
            <w:rPrChange w:id="707" w:author="Kyle Mc Hale Dela Cruz" w:date="2014-08-17T22:38:00Z">
              <w:rPr>
                <w:rStyle w:val="Hyperlink"/>
                <w:noProof/>
                <w14:scene3d>
                  <w14:camera w14:prst="orthographicFront"/>
                  <w14:lightRig w14:rig="threePt" w14:dir="t">
                    <w14:rot w14:lat="0" w14:lon="0" w14:rev="0"/>
                  </w14:lightRig>
                </w14:scene3d>
              </w:rPr>
            </w:rPrChange>
          </w:rPr>
          <w:delText>3.4</w:delText>
        </w:r>
        <w:r w:rsidDel="006F08F4">
          <w:rPr>
            <w:rFonts w:asciiTheme="minorHAnsi" w:eastAsiaTheme="minorEastAsia" w:hAnsiTheme="minorHAnsi" w:cstheme="minorBidi"/>
            <w:noProof/>
            <w:sz w:val="22"/>
            <w:szCs w:val="22"/>
          </w:rPr>
          <w:tab/>
        </w:r>
        <w:r w:rsidRPr="00B10656" w:rsidDel="006F08F4">
          <w:rPr>
            <w:rPrChange w:id="708" w:author="Kyle Mc Hale Dela Cruz" w:date="2014-08-17T22:38:00Z">
              <w:rPr>
                <w:rStyle w:val="Hyperlink"/>
                <w:noProof/>
              </w:rPr>
            </w:rPrChange>
          </w:rPr>
          <w:delText>Twitter</w:delText>
        </w:r>
        <w:r w:rsidDel="006F08F4">
          <w:rPr>
            <w:noProof/>
            <w:webHidden/>
          </w:rPr>
          <w:tab/>
        </w:r>
        <w:r w:rsidR="0068488C" w:rsidDel="006F08F4">
          <w:rPr>
            <w:noProof/>
            <w:webHidden/>
          </w:rPr>
          <w:delText>3-14</w:delText>
        </w:r>
      </w:del>
    </w:p>
    <w:p w14:paraId="444764E0" w14:textId="77777777" w:rsidR="00751528" w:rsidDel="006F08F4" w:rsidRDefault="00751528">
      <w:pPr>
        <w:pStyle w:val="TOC3"/>
        <w:tabs>
          <w:tab w:val="left" w:pos="1320"/>
          <w:tab w:val="right" w:leader="dot" w:pos="9350"/>
        </w:tabs>
        <w:rPr>
          <w:del w:id="709" w:author="TinTin Kalaw" w:date="2014-08-19T08:26:00Z"/>
          <w:rFonts w:asciiTheme="minorHAnsi" w:eastAsiaTheme="minorEastAsia" w:hAnsiTheme="minorHAnsi" w:cstheme="minorBidi"/>
          <w:noProof/>
          <w:sz w:val="22"/>
          <w:szCs w:val="22"/>
        </w:rPr>
      </w:pPr>
      <w:del w:id="710" w:author="TinTin Kalaw" w:date="2014-08-19T08:26:00Z">
        <w:r w:rsidRPr="00B10656" w:rsidDel="006F08F4">
          <w:rPr>
            <w:rPrChange w:id="711" w:author="Kyle Mc Hale Dela Cruz" w:date="2014-08-17T22:38:00Z">
              <w:rPr>
                <w:rStyle w:val="Hyperlink"/>
                <w:noProof/>
                <w14:scene3d>
                  <w14:camera w14:prst="orthographicFront"/>
                  <w14:lightRig w14:rig="threePt" w14:dir="t">
                    <w14:rot w14:lat="0" w14:lon="0" w14:rev="0"/>
                  </w14:lightRig>
                </w14:scene3d>
              </w:rPr>
            </w:rPrChange>
          </w:rPr>
          <w:delText>3.4.1</w:delText>
        </w:r>
        <w:r w:rsidDel="006F08F4">
          <w:rPr>
            <w:rFonts w:asciiTheme="minorHAnsi" w:eastAsiaTheme="minorEastAsia" w:hAnsiTheme="minorHAnsi" w:cstheme="minorBidi"/>
            <w:noProof/>
            <w:sz w:val="22"/>
            <w:szCs w:val="22"/>
          </w:rPr>
          <w:tab/>
        </w:r>
        <w:r w:rsidRPr="00B10656" w:rsidDel="006F08F4">
          <w:rPr>
            <w:rPrChange w:id="712" w:author="Kyle Mc Hale Dela Cruz" w:date="2014-08-17T22:38:00Z">
              <w:rPr>
                <w:rStyle w:val="Hyperlink"/>
                <w:noProof/>
              </w:rPr>
            </w:rPrChange>
          </w:rPr>
          <w:delText>Use of Twitter</w:delText>
        </w:r>
        <w:r w:rsidDel="006F08F4">
          <w:rPr>
            <w:noProof/>
            <w:webHidden/>
          </w:rPr>
          <w:tab/>
        </w:r>
        <w:r w:rsidR="0068488C" w:rsidDel="006F08F4">
          <w:rPr>
            <w:noProof/>
            <w:webHidden/>
          </w:rPr>
          <w:delText>3-14</w:delText>
        </w:r>
      </w:del>
    </w:p>
    <w:p w14:paraId="01F5B554" w14:textId="77777777" w:rsidR="00751528" w:rsidDel="006F08F4" w:rsidRDefault="00751528">
      <w:pPr>
        <w:pStyle w:val="TOC3"/>
        <w:tabs>
          <w:tab w:val="left" w:pos="1320"/>
          <w:tab w:val="right" w:leader="dot" w:pos="9350"/>
        </w:tabs>
        <w:rPr>
          <w:del w:id="713" w:author="TinTin Kalaw" w:date="2014-08-19T08:26:00Z"/>
          <w:rFonts w:asciiTheme="minorHAnsi" w:eastAsiaTheme="minorEastAsia" w:hAnsiTheme="minorHAnsi" w:cstheme="minorBidi"/>
          <w:noProof/>
          <w:sz w:val="22"/>
          <w:szCs w:val="22"/>
        </w:rPr>
      </w:pPr>
      <w:del w:id="714" w:author="TinTin Kalaw" w:date="2014-08-19T08:26:00Z">
        <w:r w:rsidRPr="00B10656" w:rsidDel="006F08F4">
          <w:rPr>
            <w:rPrChange w:id="715" w:author="Kyle Mc Hale Dela Cruz" w:date="2014-08-17T22:38:00Z">
              <w:rPr>
                <w:rStyle w:val="Hyperlink"/>
                <w:noProof/>
                <w14:scene3d>
                  <w14:camera w14:prst="orthographicFront"/>
                  <w14:lightRig w14:rig="threePt" w14:dir="t">
                    <w14:rot w14:lat="0" w14:lon="0" w14:rev="0"/>
                  </w14:lightRig>
                </w14:scene3d>
              </w:rPr>
            </w:rPrChange>
          </w:rPr>
          <w:delText>3.4.2</w:delText>
        </w:r>
        <w:r w:rsidDel="006F08F4">
          <w:rPr>
            <w:rFonts w:asciiTheme="minorHAnsi" w:eastAsiaTheme="minorEastAsia" w:hAnsiTheme="minorHAnsi" w:cstheme="minorBidi"/>
            <w:noProof/>
            <w:sz w:val="22"/>
            <w:szCs w:val="22"/>
          </w:rPr>
          <w:tab/>
        </w:r>
        <w:r w:rsidRPr="00B10656" w:rsidDel="006F08F4">
          <w:rPr>
            <w:rPrChange w:id="716" w:author="Kyle Mc Hale Dela Cruz" w:date="2014-08-17T22:38:00Z">
              <w:rPr>
                <w:rStyle w:val="Hyperlink"/>
                <w:noProof/>
              </w:rPr>
            </w:rPrChange>
          </w:rPr>
          <w:delText>Twitter and Disasters</w:delText>
        </w:r>
        <w:r w:rsidDel="006F08F4">
          <w:rPr>
            <w:noProof/>
            <w:webHidden/>
          </w:rPr>
          <w:tab/>
        </w:r>
        <w:r w:rsidR="0068488C" w:rsidDel="006F08F4">
          <w:rPr>
            <w:noProof/>
            <w:webHidden/>
          </w:rPr>
          <w:delText>3-14</w:delText>
        </w:r>
      </w:del>
    </w:p>
    <w:p w14:paraId="4A3A03B9" w14:textId="77777777" w:rsidR="00751528" w:rsidDel="006F08F4" w:rsidRDefault="00751528">
      <w:pPr>
        <w:pStyle w:val="TOC2"/>
        <w:tabs>
          <w:tab w:val="left" w:pos="880"/>
          <w:tab w:val="right" w:leader="dot" w:pos="9350"/>
        </w:tabs>
        <w:rPr>
          <w:del w:id="717" w:author="TinTin Kalaw" w:date="2014-08-19T08:26:00Z"/>
          <w:rFonts w:asciiTheme="minorHAnsi" w:eastAsiaTheme="minorEastAsia" w:hAnsiTheme="minorHAnsi" w:cstheme="minorBidi"/>
          <w:noProof/>
          <w:sz w:val="22"/>
          <w:szCs w:val="22"/>
        </w:rPr>
      </w:pPr>
      <w:del w:id="718" w:author="TinTin Kalaw" w:date="2014-08-19T08:26:00Z">
        <w:r w:rsidRPr="00B10656" w:rsidDel="006F08F4">
          <w:rPr>
            <w:rPrChange w:id="719" w:author="Kyle Mc Hale Dela Cruz" w:date="2014-08-17T22:38:00Z">
              <w:rPr>
                <w:rStyle w:val="Hyperlink"/>
                <w:noProof/>
                <w14:scene3d>
                  <w14:camera w14:prst="orthographicFront"/>
                  <w14:lightRig w14:rig="threePt" w14:dir="t">
                    <w14:rot w14:lat="0" w14:lon="0" w14:rev="0"/>
                  </w14:lightRig>
                </w14:scene3d>
              </w:rPr>
            </w:rPrChange>
          </w:rPr>
          <w:delText>3.5</w:delText>
        </w:r>
        <w:r w:rsidDel="006F08F4">
          <w:rPr>
            <w:rFonts w:asciiTheme="minorHAnsi" w:eastAsiaTheme="minorEastAsia" w:hAnsiTheme="minorHAnsi" w:cstheme="minorBidi"/>
            <w:noProof/>
            <w:sz w:val="22"/>
            <w:szCs w:val="22"/>
          </w:rPr>
          <w:tab/>
        </w:r>
        <w:r w:rsidRPr="00B10656" w:rsidDel="006F08F4">
          <w:rPr>
            <w:rPrChange w:id="720" w:author="Kyle Mc Hale Dela Cruz" w:date="2014-08-17T22:38:00Z">
              <w:rPr>
                <w:rStyle w:val="Hyperlink"/>
                <w:noProof/>
              </w:rPr>
            </w:rPrChange>
          </w:rPr>
          <w:delText>Evaluation Metrics</w:delText>
        </w:r>
        <w:r w:rsidDel="006F08F4">
          <w:rPr>
            <w:noProof/>
            <w:webHidden/>
          </w:rPr>
          <w:tab/>
        </w:r>
        <w:r w:rsidR="0068488C" w:rsidDel="006F08F4">
          <w:rPr>
            <w:noProof/>
            <w:webHidden/>
          </w:rPr>
          <w:delText>3-16</w:delText>
        </w:r>
      </w:del>
    </w:p>
    <w:p w14:paraId="2EADB07E" w14:textId="77777777" w:rsidR="00751528" w:rsidDel="006F08F4" w:rsidRDefault="00751528">
      <w:pPr>
        <w:pStyle w:val="TOC3"/>
        <w:tabs>
          <w:tab w:val="left" w:pos="1320"/>
          <w:tab w:val="right" w:leader="dot" w:pos="9350"/>
        </w:tabs>
        <w:rPr>
          <w:del w:id="721" w:author="TinTin Kalaw" w:date="2014-08-19T08:26:00Z"/>
          <w:rFonts w:asciiTheme="minorHAnsi" w:eastAsiaTheme="minorEastAsia" w:hAnsiTheme="minorHAnsi" w:cstheme="minorBidi"/>
          <w:noProof/>
          <w:sz w:val="22"/>
          <w:szCs w:val="22"/>
        </w:rPr>
      </w:pPr>
      <w:del w:id="722" w:author="TinTin Kalaw" w:date="2014-08-19T08:26:00Z">
        <w:r w:rsidRPr="00B10656" w:rsidDel="006F08F4">
          <w:rPr>
            <w:rPrChange w:id="723" w:author="Kyle Mc Hale Dela Cruz" w:date="2014-08-17T22:38:00Z">
              <w:rPr>
                <w:rStyle w:val="Hyperlink"/>
                <w:noProof/>
                <w14:scene3d>
                  <w14:camera w14:prst="orthographicFront"/>
                  <w14:lightRig w14:rig="threePt" w14:dir="t">
                    <w14:rot w14:lat="0" w14:lon="0" w14:rev="0"/>
                  </w14:lightRig>
                </w14:scene3d>
              </w:rPr>
            </w:rPrChange>
          </w:rPr>
          <w:delText>3.5.1</w:delText>
        </w:r>
        <w:r w:rsidDel="006F08F4">
          <w:rPr>
            <w:rFonts w:asciiTheme="minorHAnsi" w:eastAsiaTheme="minorEastAsia" w:hAnsiTheme="minorHAnsi" w:cstheme="minorBidi"/>
            <w:noProof/>
            <w:sz w:val="22"/>
            <w:szCs w:val="22"/>
          </w:rPr>
          <w:tab/>
        </w:r>
        <w:r w:rsidRPr="00B10656" w:rsidDel="006F08F4">
          <w:rPr>
            <w:rPrChange w:id="724" w:author="Kyle Mc Hale Dela Cruz" w:date="2014-08-17T22:38:00Z">
              <w:rPr>
                <w:rStyle w:val="Hyperlink"/>
                <w:noProof/>
              </w:rPr>
            </w:rPrChange>
          </w:rPr>
          <w:delText>F-measure</w:delText>
        </w:r>
        <w:r w:rsidDel="006F08F4">
          <w:rPr>
            <w:noProof/>
            <w:webHidden/>
          </w:rPr>
          <w:tab/>
        </w:r>
        <w:r w:rsidR="0068488C" w:rsidDel="006F08F4">
          <w:rPr>
            <w:noProof/>
            <w:webHidden/>
          </w:rPr>
          <w:delText>3-16</w:delText>
        </w:r>
      </w:del>
    </w:p>
    <w:p w14:paraId="5858ABE9" w14:textId="77777777" w:rsidR="00751528" w:rsidDel="006F08F4" w:rsidRDefault="00751528">
      <w:pPr>
        <w:pStyle w:val="TOC3"/>
        <w:tabs>
          <w:tab w:val="left" w:pos="1320"/>
          <w:tab w:val="right" w:leader="dot" w:pos="9350"/>
        </w:tabs>
        <w:rPr>
          <w:del w:id="725" w:author="TinTin Kalaw" w:date="2014-08-19T08:26:00Z"/>
          <w:rFonts w:asciiTheme="minorHAnsi" w:eastAsiaTheme="minorEastAsia" w:hAnsiTheme="minorHAnsi" w:cstheme="minorBidi"/>
          <w:noProof/>
          <w:sz w:val="22"/>
          <w:szCs w:val="22"/>
        </w:rPr>
      </w:pPr>
      <w:del w:id="726" w:author="TinTin Kalaw" w:date="2014-08-19T08:26:00Z">
        <w:r w:rsidRPr="00B10656" w:rsidDel="006F08F4">
          <w:rPr>
            <w:rPrChange w:id="727" w:author="Kyle Mc Hale Dela Cruz" w:date="2014-08-17T22:38:00Z">
              <w:rPr>
                <w:rStyle w:val="Hyperlink"/>
                <w:noProof/>
                <w14:scene3d>
                  <w14:camera w14:prst="orthographicFront"/>
                  <w14:lightRig w14:rig="threePt" w14:dir="t">
                    <w14:rot w14:lat="0" w14:lon="0" w14:rev="0"/>
                  </w14:lightRig>
                </w14:scene3d>
              </w:rPr>
            </w:rPrChange>
          </w:rPr>
          <w:delText>3.5.2</w:delText>
        </w:r>
        <w:r w:rsidDel="006F08F4">
          <w:rPr>
            <w:rFonts w:asciiTheme="minorHAnsi" w:eastAsiaTheme="minorEastAsia" w:hAnsiTheme="minorHAnsi" w:cstheme="minorBidi"/>
            <w:noProof/>
            <w:sz w:val="22"/>
            <w:szCs w:val="22"/>
          </w:rPr>
          <w:tab/>
        </w:r>
        <w:r w:rsidRPr="00B10656" w:rsidDel="006F08F4">
          <w:rPr>
            <w:rPrChange w:id="728" w:author="Kyle Mc Hale Dela Cruz" w:date="2014-08-17T22:38:00Z">
              <w:rPr>
                <w:rStyle w:val="Hyperlink"/>
                <w:noProof/>
              </w:rPr>
            </w:rPrChange>
          </w:rPr>
          <w:delText>Kappa Statistics</w:delText>
        </w:r>
        <w:r w:rsidDel="006F08F4">
          <w:rPr>
            <w:noProof/>
            <w:webHidden/>
          </w:rPr>
          <w:tab/>
        </w:r>
        <w:r w:rsidR="0068488C" w:rsidDel="006F08F4">
          <w:rPr>
            <w:noProof/>
            <w:webHidden/>
          </w:rPr>
          <w:delText>3-17</w:delText>
        </w:r>
      </w:del>
    </w:p>
    <w:p w14:paraId="5CC7F730" w14:textId="77777777" w:rsidR="00751528" w:rsidDel="006F08F4" w:rsidRDefault="00751528">
      <w:pPr>
        <w:pStyle w:val="TOC2"/>
        <w:tabs>
          <w:tab w:val="left" w:pos="880"/>
          <w:tab w:val="right" w:leader="dot" w:pos="9350"/>
        </w:tabs>
        <w:rPr>
          <w:del w:id="729" w:author="TinTin Kalaw" w:date="2014-08-19T08:26:00Z"/>
          <w:rFonts w:asciiTheme="minorHAnsi" w:eastAsiaTheme="minorEastAsia" w:hAnsiTheme="minorHAnsi" w:cstheme="minorBidi"/>
          <w:noProof/>
          <w:sz w:val="22"/>
          <w:szCs w:val="22"/>
        </w:rPr>
      </w:pPr>
      <w:del w:id="730" w:author="TinTin Kalaw" w:date="2014-08-19T08:26:00Z">
        <w:r w:rsidRPr="00B10656" w:rsidDel="006F08F4">
          <w:rPr>
            <w:rPrChange w:id="731" w:author="Kyle Mc Hale Dela Cruz" w:date="2014-08-17T22:38:00Z">
              <w:rPr>
                <w:rStyle w:val="Hyperlink"/>
                <w:noProof/>
                <w14:scene3d>
                  <w14:camera w14:prst="orthographicFront"/>
                  <w14:lightRig w14:rig="threePt" w14:dir="t">
                    <w14:rot w14:lat="0" w14:lon="0" w14:rev="0"/>
                  </w14:lightRig>
                </w14:scene3d>
              </w:rPr>
            </w:rPrChange>
          </w:rPr>
          <w:delText>3.6</w:delText>
        </w:r>
        <w:r w:rsidDel="006F08F4">
          <w:rPr>
            <w:rFonts w:asciiTheme="minorHAnsi" w:eastAsiaTheme="minorEastAsia" w:hAnsiTheme="minorHAnsi" w:cstheme="minorBidi"/>
            <w:noProof/>
            <w:sz w:val="22"/>
            <w:szCs w:val="22"/>
          </w:rPr>
          <w:tab/>
        </w:r>
        <w:r w:rsidRPr="00B10656" w:rsidDel="006F08F4">
          <w:rPr>
            <w:rPrChange w:id="732" w:author="Kyle Mc Hale Dela Cruz" w:date="2014-08-17T22:38:00Z">
              <w:rPr>
                <w:rStyle w:val="Hyperlink"/>
                <w:noProof/>
              </w:rPr>
            </w:rPrChange>
          </w:rPr>
          <w:delText>Ontology</w:delText>
        </w:r>
        <w:r w:rsidDel="006F08F4">
          <w:rPr>
            <w:noProof/>
            <w:webHidden/>
          </w:rPr>
          <w:tab/>
        </w:r>
        <w:r w:rsidR="0068488C" w:rsidDel="006F08F4">
          <w:rPr>
            <w:noProof/>
            <w:webHidden/>
          </w:rPr>
          <w:delText>3-17</w:delText>
        </w:r>
      </w:del>
    </w:p>
    <w:p w14:paraId="7E62DBB4" w14:textId="77777777" w:rsidR="00751528" w:rsidDel="006F08F4" w:rsidRDefault="00751528">
      <w:pPr>
        <w:pStyle w:val="TOC2"/>
        <w:tabs>
          <w:tab w:val="left" w:pos="880"/>
          <w:tab w:val="right" w:leader="dot" w:pos="9350"/>
        </w:tabs>
        <w:rPr>
          <w:del w:id="733" w:author="TinTin Kalaw" w:date="2014-08-19T08:26:00Z"/>
          <w:rFonts w:asciiTheme="minorHAnsi" w:eastAsiaTheme="minorEastAsia" w:hAnsiTheme="minorHAnsi" w:cstheme="minorBidi"/>
          <w:noProof/>
          <w:sz w:val="22"/>
          <w:szCs w:val="22"/>
        </w:rPr>
      </w:pPr>
      <w:del w:id="734" w:author="TinTin Kalaw" w:date="2014-08-19T08:26:00Z">
        <w:r w:rsidRPr="00B10656" w:rsidDel="006F08F4">
          <w:rPr>
            <w:rPrChange w:id="735" w:author="Kyle Mc Hale Dela Cruz" w:date="2014-08-17T22:38:00Z">
              <w:rPr>
                <w:rStyle w:val="Hyperlink"/>
                <w:noProof/>
                <w14:scene3d>
                  <w14:camera w14:prst="orthographicFront"/>
                  <w14:lightRig w14:rig="threePt" w14:dir="t">
                    <w14:rot w14:lat="0" w14:lon="0" w14:rev="0"/>
                  </w14:lightRig>
                </w14:scene3d>
              </w:rPr>
            </w:rPrChange>
          </w:rPr>
          <w:delText>3.7</w:delText>
        </w:r>
        <w:r w:rsidDel="006F08F4">
          <w:rPr>
            <w:rFonts w:asciiTheme="minorHAnsi" w:eastAsiaTheme="minorEastAsia" w:hAnsiTheme="minorHAnsi" w:cstheme="minorBidi"/>
            <w:noProof/>
            <w:sz w:val="22"/>
            <w:szCs w:val="22"/>
          </w:rPr>
          <w:tab/>
        </w:r>
        <w:r w:rsidRPr="00B10656" w:rsidDel="006F08F4">
          <w:rPr>
            <w:rPrChange w:id="736" w:author="Kyle Mc Hale Dela Cruz" w:date="2014-08-17T22:38:00Z">
              <w:rPr>
                <w:rStyle w:val="Hyperlink"/>
                <w:noProof/>
              </w:rPr>
            </w:rPrChange>
          </w:rPr>
          <w:delText>Tools</w:delText>
        </w:r>
        <w:r w:rsidDel="006F08F4">
          <w:rPr>
            <w:noProof/>
            <w:webHidden/>
          </w:rPr>
          <w:tab/>
        </w:r>
        <w:r w:rsidR="0068488C" w:rsidDel="006F08F4">
          <w:rPr>
            <w:noProof/>
            <w:webHidden/>
          </w:rPr>
          <w:delText>3-17</w:delText>
        </w:r>
      </w:del>
    </w:p>
    <w:p w14:paraId="31937E7B" w14:textId="77777777" w:rsidR="00751528" w:rsidDel="006F08F4" w:rsidRDefault="00751528">
      <w:pPr>
        <w:pStyle w:val="TOC3"/>
        <w:tabs>
          <w:tab w:val="left" w:pos="1320"/>
          <w:tab w:val="right" w:leader="dot" w:pos="9350"/>
        </w:tabs>
        <w:rPr>
          <w:del w:id="737" w:author="TinTin Kalaw" w:date="2014-08-19T08:26:00Z"/>
          <w:rFonts w:asciiTheme="minorHAnsi" w:eastAsiaTheme="minorEastAsia" w:hAnsiTheme="minorHAnsi" w:cstheme="minorBidi"/>
          <w:noProof/>
          <w:sz w:val="22"/>
          <w:szCs w:val="22"/>
        </w:rPr>
      </w:pPr>
      <w:del w:id="738" w:author="TinTin Kalaw" w:date="2014-08-19T08:26:00Z">
        <w:r w:rsidRPr="00B10656" w:rsidDel="006F08F4">
          <w:rPr>
            <w:rPrChange w:id="739" w:author="Kyle Mc Hale Dela Cruz" w:date="2014-08-17T22:38:00Z">
              <w:rPr>
                <w:rStyle w:val="Hyperlink"/>
                <w:noProof/>
                <w14:scene3d>
                  <w14:camera w14:prst="orthographicFront"/>
                  <w14:lightRig w14:rig="threePt" w14:dir="t">
                    <w14:rot w14:lat="0" w14:lon="0" w14:rev="0"/>
                  </w14:lightRig>
                </w14:scene3d>
              </w:rPr>
            </w:rPrChange>
          </w:rPr>
          <w:delText>3.7.1</w:delText>
        </w:r>
        <w:r w:rsidDel="006F08F4">
          <w:rPr>
            <w:rFonts w:asciiTheme="minorHAnsi" w:eastAsiaTheme="minorEastAsia" w:hAnsiTheme="minorHAnsi" w:cstheme="minorBidi"/>
            <w:noProof/>
            <w:sz w:val="22"/>
            <w:szCs w:val="22"/>
          </w:rPr>
          <w:tab/>
        </w:r>
        <w:r w:rsidRPr="00B10656" w:rsidDel="006F08F4">
          <w:rPr>
            <w:rPrChange w:id="740" w:author="Kyle Mc Hale Dela Cruz" w:date="2014-08-17T22:38:00Z">
              <w:rPr>
                <w:rStyle w:val="Hyperlink"/>
                <w:noProof/>
              </w:rPr>
            </w:rPrChange>
          </w:rPr>
          <w:delText>Apache OpenNLP (OpenNLP, 2011)</w:delText>
        </w:r>
        <w:r w:rsidDel="006F08F4">
          <w:rPr>
            <w:noProof/>
            <w:webHidden/>
          </w:rPr>
          <w:tab/>
        </w:r>
        <w:r w:rsidR="0068488C" w:rsidDel="006F08F4">
          <w:rPr>
            <w:noProof/>
            <w:webHidden/>
          </w:rPr>
          <w:delText>3-18</w:delText>
        </w:r>
      </w:del>
    </w:p>
    <w:p w14:paraId="0267F25B" w14:textId="77777777" w:rsidR="00751528" w:rsidDel="006F08F4" w:rsidRDefault="00751528">
      <w:pPr>
        <w:pStyle w:val="TOC3"/>
        <w:tabs>
          <w:tab w:val="left" w:pos="1320"/>
          <w:tab w:val="right" w:leader="dot" w:pos="9350"/>
        </w:tabs>
        <w:rPr>
          <w:del w:id="741" w:author="TinTin Kalaw" w:date="2014-08-19T08:26:00Z"/>
          <w:rFonts w:asciiTheme="minorHAnsi" w:eastAsiaTheme="minorEastAsia" w:hAnsiTheme="minorHAnsi" w:cstheme="minorBidi"/>
          <w:noProof/>
          <w:sz w:val="22"/>
          <w:szCs w:val="22"/>
        </w:rPr>
      </w:pPr>
      <w:del w:id="742" w:author="TinTin Kalaw" w:date="2014-08-19T08:26:00Z">
        <w:r w:rsidRPr="00B10656" w:rsidDel="006F08F4">
          <w:rPr>
            <w:rPrChange w:id="743" w:author="Kyle Mc Hale Dela Cruz" w:date="2014-08-17T22:38:00Z">
              <w:rPr>
                <w:rStyle w:val="Hyperlink"/>
                <w:noProof/>
                <w14:scene3d>
                  <w14:camera w14:prst="orthographicFront"/>
                  <w14:lightRig w14:rig="threePt" w14:dir="t">
                    <w14:rot w14:lat="0" w14:lon="0" w14:rev="0"/>
                  </w14:lightRig>
                </w14:scene3d>
              </w:rPr>
            </w:rPrChange>
          </w:rPr>
          <w:delText>3.7.2</w:delText>
        </w:r>
        <w:r w:rsidDel="006F08F4">
          <w:rPr>
            <w:rFonts w:asciiTheme="minorHAnsi" w:eastAsiaTheme="minorEastAsia" w:hAnsiTheme="minorHAnsi" w:cstheme="minorBidi"/>
            <w:noProof/>
            <w:sz w:val="22"/>
            <w:szCs w:val="22"/>
          </w:rPr>
          <w:tab/>
        </w:r>
        <w:r w:rsidRPr="00B10656" w:rsidDel="006F08F4">
          <w:rPr>
            <w:rPrChange w:id="744" w:author="Kyle Mc Hale Dela Cruz" w:date="2014-08-17T22:38:00Z">
              <w:rPr>
                <w:rStyle w:val="Hyperlink"/>
                <w:noProof/>
              </w:rPr>
            </w:rPrChange>
          </w:rPr>
          <w:delText>ANNIE (Cunningham et al., 2002)</w:delText>
        </w:r>
        <w:r w:rsidDel="006F08F4">
          <w:rPr>
            <w:noProof/>
            <w:webHidden/>
          </w:rPr>
          <w:tab/>
        </w:r>
        <w:r w:rsidR="0068488C" w:rsidDel="006F08F4">
          <w:rPr>
            <w:noProof/>
            <w:webHidden/>
          </w:rPr>
          <w:delText>3-19</w:delText>
        </w:r>
      </w:del>
    </w:p>
    <w:p w14:paraId="68C92CFA" w14:textId="77777777" w:rsidR="00751528" w:rsidDel="006F08F4" w:rsidRDefault="00751528">
      <w:pPr>
        <w:pStyle w:val="TOC3"/>
        <w:tabs>
          <w:tab w:val="left" w:pos="1320"/>
          <w:tab w:val="right" w:leader="dot" w:pos="9350"/>
        </w:tabs>
        <w:rPr>
          <w:del w:id="745" w:author="TinTin Kalaw" w:date="2014-08-19T08:26:00Z"/>
          <w:rFonts w:asciiTheme="minorHAnsi" w:eastAsiaTheme="minorEastAsia" w:hAnsiTheme="minorHAnsi" w:cstheme="minorBidi"/>
          <w:noProof/>
          <w:sz w:val="22"/>
          <w:szCs w:val="22"/>
        </w:rPr>
      </w:pPr>
      <w:del w:id="746" w:author="TinTin Kalaw" w:date="2014-08-19T08:26:00Z">
        <w:r w:rsidRPr="00B10656" w:rsidDel="006F08F4">
          <w:rPr>
            <w:rPrChange w:id="747" w:author="Kyle Mc Hale Dela Cruz" w:date="2014-08-17T22:38:00Z">
              <w:rPr>
                <w:rStyle w:val="Hyperlink"/>
                <w:noProof/>
                <w14:scene3d>
                  <w14:camera w14:prst="orthographicFront"/>
                  <w14:lightRig w14:rig="threePt" w14:dir="t">
                    <w14:rot w14:lat="0" w14:lon="0" w14:rev="0"/>
                  </w14:lightRig>
                </w14:scene3d>
              </w:rPr>
            </w:rPrChange>
          </w:rPr>
          <w:delText>3.7.3</w:delText>
        </w:r>
        <w:r w:rsidDel="006F08F4">
          <w:rPr>
            <w:rFonts w:asciiTheme="minorHAnsi" w:eastAsiaTheme="minorEastAsia" w:hAnsiTheme="minorHAnsi" w:cstheme="minorBidi"/>
            <w:noProof/>
            <w:sz w:val="22"/>
            <w:szCs w:val="22"/>
          </w:rPr>
          <w:tab/>
        </w:r>
        <w:r w:rsidRPr="00B10656" w:rsidDel="006F08F4">
          <w:rPr>
            <w:rPrChange w:id="748" w:author="Kyle Mc Hale Dela Cruz" w:date="2014-08-17T22:38:00Z">
              <w:rPr>
                <w:rStyle w:val="Hyperlink"/>
                <w:noProof/>
              </w:rPr>
            </w:rPrChange>
          </w:rPr>
          <w:delText>Twitter NLP Tools (Ritter et al., 2011)</w:delText>
        </w:r>
        <w:r w:rsidDel="006F08F4">
          <w:rPr>
            <w:noProof/>
            <w:webHidden/>
          </w:rPr>
          <w:tab/>
        </w:r>
        <w:r w:rsidR="0068488C" w:rsidDel="006F08F4">
          <w:rPr>
            <w:noProof/>
            <w:webHidden/>
          </w:rPr>
          <w:delText>3-20</w:delText>
        </w:r>
      </w:del>
    </w:p>
    <w:p w14:paraId="08CF5B34" w14:textId="77777777" w:rsidR="00751528" w:rsidDel="006F08F4" w:rsidRDefault="00751528">
      <w:pPr>
        <w:pStyle w:val="TOC3"/>
        <w:tabs>
          <w:tab w:val="left" w:pos="1320"/>
          <w:tab w:val="right" w:leader="dot" w:pos="9350"/>
        </w:tabs>
        <w:rPr>
          <w:del w:id="749" w:author="TinTin Kalaw" w:date="2014-08-19T08:26:00Z"/>
          <w:rFonts w:asciiTheme="minorHAnsi" w:eastAsiaTheme="minorEastAsia" w:hAnsiTheme="minorHAnsi" w:cstheme="minorBidi"/>
          <w:noProof/>
          <w:sz w:val="22"/>
          <w:szCs w:val="22"/>
        </w:rPr>
      </w:pPr>
      <w:del w:id="750" w:author="TinTin Kalaw" w:date="2014-08-19T08:26:00Z">
        <w:r w:rsidRPr="00B10656" w:rsidDel="006F08F4">
          <w:rPr>
            <w:rPrChange w:id="751" w:author="Kyle Mc Hale Dela Cruz" w:date="2014-08-17T22:38:00Z">
              <w:rPr>
                <w:rStyle w:val="Hyperlink"/>
                <w:noProof/>
                <w14:scene3d>
                  <w14:camera w14:prst="orthographicFront"/>
                  <w14:lightRig w14:rig="threePt" w14:dir="t">
                    <w14:rot w14:lat="0" w14:lon="0" w14:rev="0"/>
                  </w14:lightRig>
                </w14:scene3d>
              </w:rPr>
            </w:rPrChange>
          </w:rPr>
          <w:delText>3.7.4</w:delText>
        </w:r>
        <w:r w:rsidDel="006F08F4">
          <w:rPr>
            <w:rFonts w:asciiTheme="minorHAnsi" w:eastAsiaTheme="minorEastAsia" w:hAnsiTheme="minorHAnsi" w:cstheme="minorBidi"/>
            <w:noProof/>
            <w:sz w:val="22"/>
            <w:szCs w:val="22"/>
          </w:rPr>
          <w:tab/>
        </w:r>
        <w:r w:rsidRPr="00B10656" w:rsidDel="006F08F4">
          <w:rPr>
            <w:rPrChange w:id="752" w:author="Kyle Mc Hale Dela Cruz" w:date="2014-08-17T22:38:00Z">
              <w:rPr>
                <w:rStyle w:val="Hyperlink"/>
                <w:noProof/>
              </w:rPr>
            </w:rPrChange>
          </w:rPr>
          <w:delText>Weka (Weka 3, n.d.)</w:delText>
        </w:r>
        <w:r w:rsidDel="006F08F4">
          <w:rPr>
            <w:noProof/>
            <w:webHidden/>
          </w:rPr>
          <w:tab/>
        </w:r>
        <w:r w:rsidR="0068488C" w:rsidDel="006F08F4">
          <w:rPr>
            <w:noProof/>
            <w:webHidden/>
          </w:rPr>
          <w:delText>3-22</w:delText>
        </w:r>
      </w:del>
    </w:p>
    <w:p w14:paraId="15EA7EFC" w14:textId="77777777" w:rsidR="00751528" w:rsidDel="006F08F4" w:rsidRDefault="00751528">
      <w:pPr>
        <w:pStyle w:val="TOC3"/>
        <w:tabs>
          <w:tab w:val="left" w:pos="1320"/>
          <w:tab w:val="right" w:leader="dot" w:pos="9350"/>
        </w:tabs>
        <w:rPr>
          <w:del w:id="753" w:author="TinTin Kalaw" w:date="2014-08-19T08:26:00Z"/>
          <w:rFonts w:asciiTheme="minorHAnsi" w:eastAsiaTheme="minorEastAsia" w:hAnsiTheme="minorHAnsi" w:cstheme="minorBidi"/>
          <w:noProof/>
          <w:sz w:val="22"/>
          <w:szCs w:val="22"/>
        </w:rPr>
      </w:pPr>
      <w:del w:id="754" w:author="TinTin Kalaw" w:date="2014-08-19T08:26:00Z">
        <w:r w:rsidRPr="00B10656" w:rsidDel="006F08F4">
          <w:rPr>
            <w:rPrChange w:id="755" w:author="Kyle Mc Hale Dela Cruz" w:date="2014-08-17T22:38:00Z">
              <w:rPr>
                <w:rStyle w:val="Hyperlink"/>
                <w:noProof/>
                <w14:scene3d>
                  <w14:camera w14:prst="orthographicFront"/>
                  <w14:lightRig w14:rig="threePt" w14:dir="t">
                    <w14:rot w14:lat="0" w14:lon="0" w14:rev="0"/>
                  </w14:lightRig>
                </w14:scene3d>
              </w:rPr>
            </w:rPrChange>
          </w:rPr>
          <w:delText>3.7.5</w:delText>
        </w:r>
        <w:r w:rsidDel="006F08F4">
          <w:rPr>
            <w:rFonts w:asciiTheme="minorHAnsi" w:eastAsiaTheme="minorEastAsia" w:hAnsiTheme="minorHAnsi" w:cstheme="minorBidi"/>
            <w:noProof/>
            <w:sz w:val="22"/>
            <w:szCs w:val="22"/>
          </w:rPr>
          <w:tab/>
        </w:r>
        <w:r w:rsidRPr="00B10656" w:rsidDel="006F08F4">
          <w:rPr>
            <w:rPrChange w:id="756" w:author="Kyle Mc Hale Dela Cruz" w:date="2014-08-17T22:38:00Z">
              <w:rPr>
                <w:rStyle w:val="Hyperlink"/>
                <w:noProof/>
              </w:rPr>
            </w:rPrChange>
          </w:rPr>
          <w:delText>TwitIE (Bontcheva et al., 2013)</w:delText>
        </w:r>
        <w:r w:rsidDel="006F08F4">
          <w:rPr>
            <w:noProof/>
            <w:webHidden/>
          </w:rPr>
          <w:tab/>
        </w:r>
        <w:r w:rsidR="0068488C" w:rsidDel="006F08F4">
          <w:rPr>
            <w:noProof/>
            <w:webHidden/>
          </w:rPr>
          <w:delText>3-22</w:delText>
        </w:r>
      </w:del>
    </w:p>
    <w:p w14:paraId="601639A6" w14:textId="77777777" w:rsidR="00751528" w:rsidDel="006F08F4" w:rsidRDefault="00751528">
      <w:pPr>
        <w:pStyle w:val="TOC3"/>
        <w:tabs>
          <w:tab w:val="left" w:pos="1320"/>
          <w:tab w:val="right" w:leader="dot" w:pos="9350"/>
        </w:tabs>
        <w:rPr>
          <w:del w:id="757" w:author="TinTin Kalaw" w:date="2014-08-19T08:26:00Z"/>
          <w:rFonts w:asciiTheme="minorHAnsi" w:eastAsiaTheme="minorEastAsia" w:hAnsiTheme="minorHAnsi" w:cstheme="minorBidi"/>
          <w:noProof/>
          <w:sz w:val="22"/>
          <w:szCs w:val="22"/>
        </w:rPr>
      </w:pPr>
      <w:del w:id="758" w:author="TinTin Kalaw" w:date="2014-08-19T08:26:00Z">
        <w:r w:rsidRPr="00B10656" w:rsidDel="006F08F4">
          <w:rPr>
            <w:rPrChange w:id="759" w:author="Kyle Mc Hale Dela Cruz" w:date="2014-08-17T22:38:00Z">
              <w:rPr>
                <w:rStyle w:val="Hyperlink"/>
                <w:noProof/>
                <w14:scene3d>
                  <w14:camera w14:prst="orthographicFront"/>
                  <w14:lightRig w14:rig="threePt" w14:dir="t">
                    <w14:rot w14:lat="0" w14:lon="0" w14:rev="0"/>
                  </w14:lightRig>
                </w14:scene3d>
              </w:rPr>
            </w:rPrChange>
          </w:rPr>
          <w:delText>3.7.6</w:delText>
        </w:r>
        <w:r w:rsidDel="006F08F4">
          <w:rPr>
            <w:rFonts w:asciiTheme="minorHAnsi" w:eastAsiaTheme="minorEastAsia" w:hAnsiTheme="minorHAnsi" w:cstheme="minorBidi"/>
            <w:noProof/>
            <w:sz w:val="22"/>
            <w:szCs w:val="22"/>
          </w:rPr>
          <w:tab/>
        </w:r>
        <w:r w:rsidRPr="00B10656" w:rsidDel="006F08F4">
          <w:rPr>
            <w:rPrChange w:id="760" w:author="Kyle Mc Hale Dela Cruz" w:date="2014-08-17T22:38:00Z">
              <w:rPr>
                <w:rStyle w:val="Hyperlink"/>
                <w:noProof/>
              </w:rPr>
            </w:rPrChange>
          </w:rPr>
          <w:delText>OWL API (Horridge &amp; Bechhoffer, 2011)</w:delText>
        </w:r>
        <w:r w:rsidDel="006F08F4">
          <w:rPr>
            <w:noProof/>
            <w:webHidden/>
          </w:rPr>
          <w:tab/>
          <w:delText>3-23</w:delText>
        </w:r>
      </w:del>
    </w:p>
    <w:p w14:paraId="4FAE86AC" w14:textId="77777777" w:rsidR="00751528" w:rsidDel="006F08F4" w:rsidRDefault="00751528">
      <w:pPr>
        <w:pStyle w:val="TOC3"/>
        <w:tabs>
          <w:tab w:val="left" w:pos="1320"/>
          <w:tab w:val="right" w:leader="dot" w:pos="9350"/>
        </w:tabs>
        <w:rPr>
          <w:del w:id="761" w:author="TinTin Kalaw" w:date="2014-08-19T08:26:00Z"/>
          <w:rFonts w:asciiTheme="minorHAnsi" w:eastAsiaTheme="minorEastAsia" w:hAnsiTheme="minorHAnsi" w:cstheme="minorBidi"/>
          <w:noProof/>
          <w:sz w:val="22"/>
          <w:szCs w:val="22"/>
        </w:rPr>
      </w:pPr>
      <w:del w:id="762" w:author="TinTin Kalaw" w:date="2014-08-19T08:26:00Z">
        <w:r w:rsidRPr="00B10656" w:rsidDel="006F08F4">
          <w:rPr>
            <w:rPrChange w:id="763" w:author="Kyle Mc Hale Dela Cruz" w:date="2014-08-17T22:38:00Z">
              <w:rPr>
                <w:rStyle w:val="Hyperlink"/>
                <w:noProof/>
                <w14:scene3d>
                  <w14:camera w14:prst="orthographicFront"/>
                  <w14:lightRig w14:rig="threePt" w14:dir="t">
                    <w14:rot w14:lat="0" w14:lon="0" w14:rev="0"/>
                  </w14:lightRig>
                </w14:scene3d>
              </w:rPr>
            </w:rPrChange>
          </w:rPr>
          <w:delText>3.7.7</w:delText>
        </w:r>
        <w:r w:rsidDel="006F08F4">
          <w:rPr>
            <w:rFonts w:asciiTheme="minorHAnsi" w:eastAsiaTheme="minorEastAsia" w:hAnsiTheme="minorHAnsi" w:cstheme="minorBidi"/>
            <w:noProof/>
            <w:sz w:val="22"/>
            <w:szCs w:val="22"/>
          </w:rPr>
          <w:tab/>
        </w:r>
        <w:r w:rsidRPr="00B10656" w:rsidDel="006F08F4">
          <w:rPr>
            <w:rPrChange w:id="764" w:author="Kyle Mc Hale Dela Cruz" w:date="2014-08-17T22:38:00Z">
              <w:rPr>
                <w:rStyle w:val="Hyperlink"/>
                <w:noProof/>
              </w:rPr>
            </w:rPrChange>
          </w:rPr>
          <w:delText>ArkNLP (Gimpel et al., 2011)</w:delText>
        </w:r>
        <w:r w:rsidDel="006F08F4">
          <w:rPr>
            <w:noProof/>
            <w:webHidden/>
          </w:rPr>
          <w:tab/>
        </w:r>
        <w:r w:rsidR="0068488C" w:rsidDel="006F08F4">
          <w:rPr>
            <w:noProof/>
            <w:webHidden/>
          </w:rPr>
          <w:delText>3-23</w:delText>
        </w:r>
      </w:del>
    </w:p>
    <w:p w14:paraId="75714781" w14:textId="77777777" w:rsidR="00751528" w:rsidDel="006F08F4" w:rsidRDefault="00751528">
      <w:pPr>
        <w:pStyle w:val="TOC1"/>
        <w:tabs>
          <w:tab w:val="left" w:pos="660"/>
          <w:tab w:val="right" w:leader="dot" w:pos="9350"/>
        </w:tabs>
        <w:rPr>
          <w:del w:id="765" w:author="TinTin Kalaw" w:date="2014-08-19T08:26:00Z"/>
          <w:rFonts w:asciiTheme="minorHAnsi" w:eastAsiaTheme="minorEastAsia" w:hAnsiTheme="minorHAnsi" w:cstheme="minorBidi"/>
          <w:noProof/>
          <w:sz w:val="22"/>
          <w:szCs w:val="22"/>
        </w:rPr>
      </w:pPr>
      <w:del w:id="766" w:author="TinTin Kalaw" w:date="2014-08-19T08:26:00Z">
        <w:r w:rsidRPr="00B10656" w:rsidDel="006F08F4">
          <w:rPr>
            <w:rPrChange w:id="767" w:author="Kyle Mc Hale Dela Cruz" w:date="2014-08-17T22:38:00Z">
              <w:rPr>
                <w:rStyle w:val="Hyperlink"/>
                <w:noProof/>
              </w:rPr>
            </w:rPrChange>
          </w:rPr>
          <w:delText>4.0</w:delText>
        </w:r>
        <w:r w:rsidDel="006F08F4">
          <w:rPr>
            <w:rFonts w:asciiTheme="minorHAnsi" w:eastAsiaTheme="minorEastAsia" w:hAnsiTheme="minorHAnsi" w:cstheme="minorBidi"/>
            <w:noProof/>
            <w:sz w:val="22"/>
            <w:szCs w:val="22"/>
          </w:rPr>
          <w:tab/>
        </w:r>
        <w:r w:rsidRPr="00B10656" w:rsidDel="006F08F4">
          <w:rPr>
            <w:rPrChange w:id="768" w:author="Kyle Mc Hale Dela Cruz" w:date="2014-08-17T22:38:00Z">
              <w:rPr>
                <w:rStyle w:val="Hyperlink"/>
                <w:noProof/>
              </w:rPr>
            </w:rPrChange>
          </w:rPr>
          <w:delText>The FILEIET System</w:delText>
        </w:r>
        <w:r w:rsidDel="006F08F4">
          <w:rPr>
            <w:noProof/>
            <w:webHidden/>
          </w:rPr>
          <w:tab/>
          <w:delText>4-24</w:delText>
        </w:r>
      </w:del>
    </w:p>
    <w:p w14:paraId="15D10399" w14:textId="77777777" w:rsidR="00751528" w:rsidDel="006F08F4" w:rsidRDefault="00751528">
      <w:pPr>
        <w:pStyle w:val="TOC2"/>
        <w:tabs>
          <w:tab w:val="left" w:pos="880"/>
          <w:tab w:val="right" w:leader="dot" w:pos="9350"/>
        </w:tabs>
        <w:rPr>
          <w:del w:id="769" w:author="TinTin Kalaw" w:date="2014-08-19T08:26:00Z"/>
          <w:rFonts w:asciiTheme="minorHAnsi" w:eastAsiaTheme="minorEastAsia" w:hAnsiTheme="minorHAnsi" w:cstheme="minorBidi"/>
          <w:noProof/>
          <w:sz w:val="22"/>
          <w:szCs w:val="22"/>
        </w:rPr>
      </w:pPr>
      <w:del w:id="770" w:author="TinTin Kalaw" w:date="2014-08-19T08:26:00Z">
        <w:r w:rsidRPr="00B10656" w:rsidDel="006F08F4">
          <w:rPr>
            <w:rPrChange w:id="771" w:author="Kyle Mc Hale Dela Cruz" w:date="2014-08-17T22:38:00Z">
              <w:rPr>
                <w:rStyle w:val="Hyperlink"/>
                <w:noProof/>
                <w14:scene3d>
                  <w14:camera w14:prst="orthographicFront"/>
                  <w14:lightRig w14:rig="threePt" w14:dir="t">
                    <w14:rot w14:lat="0" w14:lon="0" w14:rev="0"/>
                  </w14:lightRig>
                </w14:scene3d>
              </w:rPr>
            </w:rPrChange>
          </w:rPr>
          <w:delText>4.1</w:delText>
        </w:r>
        <w:r w:rsidDel="006F08F4">
          <w:rPr>
            <w:rFonts w:asciiTheme="minorHAnsi" w:eastAsiaTheme="minorEastAsia" w:hAnsiTheme="minorHAnsi" w:cstheme="minorBidi"/>
            <w:noProof/>
            <w:sz w:val="22"/>
            <w:szCs w:val="22"/>
          </w:rPr>
          <w:tab/>
        </w:r>
        <w:r w:rsidRPr="00B10656" w:rsidDel="006F08F4">
          <w:rPr>
            <w:rPrChange w:id="772" w:author="Kyle Mc Hale Dela Cruz" w:date="2014-08-17T22:38:00Z">
              <w:rPr>
                <w:rStyle w:val="Hyperlink"/>
                <w:noProof/>
              </w:rPr>
            </w:rPrChange>
          </w:rPr>
          <w:delText>System Overview</w:delText>
        </w:r>
        <w:r w:rsidDel="006F08F4">
          <w:rPr>
            <w:noProof/>
            <w:webHidden/>
          </w:rPr>
          <w:tab/>
          <w:delText>4-24</w:delText>
        </w:r>
      </w:del>
    </w:p>
    <w:p w14:paraId="0E83AF12" w14:textId="77777777" w:rsidR="00751528" w:rsidDel="006F08F4" w:rsidRDefault="00751528">
      <w:pPr>
        <w:pStyle w:val="TOC2"/>
        <w:tabs>
          <w:tab w:val="left" w:pos="880"/>
          <w:tab w:val="right" w:leader="dot" w:pos="9350"/>
        </w:tabs>
        <w:rPr>
          <w:del w:id="773" w:author="TinTin Kalaw" w:date="2014-08-19T08:26:00Z"/>
          <w:rFonts w:asciiTheme="minorHAnsi" w:eastAsiaTheme="minorEastAsia" w:hAnsiTheme="minorHAnsi" w:cstheme="minorBidi"/>
          <w:noProof/>
          <w:sz w:val="22"/>
          <w:szCs w:val="22"/>
        </w:rPr>
      </w:pPr>
      <w:del w:id="774" w:author="TinTin Kalaw" w:date="2014-08-19T08:26:00Z">
        <w:r w:rsidRPr="00B10656" w:rsidDel="006F08F4">
          <w:rPr>
            <w:rPrChange w:id="775" w:author="Kyle Mc Hale Dela Cruz" w:date="2014-08-17T22:38:00Z">
              <w:rPr>
                <w:rStyle w:val="Hyperlink"/>
                <w:noProof/>
                <w14:scene3d>
                  <w14:camera w14:prst="orthographicFront"/>
                  <w14:lightRig w14:rig="threePt" w14:dir="t">
                    <w14:rot w14:lat="0" w14:lon="0" w14:rev="0"/>
                  </w14:lightRig>
                </w14:scene3d>
              </w:rPr>
            </w:rPrChange>
          </w:rPr>
          <w:delText>4.2</w:delText>
        </w:r>
        <w:r w:rsidDel="006F08F4">
          <w:rPr>
            <w:rFonts w:asciiTheme="minorHAnsi" w:eastAsiaTheme="minorEastAsia" w:hAnsiTheme="minorHAnsi" w:cstheme="minorBidi"/>
            <w:noProof/>
            <w:sz w:val="22"/>
            <w:szCs w:val="22"/>
          </w:rPr>
          <w:tab/>
        </w:r>
        <w:r w:rsidRPr="00B10656" w:rsidDel="006F08F4">
          <w:rPr>
            <w:rPrChange w:id="776" w:author="Kyle Mc Hale Dela Cruz" w:date="2014-08-17T22:38:00Z">
              <w:rPr>
                <w:rStyle w:val="Hyperlink"/>
                <w:noProof/>
              </w:rPr>
            </w:rPrChange>
          </w:rPr>
          <w:delText>System Objectives</w:delText>
        </w:r>
        <w:r w:rsidDel="006F08F4">
          <w:rPr>
            <w:noProof/>
            <w:webHidden/>
          </w:rPr>
          <w:tab/>
          <w:delText>4-24</w:delText>
        </w:r>
      </w:del>
    </w:p>
    <w:p w14:paraId="6CDFF8A3" w14:textId="77777777" w:rsidR="00751528" w:rsidDel="006F08F4" w:rsidRDefault="00751528">
      <w:pPr>
        <w:pStyle w:val="TOC3"/>
        <w:tabs>
          <w:tab w:val="left" w:pos="1320"/>
          <w:tab w:val="right" w:leader="dot" w:pos="9350"/>
        </w:tabs>
        <w:rPr>
          <w:del w:id="777" w:author="TinTin Kalaw" w:date="2014-08-19T08:26:00Z"/>
          <w:rFonts w:asciiTheme="minorHAnsi" w:eastAsiaTheme="minorEastAsia" w:hAnsiTheme="minorHAnsi" w:cstheme="minorBidi"/>
          <w:noProof/>
          <w:sz w:val="22"/>
          <w:szCs w:val="22"/>
        </w:rPr>
      </w:pPr>
      <w:del w:id="778" w:author="TinTin Kalaw" w:date="2014-08-19T08:26:00Z">
        <w:r w:rsidRPr="00B10656" w:rsidDel="006F08F4">
          <w:rPr>
            <w:rPrChange w:id="779" w:author="Kyle Mc Hale Dela Cruz" w:date="2014-08-17T22:38:00Z">
              <w:rPr>
                <w:rStyle w:val="Hyperlink"/>
                <w:noProof/>
                <w14:scene3d>
                  <w14:camera w14:prst="orthographicFront"/>
                  <w14:lightRig w14:rig="threePt" w14:dir="t">
                    <w14:rot w14:lat="0" w14:lon="0" w14:rev="0"/>
                  </w14:lightRig>
                </w14:scene3d>
              </w:rPr>
            </w:rPrChange>
          </w:rPr>
          <w:delText>4.2.1</w:delText>
        </w:r>
        <w:r w:rsidDel="006F08F4">
          <w:rPr>
            <w:rFonts w:asciiTheme="minorHAnsi" w:eastAsiaTheme="minorEastAsia" w:hAnsiTheme="minorHAnsi" w:cstheme="minorBidi"/>
            <w:noProof/>
            <w:sz w:val="22"/>
            <w:szCs w:val="22"/>
          </w:rPr>
          <w:tab/>
        </w:r>
        <w:r w:rsidRPr="00B10656" w:rsidDel="006F08F4">
          <w:rPr>
            <w:rPrChange w:id="780" w:author="Kyle Mc Hale Dela Cruz" w:date="2014-08-17T22:38:00Z">
              <w:rPr>
                <w:rStyle w:val="Hyperlink"/>
                <w:noProof/>
              </w:rPr>
            </w:rPrChange>
          </w:rPr>
          <w:delText>General Objective</w:delText>
        </w:r>
        <w:r w:rsidDel="006F08F4">
          <w:rPr>
            <w:noProof/>
            <w:webHidden/>
          </w:rPr>
          <w:tab/>
          <w:delText>4-24</w:delText>
        </w:r>
      </w:del>
    </w:p>
    <w:p w14:paraId="675280C5" w14:textId="77777777" w:rsidR="00751528" w:rsidDel="006F08F4" w:rsidRDefault="00751528">
      <w:pPr>
        <w:pStyle w:val="TOC3"/>
        <w:tabs>
          <w:tab w:val="left" w:pos="1320"/>
          <w:tab w:val="right" w:leader="dot" w:pos="9350"/>
        </w:tabs>
        <w:rPr>
          <w:del w:id="781" w:author="TinTin Kalaw" w:date="2014-08-19T08:26:00Z"/>
          <w:rFonts w:asciiTheme="minorHAnsi" w:eastAsiaTheme="minorEastAsia" w:hAnsiTheme="minorHAnsi" w:cstheme="minorBidi"/>
          <w:noProof/>
          <w:sz w:val="22"/>
          <w:szCs w:val="22"/>
        </w:rPr>
      </w:pPr>
      <w:del w:id="782" w:author="TinTin Kalaw" w:date="2014-08-19T08:26:00Z">
        <w:r w:rsidRPr="00B10656" w:rsidDel="006F08F4">
          <w:rPr>
            <w:rPrChange w:id="783" w:author="Kyle Mc Hale Dela Cruz" w:date="2014-08-17T22:38:00Z">
              <w:rPr>
                <w:rStyle w:val="Hyperlink"/>
                <w:noProof/>
                <w14:scene3d>
                  <w14:camera w14:prst="orthographicFront"/>
                  <w14:lightRig w14:rig="threePt" w14:dir="t">
                    <w14:rot w14:lat="0" w14:lon="0" w14:rev="0"/>
                  </w14:lightRig>
                </w14:scene3d>
              </w:rPr>
            </w:rPrChange>
          </w:rPr>
          <w:delText>4.2.2</w:delText>
        </w:r>
        <w:r w:rsidDel="006F08F4">
          <w:rPr>
            <w:rFonts w:asciiTheme="minorHAnsi" w:eastAsiaTheme="minorEastAsia" w:hAnsiTheme="minorHAnsi" w:cstheme="minorBidi"/>
            <w:noProof/>
            <w:sz w:val="22"/>
            <w:szCs w:val="22"/>
          </w:rPr>
          <w:tab/>
        </w:r>
        <w:r w:rsidRPr="00B10656" w:rsidDel="006F08F4">
          <w:rPr>
            <w:rPrChange w:id="784" w:author="Kyle Mc Hale Dela Cruz" w:date="2014-08-17T22:38:00Z">
              <w:rPr>
                <w:rStyle w:val="Hyperlink"/>
                <w:noProof/>
              </w:rPr>
            </w:rPrChange>
          </w:rPr>
          <w:delText>Specific Objectives</w:delText>
        </w:r>
        <w:r w:rsidDel="006F08F4">
          <w:rPr>
            <w:noProof/>
            <w:webHidden/>
          </w:rPr>
          <w:tab/>
          <w:delText>4-24</w:delText>
        </w:r>
      </w:del>
    </w:p>
    <w:p w14:paraId="6322F3A2" w14:textId="77777777" w:rsidR="00751528" w:rsidDel="006F08F4" w:rsidRDefault="00751528">
      <w:pPr>
        <w:pStyle w:val="TOC2"/>
        <w:tabs>
          <w:tab w:val="left" w:pos="880"/>
          <w:tab w:val="right" w:leader="dot" w:pos="9350"/>
        </w:tabs>
        <w:rPr>
          <w:del w:id="785" w:author="TinTin Kalaw" w:date="2014-08-19T08:26:00Z"/>
          <w:rFonts w:asciiTheme="minorHAnsi" w:eastAsiaTheme="minorEastAsia" w:hAnsiTheme="minorHAnsi" w:cstheme="minorBidi"/>
          <w:noProof/>
          <w:sz w:val="22"/>
          <w:szCs w:val="22"/>
        </w:rPr>
      </w:pPr>
      <w:del w:id="786" w:author="TinTin Kalaw" w:date="2014-08-19T08:26:00Z">
        <w:r w:rsidRPr="00B10656" w:rsidDel="006F08F4">
          <w:rPr>
            <w:rPrChange w:id="787" w:author="Kyle Mc Hale Dela Cruz" w:date="2014-08-17T22:38:00Z">
              <w:rPr>
                <w:rStyle w:val="Hyperlink"/>
                <w:noProof/>
                <w14:scene3d>
                  <w14:camera w14:prst="orthographicFront"/>
                  <w14:lightRig w14:rig="threePt" w14:dir="t">
                    <w14:rot w14:lat="0" w14:lon="0" w14:rev="0"/>
                  </w14:lightRig>
                </w14:scene3d>
              </w:rPr>
            </w:rPrChange>
          </w:rPr>
          <w:delText>4.3</w:delText>
        </w:r>
        <w:r w:rsidDel="006F08F4">
          <w:rPr>
            <w:rFonts w:asciiTheme="minorHAnsi" w:eastAsiaTheme="minorEastAsia" w:hAnsiTheme="minorHAnsi" w:cstheme="minorBidi"/>
            <w:noProof/>
            <w:sz w:val="22"/>
            <w:szCs w:val="22"/>
          </w:rPr>
          <w:tab/>
        </w:r>
        <w:r w:rsidRPr="00B10656" w:rsidDel="006F08F4">
          <w:rPr>
            <w:rPrChange w:id="788" w:author="Kyle Mc Hale Dela Cruz" w:date="2014-08-17T22:38:00Z">
              <w:rPr>
                <w:rStyle w:val="Hyperlink"/>
                <w:noProof/>
              </w:rPr>
            </w:rPrChange>
          </w:rPr>
          <w:delText>System Scope and Limitations</w:delText>
        </w:r>
        <w:r w:rsidDel="006F08F4">
          <w:rPr>
            <w:noProof/>
            <w:webHidden/>
          </w:rPr>
          <w:tab/>
          <w:delText>4-24</w:delText>
        </w:r>
      </w:del>
    </w:p>
    <w:p w14:paraId="4EE98789" w14:textId="77777777" w:rsidR="00751528" w:rsidDel="006F08F4" w:rsidRDefault="00751528">
      <w:pPr>
        <w:pStyle w:val="TOC2"/>
        <w:tabs>
          <w:tab w:val="left" w:pos="880"/>
          <w:tab w:val="right" w:leader="dot" w:pos="9350"/>
        </w:tabs>
        <w:rPr>
          <w:del w:id="789" w:author="TinTin Kalaw" w:date="2014-08-19T08:26:00Z"/>
          <w:rFonts w:asciiTheme="minorHAnsi" w:eastAsiaTheme="minorEastAsia" w:hAnsiTheme="minorHAnsi" w:cstheme="minorBidi"/>
          <w:noProof/>
          <w:sz w:val="22"/>
          <w:szCs w:val="22"/>
        </w:rPr>
      </w:pPr>
      <w:del w:id="790" w:author="TinTin Kalaw" w:date="2014-08-19T08:26:00Z">
        <w:r w:rsidRPr="00B10656" w:rsidDel="006F08F4">
          <w:rPr>
            <w:rPrChange w:id="791" w:author="Kyle Mc Hale Dela Cruz" w:date="2014-08-17T22:38:00Z">
              <w:rPr>
                <w:rStyle w:val="Hyperlink"/>
                <w:noProof/>
                <w14:scene3d>
                  <w14:camera w14:prst="orthographicFront"/>
                  <w14:lightRig w14:rig="threePt" w14:dir="t">
                    <w14:rot w14:lat="0" w14:lon="0" w14:rev="0"/>
                  </w14:lightRig>
                </w14:scene3d>
              </w:rPr>
            </w:rPrChange>
          </w:rPr>
          <w:delText>4.4</w:delText>
        </w:r>
        <w:r w:rsidDel="006F08F4">
          <w:rPr>
            <w:rFonts w:asciiTheme="minorHAnsi" w:eastAsiaTheme="minorEastAsia" w:hAnsiTheme="minorHAnsi" w:cstheme="minorBidi"/>
            <w:noProof/>
            <w:sz w:val="22"/>
            <w:szCs w:val="22"/>
          </w:rPr>
          <w:tab/>
        </w:r>
        <w:r w:rsidRPr="00B10656" w:rsidDel="006F08F4">
          <w:rPr>
            <w:rPrChange w:id="792" w:author="Kyle Mc Hale Dela Cruz" w:date="2014-08-17T22:38:00Z">
              <w:rPr>
                <w:rStyle w:val="Hyperlink"/>
                <w:noProof/>
              </w:rPr>
            </w:rPrChange>
          </w:rPr>
          <w:delText>Architectural Design</w:delText>
        </w:r>
        <w:r w:rsidDel="006F08F4">
          <w:rPr>
            <w:noProof/>
            <w:webHidden/>
          </w:rPr>
          <w:tab/>
          <w:delText>4-26</w:delText>
        </w:r>
      </w:del>
    </w:p>
    <w:p w14:paraId="70016C02" w14:textId="77777777" w:rsidR="00751528" w:rsidDel="006F08F4" w:rsidRDefault="00751528">
      <w:pPr>
        <w:pStyle w:val="TOC3"/>
        <w:tabs>
          <w:tab w:val="left" w:pos="1320"/>
          <w:tab w:val="right" w:leader="dot" w:pos="9350"/>
        </w:tabs>
        <w:rPr>
          <w:del w:id="793" w:author="TinTin Kalaw" w:date="2014-08-19T08:26:00Z"/>
          <w:rFonts w:asciiTheme="minorHAnsi" w:eastAsiaTheme="minorEastAsia" w:hAnsiTheme="minorHAnsi" w:cstheme="minorBidi"/>
          <w:noProof/>
          <w:sz w:val="22"/>
          <w:szCs w:val="22"/>
        </w:rPr>
      </w:pPr>
      <w:del w:id="794" w:author="TinTin Kalaw" w:date="2014-08-19T08:26:00Z">
        <w:r w:rsidRPr="00B10656" w:rsidDel="006F08F4">
          <w:rPr>
            <w:rPrChange w:id="795" w:author="Kyle Mc Hale Dela Cruz" w:date="2014-08-17T22:38:00Z">
              <w:rPr>
                <w:rStyle w:val="Hyperlink"/>
                <w:noProof/>
                <w14:scene3d>
                  <w14:camera w14:prst="orthographicFront"/>
                  <w14:lightRig w14:rig="threePt" w14:dir="t">
                    <w14:rot w14:lat="0" w14:lon="0" w14:rev="0"/>
                  </w14:lightRig>
                </w14:scene3d>
              </w:rPr>
            </w:rPrChange>
          </w:rPr>
          <w:delText>4.4.1</w:delText>
        </w:r>
        <w:r w:rsidDel="006F08F4">
          <w:rPr>
            <w:rFonts w:asciiTheme="minorHAnsi" w:eastAsiaTheme="minorEastAsia" w:hAnsiTheme="minorHAnsi" w:cstheme="minorBidi"/>
            <w:noProof/>
            <w:sz w:val="22"/>
            <w:szCs w:val="22"/>
          </w:rPr>
          <w:tab/>
        </w:r>
        <w:r w:rsidRPr="00B10656" w:rsidDel="006F08F4">
          <w:rPr>
            <w:rPrChange w:id="796" w:author="Kyle Mc Hale Dela Cruz" w:date="2014-08-17T22:38:00Z">
              <w:rPr>
                <w:rStyle w:val="Hyperlink"/>
                <w:noProof/>
              </w:rPr>
            </w:rPrChange>
          </w:rPr>
          <w:delText>Data Source</w:delText>
        </w:r>
        <w:r w:rsidDel="006F08F4">
          <w:rPr>
            <w:noProof/>
            <w:webHidden/>
          </w:rPr>
          <w:tab/>
          <w:delText>4-27</w:delText>
        </w:r>
      </w:del>
    </w:p>
    <w:p w14:paraId="01996F62" w14:textId="77777777" w:rsidR="00751528" w:rsidDel="006F08F4" w:rsidRDefault="00751528">
      <w:pPr>
        <w:pStyle w:val="TOC3"/>
        <w:tabs>
          <w:tab w:val="left" w:pos="1320"/>
          <w:tab w:val="right" w:leader="dot" w:pos="9350"/>
        </w:tabs>
        <w:rPr>
          <w:del w:id="797" w:author="TinTin Kalaw" w:date="2014-08-19T08:26:00Z"/>
          <w:rFonts w:asciiTheme="minorHAnsi" w:eastAsiaTheme="minorEastAsia" w:hAnsiTheme="minorHAnsi" w:cstheme="minorBidi"/>
          <w:noProof/>
          <w:sz w:val="22"/>
          <w:szCs w:val="22"/>
        </w:rPr>
      </w:pPr>
      <w:del w:id="798" w:author="TinTin Kalaw" w:date="2014-08-19T08:26:00Z">
        <w:r w:rsidRPr="00B10656" w:rsidDel="006F08F4">
          <w:rPr>
            <w:rPrChange w:id="799" w:author="Kyle Mc Hale Dela Cruz" w:date="2014-08-17T22:38:00Z">
              <w:rPr>
                <w:rStyle w:val="Hyperlink"/>
                <w:noProof/>
                <w14:scene3d>
                  <w14:camera w14:prst="orthographicFront"/>
                  <w14:lightRig w14:rig="threePt" w14:dir="t">
                    <w14:rot w14:lat="0" w14:lon="0" w14:rev="0"/>
                  </w14:lightRig>
                </w14:scene3d>
              </w:rPr>
            </w:rPrChange>
          </w:rPr>
          <w:delText>4.4.2</w:delText>
        </w:r>
        <w:r w:rsidDel="006F08F4">
          <w:rPr>
            <w:rFonts w:asciiTheme="minorHAnsi" w:eastAsiaTheme="minorEastAsia" w:hAnsiTheme="minorHAnsi" w:cstheme="minorBidi"/>
            <w:noProof/>
            <w:sz w:val="22"/>
            <w:szCs w:val="22"/>
          </w:rPr>
          <w:tab/>
        </w:r>
        <w:r w:rsidRPr="00B10656" w:rsidDel="006F08F4">
          <w:rPr>
            <w:rPrChange w:id="800" w:author="Kyle Mc Hale Dela Cruz" w:date="2014-08-17T22:38:00Z">
              <w:rPr>
                <w:rStyle w:val="Hyperlink"/>
                <w:noProof/>
              </w:rPr>
            </w:rPrChange>
          </w:rPr>
          <w:delText>Preprocessing Module</w:delText>
        </w:r>
        <w:r w:rsidDel="006F08F4">
          <w:rPr>
            <w:noProof/>
            <w:webHidden/>
          </w:rPr>
          <w:tab/>
          <w:delText>4-28</w:delText>
        </w:r>
      </w:del>
    </w:p>
    <w:p w14:paraId="7652B061" w14:textId="77777777" w:rsidR="00751528" w:rsidDel="006F08F4" w:rsidRDefault="00751528">
      <w:pPr>
        <w:pStyle w:val="TOC3"/>
        <w:tabs>
          <w:tab w:val="left" w:pos="1320"/>
          <w:tab w:val="right" w:leader="dot" w:pos="9350"/>
        </w:tabs>
        <w:rPr>
          <w:del w:id="801" w:author="TinTin Kalaw" w:date="2014-08-19T08:26:00Z"/>
          <w:rFonts w:asciiTheme="minorHAnsi" w:eastAsiaTheme="minorEastAsia" w:hAnsiTheme="minorHAnsi" w:cstheme="minorBidi"/>
          <w:noProof/>
          <w:sz w:val="22"/>
          <w:szCs w:val="22"/>
        </w:rPr>
      </w:pPr>
      <w:del w:id="802" w:author="TinTin Kalaw" w:date="2014-08-19T08:26:00Z">
        <w:r w:rsidRPr="00B10656" w:rsidDel="006F08F4">
          <w:rPr>
            <w:rPrChange w:id="803" w:author="Kyle Mc Hale Dela Cruz" w:date="2014-08-17T22:38:00Z">
              <w:rPr>
                <w:rStyle w:val="Hyperlink"/>
                <w:noProof/>
                <w14:scene3d>
                  <w14:camera w14:prst="orthographicFront"/>
                  <w14:lightRig w14:rig="threePt" w14:dir="t">
                    <w14:rot w14:lat="0" w14:lon="0" w14:rev="0"/>
                  </w14:lightRig>
                </w14:scene3d>
              </w:rPr>
            </w:rPrChange>
          </w:rPr>
          <w:delText>4.4.3</w:delText>
        </w:r>
        <w:r w:rsidDel="006F08F4">
          <w:rPr>
            <w:rFonts w:asciiTheme="minorHAnsi" w:eastAsiaTheme="minorEastAsia" w:hAnsiTheme="minorHAnsi" w:cstheme="minorBidi"/>
            <w:noProof/>
            <w:sz w:val="22"/>
            <w:szCs w:val="22"/>
          </w:rPr>
          <w:tab/>
        </w:r>
        <w:r w:rsidRPr="00B10656" w:rsidDel="006F08F4">
          <w:rPr>
            <w:rPrChange w:id="804" w:author="Kyle Mc Hale Dela Cruz" w:date="2014-08-17T22:38:00Z">
              <w:rPr>
                <w:rStyle w:val="Hyperlink"/>
                <w:noProof/>
              </w:rPr>
            </w:rPrChange>
          </w:rPr>
          <w:delText>Feature Extraction Module</w:delText>
        </w:r>
        <w:r w:rsidDel="006F08F4">
          <w:rPr>
            <w:noProof/>
            <w:webHidden/>
          </w:rPr>
          <w:tab/>
          <w:delText>4-30</w:delText>
        </w:r>
      </w:del>
    </w:p>
    <w:p w14:paraId="5D4578C4" w14:textId="77777777" w:rsidR="00751528" w:rsidDel="006F08F4" w:rsidRDefault="00751528">
      <w:pPr>
        <w:pStyle w:val="TOC3"/>
        <w:tabs>
          <w:tab w:val="left" w:pos="1320"/>
          <w:tab w:val="right" w:leader="dot" w:pos="9350"/>
        </w:tabs>
        <w:rPr>
          <w:del w:id="805" w:author="TinTin Kalaw" w:date="2014-08-19T08:26:00Z"/>
          <w:rFonts w:asciiTheme="minorHAnsi" w:eastAsiaTheme="minorEastAsia" w:hAnsiTheme="minorHAnsi" w:cstheme="minorBidi"/>
          <w:noProof/>
          <w:sz w:val="22"/>
          <w:szCs w:val="22"/>
        </w:rPr>
      </w:pPr>
      <w:del w:id="806" w:author="TinTin Kalaw" w:date="2014-08-19T08:26:00Z">
        <w:r w:rsidRPr="00B10656" w:rsidDel="006F08F4">
          <w:rPr>
            <w:rPrChange w:id="807" w:author="Kyle Mc Hale Dela Cruz" w:date="2014-08-17T22:38:00Z">
              <w:rPr>
                <w:rStyle w:val="Hyperlink"/>
                <w:noProof/>
                <w14:scene3d>
                  <w14:camera w14:prst="orthographicFront"/>
                  <w14:lightRig w14:rig="threePt" w14:dir="t">
                    <w14:rot w14:lat="0" w14:lon="0" w14:rev="0"/>
                  </w14:lightRig>
                </w14:scene3d>
              </w:rPr>
            </w:rPrChange>
          </w:rPr>
          <w:delText>4.4.4</w:delText>
        </w:r>
        <w:r w:rsidDel="006F08F4">
          <w:rPr>
            <w:rFonts w:asciiTheme="minorHAnsi" w:eastAsiaTheme="minorEastAsia" w:hAnsiTheme="minorHAnsi" w:cstheme="minorBidi"/>
            <w:noProof/>
            <w:sz w:val="22"/>
            <w:szCs w:val="22"/>
          </w:rPr>
          <w:tab/>
        </w:r>
        <w:r w:rsidRPr="00B10656" w:rsidDel="006F08F4">
          <w:rPr>
            <w:rPrChange w:id="808" w:author="Kyle Mc Hale Dela Cruz" w:date="2014-08-17T22:38:00Z">
              <w:rPr>
                <w:rStyle w:val="Hyperlink"/>
                <w:noProof/>
              </w:rPr>
            </w:rPrChange>
          </w:rPr>
          <w:delText>Tweet Classifier Module</w:delText>
        </w:r>
        <w:r w:rsidDel="006F08F4">
          <w:rPr>
            <w:noProof/>
            <w:webHidden/>
          </w:rPr>
          <w:tab/>
          <w:delText>4-32</w:delText>
        </w:r>
      </w:del>
    </w:p>
    <w:p w14:paraId="4D36E26D" w14:textId="77777777" w:rsidR="00751528" w:rsidDel="006F08F4" w:rsidRDefault="00751528">
      <w:pPr>
        <w:pStyle w:val="TOC3"/>
        <w:tabs>
          <w:tab w:val="left" w:pos="1320"/>
          <w:tab w:val="right" w:leader="dot" w:pos="9350"/>
        </w:tabs>
        <w:rPr>
          <w:del w:id="809" w:author="TinTin Kalaw" w:date="2014-08-19T08:26:00Z"/>
          <w:rFonts w:asciiTheme="minorHAnsi" w:eastAsiaTheme="minorEastAsia" w:hAnsiTheme="minorHAnsi" w:cstheme="minorBidi"/>
          <w:noProof/>
          <w:sz w:val="22"/>
          <w:szCs w:val="22"/>
        </w:rPr>
      </w:pPr>
      <w:del w:id="810" w:author="TinTin Kalaw" w:date="2014-08-19T08:26:00Z">
        <w:r w:rsidRPr="00B10656" w:rsidDel="006F08F4">
          <w:rPr>
            <w:rPrChange w:id="811" w:author="Kyle Mc Hale Dela Cruz" w:date="2014-08-17T22:38:00Z">
              <w:rPr>
                <w:rStyle w:val="Hyperlink"/>
                <w:noProof/>
                <w14:scene3d>
                  <w14:camera w14:prst="orthographicFront"/>
                  <w14:lightRig w14:rig="threePt" w14:dir="t">
                    <w14:rot w14:lat="0" w14:lon="0" w14:rev="0"/>
                  </w14:lightRig>
                </w14:scene3d>
              </w:rPr>
            </w:rPrChange>
          </w:rPr>
          <w:delText>4.4.5</w:delText>
        </w:r>
        <w:r w:rsidDel="006F08F4">
          <w:rPr>
            <w:rFonts w:asciiTheme="minorHAnsi" w:eastAsiaTheme="minorEastAsia" w:hAnsiTheme="minorHAnsi" w:cstheme="minorBidi"/>
            <w:noProof/>
            <w:sz w:val="22"/>
            <w:szCs w:val="22"/>
          </w:rPr>
          <w:tab/>
        </w:r>
        <w:r w:rsidRPr="00B10656" w:rsidDel="006F08F4">
          <w:rPr>
            <w:rPrChange w:id="812" w:author="Kyle Mc Hale Dela Cruz" w:date="2014-08-17T22:38:00Z">
              <w:rPr>
                <w:rStyle w:val="Hyperlink"/>
                <w:noProof/>
              </w:rPr>
            </w:rPrChange>
          </w:rPr>
          <w:delText>Information Extraction Module</w:delText>
        </w:r>
        <w:r w:rsidDel="006F08F4">
          <w:rPr>
            <w:noProof/>
            <w:webHidden/>
          </w:rPr>
          <w:tab/>
          <w:delText>4-33</w:delText>
        </w:r>
      </w:del>
    </w:p>
    <w:p w14:paraId="4D9946AA" w14:textId="77777777" w:rsidR="00751528" w:rsidDel="006F08F4" w:rsidRDefault="00751528">
      <w:pPr>
        <w:pStyle w:val="TOC3"/>
        <w:tabs>
          <w:tab w:val="left" w:pos="1320"/>
          <w:tab w:val="right" w:leader="dot" w:pos="9350"/>
        </w:tabs>
        <w:rPr>
          <w:del w:id="813" w:author="TinTin Kalaw" w:date="2014-08-19T08:26:00Z"/>
          <w:rFonts w:asciiTheme="minorHAnsi" w:eastAsiaTheme="minorEastAsia" w:hAnsiTheme="minorHAnsi" w:cstheme="minorBidi"/>
          <w:noProof/>
          <w:sz w:val="22"/>
          <w:szCs w:val="22"/>
        </w:rPr>
      </w:pPr>
      <w:del w:id="814" w:author="TinTin Kalaw" w:date="2014-08-19T08:26:00Z">
        <w:r w:rsidRPr="00B10656" w:rsidDel="006F08F4">
          <w:rPr>
            <w:rPrChange w:id="815" w:author="Kyle Mc Hale Dela Cruz" w:date="2014-08-17T22:38:00Z">
              <w:rPr>
                <w:rStyle w:val="Hyperlink"/>
                <w:noProof/>
                <w14:scene3d>
                  <w14:camera w14:prst="orthographicFront"/>
                  <w14:lightRig w14:rig="threePt" w14:dir="t">
                    <w14:rot w14:lat="0" w14:lon="0" w14:rev="0"/>
                  </w14:lightRig>
                </w14:scene3d>
              </w:rPr>
            </w:rPrChange>
          </w:rPr>
          <w:delText>4.4.6</w:delText>
        </w:r>
        <w:r w:rsidDel="006F08F4">
          <w:rPr>
            <w:rFonts w:asciiTheme="minorHAnsi" w:eastAsiaTheme="minorEastAsia" w:hAnsiTheme="minorHAnsi" w:cstheme="minorBidi"/>
            <w:noProof/>
            <w:sz w:val="22"/>
            <w:szCs w:val="22"/>
          </w:rPr>
          <w:tab/>
        </w:r>
        <w:r w:rsidRPr="00B10656" w:rsidDel="006F08F4">
          <w:rPr>
            <w:rPrChange w:id="816" w:author="Kyle Mc Hale Dela Cruz" w:date="2014-08-17T22:38:00Z">
              <w:rPr>
                <w:rStyle w:val="Hyperlink"/>
                <w:noProof/>
              </w:rPr>
            </w:rPrChange>
          </w:rPr>
          <w:delText>Ontology</w:delText>
        </w:r>
        <w:r w:rsidDel="006F08F4">
          <w:rPr>
            <w:noProof/>
            <w:webHidden/>
          </w:rPr>
          <w:tab/>
          <w:delText>4-34</w:delText>
        </w:r>
      </w:del>
    </w:p>
    <w:p w14:paraId="0C38C426" w14:textId="77777777" w:rsidR="00751528" w:rsidDel="006F08F4" w:rsidRDefault="00751528">
      <w:pPr>
        <w:pStyle w:val="TOC2"/>
        <w:tabs>
          <w:tab w:val="left" w:pos="880"/>
          <w:tab w:val="right" w:leader="dot" w:pos="9350"/>
        </w:tabs>
        <w:rPr>
          <w:del w:id="817" w:author="TinTin Kalaw" w:date="2014-08-19T08:26:00Z"/>
          <w:rFonts w:asciiTheme="minorHAnsi" w:eastAsiaTheme="minorEastAsia" w:hAnsiTheme="minorHAnsi" w:cstheme="minorBidi"/>
          <w:noProof/>
          <w:sz w:val="22"/>
          <w:szCs w:val="22"/>
        </w:rPr>
      </w:pPr>
      <w:del w:id="818" w:author="TinTin Kalaw" w:date="2014-08-19T08:26:00Z">
        <w:r w:rsidRPr="00B10656" w:rsidDel="006F08F4">
          <w:rPr>
            <w:rPrChange w:id="819" w:author="Kyle Mc Hale Dela Cruz" w:date="2014-08-17T22:38:00Z">
              <w:rPr>
                <w:rStyle w:val="Hyperlink"/>
                <w:noProof/>
                <w14:scene3d>
                  <w14:camera w14:prst="orthographicFront"/>
                  <w14:lightRig w14:rig="threePt" w14:dir="t">
                    <w14:rot w14:lat="0" w14:lon="0" w14:rev="0"/>
                  </w14:lightRig>
                </w14:scene3d>
              </w:rPr>
            </w:rPrChange>
          </w:rPr>
          <w:delText>4.5</w:delText>
        </w:r>
        <w:r w:rsidDel="006F08F4">
          <w:rPr>
            <w:rFonts w:asciiTheme="minorHAnsi" w:eastAsiaTheme="minorEastAsia" w:hAnsiTheme="minorHAnsi" w:cstheme="minorBidi"/>
            <w:noProof/>
            <w:sz w:val="22"/>
            <w:szCs w:val="22"/>
          </w:rPr>
          <w:tab/>
        </w:r>
        <w:r w:rsidRPr="00B10656" w:rsidDel="006F08F4">
          <w:rPr>
            <w:rPrChange w:id="820" w:author="Kyle Mc Hale Dela Cruz" w:date="2014-08-17T22:38:00Z">
              <w:rPr>
                <w:rStyle w:val="Hyperlink"/>
                <w:noProof/>
              </w:rPr>
            </w:rPrChange>
          </w:rPr>
          <w:delText>Physical Environment and Resources</w:delText>
        </w:r>
        <w:r w:rsidDel="006F08F4">
          <w:rPr>
            <w:noProof/>
            <w:webHidden/>
          </w:rPr>
          <w:tab/>
          <w:delText>4-34</w:delText>
        </w:r>
      </w:del>
    </w:p>
    <w:p w14:paraId="78C997DB" w14:textId="77777777" w:rsidR="00751528" w:rsidDel="006F08F4" w:rsidRDefault="00751528">
      <w:pPr>
        <w:pStyle w:val="TOC3"/>
        <w:tabs>
          <w:tab w:val="left" w:pos="1320"/>
          <w:tab w:val="right" w:leader="dot" w:pos="9350"/>
        </w:tabs>
        <w:rPr>
          <w:del w:id="821" w:author="TinTin Kalaw" w:date="2014-08-19T08:26:00Z"/>
          <w:rFonts w:asciiTheme="minorHAnsi" w:eastAsiaTheme="minorEastAsia" w:hAnsiTheme="minorHAnsi" w:cstheme="minorBidi"/>
          <w:noProof/>
          <w:sz w:val="22"/>
          <w:szCs w:val="22"/>
        </w:rPr>
      </w:pPr>
      <w:del w:id="822" w:author="TinTin Kalaw" w:date="2014-08-19T08:26:00Z">
        <w:r w:rsidRPr="00B10656" w:rsidDel="006F08F4">
          <w:rPr>
            <w:rPrChange w:id="823" w:author="Kyle Mc Hale Dela Cruz" w:date="2014-08-17T22:38:00Z">
              <w:rPr>
                <w:rStyle w:val="Hyperlink"/>
                <w:noProof/>
                <w14:scene3d>
                  <w14:camera w14:prst="orthographicFront"/>
                  <w14:lightRig w14:rig="threePt" w14:dir="t">
                    <w14:rot w14:lat="0" w14:lon="0" w14:rev="0"/>
                  </w14:lightRig>
                </w14:scene3d>
              </w:rPr>
            </w:rPrChange>
          </w:rPr>
          <w:delText>4.5.1</w:delText>
        </w:r>
        <w:r w:rsidDel="006F08F4">
          <w:rPr>
            <w:rFonts w:asciiTheme="minorHAnsi" w:eastAsiaTheme="minorEastAsia" w:hAnsiTheme="minorHAnsi" w:cstheme="minorBidi"/>
            <w:noProof/>
            <w:sz w:val="22"/>
            <w:szCs w:val="22"/>
          </w:rPr>
          <w:tab/>
        </w:r>
        <w:r w:rsidRPr="00B10656" w:rsidDel="006F08F4">
          <w:rPr>
            <w:rPrChange w:id="824" w:author="Kyle Mc Hale Dela Cruz" w:date="2014-08-17T22:38:00Z">
              <w:rPr>
                <w:rStyle w:val="Hyperlink"/>
                <w:noProof/>
              </w:rPr>
            </w:rPrChange>
          </w:rPr>
          <w:delText>Minimum Software Requirements</w:delText>
        </w:r>
        <w:r w:rsidDel="006F08F4">
          <w:rPr>
            <w:noProof/>
            <w:webHidden/>
          </w:rPr>
          <w:tab/>
          <w:delText>4-34</w:delText>
        </w:r>
      </w:del>
    </w:p>
    <w:p w14:paraId="68D39348" w14:textId="77777777" w:rsidR="00751528" w:rsidDel="006F08F4" w:rsidRDefault="00751528">
      <w:pPr>
        <w:pStyle w:val="TOC3"/>
        <w:tabs>
          <w:tab w:val="left" w:pos="1320"/>
          <w:tab w:val="right" w:leader="dot" w:pos="9350"/>
        </w:tabs>
        <w:rPr>
          <w:del w:id="825" w:author="TinTin Kalaw" w:date="2014-08-19T08:26:00Z"/>
          <w:rFonts w:asciiTheme="minorHAnsi" w:eastAsiaTheme="minorEastAsia" w:hAnsiTheme="minorHAnsi" w:cstheme="minorBidi"/>
          <w:noProof/>
          <w:sz w:val="22"/>
          <w:szCs w:val="22"/>
        </w:rPr>
      </w:pPr>
      <w:del w:id="826" w:author="TinTin Kalaw" w:date="2014-08-19T08:26:00Z">
        <w:r w:rsidRPr="00B10656" w:rsidDel="006F08F4">
          <w:rPr>
            <w:rPrChange w:id="827" w:author="Kyle Mc Hale Dela Cruz" w:date="2014-08-17T22:38:00Z">
              <w:rPr>
                <w:rStyle w:val="Hyperlink"/>
                <w:noProof/>
                <w14:scene3d>
                  <w14:camera w14:prst="orthographicFront"/>
                  <w14:lightRig w14:rig="threePt" w14:dir="t">
                    <w14:rot w14:lat="0" w14:lon="0" w14:rev="0"/>
                  </w14:lightRig>
                </w14:scene3d>
              </w:rPr>
            </w:rPrChange>
          </w:rPr>
          <w:delText>4.5.2</w:delText>
        </w:r>
        <w:r w:rsidDel="006F08F4">
          <w:rPr>
            <w:rFonts w:asciiTheme="minorHAnsi" w:eastAsiaTheme="minorEastAsia" w:hAnsiTheme="minorHAnsi" w:cstheme="minorBidi"/>
            <w:noProof/>
            <w:sz w:val="22"/>
            <w:szCs w:val="22"/>
          </w:rPr>
          <w:tab/>
        </w:r>
        <w:r w:rsidRPr="00B10656" w:rsidDel="006F08F4">
          <w:rPr>
            <w:rPrChange w:id="828" w:author="Kyle Mc Hale Dela Cruz" w:date="2014-08-17T22:38:00Z">
              <w:rPr>
                <w:rStyle w:val="Hyperlink"/>
                <w:noProof/>
              </w:rPr>
            </w:rPrChange>
          </w:rPr>
          <w:delText>Minimum Hardware Requirements</w:delText>
        </w:r>
        <w:r w:rsidDel="006F08F4">
          <w:rPr>
            <w:noProof/>
            <w:webHidden/>
          </w:rPr>
          <w:tab/>
          <w:delText>4-34</w:delText>
        </w:r>
      </w:del>
    </w:p>
    <w:p w14:paraId="17C6328F" w14:textId="77777777" w:rsidR="00751528" w:rsidDel="006F08F4" w:rsidRDefault="00751528">
      <w:pPr>
        <w:pStyle w:val="TOC1"/>
        <w:tabs>
          <w:tab w:val="left" w:pos="660"/>
          <w:tab w:val="right" w:leader="dot" w:pos="9350"/>
        </w:tabs>
        <w:rPr>
          <w:del w:id="829" w:author="TinTin Kalaw" w:date="2014-08-19T08:26:00Z"/>
          <w:rFonts w:asciiTheme="minorHAnsi" w:eastAsiaTheme="minorEastAsia" w:hAnsiTheme="minorHAnsi" w:cstheme="minorBidi"/>
          <w:noProof/>
          <w:sz w:val="22"/>
          <w:szCs w:val="22"/>
        </w:rPr>
      </w:pPr>
      <w:del w:id="830" w:author="TinTin Kalaw" w:date="2014-08-19T08:26:00Z">
        <w:r w:rsidRPr="00B10656" w:rsidDel="006F08F4">
          <w:rPr>
            <w:rPrChange w:id="831" w:author="Kyle Mc Hale Dela Cruz" w:date="2014-08-17T22:38:00Z">
              <w:rPr>
                <w:rStyle w:val="Hyperlink"/>
                <w:noProof/>
              </w:rPr>
            </w:rPrChange>
          </w:rPr>
          <w:delText>5.0</w:delText>
        </w:r>
        <w:r w:rsidDel="006F08F4">
          <w:rPr>
            <w:rFonts w:asciiTheme="minorHAnsi" w:eastAsiaTheme="minorEastAsia" w:hAnsiTheme="minorHAnsi" w:cstheme="minorBidi"/>
            <w:noProof/>
            <w:sz w:val="22"/>
            <w:szCs w:val="22"/>
          </w:rPr>
          <w:tab/>
        </w:r>
        <w:r w:rsidRPr="00B10656" w:rsidDel="006F08F4">
          <w:rPr>
            <w:rPrChange w:id="832" w:author="Kyle Mc Hale Dela Cruz" w:date="2014-08-17T22:38:00Z">
              <w:rPr>
                <w:rStyle w:val="Hyperlink"/>
                <w:noProof/>
              </w:rPr>
            </w:rPrChange>
          </w:rPr>
          <w:delText>References</w:delText>
        </w:r>
        <w:r w:rsidDel="006F08F4">
          <w:rPr>
            <w:noProof/>
            <w:webHidden/>
          </w:rPr>
          <w:tab/>
          <w:delText>5-35</w:delText>
        </w:r>
      </w:del>
    </w:p>
    <w:p w14:paraId="18310282" w14:textId="77777777" w:rsidR="00497EF3" w:rsidDel="006F08F4" w:rsidRDefault="00497EF3">
      <w:pPr>
        <w:pStyle w:val="TOC1"/>
        <w:tabs>
          <w:tab w:val="left" w:pos="660"/>
          <w:tab w:val="right" w:leader="dot" w:pos="9350"/>
        </w:tabs>
        <w:rPr>
          <w:del w:id="833" w:author="TinTin Kalaw" w:date="2014-08-19T08:26:00Z"/>
          <w:rFonts w:asciiTheme="minorHAnsi" w:eastAsiaTheme="minorEastAsia" w:hAnsiTheme="minorHAnsi" w:cstheme="minorBidi"/>
          <w:noProof/>
          <w:sz w:val="22"/>
          <w:szCs w:val="22"/>
        </w:rPr>
      </w:pPr>
      <w:del w:id="834" w:author="TinTin Kalaw" w:date="2014-08-19T08:26:00Z">
        <w:r w:rsidRPr="00751528" w:rsidDel="006F08F4">
          <w:rPr>
            <w:rStyle w:val="Hyperlink"/>
            <w:noProof/>
          </w:rPr>
          <w:delText>1.0</w:delText>
        </w:r>
        <w:r w:rsidDel="006F08F4">
          <w:rPr>
            <w:rFonts w:asciiTheme="minorHAnsi" w:eastAsiaTheme="minorEastAsia" w:hAnsiTheme="minorHAnsi" w:cstheme="minorBidi"/>
            <w:noProof/>
            <w:sz w:val="22"/>
            <w:szCs w:val="22"/>
          </w:rPr>
          <w:tab/>
        </w:r>
        <w:r w:rsidRPr="00751528" w:rsidDel="006F08F4">
          <w:rPr>
            <w:rStyle w:val="Hyperlink"/>
            <w:noProof/>
          </w:rPr>
          <w:delText>Research Description</w:delText>
        </w:r>
        <w:r w:rsidDel="006F08F4">
          <w:rPr>
            <w:noProof/>
            <w:webHidden/>
          </w:rPr>
          <w:tab/>
          <w:delText>1-1</w:delText>
        </w:r>
      </w:del>
    </w:p>
    <w:p w14:paraId="2B39FB70" w14:textId="77777777" w:rsidR="00497EF3" w:rsidDel="006F08F4" w:rsidRDefault="00497EF3">
      <w:pPr>
        <w:pStyle w:val="TOC2"/>
        <w:tabs>
          <w:tab w:val="left" w:pos="880"/>
          <w:tab w:val="right" w:leader="dot" w:pos="9350"/>
        </w:tabs>
        <w:rPr>
          <w:del w:id="835" w:author="TinTin Kalaw" w:date="2014-08-19T08:26:00Z"/>
          <w:rFonts w:asciiTheme="minorHAnsi" w:eastAsiaTheme="minorEastAsia" w:hAnsiTheme="minorHAnsi" w:cstheme="minorBidi"/>
          <w:noProof/>
          <w:sz w:val="22"/>
          <w:szCs w:val="22"/>
        </w:rPr>
      </w:pPr>
      <w:del w:id="836" w:author="TinTin Kalaw" w:date="2014-08-19T08:26:00Z">
        <w:r w:rsidRPr="00751528" w:rsidDel="006F08F4">
          <w:rPr>
            <w:rStyle w:val="Hyperlink"/>
            <w:noProof/>
            <w14:scene3d>
              <w14:camera w14:prst="orthographicFront"/>
              <w14:lightRig w14:rig="threePt" w14:dir="t">
                <w14:rot w14:lat="0" w14:lon="0" w14:rev="0"/>
              </w14:lightRig>
            </w14:scene3d>
          </w:rPr>
          <w:delText>1.1</w:delText>
        </w:r>
        <w:r w:rsidDel="006F08F4">
          <w:rPr>
            <w:rFonts w:asciiTheme="minorHAnsi" w:eastAsiaTheme="minorEastAsia" w:hAnsiTheme="minorHAnsi" w:cstheme="minorBidi"/>
            <w:noProof/>
            <w:sz w:val="22"/>
            <w:szCs w:val="22"/>
          </w:rPr>
          <w:tab/>
        </w:r>
        <w:r w:rsidRPr="00751528" w:rsidDel="006F08F4">
          <w:rPr>
            <w:rStyle w:val="Hyperlink"/>
            <w:noProof/>
          </w:rPr>
          <w:delText>Overview of the Current State of Technology</w:delText>
        </w:r>
        <w:r w:rsidDel="006F08F4">
          <w:rPr>
            <w:noProof/>
            <w:webHidden/>
          </w:rPr>
          <w:tab/>
          <w:delText>1-1</w:delText>
        </w:r>
      </w:del>
    </w:p>
    <w:p w14:paraId="6A6FB2BB" w14:textId="77777777" w:rsidR="00497EF3" w:rsidDel="006F08F4" w:rsidRDefault="00497EF3">
      <w:pPr>
        <w:pStyle w:val="TOC2"/>
        <w:tabs>
          <w:tab w:val="left" w:pos="880"/>
          <w:tab w:val="right" w:leader="dot" w:pos="9350"/>
        </w:tabs>
        <w:rPr>
          <w:del w:id="837" w:author="TinTin Kalaw" w:date="2014-08-19T08:26:00Z"/>
          <w:rFonts w:asciiTheme="minorHAnsi" w:eastAsiaTheme="minorEastAsia" w:hAnsiTheme="minorHAnsi" w:cstheme="minorBidi"/>
          <w:noProof/>
          <w:sz w:val="22"/>
          <w:szCs w:val="22"/>
        </w:rPr>
      </w:pPr>
      <w:del w:id="838" w:author="TinTin Kalaw" w:date="2014-08-19T08:26:00Z">
        <w:r w:rsidRPr="00751528" w:rsidDel="006F08F4">
          <w:rPr>
            <w:rStyle w:val="Hyperlink"/>
            <w:noProof/>
            <w14:scene3d>
              <w14:camera w14:prst="orthographicFront"/>
              <w14:lightRig w14:rig="threePt" w14:dir="t">
                <w14:rot w14:lat="0" w14:lon="0" w14:rev="0"/>
              </w14:lightRig>
            </w14:scene3d>
          </w:rPr>
          <w:delText>1.2</w:delText>
        </w:r>
        <w:r w:rsidDel="006F08F4">
          <w:rPr>
            <w:rFonts w:asciiTheme="minorHAnsi" w:eastAsiaTheme="minorEastAsia" w:hAnsiTheme="minorHAnsi" w:cstheme="minorBidi"/>
            <w:noProof/>
            <w:sz w:val="22"/>
            <w:szCs w:val="22"/>
          </w:rPr>
          <w:tab/>
        </w:r>
        <w:r w:rsidRPr="00751528" w:rsidDel="006F08F4">
          <w:rPr>
            <w:rStyle w:val="Hyperlink"/>
            <w:noProof/>
          </w:rPr>
          <w:delText>Research Objectives</w:delText>
        </w:r>
        <w:r w:rsidDel="006F08F4">
          <w:rPr>
            <w:noProof/>
            <w:webHidden/>
          </w:rPr>
          <w:tab/>
          <w:delText>1-2</w:delText>
        </w:r>
      </w:del>
    </w:p>
    <w:p w14:paraId="5A288EDE" w14:textId="77777777" w:rsidR="00497EF3" w:rsidDel="006F08F4" w:rsidRDefault="00497EF3">
      <w:pPr>
        <w:pStyle w:val="TOC3"/>
        <w:tabs>
          <w:tab w:val="left" w:pos="1320"/>
          <w:tab w:val="right" w:leader="dot" w:pos="9350"/>
        </w:tabs>
        <w:rPr>
          <w:del w:id="839" w:author="TinTin Kalaw" w:date="2014-08-19T08:26:00Z"/>
          <w:rFonts w:asciiTheme="minorHAnsi" w:eastAsiaTheme="minorEastAsia" w:hAnsiTheme="minorHAnsi" w:cstheme="minorBidi"/>
          <w:noProof/>
          <w:sz w:val="22"/>
          <w:szCs w:val="22"/>
        </w:rPr>
      </w:pPr>
      <w:del w:id="840" w:author="TinTin Kalaw" w:date="2014-08-19T08:26:00Z">
        <w:r w:rsidRPr="00751528" w:rsidDel="006F08F4">
          <w:rPr>
            <w:rStyle w:val="Hyperlink"/>
            <w:noProof/>
            <w14:scene3d>
              <w14:camera w14:prst="orthographicFront"/>
              <w14:lightRig w14:rig="threePt" w14:dir="t">
                <w14:rot w14:lat="0" w14:lon="0" w14:rev="0"/>
              </w14:lightRig>
            </w14:scene3d>
          </w:rPr>
          <w:delText>1.2.1</w:delText>
        </w:r>
        <w:r w:rsidDel="006F08F4">
          <w:rPr>
            <w:rFonts w:asciiTheme="minorHAnsi" w:eastAsiaTheme="minorEastAsia" w:hAnsiTheme="minorHAnsi" w:cstheme="minorBidi"/>
            <w:noProof/>
            <w:sz w:val="22"/>
            <w:szCs w:val="22"/>
          </w:rPr>
          <w:tab/>
        </w:r>
        <w:r w:rsidRPr="00751528" w:rsidDel="006F08F4">
          <w:rPr>
            <w:rStyle w:val="Hyperlink"/>
            <w:noProof/>
          </w:rPr>
          <w:delText>General Objective</w:delText>
        </w:r>
        <w:r w:rsidDel="006F08F4">
          <w:rPr>
            <w:noProof/>
            <w:webHidden/>
          </w:rPr>
          <w:tab/>
          <w:delText>1-2</w:delText>
        </w:r>
      </w:del>
    </w:p>
    <w:p w14:paraId="60FDB9CE" w14:textId="77777777" w:rsidR="00497EF3" w:rsidDel="006F08F4" w:rsidRDefault="00497EF3">
      <w:pPr>
        <w:pStyle w:val="TOC3"/>
        <w:tabs>
          <w:tab w:val="left" w:pos="1320"/>
          <w:tab w:val="right" w:leader="dot" w:pos="9350"/>
        </w:tabs>
        <w:rPr>
          <w:del w:id="841" w:author="TinTin Kalaw" w:date="2014-08-19T08:26:00Z"/>
          <w:rFonts w:asciiTheme="minorHAnsi" w:eastAsiaTheme="minorEastAsia" w:hAnsiTheme="minorHAnsi" w:cstheme="minorBidi"/>
          <w:noProof/>
          <w:sz w:val="22"/>
          <w:szCs w:val="22"/>
        </w:rPr>
      </w:pPr>
      <w:del w:id="842" w:author="TinTin Kalaw" w:date="2014-08-19T08:26:00Z">
        <w:r w:rsidRPr="00751528" w:rsidDel="006F08F4">
          <w:rPr>
            <w:rStyle w:val="Hyperlink"/>
            <w:noProof/>
            <w14:scene3d>
              <w14:camera w14:prst="orthographicFront"/>
              <w14:lightRig w14:rig="threePt" w14:dir="t">
                <w14:rot w14:lat="0" w14:lon="0" w14:rev="0"/>
              </w14:lightRig>
            </w14:scene3d>
          </w:rPr>
          <w:delText>1.2.2</w:delText>
        </w:r>
        <w:r w:rsidDel="006F08F4">
          <w:rPr>
            <w:rFonts w:asciiTheme="minorHAnsi" w:eastAsiaTheme="minorEastAsia" w:hAnsiTheme="minorHAnsi" w:cstheme="minorBidi"/>
            <w:noProof/>
            <w:sz w:val="22"/>
            <w:szCs w:val="22"/>
          </w:rPr>
          <w:tab/>
        </w:r>
        <w:r w:rsidRPr="00751528" w:rsidDel="006F08F4">
          <w:rPr>
            <w:rStyle w:val="Hyperlink"/>
            <w:noProof/>
          </w:rPr>
          <w:delText>Specific Objectives</w:delText>
        </w:r>
        <w:r w:rsidDel="006F08F4">
          <w:rPr>
            <w:noProof/>
            <w:webHidden/>
          </w:rPr>
          <w:tab/>
          <w:delText>1-2</w:delText>
        </w:r>
      </w:del>
    </w:p>
    <w:p w14:paraId="00CE07E7" w14:textId="77777777" w:rsidR="00497EF3" w:rsidDel="006F08F4" w:rsidRDefault="00497EF3">
      <w:pPr>
        <w:pStyle w:val="TOC2"/>
        <w:tabs>
          <w:tab w:val="left" w:pos="880"/>
          <w:tab w:val="right" w:leader="dot" w:pos="9350"/>
        </w:tabs>
        <w:rPr>
          <w:del w:id="843" w:author="TinTin Kalaw" w:date="2014-08-19T08:26:00Z"/>
          <w:rFonts w:asciiTheme="minorHAnsi" w:eastAsiaTheme="minorEastAsia" w:hAnsiTheme="minorHAnsi" w:cstheme="minorBidi"/>
          <w:noProof/>
          <w:sz w:val="22"/>
          <w:szCs w:val="22"/>
        </w:rPr>
      </w:pPr>
      <w:del w:id="844" w:author="TinTin Kalaw" w:date="2014-08-19T08:26:00Z">
        <w:r w:rsidRPr="00751528" w:rsidDel="006F08F4">
          <w:rPr>
            <w:rStyle w:val="Hyperlink"/>
            <w:noProof/>
            <w14:scene3d>
              <w14:camera w14:prst="orthographicFront"/>
              <w14:lightRig w14:rig="threePt" w14:dir="t">
                <w14:rot w14:lat="0" w14:lon="0" w14:rev="0"/>
              </w14:lightRig>
            </w14:scene3d>
          </w:rPr>
          <w:delText>1.3</w:delText>
        </w:r>
        <w:r w:rsidDel="006F08F4">
          <w:rPr>
            <w:rFonts w:asciiTheme="minorHAnsi" w:eastAsiaTheme="minorEastAsia" w:hAnsiTheme="minorHAnsi" w:cstheme="minorBidi"/>
            <w:noProof/>
            <w:sz w:val="22"/>
            <w:szCs w:val="22"/>
          </w:rPr>
          <w:tab/>
        </w:r>
        <w:r w:rsidRPr="00751528" w:rsidDel="006F08F4">
          <w:rPr>
            <w:rStyle w:val="Hyperlink"/>
            <w:noProof/>
          </w:rPr>
          <w:delText>Scope and Limitations of the Research</w:delText>
        </w:r>
        <w:r w:rsidDel="006F08F4">
          <w:rPr>
            <w:noProof/>
            <w:webHidden/>
          </w:rPr>
          <w:tab/>
          <w:delText>1-2</w:delText>
        </w:r>
      </w:del>
    </w:p>
    <w:p w14:paraId="7B11EA41" w14:textId="77777777" w:rsidR="00497EF3" w:rsidDel="006F08F4" w:rsidRDefault="00497EF3">
      <w:pPr>
        <w:pStyle w:val="TOC2"/>
        <w:tabs>
          <w:tab w:val="left" w:pos="880"/>
          <w:tab w:val="right" w:leader="dot" w:pos="9350"/>
        </w:tabs>
        <w:rPr>
          <w:del w:id="845" w:author="TinTin Kalaw" w:date="2014-08-19T08:26:00Z"/>
          <w:rFonts w:asciiTheme="minorHAnsi" w:eastAsiaTheme="minorEastAsia" w:hAnsiTheme="minorHAnsi" w:cstheme="minorBidi"/>
          <w:noProof/>
          <w:sz w:val="22"/>
          <w:szCs w:val="22"/>
        </w:rPr>
      </w:pPr>
      <w:del w:id="846" w:author="TinTin Kalaw" w:date="2014-08-19T08:26:00Z">
        <w:r w:rsidRPr="00751528" w:rsidDel="006F08F4">
          <w:rPr>
            <w:rStyle w:val="Hyperlink"/>
            <w:noProof/>
            <w14:scene3d>
              <w14:camera w14:prst="orthographicFront"/>
              <w14:lightRig w14:rig="threePt" w14:dir="t">
                <w14:rot w14:lat="0" w14:lon="0" w14:rev="0"/>
              </w14:lightRig>
            </w14:scene3d>
          </w:rPr>
          <w:delText>1.4</w:delText>
        </w:r>
        <w:r w:rsidDel="006F08F4">
          <w:rPr>
            <w:rFonts w:asciiTheme="minorHAnsi" w:eastAsiaTheme="minorEastAsia" w:hAnsiTheme="minorHAnsi" w:cstheme="minorBidi"/>
            <w:noProof/>
            <w:sz w:val="22"/>
            <w:szCs w:val="22"/>
          </w:rPr>
          <w:tab/>
        </w:r>
        <w:r w:rsidRPr="00751528" w:rsidDel="006F08F4">
          <w:rPr>
            <w:rStyle w:val="Hyperlink"/>
            <w:noProof/>
          </w:rPr>
          <w:delText>Significance of the Research</w:delText>
        </w:r>
        <w:r w:rsidDel="006F08F4">
          <w:rPr>
            <w:noProof/>
            <w:webHidden/>
          </w:rPr>
          <w:tab/>
          <w:delText>1-3</w:delText>
        </w:r>
      </w:del>
    </w:p>
    <w:p w14:paraId="7954A870" w14:textId="77777777" w:rsidR="00497EF3" w:rsidDel="006F08F4" w:rsidRDefault="00497EF3">
      <w:pPr>
        <w:pStyle w:val="TOC2"/>
        <w:tabs>
          <w:tab w:val="left" w:pos="880"/>
          <w:tab w:val="right" w:leader="dot" w:pos="9350"/>
        </w:tabs>
        <w:rPr>
          <w:del w:id="847" w:author="TinTin Kalaw" w:date="2014-08-19T08:26:00Z"/>
          <w:rFonts w:asciiTheme="minorHAnsi" w:eastAsiaTheme="minorEastAsia" w:hAnsiTheme="minorHAnsi" w:cstheme="minorBidi"/>
          <w:noProof/>
          <w:sz w:val="22"/>
          <w:szCs w:val="22"/>
        </w:rPr>
      </w:pPr>
      <w:del w:id="848" w:author="TinTin Kalaw" w:date="2014-08-19T08:26:00Z">
        <w:r w:rsidRPr="00751528" w:rsidDel="006F08F4">
          <w:rPr>
            <w:rStyle w:val="Hyperlink"/>
            <w:noProof/>
            <w14:scene3d>
              <w14:camera w14:prst="orthographicFront"/>
              <w14:lightRig w14:rig="threePt" w14:dir="t">
                <w14:rot w14:lat="0" w14:lon="0" w14:rev="0"/>
              </w14:lightRig>
            </w14:scene3d>
          </w:rPr>
          <w:delText>1.5</w:delText>
        </w:r>
        <w:r w:rsidDel="006F08F4">
          <w:rPr>
            <w:rFonts w:asciiTheme="minorHAnsi" w:eastAsiaTheme="minorEastAsia" w:hAnsiTheme="minorHAnsi" w:cstheme="minorBidi"/>
            <w:noProof/>
            <w:sz w:val="22"/>
            <w:szCs w:val="22"/>
          </w:rPr>
          <w:tab/>
        </w:r>
        <w:r w:rsidRPr="00751528" w:rsidDel="006F08F4">
          <w:rPr>
            <w:rStyle w:val="Hyperlink"/>
            <w:noProof/>
          </w:rPr>
          <w:delText>Research Methodology</w:delText>
        </w:r>
        <w:r w:rsidDel="006F08F4">
          <w:rPr>
            <w:noProof/>
            <w:webHidden/>
          </w:rPr>
          <w:tab/>
          <w:delText>1-4</w:delText>
        </w:r>
      </w:del>
    </w:p>
    <w:p w14:paraId="3FCEBA90" w14:textId="77777777" w:rsidR="00497EF3" w:rsidDel="006F08F4" w:rsidRDefault="00497EF3">
      <w:pPr>
        <w:pStyle w:val="TOC3"/>
        <w:tabs>
          <w:tab w:val="left" w:pos="1320"/>
          <w:tab w:val="right" w:leader="dot" w:pos="9350"/>
        </w:tabs>
        <w:rPr>
          <w:del w:id="849" w:author="TinTin Kalaw" w:date="2014-08-19T08:26:00Z"/>
          <w:rFonts w:asciiTheme="minorHAnsi" w:eastAsiaTheme="minorEastAsia" w:hAnsiTheme="minorHAnsi" w:cstheme="minorBidi"/>
          <w:noProof/>
          <w:sz w:val="22"/>
          <w:szCs w:val="22"/>
        </w:rPr>
      </w:pPr>
      <w:del w:id="850" w:author="TinTin Kalaw" w:date="2014-08-19T08:26:00Z">
        <w:r w:rsidRPr="00751528" w:rsidDel="006F08F4">
          <w:rPr>
            <w:rStyle w:val="Hyperlink"/>
            <w:noProof/>
            <w14:scene3d>
              <w14:camera w14:prst="orthographicFront"/>
              <w14:lightRig w14:rig="threePt" w14:dir="t">
                <w14:rot w14:lat="0" w14:lon="0" w14:rev="0"/>
              </w14:lightRig>
            </w14:scene3d>
          </w:rPr>
          <w:delText>1.5.1</w:delText>
        </w:r>
        <w:r w:rsidDel="006F08F4">
          <w:rPr>
            <w:rFonts w:asciiTheme="minorHAnsi" w:eastAsiaTheme="minorEastAsia" w:hAnsiTheme="minorHAnsi" w:cstheme="minorBidi"/>
            <w:noProof/>
            <w:sz w:val="22"/>
            <w:szCs w:val="22"/>
          </w:rPr>
          <w:tab/>
        </w:r>
        <w:r w:rsidRPr="00751528" w:rsidDel="006F08F4">
          <w:rPr>
            <w:rStyle w:val="Hyperlink"/>
            <w:noProof/>
          </w:rPr>
          <w:delText>Investigation and Research Analysis</w:delText>
        </w:r>
        <w:r w:rsidDel="006F08F4">
          <w:rPr>
            <w:noProof/>
            <w:webHidden/>
          </w:rPr>
          <w:tab/>
          <w:delText>1-5</w:delText>
        </w:r>
      </w:del>
    </w:p>
    <w:p w14:paraId="78D7F31C" w14:textId="77777777" w:rsidR="00497EF3" w:rsidDel="006F08F4" w:rsidRDefault="00497EF3">
      <w:pPr>
        <w:pStyle w:val="TOC3"/>
        <w:tabs>
          <w:tab w:val="left" w:pos="1320"/>
          <w:tab w:val="right" w:leader="dot" w:pos="9350"/>
        </w:tabs>
        <w:rPr>
          <w:del w:id="851" w:author="TinTin Kalaw" w:date="2014-08-19T08:26:00Z"/>
          <w:rFonts w:asciiTheme="minorHAnsi" w:eastAsiaTheme="minorEastAsia" w:hAnsiTheme="minorHAnsi" w:cstheme="minorBidi"/>
          <w:noProof/>
          <w:sz w:val="22"/>
          <w:szCs w:val="22"/>
        </w:rPr>
      </w:pPr>
      <w:del w:id="852" w:author="TinTin Kalaw" w:date="2014-08-19T08:26:00Z">
        <w:r w:rsidRPr="00751528" w:rsidDel="006F08F4">
          <w:rPr>
            <w:rStyle w:val="Hyperlink"/>
            <w:noProof/>
            <w14:scene3d>
              <w14:camera w14:prst="orthographicFront"/>
              <w14:lightRig w14:rig="threePt" w14:dir="t">
                <w14:rot w14:lat="0" w14:lon="0" w14:rev="0"/>
              </w14:lightRig>
            </w14:scene3d>
          </w:rPr>
          <w:delText>1.5.2</w:delText>
        </w:r>
        <w:r w:rsidDel="006F08F4">
          <w:rPr>
            <w:rFonts w:asciiTheme="minorHAnsi" w:eastAsiaTheme="minorEastAsia" w:hAnsiTheme="minorHAnsi" w:cstheme="minorBidi"/>
            <w:noProof/>
            <w:sz w:val="22"/>
            <w:szCs w:val="22"/>
          </w:rPr>
          <w:tab/>
        </w:r>
        <w:r w:rsidRPr="00751528" w:rsidDel="006F08F4">
          <w:rPr>
            <w:rStyle w:val="Hyperlink"/>
            <w:noProof/>
          </w:rPr>
          <w:delText>System Design</w:delText>
        </w:r>
        <w:r w:rsidDel="006F08F4">
          <w:rPr>
            <w:noProof/>
            <w:webHidden/>
          </w:rPr>
          <w:tab/>
          <w:delText>1-5</w:delText>
        </w:r>
      </w:del>
    </w:p>
    <w:p w14:paraId="0F968059" w14:textId="77777777" w:rsidR="00497EF3" w:rsidDel="006F08F4" w:rsidRDefault="00497EF3">
      <w:pPr>
        <w:pStyle w:val="TOC3"/>
        <w:tabs>
          <w:tab w:val="left" w:pos="1320"/>
          <w:tab w:val="right" w:leader="dot" w:pos="9350"/>
        </w:tabs>
        <w:rPr>
          <w:del w:id="853" w:author="TinTin Kalaw" w:date="2014-08-19T08:26:00Z"/>
          <w:rFonts w:asciiTheme="minorHAnsi" w:eastAsiaTheme="minorEastAsia" w:hAnsiTheme="minorHAnsi" w:cstheme="minorBidi"/>
          <w:noProof/>
          <w:sz w:val="22"/>
          <w:szCs w:val="22"/>
        </w:rPr>
      </w:pPr>
      <w:del w:id="854" w:author="TinTin Kalaw" w:date="2014-08-19T08:26:00Z">
        <w:r w:rsidRPr="00751528" w:rsidDel="006F08F4">
          <w:rPr>
            <w:rStyle w:val="Hyperlink"/>
            <w:noProof/>
            <w14:scene3d>
              <w14:camera w14:prst="orthographicFront"/>
              <w14:lightRig w14:rig="threePt" w14:dir="t">
                <w14:rot w14:lat="0" w14:lon="0" w14:rev="0"/>
              </w14:lightRig>
            </w14:scene3d>
          </w:rPr>
          <w:delText>1.5.3</w:delText>
        </w:r>
        <w:r w:rsidDel="006F08F4">
          <w:rPr>
            <w:rFonts w:asciiTheme="minorHAnsi" w:eastAsiaTheme="minorEastAsia" w:hAnsiTheme="minorHAnsi" w:cstheme="minorBidi"/>
            <w:noProof/>
            <w:sz w:val="22"/>
            <w:szCs w:val="22"/>
          </w:rPr>
          <w:tab/>
        </w:r>
        <w:r w:rsidRPr="00751528" w:rsidDel="006F08F4">
          <w:rPr>
            <w:rStyle w:val="Hyperlink"/>
            <w:noProof/>
          </w:rPr>
          <w:delText>Sprints</w:delText>
        </w:r>
        <w:r w:rsidDel="006F08F4">
          <w:rPr>
            <w:noProof/>
            <w:webHidden/>
          </w:rPr>
          <w:tab/>
          <w:delText>1-5</w:delText>
        </w:r>
      </w:del>
    </w:p>
    <w:p w14:paraId="1BC67D86" w14:textId="77777777" w:rsidR="00497EF3" w:rsidDel="006F08F4" w:rsidRDefault="00497EF3">
      <w:pPr>
        <w:pStyle w:val="TOC3"/>
        <w:tabs>
          <w:tab w:val="left" w:pos="1320"/>
          <w:tab w:val="right" w:leader="dot" w:pos="9350"/>
        </w:tabs>
        <w:rPr>
          <w:del w:id="855" w:author="TinTin Kalaw" w:date="2014-08-19T08:26:00Z"/>
          <w:rFonts w:asciiTheme="minorHAnsi" w:eastAsiaTheme="minorEastAsia" w:hAnsiTheme="minorHAnsi" w:cstheme="minorBidi"/>
          <w:noProof/>
          <w:sz w:val="22"/>
          <w:szCs w:val="22"/>
        </w:rPr>
      </w:pPr>
      <w:del w:id="856" w:author="TinTin Kalaw" w:date="2014-08-19T08:26:00Z">
        <w:r w:rsidRPr="00751528" w:rsidDel="006F08F4">
          <w:rPr>
            <w:rStyle w:val="Hyperlink"/>
            <w:noProof/>
            <w14:scene3d>
              <w14:camera w14:prst="orthographicFront"/>
              <w14:lightRig w14:rig="threePt" w14:dir="t">
                <w14:rot w14:lat="0" w14:lon="0" w14:rev="0"/>
              </w14:lightRig>
            </w14:scene3d>
          </w:rPr>
          <w:delText>1.5.4</w:delText>
        </w:r>
        <w:r w:rsidDel="006F08F4">
          <w:rPr>
            <w:rFonts w:asciiTheme="minorHAnsi" w:eastAsiaTheme="minorEastAsia" w:hAnsiTheme="minorHAnsi" w:cstheme="minorBidi"/>
            <w:noProof/>
            <w:sz w:val="22"/>
            <w:szCs w:val="22"/>
          </w:rPr>
          <w:tab/>
        </w:r>
        <w:r w:rsidRPr="00751528" w:rsidDel="006F08F4">
          <w:rPr>
            <w:rStyle w:val="Hyperlink"/>
            <w:noProof/>
          </w:rPr>
          <w:delText>Sprint Planning Meetings</w:delText>
        </w:r>
        <w:r w:rsidDel="006F08F4">
          <w:rPr>
            <w:noProof/>
            <w:webHidden/>
          </w:rPr>
          <w:tab/>
          <w:delText>1-5</w:delText>
        </w:r>
      </w:del>
    </w:p>
    <w:p w14:paraId="28CA3115" w14:textId="77777777" w:rsidR="00497EF3" w:rsidDel="006F08F4" w:rsidRDefault="00497EF3">
      <w:pPr>
        <w:pStyle w:val="TOC3"/>
        <w:tabs>
          <w:tab w:val="left" w:pos="1320"/>
          <w:tab w:val="right" w:leader="dot" w:pos="9350"/>
        </w:tabs>
        <w:rPr>
          <w:del w:id="857" w:author="TinTin Kalaw" w:date="2014-08-19T08:26:00Z"/>
          <w:rFonts w:asciiTheme="minorHAnsi" w:eastAsiaTheme="minorEastAsia" w:hAnsiTheme="minorHAnsi" w:cstheme="minorBidi"/>
          <w:noProof/>
          <w:sz w:val="22"/>
          <w:szCs w:val="22"/>
        </w:rPr>
      </w:pPr>
      <w:del w:id="858" w:author="TinTin Kalaw" w:date="2014-08-19T08:26:00Z">
        <w:r w:rsidRPr="00751528" w:rsidDel="006F08F4">
          <w:rPr>
            <w:rStyle w:val="Hyperlink"/>
            <w:noProof/>
            <w14:scene3d>
              <w14:camera w14:prst="orthographicFront"/>
              <w14:lightRig w14:rig="threePt" w14:dir="t">
                <w14:rot w14:lat="0" w14:lon="0" w14:rev="0"/>
              </w14:lightRig>
            </w14:scene3d>
          </w:rPr>
          <w:delText>1.5.5</w:delText>
        </w:r>
        <w:r w:rsidDel="006F08F4">
          <w:rPr>
            <w:rFonts w:asciiTheme="minorHAnsi" w:eastAsiaTheme="minorEastAsia" w:hAnsiTheme="minorHAnsi" w:cstheme="minorBidi"/>
            <w:noProof/>
            <w:sz w:val="22"/>
            <w:szCs w:val="22"/>
          </w:rPr>
          <w:tab/>
        </w:r>
        <w:r w:rsidRPr="00751528" w:rsidDel="006F08F4">
          <w:rPr>
            <w:rStyle w:val="Hyperlink"/>
            <w:noProof/>
          </w:rPr>
          <w:delText>Scrum Meetings</w:delText>
        </w:r>
        <w:r w:rsidDel="006F08F4">
          <w:rPr>
            <w:noProof/>
            <w:webHidden/>
          </w:rPr>
          <w:tab/>
          <w:delText>1-5</w:delText>
        </w:r>
      </w:del>
    </w:p>
    <w:p w14:paraId="6FC9BD54" w14:textId="77777777" w:rsidR="00497EF3" w:rsidDel="006F08F4" w:rsidRDefault="00497EF3">
      <w:pPr>
        <w:pStyle w:val="TOC3"/>
        <w:tabs>
          <w:tab w:val="left" w:pos="1320"/>
          <w:tab w:val="right" w:leader="dot" w:pos="9350"/>
        </w:tabs>
        <w:rPr>
          <w:del w:id="859" w:author="TinTin Kalaw" w:date="2014-08-19T08:26:00Z"/>
          <w:rFonts w:asciiTheme="minorHAnsi" w:eastAsiaTheme="minorEastAsia" w:hAnsiTheme="minorHAnsi" w:cstheme="minorBidi"/>
          <w:noProof/>
          <w:sz w:val="22"/>
          <w:szCs w:val="22"/>
        </w:rPr>
      </w:pPr>
      <w:del w:id="860" w:author="TinTin Kalaw" w:date="2014-08-19T08:26:00Z">
        <w:r w:rsidRPr="00751528" w:rsidDel="006F08F4">
          <w:rPr>
            <w:rStyle w:val="Hyperlink"/>
            <w:noProof/>
            <w14:scene3d>
              <w14:camera w14:prst="orthographicFront"/>
              <w14:lightRig w14:rig="threePt" w14:dir="t">
                <w14:rot w14:lat="0" w14:lon="0" w14:rev="0"/>
              </w14:lightRig>
            </w14:scene3d>
          </w:rPr>
          <w:delText>1.5.6</w:delText>
        </w:r>
        <w:r w:rsidDel="006F08F4">
          <w:rPr>
            <w:rFonts w:asciiTheme="minorHAnsi" w:eastAsiaTheme="minorEastAsia" w:hAnsiTheme="minorHAnsi" w:cstheme="minorBidi"/>
            <w:noProof/>
            <w:sz w:val="22"/>
            <w:szCs w:val="22"/>
          </w:rPr>
          <w:tab/>
        </w:r>
        <w:r w:rsidRPr="00751528" w:rsidDel="006F08F4">
          <w:rPr>
            <w:rStyle w:val="Hyperlink"/>
            <w:noProof/>
          </w:rPr>
          <w:delText>System Development</w:delText>
        </w:r>
        <w:r w:rsidDel="006F08F4">
          <w:rPr>
            <w:noProof/>
            <w:webHidden/>
          </w:rPr>
          <w:tab/>
          <w:delText>1-5</w:delText>
        </w:r>
      </w:del>
    </w:p>
    <w:p w14:paraId="29714364" w14:textId="77777777" w:rsidR="00497EF3" w:rsidDel="006F08F4" w:rsidRDefault="00497EF3">
      <w:pPr>
        <w:pStyle w:val="TOC3"/>
        <w:tabs>
          <w:tab w:val="left" w:pos="1320"/>
          <w:tab w:val="right" w:leader="dot" w:pos="9350"/>
        </w:tabs>
        <w:rPr>
          <w:del w:id="861" w:author="TinTin Kalaw" w:date="2014-08-19T08:26:00Z"/>
          <w:rFonts w:asciiTheme="minorHAnsi" w:eastAsiaTheme="minorEastAsia" w:hAnsiTheme="minorHAnsi" w:cstheme="minorBidi"/>
          <w:noProof/>
          <w:sz w:val="22"/>
          <w:szCs w:val="22"/>
        </w:rPr>
      </w:pPr>
      <w:del w:id="862" w:author="TinTin Kalaw" w:date="2014-08-19T08:26:00Z">
        <w:r w:rsidRPr="00751528" w:rsidDel="006F08F4">
          <w:rPr>
            <w:rStyle w:val="Hyperlink"/>
            <w:noProof/>
            <w14:scene3d>
              <w14:camera w14:prst="orthographicFront"/>
              <w14:lightRig w14:rig="threePt" w14:dir="t">
                <w14:rot w14:lat="0" w14:lon="0" w14:rev="0"/>
              </w14:lightRig>
            </w14:scene3d>
          </w:rPr>
          <w:delText>1.5.7</w:delText>
        </w:r>
        <w:r w:rsidDel="006F08F4">
          <w:rPr>
            <w:rFonts w:asciiTheme="minorHAnsi" w:eastAsiaTheme="minorEastAsia" w:hAnsiTheme="minorHAnsi" w:cstheme="minorBidi"/>
            <w:noProof/>
            <w:sz w:val="22"/>
            <w:szCs w:val="22"/>
          </w:rPr>
          <w:tab/>
        </w:r>
        <w:r w:rsidRPr="00751528" w:rsidDel="006F08F4">
          <w:rPr>
            <w:rStyle w:val="Hyperlink"/>
            <w:noProof/>
          </w:rPr>
          <w:delText>System Integration and Testing</w:delText>
        </w:r>
        <w:r w:rsidDel="006F08F4">
          <w:rPr>
            <w:noProof/>
            <w:webHidden/>
          </w:rPr>
          <w:tab/>
          <w:delText>1-6</w:delText>
        </w:r>
      </w:del>
    </w:p>
    <w:p w14:paraId="7933212D" w14:textId="77777777" w:rsidR="00497EF3" w:rsidDel="006F08F4" w:rsidRDefault="00497EF3">
      <w:pPr>
        <w:pStyle w:val="TOC3"/>
        <w:tabs>
          <w:tab w:val="left" w:pos="1320"/>
          <w:tab w:val="right" w:leader="dot" w:pos="9350"/>
        </w:tabs>
        <w:rPr>
          <w:del w:id="863" w:author="TinTin Kalaw" w:date="2014-08-19T08:26:00Z"/>
          <w:rFonts w:asciiTheme="minorHAnsi" w:eastAsiaTheme="minorEastAsia" w:hAnsiTheme="minorHAnsi" w:cstheme="minorBidi"/>
          <w:noProof/>
          <w:sz w:val="22"/>
          <w:szCs w:val="22"/>
        </w:rPr>
      </w:pPr>
      <w:del w:id="864" w:author="TinTin Kalaw" w:date="2014-08-19T08:26:00Z">
        <w:r w:rsidRPr="00751528" w:rsidDel="006F08F4">
          <w:rPr>
            <w:rStyle w:val="Hyperlink"/>
            <w:noProof/>
            <w14:scene3d>
              <w14:camera w14:prst="orthographicFront"/>
              <w14:lightRig w14:rig="threePt" w14:dir="t">
                <w14:rot w14:lat="0" w14:lon="0" w14:rev="0"/>
              </w14:lightRig>
            </w14:scene3d>
          </w:rPr>
          <w:delText>1.5.8</w:delText>
        </w:r>
        <w:r w:rsidDel="006F08F4">
          <w:rPr>
            <w:rFonts w:asciiTheme="minorHAnsi" w:eastAsiaTheme="minorEastAsia" w:hAnsiTheme="minorHAnsi" w:cstheme="minorBidi"/>
            <w:noProof/>
            <w:sz w:val="22"/>
            <w:szCs w:val="22"/>
          </w:rPr>
          <w:tab/>
        </w:r>
        <w:r w:rsidRPr="00751528" w:rsidDel="006F08F4">
          <w:rPr>
            <w:rStyle w:val="Hyperlink"/>
            <w:noProof/>
          </w:rPr>
          <w:delText>System Evaluation</w:delText>
        </w:r>
        <w:r w:rsidDel="006F08F4">
          <w:rPr>
            <w:noProof/>
            <w:webHidden/>
          </w:rPr>
          <w:tab/>
          <w:delText>1-6</w:delText>
        </w:r>
      </w:del>
    </w:p>
    <w:p w14:paraId="398CB0FC" w14:textId="77777777" w:rsidR="00497EF3" w:rsidDel="006F08F4" w:rsidRDefault="00497EF3">
      <w:pPr>
        <w:pStyle w:val="TOC3"/>
        <w:tabs>
          <w:tab w:val="left" w:pos="1320"/>
          <w:tab w:val="right" w:leader="dot" w:pos="9350"/>
        </w:tabs>
        <w:rPr>
          <w:del w:id="865" w:author="TinTin Kalaw" w:date="2014-08-19T08:26:00Z"/>
          <w:rFonts w:asciiTheme="minorHAnsi" w:eastAsiaTheme="minorEastAsia" w:hAnsiTheme="minorHAnsi" w:cstheme="minorBidi"/>
          <w:noProof/>
          <w:sz w:val="22"/>
          <w:szCs w:val="22"/>
        </w:rPr>
      </w:pPr>
      <w:del w:id="866" w:author="TinTin Kalaw" w:date="2014-08-19T08:26:00Z">
        <w:r w:rsidRPr="00751528" w:rsidDel="006F08F4">
          <w:rPr>
            <w:rStyle w:val="Hyperlink"/>
            <w:noProof/>
            <w14:scene3d>
              <w14:camera w14:prst="orthographicFront"/>
              <w14:lightRig w14:rig="threePt" w14:dir="t">
                <w14:rot w14:lat="0" w14:lon="0" w14:rev="0"/>
              </w14:lightRig>
            </w14:scene3d>
          </w:rPr>
          <w:delText>1.5.9</w:delText>
        </w:r>
        <w:r w:rsidDel="006F08F4">
          <w:rPr>
            <w:rFonts w:asciiTheme="minorHAnsi" w:eastAsiaTheme="minorEastAsia" w:hAnsiTheme="minorHAnsi" w:cstheme="minorBidi"/>
            <w:noProof/>
            <w:sz w:val="22"/>
            <w:szCs w:val="22"/>
          </w:rPr>
          <w:tab/>
        </w:r>
        <w:r w:rsidRPr="00751528" w:rsidDel="006F08F4">
          <w:rPr>
            <w:rStyle w:val="Hyperlink"/>
            <w:noProof/>
          </w:rPr>
          <w:delText>Documentation</w:delText>
        </w:r>
        <w:r w:rsidDel="006F08F4">
          <w:rPr>
            <w:noProof/>
            <w:webHidden/>
          </w:rPr>
          <w:tab/>
          <w:delText>1-6</w:delText>
        </w:r>
      </w:del>
    </w:p>
    <w:p w14:paraId="656E9447" w14:textId="77777777" w:rsidR="00497EF3" w:rsidDel="006F08F4" w:rsidRDefault="00497EF3">
      <w:pPr>
        <w:pStyle w:val="TOC3"/>
        <w:tabs>
          <w:tab w:val="left" w:pos="1540"/>
          <w:tab w:val="right" w:leader="dot" w:pos="9350"/>
        </w:tabs>
        <w:rPr>
          <w:del w:id="867" w:author="TinTin Kalaw" w:date="2014-08-19T08:26:00Z"/>
          <w:rFonts w:asciiTheme="minorHAnsi" w:eastAsiaTheme="minorEastAsia" w:hAnsiTheme="minorHAnsi" w:cstheme="minorBidi"/>
          <w:noProof/>
          <w:sz w:val="22"/>
          <w:szCs w:val="22"/>
        </w:rPr>
      </w:pPr>
      <w:del w:id="868" w:author="TinTin Kalaw" w:date="2014-08-19T08:26:00Z">
        <w:r w:rsidRPr="00751528" w:rsidDel="006F08F4">
          <w:rPr>
            <w:rStyle w:val="Hyperlink"/>
            <w:noProof/>
            <w14:scene3d>
              <w14:camera w14:prst="orthographicFront"/>
              <w14:lightRig w14:rig="threePt" w14:dir="t">
                <w14:rot w14:lat="0" w14:lon="0" w14:rev="0"/>
              </w14:lightRig>
            </w14:scene3d>
          </w:rPr>
          <w:delText>1.5.10</w:delText>
        </w:r>
        <w:r w:rsidDel="006F08F4">
          <w:rPr>
            <w:rFonts w:asciiTheme="minorHAnsi" w:eastAsiaTheme="minorEastAsia" w:hAnsiTheme="minorHAnsi" w:cstheme="minorBidi"/>
            <w:noProof/>
            <w:sz w:val="22"/>
            <w:szCs w:val="22"/>
          </w:rPr>
          <w:tab/>
        </w:r>
        <w:r w:rsidRPr="00751528" w:rsidDel="006F08F4">
          <w:rPr>
            <w:rStyle w:val="Hyperlink"/>
            <w:noProof/>
          </w:rPr>
          <w:delText>Calendar of Activities</w:delText>
        </w:r>
        <w:r w:rsidDel="006F08F4">
          <w:rPr>
            <w:noProof/>
            <w:webHidden/>
          </w:rPr>
          <w:tab/>
          <w:delText>1-7</w:delText>
        </w:r>
      </w:del>
    </w:p>
    <w:p w14:paraId="5E3B54BD" w14:textId="77777777" w:rsidR="00497EF3" w:rsidDel="006F08F4" w:rsidRDefault="00497EF3">
      <w:pPr>
        <w:pStyle w:val="TOC1"/>
        <w:tabs>
          <w:tab w:val="left" w:pos="660"/>
          <w:tab w:val="right" w:leader="dot" w:pos="9350"/>
        </w:tabs>
        <w:rPr>
          <w:del w:id="869" w:author="TinTin Kalaw" w:date="2014-08-19T08:26:00Z"/>
          <w:rFonts w:asciiTheme="minorHAnsi" w:eastAsiaTheme="minorEastAsia" w:hAnsiTheme="minorHAnsi" w:cstheme="minorBidi"/>
          <w:noProof/>
          <w:sz w:val="22"/>
          <w:szCs w:val="22"/>
        </w:rPr>
      </w:pPr>
      <w:del w:id="870" w:author="TinTin Kalaw" w:date="2014-08-19T08:26:00Z">
        <w:r w:rsidRPr="00751528" w:rsidDel="006F08F4">
          <w:rPr>
            <w:rStyle w:val="Hyperlink"/>
            <w:noProof/>
          </w:rPr>
          <w:delText>2.0</w:delText>
        </w:r>
        <w:r w:rsidDel="006F08F4">
          <w:rPr>
            <w:rFonts w:asciiTheme="minorHAnsi" w:eastAsiaTheme="minorEastAsia" w:hAnsiTheme="minorHAnsi" w:cstheme="minorBidi"/>
            <w:noProof/>
            <w:sz w:val="22"/>
            <w:szCs w:val="22"/>
          </w:rPr>
          <w:tab/>
        </w:r>
        <w:r w:rsidRPr="00751528" w:rsidDel="006F08F4">
          <w:rPr>
            <w:rStyle w:val="Hyperlink"/>
            <w:noProof/>
          </w:rPr>
          <w:delText>Review of Related Works</w:delText>
        </w:r>
        <w:r w:rsidDel="006F08F4">
          <w:rPr>
            <w:noProof/>
            <w:webHidden/>
          </w:rPr>
          <w:tab/>
          <w:delText>2-1</w:delText>
        </w:r>
      </w:del>
    </w:p>
    <w:p w14:paraId="252EB48C" w14:textId="77777777" w:rsidR="00497EF3" w:rsidDel="006F08F4" w:rsidRDefault="00497EF3">
      <w:pPr>
        <w:pStyle w:val="TOC2"/>
        <w:tabs>
          <w:tab w:val="left" w:pos="880"/>
          <w:tab w:val="right" w:leader="dot" w:pos="9350"/>
        </w:tabs>
        <w:rPr>
          <w:del w:id="871" w:author="TinTin Kalaw" w:date="2014-08-19T08:26:00Z"/>
          <w:rFonts w:asciiTheme="minorHAnsi" w:eastAsiaTheme="minorEastAsia" w:hAnsiTheme="minorHAnsi" w:cstheme="minorBidi"/>
          <w:noProof/>
          <w:sz w:val="22"/>
          <w:szCs w:val="22"/>
        </w:rPr>
      </w:pPr>
      <w:del w:id="872" w:author="TinTin Kalaw" w:date="2014-08-19T08:26:00Z">
        <w:r w:rsidRPr="00751528" w:rsidDel="006F08F4">
          <w:rPr>
            <w:rStyle w:val="Hyperlink"/>
            <w:noProof/>
            <w14:scene3d>
              <w14:camera w14:prst="orthographicFront"/>
              <w14:lightRig w14:rig="threePt" w14:dir="t">
                <w14:rot w14:lat="0" w14:lon="0" w14:rev="0"/>
              </w14:lightRig>
            </w14:scene3d>
          </w:rPr>
          <w:delText>2.1</w:delText>
        </w:r>
        <w:r w:rsidDel="006F08F4">
          <w:rPr>
            <w:rFonts w:asciiTheme="minorHAnsi" w:eastAsiaTheme="minorEastAsia" w:hAnsiTheme="minorHAnsi" w:cstheme="minorBidi"/>
            <w:noProof/>
            <w:sz w:val="22"/>
            <w:szCs w:val="22"/>
          </w:rPr>
          <w:tab/>
        </w:r>
        <w:r w:rsidRPr="00751528" w:rsidDel="006F08F4">
          <w:rPr>
            <w:rStyle w:val="Hyperlink"/>
            <w:noProof/>
          </w:rPr>
          <w:delText>Machine Learning-Based Information Extraction Systems</w:delText>
        </w:r>
        <w:r w:rsidDel="006F08F4">
          <w:rPr>
            <w:noProof/>
            <w:webHidden/>
          </w:rPr>
          <w:tab/>
          <w:delText>2-1</w:delText>
        </w:r>
      </w:del>
    </w:p>
    <w:p w14:paraId="0BD12931" w14:textId="77777777" w:rsidR="00497EF3" w:rsidDel="006F08F4" w:rsidRDefault="00497EF3">
      <w:pPr>
        <w:pStyle w:val="TOC2"/>
        <w:tabs>
          <w:tab w:val="left" w:pos="880"/>
          <w:tab w:val="right" w:leader="dot" w:pos="9350"/>
        </w:tabs>
        <w:rPr>
          <w:del w:id="873" w:author="TinTin Kalaw" w:date="2014-08-19T08:26:00Z"/>
          <w:rFonts w:asciiTheme="minorHAnsi" w:eastAsiaTheme="minorEastAsia" w:hAnsiTheme="minorHAnsi" w:cstheme="minorBidi"/>
          <w:noProof/>
          <w:sz w:val="22"/>
          <w:szCs w:val="22"/>
        </w:rPr>
      </w:pPr>
      <w:del w:id="874" w:author="TinTin Kalaw" w:date="2014-08-19T08:26:00Z">
        <w:r w:rsidRPr="00751528" w:rsidDel="006F08F4">
          <w:rPr>
            <w:rStyle w:val="Hyperlink"/>
            <w:noProof/>
            <w14:scene3d>
              <w14:camera w14:prst="orthographicFront"/>
              <w14:lightRig w14:rig="threePt" w14:dir="t">
                <w14:rot w14:lat="0" w14:lon="0" w14:rev="0"/>
              </w14:lightRig>
            </w14:scene3d>
          </w:rPr>
          <w:delText>2.2</w:delText>
        </w:r>
        <w:r w:rsidDel="006F08F4">
          <w:rPr>
            <w:rFonts w:asciiTheme="minorHAnsi" w:eastAsiaTheme="minorEastAsia" w:hAnsiTheme="minorHAnsi" w:cstheme="minorBidi"/>
            <w:noProof/>
            <w:sz w:val="22"/>
            <w:szCs w:val="22"/>
          </w:rPr>
          <w:tab/>
        </w:r>
        <w:r w:rsidRPr="00751528" w:rsidDel="006F08F4">
          <w:rPr>
            <w:rStyle w:val="Hyperlink"/>
            <w:noProof/>
          </w:rPr>
          <w:delText>Rule-Based Information Extraction Systems</w:delText>
        </w:r>
        <w:r w:rsidDel="006F08F4">
          <w:rPr>
            <w:noProof/>
            <w:webHidden/>
          </w:rPr>
          <w:tab/>
          <w:delText>2-2</w:delText>
        </w:r>
      </w:del>
    </w:p>
    <w:p w14:paraId="7225F778" w14:textId="77777777" w:rsidR="00497EF3" w:rsidDel="006F08F4" w:rsidRDefault="00497EF3">
      <w:pPr>
        <w:pStyle w:val="TOC2"/>
        <w:tabs>
          <w:tab w:val="left" w:pos="880"/>
          <w:tab w:val="right" w:leader="dot" w:pos="9350"/>
        </w:tabs>
        <w:rPr>
          <w:del w:id="875" w:author="TinTin Kalaw" w:date="2014-08-19T08:26:00Z"/>
          <w:rFonts w:asciiTheme="minorHAnsi" w:eastAsiaTheme="minorEastAsia" w:hAnsiTheme="minorHAnsi" w:cstheme="minorBidi"/>
          <w:noProof/>
          <w:sz w:val="22"/>
          <w:szCs w:val="22"/>
        </w:rPr>
      </w:pPr>
      <w:del w:id="876" w:author="TinTin Kalaw" w:date="2014-08-19T08:26:00Z">
        <w:r w:rsidRPr="00751528" w:rsidDel="006F08F4">
          <w:rPr>
            <w:rStyle w:val="Hyperlink"/>
            <w:noProof/>
            <w14:scene3d>
              <w14:camera w14:prst="orthographicFront"/>
              <w14:lightRig w14:rig="threePt" w14:dir="t">
                <w14:rot w14:lat="0" w14:lon="0" w14:rev="0"/>
              </w14:lightRig>
            </w14:scene3d>
          </w:rPr>
          <w:delText>2.3</w:delText>
        </w:r>
        <w:r w:rsidDel="006F08F4">
          <w:rPr>
            <w:rFonts w:asciiTheme="minorHAnsi" w:eastAsiaTheme="minorEastAsia" w:hAnsiTheme="minorHAnsi" w:cstheme="minorBidi"/>
            <w:noProof/>
            <w:sz w:val="22"/>
            <w:szCs w:val="22"/>
          </w:rPr>
          <w:tab/>
        </w:r>
        <w:r w:rsidRPr="00751528" w:rsidDel="006F08F4">
          <w:rPr>
            <w:rStyle w:val="Hyperlink"/>
            <w:noProof/>
          </w:rPr>
          <w:delText>Other Information Extraction Systems</w:delText>
        </w:r>
        <w:r w:rsidDel="006F08F4">
          <w:rPr>
            <w:noProof/>
            <w:webHidden/>
          </w:rPr>
          <w:tab/>
          <w:delText>2-4</w:delText>
        </w:r>
      </w:del>
    </w:p>
    <w:p w14:paraId="3593990D" w14:textId="77777777" w:rsidR="00497EF3" w:rsidDel="006F08F4" w:rsidRDefault="00497EF3">
      <w:pPr>
        <w:pStyle w:val="TOC2"/>
        <w:tabs>
          <w:tab w:val="left" w:pos="880"/>
          <w:tab w:val="right" w:leader="dot" w:pos="9350"/>
        </w:tabs>
        <w:rPr>
          <w:del w:id="877" w:author="TinTin Kalaw" w:date="2014-08-19T08:26:00Z"/>
          <w:rFonts w:asciiTheme="minorHAnsi" w:eastAsiaTheme="minorEastAsia" w:hAnsiTheme="minorHAnsi" w:cstheme="minorBidi"/>
          <w:noProof/>
          <w:sz w:val="22"/>
          <w:szCs w:val="22"/>
        </w:rPr>
      </w:pPr>
      <w:del w:id="878" w:author="TinTin Kalaw" w:date="2014-08-19T08:26:00Z">
        <w:r w:rsidRPr="00751528" w:rsidDel="006F08F4">
          <w:rPr>
            <w:rStyle w:val="Hyperlink"/>
            <w:noProof/>
            <w14:scene3d>
              <w14:camera w14:prst="orthographicFront"/>
              <w14:lightRig w14:rig="threePt" w14:dir="t">
                <w14:rot w14:lat="0" w14:lon="0" w14:rev="0"/>
              </w14:lightRig>
            </w14:scene3d>
          </w:rPr>
          <w:delText>2.4</w:delText>
        </w:r>
        <w:r w:rsidDel="006F08F4">
          <w:rPr>
            <w:rFonts w:asciiTheme="minorHAnsi" w:eastAsiaTheme="minorEastAsia" w:hAnsiTheme="minorHAnsi" w:cstheme="minorBidi"/>
            <w:noProof/>
            <w:sz w:val="22"/>
            <w:szCs w:val="22"/>
          </w:rPr>
          <w:tab/>
        </w:r>
        <w:r w:rsidRPr="00751528" w:rsidDel="006F08F4">
          <w:rPr>
            <w:rStyle w:val="Hyperlink"/>
            <w:noProof/>
          </w:rPr>
          <w:delText>Twitter and Disaster</w:delText>
        </w:r>
        <w:r w:rsidDel="006F08F4">
          <w:rPr>
            <w:noProof/>
            <w:webHidden/>
          </w:rPr>
          <w:tab/>
          <w:delText>2-7</w:delText>
        </w:r>
      </w:del>
    </w:p>
    <w:p w14:paraId="7A635545" w14:textId="77777777" w:rsidR="00497EF3" w:rsidDel="006F08F4" w:rsidRDefault="00497EF3">
      <w:pPr>
        <w:pStyle w:val="TOC1"/>
        <w:tabs>
          <w:tab w:val="left" w:pos="660"/>
          <w:tab w:val="right" w:leader="dot" w:pos="9350"/>
        </w:tabs>
        <w:rPr>
          <w:del w:id="879" w:author="TinTin Kalaw" w:date="2014-08-19T08:26:00Z"/>
          <w:rFonts w:asciiTheme="minorHAnsi" w:eastAsiaTheme="minorEastAsia" w:hAnsiTheme="minorHAnsi" w:cstheme="minorBidi"/>
          <w:noProof/>
          <w:sz w:val="22"/>
          <w:szCs w:val="22"/>
        </w:rPr>
      </w:pPr>
      <w:del w:id="880" w:author="TinTin Kalaw" w:date="2014-08-19T08:26:00Z">
        <w:r w:rsidRPr="00751528" w:rsidDel="006F08F4">
          <w:rPr>
            <w:rStyle w:val="Hyperlink"/>
            <w:noProof/>
          </w:rPr>
          <w:delText>3.0</w:delText>
        </w:r>
        <w:r w:rsidDel="006F08F4">
          <w:rPr>
            <w:rFonts w:asciiTheme="minorHAnsi" w:eastAsiaTheme="minorEastAsia" w:hAnsiTheme="minorHAnsi" w:cstheme="minorBidi"/>
            <w:noProof/>
            <w:sz w:val="22"/>
            <w:szCs w:val="22"/>
          </w:rPr>
          <w:tab/>
        </w:r>
        <w:r w:rsidRPr="00751528" w:rsidDel="006F08F4">
          <w:rPr>
            <w:rStyle w:val="Hyperlink"/>
            <w:noProof/>
          </w:rPr>
          <w:delText>Theoretical Framework</w:delText>
        </w:r>
        <w:r w:rsidDel="006F08F4">
          <w:rPr>
            <w:noProof/>
            <w:webHidden/>
          </w:rPr>
          <w:tab/>
          <w:delText>3-1</w:delText>
        </w:r>
      </w:del>
    </w:p>
    <w:p w14:paraId="4FCB3831" w14:textId="77777777" w:rsidR="00497EF3" w:rsidDel="006F08F4" w:rsidRDefault="00497EF3">
      <w:pPr>
        <w:pStyle w:val="TOC2"/>
        <w:tabs>
          <w:tab w:val="left" w:pos="880"/>
          <w:tab w:val="right" w:leader="dot" w:pos="9350"/>
        </w:tabs>
        <w:rPr>
          <w:del w:id="881" w:author="TinTin Kalaw" w:date="2014-08-19T08:26:00Z"/>
          <w:rFonts w:asciiTheme="minorHAnsi" w:eastAsiaTheme="minorEastAsia" w:hAnsiTheme="minorHAnsi" w:cstheme="minorBidi"/>
          <w:noProof/>
          <w:sz w:val="22"/>
          <w:szCs w:val="22"/>
        </w:rPr>
      </w:pPr>
      <w:del w:id="882" w:author="TinTin Kalaw" w:date="2014-08-19T08:26:00Z">
        <w:r w:rsidRPr="00751528" w:rsidDel="006F08F4">
          <w:rPr>
            <w:rStyle w:val="Hyperlink"/>
            <w:noProof/>
            <w14:scene3d>
              <w14:camera w14:prst="orthographicFront"/>
              <w14:lightRig w14:rig="threePt" w14:dir="t">
                <w14:rot w14:lat="0" w14:lon="0" w14:rev="0"/>
              </w14:lightRig>
            </w14:scene3d>
          </w:rPr>
          <w:delText>3.1</w:delText>
        </w:r>
        <w:r w:rsidDel="006F08F4">
          <w:rPr>
            <w:rFonts w:asciiTheme="minorHAnsi" w:eastAsiaTheme="minorEastAsia" w:hAnsiTheme="minorHAnsi" w:cstheme="minorBidi"/>
            <w:noProof/>
            <w:sz w:val="22"/>
            <w:szCs w:val="22"/>
          </w:rPr>
          <w:tab/>
        </w:r>
        <w:r w:rsidRPr="00751528" w:rsidDel="006F08F4">
          <w:rPr>
            <w:rStyle w:val="Hyperlink"/>
            <w:noProof/>
          </w:rPr>
          <w:delText>Information Extraction</w:delText>
        </w:r>
        <w:r w:rsidDel="006F08F4">
          <w:rPr>
            <w:noProof/>
            <w:webHidden/>
          </w:rPr>
          <w:tab/>
          <w:delText>3-1</w:delText>
        </w:r>
      </w:del>
    </w:p>
    <w:p w14:paraId="4237A105" w14:textId="77777777" w:rsidR="00497EF3" w:rsidDel="006F08F4" w:rsidRDefault="00497EF3">
      <w:pPr>
        <w:pStyle w:val="TOC3"/>
        <w:tabs>
          <w:tab w:val="left" w:pos="1320"/>
          <w:tab w:val="right" w:leader="dot" w:pos="9350"/>
        </w:tabs>
        <w:rPr>
          <w:del w:id="883" w:author="TinTin Kalaw" w:date="2014-08-19T08:26:00Z"/>
          <w:rFonts w:asciiTheme="minorHAnsi" w:eastAsiaTheme="minorEastAsia" w:hAnsiTheme="minorHAnsi" w:cstheme="minorBidi"/>
          <w:noProof/>
          <w:sz w:val="22"/>
          <w:szCs w:val="22"/>
        </w:rPr>
      </w:pPr>
      <w:del w:id="884" w:author="TinTin Kalaw" w:date="2014-08-19T08:26:00Z">
        <w:r w:rsidRPr="00751528" w:rsidDel="006F08F4">
          <w:rPr>
            <w:rStyle w:val="Hyperlink"/>
            <w:noProof/>
            <w14:scene3d>
              <w14:camera w14:prst="orthographicFront"/>
              <w14:lightRig w14:rig="threePt" w14:dir="t">
                <w14:rot w14:lat="0" w14:lon="0" w14:rev="0"/>
              </w14:lightRig>
            </w14:scene3d>
          </w:rPr>
          <w:delText>3.1.1</w:delText>
        </w:r>
        <w:r w:rsidDel="006F08F4">
          <w:rPr>
            <w:rFonts w:asciiTheme="minorHAnsi" w:eastAsiaTheme="minorEastAsia" w:hAnsiTheme="minorHAnsi" w:cstheme="minorBidi"/>
            <w:noProof/>
            <w:sz w:val="22"/>
            <w:szCs w:val="22"/>
          </w:rPr>
          <w:tab/>
        </w:r>
        <w:r w:rsidRPr="00751528" w:rsidDel="006F08F4">
          <w:rPr>
            <w:rStyle w:val="Hyperlink"/>
            <w:noProof/>
          </w:rPr>
          <w:delText>Information Extraction Modules</w:delText>
        </w:r>
        <w:r w:rsidDel="006F08F4">
          <w:rPr>
            <w:noProof/>
            <w:webHidden/>
          </w:rPr>
          <w:tab/>
          <w:delText>3-2</w:delText>
        </w:r>
      </w:del>
    </w:p>
    <w:p w14:paraId="6B2901E6" w14:textId="77777777" w:rsidR="00497EF3" w:rsidDel="006F08F4" w:rsidRDefault="00497EF3">
      <w:pPr>
        <w:pStyle w:val="TOC2"/>
        <w:tabs>
          <w:tab w:val="left" w:pos="880"/>
          <w:tab w:val="right" w:leader="dot" w:pos="9350"/>
        </w:tabs>
        <w:rPr>
          <w:del w:id="885" w:author="TinTin Kalaw" w:date="2014-08-19T08:26:00Z"/>
          <w:rFonts w:asciiTheme="minorHAnsi" w:eastAsiaTheme="minorEastAsia" w:hAnsiTheme="minorHAnsi" w:cstheme="minorBidi"/>
          <w:noProof/>
          <w:sz w:val="22"/>
          <w:szCs w:val="22"/>
        </w:rPr>
      </w:pPr>
      <w:del w:id="886" w:author="TinTin Kalaw" w:date="2014-08-19T08:26:00Z">
        <w:r w:rsidRPr="00751528" w:rsidDel="006F08F4">
          <w:rPr>
            <w:rStyle w:val="Hyperlink"/>
            <w:noProof/>
            <w14:scene3d>
              <w14:camera w14:prst="orthographicFront"/>
              <w14:lightRig w14:rig="threePt" w14:dir="t">
                <w14:rot w14:lat="0" w14:lon="0" w14:rev="0"/>
              </w14:lightRig>
            </w14:scene3d>
          </w:rPr>
          <w:delText>3.2</w:delText>
        </w:r>
        <w:r w:rsidDel="006F08F4">
          <w:rPr>
            <w:rFonts w:asciiTheme="minorHAnsi" w:eastAsiaTheme="minorEastAsia" w:hAnsiTheme="minorHAnsi" w:cstheme="minorBidi"/>
            <w:noProof/>
            <w:sz w:val="22"/>
            <w:szCs w:val="22"/>
          </w:rPr>
          <w:tab/>
        </w:r>
        <w:r w:rsidRPr="00751528" w:rsidDel="006F08F4">
          <w:rPr>
            <w:rStyle w:val="Hyperlink"/>
            <w:noProof/>
          </w:rPr>
          <w:delText>Information Classification</w:delText>
        </w:r>
        <w:r w:rsidDel="006F08F4">
          <w:rPr>
            <w:noProof/>
            <w:webHidden/>
          </w:rPr>
          <w:tab/>
          <w:delText>3-4</w:delText>
        </w:r>
      </w:del>
    </w:p>
    <w:p w14:paraId="1F3AC087" w14:textId="77777777" w:rsidR="00497EF3" w:rsidDel="006F08F4" w:rsidRDefault="00497EF3">
      <w:pPr>
        <w:pStyle w:val="TOC3"/>
        <w:tabs>
          <w:tab w:val="left" w:pos="1320"/>
          <w:tab w:val="right" w:leader="dot" w:pos="9350"/>
        </w:tabs>
        <w:rPr>
          <w:del w:id="887" w:author="TinTin Kalaw" w:date="2014-08-19T08:26:00Z"/>
          <w:rFonts w:asciiTheme="minorHAnsi" w:eastAsiaTheme="minorEastAsia" w:hAnsiTheme="minorHAnsi" w:cstheme="minorBidi"/>
          <w:noProof/>
          <w:sz w:val="22"/>
          <w:szCs w:val="22"/>
        </w:rPr>
      </w:pPr>
      <w:del w:id="888" w:author="TinTin Kalaw" w:date="2014-08-19T08:26:00Z">
        <w:r w:rsidRPr="00751528" w:rsidDel="006F08F4">
          <w:rPr>
            <w:rStyle w:val="Hyperlink"/>
            <w:noProof/>
            <w14:scene3d>
              <w14:camera w14:prst="orthographicFront"/>
              <w14:lightRig w14:rig="threePt" w14:dir="t">
                <w14:rot w14:lat="0" w14:lon="0" w14:rev="0"/>
              </w14:lightRig>
            </w14:scene3d>
          </w:rPr>
          <w:delText>3.2.1</w:delText>
        </w:r>
        <w:r w:rsidDel="006F08F4">
          <w:rPr>
            <w:rFonts w:asciiTheme="minorHAnsi" w:eastAsiaTheme="minorEastAsia" w:hAnsiTheme="minorHAnsi" w:cstheme="minorBidi"/>
            <w:noProof/>
            <w:sz w:val="22"/>
            <w:szCs w:val="22"/>
          </w:rPr>
          <w:tab/>
        </w:r>
        <w:r w:rsidRPr="00751528" w:rsidDel="006F08F4">
          <w:rPr>
            <w:rStyle w:val="Hyperlink"/>
            <w:noProof/>
          </w:rPr>
          <w:delText>Document Representation</w:delText>
        </w:r>
        <w:r w:rsidDel="006F08F4">
          <w:rPr>
            <w:noProof/>
            <w:webHidden/>
          </w:rPr>
          <w:tab/>
          <w:delText>3-4</w:delText>
        </w:r>
      </w:del>
    </w:p>
    <w:p w14:paraId="2BF8CB25" w14:textId="77777777" w:rsidR="00497EF3" w:rsidDel="006F08F4" w:rsidRDefault="00497EF3">
      <w:pPr>
        <w:pStyle w:val="TOC3"/>
        <w:tabs>
          <w:tab w:val="left" w:pos="1320"/>
          <w:tab w:val="right" w:leader="dot" w:pos="9350"/>
        </w:tabs>
        <w:rPr>
          <w:del w:id="889" w:author="TinTin Kalaw" w:date="2014-08-19T08:26:00Z"/>
          <w:rFonts w:asciiTheme="minorHAnsi" w:eastAsiaTheme="minorEastAsia" w:hAnsiTheme="minorHAnsi" w:cstheme="minorBidi"/>
          <w:noProof/>
          <w:sz w:val="22"/>
          <w:szCs w:val="22"/>
        </w:rPr>
      </w:pPr>
      <w:del w:id="890" w:author="TinTin Kalaw" w:date="2014-08-19T08:26:00Z">
        <w:r w:rsidRPr="00751528" w:rsidDel="006F08F4">
          <w:rPr>
            <w:rStyle w:val="Hyperlink"/>
            <w:noProof/>
            <w14:scene3d>
              <w14:camera w14:prst="orthographicFront"/>
              <w14:lightRig w14:rig="threePt" w14:dir="t">
                <w14:rot w14:lat="0" w14:lon="0" w14:rev="0"/>
              </w14:lightRig>
            </w14:scene3d>
          </w:rPr>
          <w:delText>3.2.2</w:delText>
        </w:r>
        <w:r w:rsidDel="006F08F4">
          <w:rPr>
            <w:rFonts w:asciiTheme="minorHAnsi" w:eastAsiaTheme="minorEastAsia" w:hAnsiTheme="minorHAnsi" w:cstheme="minorBidi"/>
            <w:noProof/>
            <w:sz w:val="22"/>
            <w:szCs w:val="22"/>
          </w:rPr>
          <w:tab/>
        </w:r>
        <w:r w:rsidRPr="00751528" w:rsidDel="006F08F4">
          <w:rPr>
            <w:rStyle w:val="Hyperlink"/>
            <w:noProof/>
          </w:rPr>
          <w:delText>Dimensionality Reduction (Feature Selection)</w:delText>
        </w:r>
        <w:r w:rsidDel="006F08F4">
          <w:rPr>
            <w:noProof/>
            <w:webHidden/>
          </w:rPr>
          <w:tab/>
          <w:delText>3-5</w:delText>
        </w:r>
      </w:del>
    </w:p>
    <w:p w14:paraId="02960497" w14:textId="77777777" w:rsidR="00497EF3" w:rsidDel="006F08F4" w:rsidRDefault="00497EF3">
      <w:pPr>
        <w:pStyle w:val="TOC3"/>
        <w:tabs>
          <w:tab w:val="left" w:pos="1320"/>
          <w:tab w:val="right" w:leader="dot" w:pos="9350"/>
        </w:tabs>
        <w:rPr>
          <w:del w:id="891" w:author="TinTin Kalaw" w:date="2014-08-19T08:26:00Z"/>
          <w:rFonts w:asciiTheme="minorHAnsi" w:eastAsiaTheme="minorEastAsia" w:hAnsiTheme="minorHAnsi" w:cstheme="minorBidi"/>
          <w:noProof/>
          <w:sz w:val="22"/>
          <w:szCs w:val="22"/>
        </w:rPr>
      </w:pPr>
      <w:del w:id="892" w:author="TinTin Kalaw" w:date="2014-08-19T08:26:00Z">
        <w:r w:rsidRPr="00751528" w:rsidDel="006F08F4">
          <w:rPr>
            <w:rStyle w:val="Hyperlink"/>
            <w:noProof/>
            <w14:scene3d>
              <w14:camera w14:prst="orthographicFront"/>
              <w14:lightRig w14:rig="threePt" w14:dir="t">
                <w14:rot w14:lat="0" w14:lon="0" w14:rev="0"/>
              </w14:lightRig>
            </w14:scene3d>
          </w:rPr>
          <w:delText>3.2.3</w:delText>
        </w:r>
        <w:r w:rsidDel="006F08F4">
          <w:rPr>
            <w:rFonts w:asciiTheme="minorHAnsi" w:eastAsiaTheme="minorEastAsia" w:hAnsiTheme="minorHAnsi" w:cstheme="minorBidi"/>
            <w:noProof/>
            <w:sz w:val="22"/>
            <w:szCs w:val="22"/>
          </w:rPr>
          <w:tab/>
        </w:r>
        <w:r w:rsidRPr="00751528" w:rsidDel="006F08F4">
          <w:rPr>
            <w:rStyle w:val="Hyperlink"/>
            <w:noProof/>
          </w:rPr>
          <w:delText>Classification</w:delText>
        </w:r>
        <w:r w:rsidDel="006F08F4">
          <w:rPr>
            <w:noProof/>
            <w:webHidden/>
          </w:rPr>
          <w:tab/>
          <w:delText>3-6</w:delText>
        </w:r>
      </w:del>
    </w:p>
    <w:p w14:paraId="503AC688" w14:textId="77777777" w:rsidR="00497EF3" w:rsidDel="006F08F4" w:rsidRDefault="00497EF3">
      <w:pPr>
        <w:pStyle w:val="TOC2"/>
        <w:tabs>
          <w:tab w:val="left" w:pos="880"/>
          <w:tab w:val="right" w:leader="dot" w:pos="9350"/>
        </w:tabs>
        <w:rPr>
          <w:del w:id="893" w:author="TinTin Kalaw" w:date="2014-08-19T08:26:00Z"/>
          <w:rFonts w:asciiTheme="minorHAnsi" w:eastAsiaTheme="minorEastAsia" w:hAnsiTheme="minorHAnsi" w:cstheme="minorBidi"/>
          <w:noProof/>
          <w:sz w:val="22"/>
          <w:szCs w:val="22"/>
        </w:rPr>
      </w:pPr>
      <w:del w:id="894" w:author="TinTin Kalaw" w:date="2014-08-19T08:26:00Z">
        <w:r w:rsidRPr="00751528" w:rsidDel="006F08F4">
          <w:rPr>
            <w:rStyle w:val="Hyperlink"/>
            <w:noProof/>
            <w14:scene3d>
              <w14:camera w14:prst="orthographicFront"/>
              <w14:lightRig w14:rig="threePt" w14:dir="t">
                <w14:rot w14:lat="0" w14:lon="0" w14:rev="0"/>
              </w14:lightRig>
            </w14:scene3d>
          </w:rPr>
          <w:delText>3.3</w:delText>
        </w:r>
        <w:r w:rsidDel="006F08F4">
          <w:rPr>
            <w:rFonts w:asciiTheme="minorHAnsi" w:eastAsiaTheme="minorEastAsia" w:hAnsiTheme="minorHAnsi" w:cstheme="minorBidi"/>
            <w:noProof/>
            <w:sz w:val="22"/>
            <w:szCs w:val="22"/>
          </w:rPr>
          <w:tab/>
        </w:r>
        <w:r w:rsidRPr="00751528" w:rsidDel="006F08F4">
          <w:rPr>
            <w:rStyle w:val="Hyperlink"/>
            <w:noProof/>
          </w:rPr>
          <w:delText>Information Extraction Architecture</w:delText>
        </w:r>
        <w:r w:rsidDel="006F08F4">
          <w:rPr>
            <w:noProof/>
            <w:webHidden/>
          </w:rPr>
          <w:tab/>
          <w:delText>3-6</w:delText>
        </w:r>
      </w:del>
    </w:p>
    <w:p w14:paraId="79DF39A7" w14:textId="77777777" w:rsidR="00497EF3" w:rsidDel="006F08F4" w:rsidRDefault="00497EF3">
      <w:pPr>
        <w:pStyle w:val="TOC3"/>
        <w:tabs>
          <w:tab w:val="left" w:pos="1320"/>
          <w:tab w:val="right" w:leader="dot" w:pos="9350"/>
        </w:tabs>
        <w:rPr>
          <w:del w:id="895" w:author="TinTin Kalaw" w:date="2014-08-19T08:26:00Z"/>
          <w:rFonts w:asciiTheme="minorHAnsi" w:eastAsiaTheme="minorEastAsia" w:hAnsiTheme="minorHAnsi" w:cstheme="minorBidi"/>
          <w:noProof/>
          <w:sz w:val="22"/>
          <w:szCs w:val="22"/>
        </w:rPr>
      </w:pPr>
      <w:del w:id="896" w:author="TinTin Kalaw" w:date="2014-08-19T08:26:00Z">
        <w:r w:rsidRPr="00751528" w:rsidDel="006F08F4">
          <w:rPr>
            <w:rStyle w:val="Hyperlink"/>
            <w:noProof/>
            <w14:scene3d>
              <w14:camera w14:prst="orthographicFront"/>
              <w14:lightRig w14:rig="threePt" w14:dir="t">
                <w14:rot w14:lat="0" w14:lon="0" w14:rev="0"/>
              </w14:lightRig>
            </w14:scene3d>
          </w:rPr>
          <w:delText>3.3.1</w:delText>
        </w:r>
        <w:r w:rsidDel="006F08F4">
          <w:rPr>
            <w:rFonts w:asciiTheme="minorHAnsi" w:eastAsiaTheme="minorEastAsia" w:hAnsiTheme="minorHAnsi" w:cstheme="minorBidi"/>
            <w:noProof/>
            <w:sz w:val="22"/>
            <w:szCs w:val="22"/>
          </w:rPr>
          <w:tab/>
        </w:r>
        <w:r w:rsidRPr="00751528" w:rsidDel="006F08F4">
          <w:rPr>
            <w:rStyle w:val="Hyperlink"/>
            <w:noProof/>
          </w:rPr>
          <w:delText>Template-Based Architecture</w:delText>
        </w:r>
        <w:r w:rsidDel="006F08F4">
          <w:rPr>
            <w:noProof/>
            <w:webHidden/>
          </w:rPr>
          <w:tab/>
          <w:delText>3-6</w:delText>
        </w:r>
      </w:del>
    </w:p>
    <w:p w14:paraId="03B3C23E" w14:textId="77777777" w:rsidR="00497EF3" w:rsidDel="006F08F4" w:rsidRDefault="00497EF3">
      <w:pPr>
        <w:pStyle w:val="TOC3"/>
        <w:tabs>
          <w:tab w:val="left" w:pos="1320"/>
          <w:tab w:val="right" w:leader="dot" w:pos="9350"/>
        </w:tabs>
        <w:rPr>
          <w:del w:id="897" w:author="TinTin Kalaw" w:date="2014-08-19T08:26:00Z"/>
          <w:rFonts w:asciiTheme="minorHAnsi" w:eastAsiaTheme="minorEastAsia" w:hAnsiTheme="minorHAnsi" w:cstheme="minorBidi"/>
          <w:noProof/>
          <w:sz w:val="22"/>
          <w:szCs w:val="22"/>
        </w:rPr>
      </w:pPr>
      <w:del w:id="898" w:author="TinTin Kalaw" w:date="2014-08-19T08:26:00Z">
        <w:r w:rsidRPr="00751528" w:rsidDel="006F08F4">
          <w:rPr>
            <w:rStyle w:val="Hyperlink"/>
            <w:noProof/>
            <w14:scene3d>
              <w14:camera w14:prst="orthographicFront"/>
              <w14:lightRig w14:rig="threePt" w14:dir="t">
                <w14:rot w14:lat="0" w14:lon="0" w14:rev="0"/>
              </w14:lightRig>
            </w14:scene3d>
          </w:rPr>
          <w:delText>3.3.2</w:delText>
        </w:r>
        <w:r w:rsidDel="006F08F4">
          <w:rPr>
            <w:rFonts w:asciiTheme="minorHAnsi" w:eastAsiaTheme="minorEastAsia" w:hAnsiTheme="minorHAnsi" w:cstheme="minorBidi"/>
            <w:noProof/>
            <w:sz w:val="22"/>
            <w:szCs w:val="22"/>
          </w:rPr>
          <w:tab/>
        </w:r>
        <w:r w:rsidRPr="00751528" w:rsidDel="006F08F4">
          <w:rPr>
            <w:rStyle w:val="Hyperlink"/>
            <w:noProof/>
          </w:rPr>
          <w:delText>Adaptive Architecture</w:delText>
        </w:r>
        <w:r w:rsidDel="006F08F4">
          <w:rPr>
            <w:noProof/>
            <w:webHidden/>
          </w:rPr>
          <w:tab/>
          <w:delText>3-7</w:delText>
        </w:r>
      </w:del>
    </w:p>
    <w:p w14:paraId="222F80B1" w14:textId="77777777" w:rsidR="00497EF3" w:rsidDel="006F08F4" w:rsidRDefault="00497EF3">
      <w:pPr>
        <w:pStyle w:val="TOC2"/>
        <w:tabs>
          <w:tab w:val="left" w:pos="880"/>
          <w:tab w:val="right" w:leader="dot" w:pos="9350"/>
        </w:tabs>
        <w:rPr>
          <w:del w:id="899" w:author="TinTin Kalaw" w:date="2014-08-19T08:26:00Z"/>
          <w:rFonts w:asciiTheme="minorHAnsi" w:eastAsiaTheme="minorEastAsia" w:hAnsiTheme="minorHAnsi" w:cstheme="minorBidi"/>
          <w:noProof/>
          <w:sz w:val="22"/>
          <w:szCs w:val="22"/>
        </w:rPr>
      </w:pPr>
      <w:del w:id="900" w:author="TinTin Kalaw" w:date="2014-08-19T08:26:00Z">
        <w:r w:rsidRPr="00751528" w:rsidDel="006F08F4">
          <w:rPr>
            <w:rStyle w:val="Hyperlink"/>
            <w:noProof/>
            <w14:scene3d>
              <w14:camera w14:prst="orthographicFront"/>
              <w14:lightRig w14:rig="threePt" w14:dir="t">
                <w14:rot w14:lat="0" w14:lon="0" w14:rev="0"/>
              </w14:lightRig>
            </w14:scene3d>
          </w:rPr>
          <w:delText>3.4</w:delText>
        </w:r>
        <w:r w:rsidDel="006F08F4">
          <w:rPr>
            <w:rFonts w:asciiTheme="minorHAnsi" w:eastAsiaTheme="minorEastAsia" w:hAnsiTheme="minorHAnsi" w:cstheme="minorBidi"/>
            <w:noProof/>
            <w:sz w:val="22"/>
            <w:szCs w:val="22"/>
          </w:rPr>
          <w:tab/>
        </w:r>
        <w:r w:rsidRPr="00751528" w:rsidDel="006F08F4">
          <w:rPr>
            <w:rStyle w:val="Hyperlink"/>
            <w:noProof/>
          </w:rPr>
          <w:delText>Twitter</w:delText>
        </w:r>
        <w:r w:rsidDel="006F08F4">
          <w:rPr>
            <w:noProof/>
            <w:webHidden/>
          </w:rPr>
          <w:tab/>
          <w:delText>3-14</w:delText>
        </w:r>
      </w:del>
    </w:p>
    <w:p w14:paraId="1368DAAC" w14:textId="77777777" w:rsidR="00497EF3" w:rsidDel="006F08F4" w:rsidRDefault="00497EF3">
      <w:pPr>
        <w:pStyle w:val="TOC3"/>
        <w:tabs>
          <w:tab w:val="left" w:pos="1320"/>
          <w:tab w:val="right" w:leader="dot" w:pos="9350"/>
        </w:tabs>
        <w:rPr>
          <w:del w:id="901" w:author="TinTin Kalaw" w:date="2014-08-19T08:26:00Z"/>
          <w:rFonts w:asciiTheme="minorHAnsi" w:eastAsiaTheme="minorEastAsia" w:hAnsiTheme="minorHAnsi" w:cstheme="minorBidi"/>
          <w:noProof/>
          <w:sz w:val="22"/>
          <w:szCs w:val="22"/>
        </w:rPr>
      </w:pPr>
      <w:del w:id="902" w:author="TinTin Kalaw" w:date="2014-08-19T08:26:00Z">
        <w:r w:rsidRPr="00751528" w:rsidDel="006F08F4">
          <w:rPr>
            <w:rStyle w:val="Hyperlink"/>
            <w:noProof/>
            <w14:scene3d>
              <w14:camera w14:prst="orthographicFront"/>
              <w14:lightRig w14:rig="threePt" w14:dir="t">
                <w14:rot w14:lat="0" w14:lon="0" w14:rev="0"/>
              </w14:lightRig>
            </w14:scene3d>
          </w:rPr>
          <w:delText>3.4.1</w:delText>
        </w:r>
        <w:r w:rsidDel="006F08F4">
          <w:rPr>
            <w:rFonts w:asciiTheme="minorHAnsi" w:eastAsiaTheme="minorEastAsia" w:hAnsiTheme="minorHAnsi" w:cstheme="minorBidi"/>
            <w:noProof/>
            <w:sz w:val="22"/>
            <w:szCs w:val="22"/>
          </w:rPr>
          <w:tab/>
        </w:r>
        <w:r w:rsidRPr="00751528" w:rsidDel="006F08F4">
          <w:rPr>
            <w:rStyle w:val="Hyperlink"/>
            <w:noProof/>
          </w:rPr>
          <w:delText>Use of Twitter</w:delText>
        </w:r>
        <w:r w:rsidDel="006F08F4">
          <w:rPr>
            <w:noProof/>
            <w:webHidden/>
          </w:rPr>
          <w:tab/>
          <w:delText>3-14</w:delText>
        </w:r>
      </w:del>
    </w:p>
    <w:p w14:paraId="3899C031" w14:textId="77777777" w:rsidR="00497EF3" w:rsidDel="006F08F4" w:rsidRDefault="00497EF3">
      <w:pPr>
        <w:pStyle w:val="TOC3"/>
        <w:tabs>
          <w:tab w:val="left" w:pos="1320"/>
          <w:tab w:val="right" w:leader="dot" w:pos="9350"/>
        </w:tabs>
        <w:rPr>
          <w:del w:id="903" w:author="TinTin Kalaw" w:date="2014-08-19T08:26:00Z"/>
          <w:rFonts w:asciiTheme="minorHAnsi" w:eastAsiaTheme="minorEastAsia" w:hAnsiTheme="minorHAnsi" w:cstheme="minorBidi"/>
          <w:noProof/>
          <w:sz w:val="22"/>
          <w:szCs w:val="22"/>
        </w:rPr>
      </w:pPr>
      <w:del w:id="904" w:author="TinTin Kalaw" w:date="2014-08-19T08:26:00Z">
        <w:r w:rsidRPr="00751528" w:rsidDel="006F08F4">
          <w:rPr>
            <w:rStyle w:val="Hyperlink"/>
            <w:noProof/>
            <w14:scene3d>
              <w14:camera w14:prst="orthographicFront"/>
              <w14:lightRig w14:rig="threePt" w14:dir="t">
                <w14:rot w14:lat="0" w14:lon="0" w14:rev="0"/>
              </w14:lightRig>
            </w14:scene3d>
          </w:rPr>
          <w:delText>3.4.2</w:delText>
        </w:r>
        <w:r w:rsidDel="006F08F4">
          <w:rPr>
            <w:rFonts w:asciiTheme="minorHAnsi" w:eastAsiaTheme="minorEastAsia" w:hAnsiTheme="minorHAnsi" w:cstheme="minorBidi"/>
            <w:noProof/>
            <w:sz w:val="22"/>
            <w:szCs w:val="22"/>
          </w:rPr>
          <w:tab/>
        </w:r>
        <w:r w:rsidRPr="00751528" w:rsidDel="006F08F4">
          <w:rPr>
            <w:rStyle w:val="Hyperlink"/>
            <w:noProof/>
          </w:rPr>
          <w:delText>Twitter and Disasters</w:delText>
        </w:r>
        <w:r w:rsidDel="006F08F4">
          <w:rPr>
            <w:noProof/>
            <w:webHidden/>
          </w:rPr>
          <w:tab/>
          <w:delText>3-14</w:delText>
        </w:r>
      </w:del>
    </w:p>
    <w:p w14:paraId="7D6EEB1E" w14:textId="77777777" w:rsidR="00497EF3" w:rsidDel="006F08F4" w:rsidRDefault="00497EF3">
      <w:pPr>
        <w:pStyle w:val="TOC2"/>
        <w:tabs>
          <w:tab w:val="left" w:pos="880"/>
          <w:tab w:val="right" w:leader="dot" w:pos="9350"/>
        </w:tabs>
        <w:rPr>
          <w:del w:id="905" w:author="TinTin Kalaw" w:date="2014-08-19T08:26:00Z"/>
          <w:rFonts w:asciiTheme="minorHAnsi" w:eastAsiaTheme="minorEastAsia" w:hAnsiTheme="minorHAnsi" w:cstheme="minorBidi"/>
          <w:noProof/>
          <w:sz w:val="22"/>
          <w:szCs w:val="22"/>
        </w:rPr>
      </w:pPr>
      <w:del w:id="906" w:author="TinTin Kalaw" w:date="2014-08-19T08:26:00Z">
        <w:r w:rsidRPr="00751528" w:rsidDel="006F08F4">
          <w:rPr>
            <w:rStyle w:val="Hyperlink"/>
            <w:noProof/>
            <w14:scene3d>
              <w14:camera w14:prst="orthographicFront"/>
              <w14:lightRig w14:rig="threePt" w14:dir="t">
                <w14:rot w14:lat="0" w14:lon="0" w14:rev="0"/>
              </w14:lightRig>
            </w14:scene3d>
          </w:rPr>
          <w:delText>3.5</w:delText>
        </w:r>
        <w:r w:rsidDel="006F08F4">
          <w:rPr>
            <w:rFonts w:asciiTheme="minorHAnsi" w:eastAsiaTheme="minorEastAsia" w:hAnsiTheme="minorHAnsi" w:cstheme="minorBidi"/>
            <w:noProof/>
            <w:sz w:val="22"/>
            <w:szCs w:val="22"/>
          </w:rPr>
          <w:tab/>
        </w:r>
        <w:r w:rsidRPr="00751528" w:rsidDel="006F08F4">
          <w:rPr>
            <w:rStyle w:val="Hyperlink"/>
            <w:noProof/>
          </w:rPr>
          <w:delText>Evaluation Metrics</w:delText>
        </w:r>
        <w:r w:rsidDel="006F08F4">
          <w:rPr>
            <w:noProof/>
            <w:webHidden/>
          </w:rPr>
          <w:tab/>
          <w:delText>3-16</w:delText>
        </w:r>
      </w:del>
    </w:p>
    <w:p w14:paraId="233EDD81" w14:textId="77777777" w:rsidR="00497EF3" w:rsidDel="006F08F4" w:rsidRDefault="00497EF3">
      <w:pPr>
        <w:pStyle w:val="TOC3"/>
        <w:tabs>
          <w:tab w:val="left" w:pos="1320"/>
          <w:tab w:val="right" w:leader="dot" w:pos="9350"/>
        </w:tabs>
        <w:rPr>
          <w:del w:id="907" w:author="TinTin Kalaw" w:date="2014-08-19T08:26:00Z"/>
          <w:rFonts w:asciiTheme="minorHAnsi" w:eastAsiaTheme="minorEastAsia" w:hAnsiTheme="minorHAnsi" w:cstheme="minorBidi"/>
          <w:noProof/>
          <w:sz w:val="22"/>
          <w:szCs w:val="22"/>
        </w:rPr>
      </w:pPr>
      <w:del w:id="908" w:author="TinTin Kalaw" w:date="2014-08-19T08:26:00Z">
        <w:r w:rsidRPr="00751528" w:rsidDel="006F08F4">
          <w:rPr>
            <w:rStyle w:val="Hyperlink"/>
            <w:noProof/>
            <w14:scene3d>
              <w14:camera w14:prst="orthographicFront"/>
              <w14:lightRig w14:rig="threePt" w14:dir="t">
                <w14:rot w14:lat="0" w14:lon="0" w14:rev="0"/>
              </w14:lightRig>
            </w14:scene3d>
          </w:rPr>
          <w:delText>3.5.1</w:delText>
        </w:r>
        <w:r w:rsidDel="006F08F4">
          <w:rPr>
            <w:rFonts w:asciiTheme="minorHAnsi" w:eastAsiaTheme="minorEastAsia" w:hAnsiTheme="minorHAnsi" w:cstheme="minorBidi"/>
            <w:noProof/>
            <w:sz w:val="22"/>
            <w:szCs w:val="22"/>
          </w:rPr>
          <w:tab/>
        </w:r>
        <w:r w:rsidRPr="00751528" w:rsidDel="006F08F4">
          <w:rPr>
            <w:rStyle w:val="Hyperlink"/>
            <w:noProof/>
          </w:rPr>
          <w:delText>F-measure</w:delText>
        </w:r>
        <w:r w:rsidDel="006F08F4">
          <w:rPr>
            <w:noProof/>
            <w:webHidden/>
          </w:rPr>
          <w:tab/>
          <w:delText>3-16</w:delText>
        </w:r>
      </w:del>
    </w:p>
    <w:p w14:paraId="3DC45E3A" w14:textId="77777777" w:rsidR="00497EF3" w:rsidDel="006F08F4" w:rsidRDefault="00497EF3">
      <w:pPr>
        <w:pStyle w:val="TOC3"/>
        <w:tabs>
          <w:tab w:val="left" w:pos="1320"/>
          <w:tab w:val="right" w:leader="dot" w:pos="9350"/>
        </w:tabs>
        <w:rPr>
          <w:del w:id="909" w:author="TinTin Kalaw" w:date="2014-08-19T08:26:00Z"/>
          <w:rFonts w:asciiTheme="minorHAnsi" w:eastAsiaTheme="minorEastAsia" w:hAnsiTheme="minorHAnsi" w:cstheme="minorBidi"/>
          <w:noProof/>
          <w:sz w:val="22"/>
          <w:szCs w:val="22"/>
        </w:rPr>
      </w:pPr>
      <w:del w:id="910" w:author="TinTin Kalaw" w:date="2014-08-19T08:26:00Z">
        <w:r w:rsidRPr="00751528" w:rsidDel="006F08F4">
          <w:rPr>
            <w:rStyle w:val="Hyperlink"/>
            <w:noProof/>
            <w14:scene3d>
              <w14:camera w14:prst="orthographicFront"/>
              <w14:lightRig w14:rig="threePt" w14:dir="t">
                <w14:rot w14:lat="0" w14:lon="0" w14:rev="0"/>
              </w14:lightRig>
            </w14:scene3d>
          </w:rPr>
          <w:delText>3.5.2</w:delText>
        </w:r>
        <w:r w:rsidDel="006F08F4">
          <w:rPr>
            <w:rFonts w:asciiTheme="minorHAnsi" w:eastAsiaTheme="minorEastAsia" w:hAnsiTheme="minorHAnsi" w:cstheme="minorBidi"/>
            <w:noProof/>
            <w:sz w:val="22"/>
            <w:szCs w:val="22"/>
          </w:rPr>
          <w:tab/>
        </w:r>
        <w:r w:rsidRPr="00751528" w:rsidDel="006F08F4">
          <w:rPr>
            <w:rStyle w:val="Hyperlink"/>
            <w:noProof/>
          </w:rPr>
          <w:delText>Kappa Statistics</w:delText>
        </w:r>
        <w:r w:rsidDel="006F08F4">
          <w:rPr>
            <w:noProof/>
            <w:webHidden/>
          </w:rPr>
          <w:tab/>
          <w:delText>3-17</w:delText>
        </w:r>
      </w:del>
    </w:p>
    <w:p w14:paraId="315FB209" w14:textId="77777777" w:rsidR="00497EF3" w:rsidDel="006F08F4" w:rsidRDefault="00497EF3">
      <w:pPr>
        <w:pStyle w:val="TOC2"/>
        <w:tabs>
          <w:tab w:val="left" w:pos="880"/>
          <w:tab w:val="right" w:leader="dot" w:pos="9350"/>
        </w:tabs>
        <w:rPr>
          <w:del w:id="911" w:author="TinTin Kalaw" w:date="2014-08-19T08:26:00Z"/>
          <w:rFonts w:asciiTheme="minorHAnsi" w:eastAsiaTheme="minorEastAsia" w:hAnsiTheme="minorHAnsi" w:cstheme="minorBidi"/>
          <w:noProof/>
          <w:sz w:val="22"/>
          <w:szCs w:val="22"/>
        </w:rPr>
      </w:pPr>
      <w:del w:id="912" w:author="TinTin Kalaw" w:date="2014-08-19T08:26:00Z">
        <w:r w:rsidRPr="00751528" w:rsidDel="006F08F4">
          <w:rPr>
            <w:rStyle w:val="Hyperlink"/>
            <w:noProof/>
            <w14:scene3d>
              <w14:camera w14:prst="orthographicFront"/>
              <w14:lightRig w14:rig="threePt" w14:dir="t">
                <w14:rot w14:lat="0" w14:lon="0" w14:rev="0"/>
              </w14:lightRig>
            </w14:scene3d>
          </w:rPr>
          <w:delText>3.6</w:delText>
        </w:r>
        <w:r w:rsidDel="006F08F4">
          <w:rPr>
            <w:rFonts w:asciiTheme="minorHAnsi" w:eastAsiaTheme="minorEastAsia" w:hAnsiTheme="minorHAnsi" w:cstheme="minorBidi"/>
            <w:noProof/>
            <w:sz w:val="22"/>
            <w:szCs w:val="22"/>
          </w:rPr>
          <w:tab/>
        </w:r>
        <w:r w:rsidRPr="00751528" w:rsidDel="006F08F4">
          <w:rPr>
            <w:rStyle w:val="Hyperlink"/>
            <w:noProof/>
          </w:rPr>
          <w:delText>Ontology</w:delText>
        </w:r>
        <w:r w:rsidDel="006F08F4">
          <w:rPr>
            <w:noProof/>
            <w:webHidden/>
          </w:rPr>
          <w:tab/>
          <w:delText>3-17</w:delText>
        </w:r>
      </w:del>
    </w:p>
    <w:p w14:paraId="3F3DCA60" w14:textId="77777777" w:rsidR="00497EF3" w:rsidDel="006F08F4" w:rsidRDefault="00497EF3">
      <w:pPr>
        <w:pStyle w:val="TOC2"/>
        <w:tabs>
          <w:tab w:val="left" w:pos="880"/>
          <w:tab w:val="right" w:leader="dot" w:pos="9350"/>
        </w:tabs>
        <w:rPr>
          <w:del w:id="913" w:author="TinTin Kalaw" w:date="2014-08-19T08:26:00Z"/>
          <w:rFonts w:asciiTheme="minorHAnsi" w:eastAsiaTheme="minorEastAsia" w:hAnsiTheme="minorHAnsi" w:cstheme="minorBidi"/>
          <w:noProof/>
          <w:sz w:val="22"/>
          <w:szCs w:val="22"/>
        </w:rPr>
      </w:pPr>
      <w:del w:id="914" w:author="TinTin Kalaw" w:date="2014-08-19T08:26:00Z">
        <w:r w:rsidRPr="00751528" w:rsidDel="006F08F4">
          <w:rPr>
            <w:rStyle w:val="Hyperlink"/>
            <w:noProof/>
            <w14:scene3d>
              <w14:camera w14:prst="orthographicFront"/>
              <w14:lightRig w14:rig="threePt" w14:dir="t">
                <w14:rot w14:lat="0" w14:lon="0" w14:rev="0"/>
              </w14:lightRig>
            </w14:scene3d>
          </w:rPr>
          <w:delText>3.7</w:delText>
        </w:r>
        <w:r w:rsidDel="006F08F4">
          <w:rPr>
            <w:rFonts w:asciiTheme="minorHAnsi" w:eastAsiaTheme="minorEastAsia" w:hAnsiTheme="minorHAnsi" w:cstheme="minorBidi"/>
            <w:noProof/>
            <w:sz w:val="22"/>
            <w:szCs w:val="22"/>
          </w:rPr>
          <w:tab/>
        </w:r>
        <w:r w:rsidRPr="00751528" w:rsidDel="006F08F4">
          <w:rPr>
            <w:rStyle w:val="Hyperlink"/>
            <w:noProof/>
          </w:rPr>
          <w:delText>Tools</w:delText>
        </w:r>
        <w:r w:rsidDel="006F08F4">
          <w:rPr>
            <w:noProof/>
            <w:webHidden/>
          </w:rPr>
          <w:tab/>
          <w:delText>3-17</w:delText>
        </w:r>
      </w:del>
    </w:p>
    <w:p w14:paraId="4089AD2D" w14:textId="77777777" w:rsidR="00497EF3" w:rsidDel="006F08F4" w:rsidRDefault="00497EF3">
      <w:pPr>
        <w:pStyle w:val="TOC3"/>
        <w:tabs>
          <w:tab w:val="left" w:pos="1320"/>
          <w:tab w:val="right" w:leader="dot" w:pos="9350"/>
        </w:tabs>
        <w:rPr>
          <w:del w:id="915" w:author="TinTin Kalaw" w:date="2014-08-19T08:26:00Z"/>
          <w:rFonts w:asciiTheme="minorHAnsi" w:eastAsiaTheme="minorEastAsia" w:hAnsiTheme="minorHAnsi" w:cstheme="minorBidi"/>
          <w:noProof/>
          <w:sz w:val="22"/>
          <w:szCs w:val="22"/>
        </w:rPr>
      </w:pPr>
      <w:del w:id="916" w:author="TinTin Kalaw" w:date="2014-08-19T08:26:00Z">
        <w:r w:rsidRPr="00751528" w:rsidDel="006F08F4">
          <w:rPr>
            <w:rStyle w:val="Hyperlink"/>
            <w:noProof/>
            <w14:scene3d>
              <w14:camera w14:prst="orthographicFront"/>
              <w14:lightRig w14:rig="threePt" w14:dir="t">
                <w14:rot w14:lat="0" w14:lon="0" w14:rev="0"/>
              </w14:lightRig>
            </w14:scene3d>
          </w:rPr>
          <w:delText>3.7.1</w:delText>
        </w:r>
        <w:r w:rsidDel="006F08F4">
          <w:rPr>
            <w:rFonts w:asciiTheme="minorHAnsi" w:eastAsiaTheme="minorEastAsia" w:hAnsiTheme="minorHAnsi" w:cstheme="minorBidi"/>
            <w:noProof/>
            <w:sz w:val="22"/>
            <w:szCs w:val="22"/>
          </w:rPr>
          <w:tab/>
        </w:r>
        <w:r w:rsidRPr="00751528" w:rsidDel="006F08F4">
          <w:rPr>
            <w:rStyle w:val="Hyperlink"/>
            <w:noProof/>
          </w:rPr>
          <w:delText>Apache OpenNLP (OpenNLP, 2011)</w:delText>
        </w:r>
        <w:r w:rsidDel="006F08F4">
          <w:rPr>
            <w:noProof/>
            <w:webHidden/>
          </w:rPr>
          <w:tab/>
          <w:delText>3-18</w:delText>
        </w:r>
      </w:del>
    </w:p>
    <w:p w14:paraId="7CC56B30" w14:textId="77777777" w:rsidR="00497EF3" w:rsidDel="006F08F4" w:rsidRDefault="00497EF3">
      <w:pPr>
        <w:pStyle w:val="TOC3"/>
        <w:tabs>
          <w:tab w:val="left" w:pos="1320"/>
          <w:tab w:val="right" w:leader="dot" w:pos="9350"/>
        </w:tabs>
        <w:rPr>
          <w:del w:id="917" w:author="TinTin Kalaw" w:date="2014-08-19T08:26:00Z"/>
          <w:rFonts w:asciiTheme="minorHAnsi" w:eastAsiaTheme="minorEastAsia" w:hAnsiTheme="minorHAnsi" w:cstheme="minorBidi"/>
          <w:noProof/>
          <w:sz w:val="22"/>
          <w:szCs w:val="22"/>
        </w:rPr>
      </w:pPr>
      <w:del w:id="918" w:author="TinTin Kalaw" w:date="2014-08-19T08:26:00Z">
        <w:r w:rsidRPr="00751528" w:rsidDel="006F08F4">
          <w:rPr>
            <w:rStyle w:val="Hyperlink"/>
            <w:noProof/>
            <w14:scene3d>
              <w14:camera w14:prst="orthographicFront"/>
              <w14:lightRig w14:rig="threePt" w14:dir="t">
                <w14:rot w14:lat="0" w14:lon="0" w14:rev="0"/>
              </w14:lightRig>
            </w14:scene3d>
          </w:rPr>
          <w:delText>3.7.2</w:delText>
        </w:r>
        <w:r w:rsidDel="006F08F4">
          <w:rPr>
            <w:rFonts w:asciiTheme="minorHAnsi" w:eastAsiaTheme="minorEastAsia" w:hAnsiTheme="minorHAnsi" w:cstheme="minorBidi"/>
            <w:noProof/>
            <w:sz w:val="22"/>
            <w:szCs w:val="22"/>
          </w:rPr>
          <w:tab/>
        </w:r>
        <w:r w:rsidRPr="00751528" w:rsidDel="006F08F4">
          <w:rPr>
            <w:rStyle w:val="Hyperlink"/>
            <w:noProof/>
          </w:rPr>
          <w:delText>ANNIE (Cunningham et al., 2002)</w:delText>
        </w:r>
        <w:r w:rsidDel="006F08F4">
          <w:rPr>
            <w:noProof/>
            <w:webHidden/>
          </w:rPr>
          <w:tab/>
          <w:delText>3-19</w:delText>
        </w:r>
      </w:del>
    </w:p>
    <w:p w14:paraId="3CAE1A75" w14:textId="77777777" w:rsidR="00497EF3" w:rsidDel="006F08F4" w:rsidRDefault="00497EF3">
      <w:pPr>
        <w:pStyle w:val="TOC3"/>
        <w:tabs>
          <w:tab w:val="left" w:pos="1320"/>
          <w:tab w:val="right" w:leader="dot" w:pos="9350"/>
        </w:tabs>
        <w:rPr>
          <w:del w:id="919" w:author="TinTin Kalaw" w:date="2014-08-19T08:26:00Z"/>
          <w:rFonts w:asciiTheme="minorHAnsi" w:eastAsiaTheme="minorEastAsia" w:hAnsiTheme="minorHAnsi" w:cstheme="minorBidi"/>
          <w:noProof/>
          <w:sz w:val="22"/>
          <w:szCs w:val="22"/>
        </w:rPr>
      </w:pPr>
      <w:del w:id="920" w:author="TinTin Kalaw" w:date="2014-08-19T08:26:00Z">
        <w:r w:rsidRPr="00751528" w:rsidDel="006F08F4">
          <w:rPr>
            <w:rStyle w:val="Hyperlink"/>
            <w:noProof/>
            <w14:scene3d>
              <w14:camera w14:prst="orthographicFront"/>
              <w14:lightRig w14:rig="threePt" w14:dir="t">
                <w14:rot w14:lat="0" w14:lon="0" w14:rev="0"/>
              </w14:lightRig>
            </w14:scene3d>
          </w:rPr>
          <w:delText>3.7.3</w:delText>
        </w:r>
        <w:r w:rsidDel="006F08F4">
          <w:rPr>
            <w:rFonts w:asciiTheme="minorHAnsi" w:eastAsiaTheme="minorEastAsia" w:hAnsiTheme="minorHAnsi" w:cstheme="minorBidi"/>
            <w:noProof/>
            <w:sz w:val="22"/>
            <w:szCs w:val="22"/>
          </w:rPr>
          <w:tab/>
        </w:r>
        <w:r w:rsidRPr="00751528" w:rsidDel="006F08F4">
          <w:rPr>
            <w:rStyle w:val="Hyperlink"/>
            <w:noProof/>
          </w:rPr>
          <w:delText>Twitter NLP Tools (Ritter et al., 2011)</w:delText>
        </w:r>
        <w:r w:rsidDel="006F08F4">
          <w:rPr>
            <w:noProof/>
            <w:webHidden/>
          </w:rPr>
          <w:tab/>
          <w:delText>3-20</w:delText>
        </w:r>
      </w:del>
    </w:p>
    <w:p w14:paraId="7E39C474" w14:textId="77777777" w:rsidR="00497EF3" w:rsidDel="006F08F4" w:rsidRDefault="00497EF3">
      <w:pPr>
        <w:pStyle w:val="TOC3"/>
        <w:tabs>
          <w:tab w:val="left" w:pos="1320"/>
          <w:tab w:val="right" w:leader="dot" w:pos="9350"/>
        </w:tabs>
        <w:rPr>
          <w:del w:id="921" w:author="TinTin Kalaw" w:date="2014-08-19T08:26:00Z"/>
          <w:rFonts w:asciiTheme="minorHAnsi" w:eastAsiaTheme="minorEastAsia" w:hAnsiTheme="minorHAnsi" w:cstheme="minorBidi"/>
          <w:noProof/>
          <w:sz w:val="22"/>
          <w:szCs w:val="22"/>
        </w:rPr>
      </w:pPr>
      <w:del w:id="922" w:author="TinTin Kalaw" w:date="2014-08-19T08:26:00Z">
        <w:r w:rsidRPr="00751528" w:rsidDel="006F08F4">
          <w:rPr>
            <w:rStyle w:val="Hyperlink"/>
            <w:noProof/>
            <w14:scene3d>
              <w14:camera w14:prst="orthographicFront"/>
              <w14:lightRig w14:rig="threePt" w14:dir="t">
                <w14:rot w14:lat="0" w14:lon="0" w14:rev="0"/>
              </w14:lightRig>
            </w14:scene3d>
          </w:rPr>
          <w:delText>3.7.4</w:delText>
        </w:r>
        <w:r w:rsidDel="006F08F4">
          <w:rPr>
            <w:rFonts w:asciiTheme="minorHAnsi" w:eastAsiaTheme="minorEastAsia" w:hAnsiTheme="minorHAnsi" w:cstheme="minorBidi"/>
            <w:noProof/>
            <w:sz w:val="22"/>
            <w:szCs w:val="22"/>
          </w:rPr>
          <w:tab/>
        </w:r>
        <w:r w:rsidRPr="00751528" w:rsidDel="006F08F4">
          <w:rPr>
            <w:rStyle w:val="Hyperlink"/>
            <w:noProof/>
          </w:rPr>
          <w:delText>Weka (Weka 3, n.d.)</w:delText>
        </w:r>
        <w:r w:rsidDel="006F08F4">
          <w:rPr>
            <w:noProof/>
            <w:webHidden/>
          </w:rPr>
          <w:tab/>
          <w:delText>3-22</w:delText>
        </w:r>
      </w:del>
    </w:p>
    <w:p w14:paraId="0932A110" w14:textId="77777777" w:rsidR="00497EF3" w:rsidDel="006F08F4" w:rsidRDefault="00497EF3">
      <w:pPr>
        <w:pStyle w:val="TOC3"/>
        <w:tabs>
          <w:tab w:val="left" w:pos="1320"/>
          <w:tab w:val="right" w:leader="dot" w:pos="9350"/>
        </w:tabs>
        <w:rPr>
          <w:del w:id="923" w:author="TinTin Kalaw" w:date="2014-08-19T08:26:00Z"/>
          <w:rFonts w:asciiTheme="minorHAnsi" w:eastAsiaTheme="minorEastAsia" w:hAnsiTheme="minorHAnsi" w:cstheme="minorBidi"/>
          <w:noProof/>
          <w:sz w:val="22"/>
          <w:szCs w:val="22"/>
        </w:rPr>
      </w:pPr>
      <w:del w:id="924" w:author="TinTin Kalaw" w:date="2014-08-19T08:26:00Z">
        <w:r w:rsidRPr="00751528" w:rsidDel="006F08F4">
          <w:rPr>
            <w:rStyle w:val="Hyperlink"/>
            <w:noProof/>
            <w14:scene3d>
              <w14:camera w14:prst="orthographicFront"/>
              <w14:lightRig w14:rig="threePt" w14:dir="t">
                <w14:rot w14:lat="0" w14:lon="0" w14:rev="0"/>
              </w14:lightRig>
            </w14:scene3d>
          </w:rPr>
          <w:delText>3.7.5</w:delText>
        </w:r>
        <w:r w:rsidDel="006F08F4">
          <w:rPr>
            <w:rFonts w:asciiTheme="minorHAnsi" w:eastAsiaTheme="minorEastAsia" w:hAnsiTheme="minorHAnsi" w:cstheme="minorBidi"/>
            <w:noProof/>
            <w:sz w:val="22"/>
            <w:szCs w:val="22"/>
          </w:rPr>
          <w:tab/>
        </w:r>
        <w:r w:rsidRPr="00751528" w:rsidDel="006F08F4">
          <w:rPr>
            <w:rStyle w:val="Hyperlink"/>
            <w:noProof/>
          </w:rPr>
          <w:delText>TwitIE (Bontcheva et al., 2013)</w:delText>
        </w:r>
        <w:r w:rsidDel="006F08F4">
          <w:rPr>
            <w:noProof/>
            <w:webHidden/>
          </w:rPr>
          <w:tab/>
          <w:delText>3-22</w:delText>
        </w:r>
      </w:del>
    </w:p>
    <w:p w14:paraId="76598D4B" w14:textId="77777777" w:rsidR="00497EF3" w:rsidDel="006F08F4" w:rsidRDefault="00497EF3">
      <w:pPr>
        <w:pStyle w:val="TOC3"/>
        <w:tabs>
          <w:tab w:val="left" w:pos="1320"/>
          <w:tab w:val="right" w:leader="dot" w:pos="9350"/>
        </w:tabs>
        <w:rPr>
          <w:del w:id="925" w:author="TinTin Kalaw" w:date="2014-08-19T08:26:00Z"/>
          <w:rFonts w:asciiTheme="minorHAnsi" w:eastAsiaTheme="minorEastAsia" w:hAnsiTheme="minorHAnsi" w:cstheme="minorBidi"/>
          <w:noProof/>
          <w:sz w:val="22"/>
          <w:szCs w:val="22"/>
        </w:rPr>
      </w:pPr>
      <w:del w:id="926" w:author="TinTin Kalaw" w:date="2014-08-19T08:26:00Z">
        <w:r w:rsidRPr="00751528" w:rsidDel="006F08F4">
          <w:rPr>
            <w:rStyle w:val="Hyperlink"/>
            <w:noProof/>
            <w14:scene3d>
              <w14:camera w14:prst="orthographicFront"/>
              <w14:lightRig w14:rig="threePt" w14:dir="t">
                <w14:rot w14:lat="0" w14:lon="0" w14:rev="0"/>
              </w14:lightRig>
            </w14:scene3d>
          </w:rPr>
          <w:delText>3.7.6</w:delText>
        </w:r>
        <w:r w:rsidDel="006F08F4">
          <w:rPr>
            <w:rFonts w:asciiTheme="minorHAnsi" w:eastAsiaTheme="minorEastAsia" w:hAnsiTheme="minorHAnsi" w:cstheme="minorBidi"/>
            <w:noProof/>
            <w:sz w:val="22"/>
            <w:szCs w:val="22"/>
          </w:rPr>
          <w:tab/>
        </w:r>
        <w:r w:rsidRPr="00751528" w:rsidDel="006F08F4">
          <w:rPr>
            <w:rStyle w:val="Hyperlink"/>
            <w:noProof/>
          </w:rPr>
          <w:delText>OWL API (Horridge &amp; Bechhoffer, 2011)</w:delText>
        </w:r>
        <w:r w:rsidDel="006F08F4">
          <w:rPr>
            <w:noProof/>
            <w:webHidden/>
          </w:rPr>
          <w:tab/>
          <w:delText>3-22</w:delText>
        </w:r>
      </w:del>
    </w:p>
    <w:p w14:paraId="648E7612" w14:textId="77777777" w:rsidR="00497EF3" w:rsidDel="006F08F4" w:rsidRDefault="00497EF3">
      <w:pPr>
        <w:pStyle w:val="TOC3"/>
        <w:tabs>
          <w:tab w:val="left" w:pos="1320"/>
          <w:tab w:val="right" w:leader="dot" w:pos="9350"/>
        </w:tabs>
        <w:rPr>
          <w:del w:id="927" w:author="TinTin Kalaw" w:date="2014-08-19T08:26:00Z"/>
          <w:rFonts w:asciiTheme="minorHAnsi" w:eastAsiaTheme="minorEastAsia" w:hAnsiTheme="minorHAnsi" w:cstheme="minorBidi"/>
          <w:noProof/>
          <w:sz w:val="22"/>
          <w:szCs w:val="22"/>
        </w:rPr>
      </w:pPr>
      <w:del w:id="928" w:author="TinTin Kalaw" w:date="2014-08-19T08:26:00Z">
        <w:r w:rsidRPr="00751528" w:rsidDel="006F08F4">
          <w:rPr>
            <w:rStyle w:val="Hyperlink"/>
            <w:noProof/>
            <w14:scene3d>
              <w14:camera w14:prst="orthographicFront"/>
              <w14:lightRig w14:rig="threePt" w14:dir="t">
                <w14:rot w14:lat="0" w14:lon="0" w14:rev="0"/>
              </w14:lightRig>
            </w14:scene3d>
          </w:rPr>
          <w:delText>3.7.7</w:delText>
        </w:r>
        <w:r w:rsidDel="006F08F4">
          <w:rPr>
            <w:rFonts w:asciiTheme="minorHAnsi" w:eastAsiaTheme="minorEastAsia" w:hAnsiTheme="minorHAnsi" w:cstheme="minorBidi"/>
            <w:noProof/>
            <w:sz w:val="22"/>
            <w:szCs w:val="22"/>
          </w:rPr>
          <w:tab/>
        </w:r>
        <w:r w:rsidRPr="00751528" w:rsidDel="006F08F4">
          <w:rPr>
            <w:rStyle w:val="Hyperlink"/>
            <w:noProof/>
          </w:rPr>
          <w:delText>ArkNLP (Gimpel et al., 2011)</w:delText>
        </w:r>
        <w:r w:rsidDel="006F08F4">
          <w:rPr>
            <w:noProof/>
            <w:webHidden/>
          </w:rPr>
          <w:tab/>
          <w:delText>3-23</w:delText>
        </w:r>
      </w:del>
    </w:p>
    <w:p w14:paraId="48548C3F" w14:textId="77777777" w:rsidR="00497EF3" w:rsidDel="006F08F4" w:rsidRDefault="00497EF3">
      <w:pPr>
        <w:pStyle w:val="TOC1"/>
        <w:tabs>
          <w:tab w:val="left" w:pos="660"/>
          <w:tab w:val="right" w:leader="dot" w:pos="9350"/>
        </w:tabs>
        <w:rPr>
          <w:del w:id="929" w:author="TinTin Kalaw" w:date="2014-08-19T08:26:00Z"/>
          <w:rFonts w:asciiTheme="minorHAnsi" w:eastAsiaTheme="minorEastAsia" w:hAnsiTheme="minorHAnsi" w:cstheme="minorBidi"/>
          <w:noProof/>
          <w:sz w:val="22"/>
          <w:szCs w:val="22"/>
        </w:rPr>
      </w:pPr>
      <w:del w:id="930" w:author="TinTin Kalaw" w:date="2014-08-19T08:26:00Z">
        <w:r w:rsidRPr="00751528" w:rsidDel="006F08F4">
          <w:rPr>
            <w:rStyle w:val="Hyperlink"/>
            <w:noProof/>
          </w:rPr>
          <w:delText>4.0</w:delText>
        </w:r>
        <w:r w:rsidDel="006F08F4">
          <w:rPr>
            <w:rFonts w:asciiTheme="minorHAnsi" w:eastAsiaTheme="minorEastAsia" w:hAnsiTheme="minorHAnsi" w:cstheme="minorBidi"/>
            <w:noProof/>
            <w:sz w:val="22"/>
            <w:szCs w:val="22"/>
          </w:rPr>
          <w:tab/>
        </w:r>
        <w:r w:rsidRPr="00751528" w:rsidDel="006F08F4">
          <w:rPr>
            <w:rStyle w:val="Hyperlink"/>
            <w:noProof/>
          </w:rPr>
          <w:delText>The FILEIET System</w:delText>
        </w:r>
        <w:r w:rsidDel="006F08F4">
          <w:rPr>
            <w:noProof/>
            <w:webHidden/>
          </w:rPr>
          <w:tab/>
          <w:delText>4-24</w:delText>
        </w:r>
      </w:del>
    </w:p>
    <w:p w14:paraId="6E952274" w14:textId="77777777" w:rsidR="00497EF3" w:rsidDel="006F08F4" w:rsidRDefault="00497EF3">
      <w:pPr>
        <w:pStyle w:val="TOC2"/>
        <w:tabs>
          <w:tab w:val="left" w:pos="880"/>
          <w:tab w:val="right" w:leader="dot" w:pos="9350"/>
        </w:tabs>
        <w:rPr>
          <w:del w:id="931" w:author="TinTin Kalaw" w:date="2014-08-19T08:26:00Z"/>
          <w:rFonts w:asciiTheme="minorHAnsi" w:eastAsiaTheme="minorEastAsia" w:hAnsiTheme="minorHAnsi" w:cstheme="minorBidi"/>
          <w:noProof/>
          <w:sz w:val="22"/>
          <w:szCs w:val="22"/>
        </w:rPr>
      </w:pPr>
      <w:del w:id="932" w:author="TinTin Kalaw" w:date="2014-08-19T08:26:00Z">
        <w:r w:rsidRPr="00751528" w:rsidDel="006F08F4">
          <w:rPr>
            <w:rStyle w:val="Hyperlink"/>
            <w:noProof/>
            <w14:scene3d>
              <w14:camera w14:prst="orthographicFront"/>
              <w14:lightRig w14:rig="threePt" w14:dir="t">
                <w14:rot w14:lat="0" w14:lon="0" w14:rev="0"/>
              </w14:lightRig>
            </w14:scene3d>
          </w:rPr>
          <w:delText>4.1</w:delText>
        </w:r>
        <w:r w:rsidDel="006F08F4">
          <w:rPr>
            <w:rFonts w:asciiTheme="minorHAnsi" w:eastAsiaTheme="minorEastAsia" w:hAnsiTheme="minorHAnsi" w:cstheme="minorBidi"/>
            <w:noProof/>
            <w:sz w:val="22"/>
            <w:szCs w:val="22"/>
          </w:rPr>
          <w:tab/>
        </w:r>
        <w:r w:rsidRPr="00751528" w:rsidDel="006F08F4">
          <w:rPr>
            <w:rStyle w:val="Hyperlink"/>
            <w:noProof/>
          </w:rPr>
          <w:delText>System Overview</w:delText>
        </w:r>
        <w:r w:rsidDel="006F08F4">
          <w:rPr>
            <w:noProof/>
            <w:webHidden/>
          </w:rPr>
          <w:tab/>
          <w:delText>4-24</w:delText>
        </w:r>
      </w:del>
    </w:p>
    <w:p w14:paraId="6A57A69D" w14:textId="77777777" w:rsidR="00497EF3" w:rsidDel="006F08F4" w:rsidRDefault="00497EF3">
      <w:pPr>
        <w:pStyle w:val="TOC2"/>
        <w:tabs>
          <w:tab w:val="left" w:pos="880"/>
          <w:tab w:val="right" w:leader="dot" w:pos="9350"/>
        </w:tabs>
        <w:rPr>
          <w:del w:id="933" w:author="TinTin Kalaw" w:date="2014-08-19T08:26:00Z"/>
          <w:rFonts w:asciiTheme="minorHAnsi" w:eastAsiaTheme="minorEastAsia" w:hAnsiTheme="minorHAnsi" w:cstheme="minorBidi"/>
          <w:noProof/>
          <w:sz w:val="22"/>
          <w:szCs w:val="22"/>
        </w:rPr>
      </w:pPr>
      <w:del w:id="934" w:author="TinTin Kalaw" w:date="2014-08-19T08:26:00Z">
        <w:r w:rsidRPr="00751528" w:rsidDel="006F08F4">
          <w:rPr>
            <w:rStyle w:val="Hyperlink"/>
            <w:noProof/>
            <w14:scene3d>
              <w14:camera w14:prst="orthographicFront"/>
              <w14:lightRig w14:rig="threePt" w14:dir="t">
                <w14:rot w14:lat="0" w14:lon="0" w14:rev="0"/>
              </w14:lightRig>
            </w14:scene3d>
          </w:rPr>
          <w:delText>4.2</w:delText>
        </w:r>
        <w:r w:rsidDel="006F08F4">
          <w:rPr>
            <w:rFonts w:asciiTheme="minorHAnsi" w:eastAsiaTheme="minorEastAsia" w:hAnsiTheme="minorHAnsi" w:cstheme="minorBidi"/>
            <w:noProof/>
            <w:sz w:val="22"/>
            <w:szCs w:val="22"/>
          </w:rPr>
          <w:tab/>
        </w:r>
        <w:r w:rsidRPr="00751528" w:rsidDel="006F08F4">
          <w:rPr>
            <w:rStyle w:val="Hyperlink"/>
            <w:noProof/>
          </w:rPr>
          <w:delText>System Objectives</w:delText>
        </w:r>
        <w:r w:rsidDel="006F08F4">
          <w:rPr>
            <w:noProof/>
            <w:webHidden/>
          </w:rPr>
          <w:tab/>
          <w:delText>4-24</w:delText>
        </w:r>
      </w:del>
    </w:p>
    <w:p w14:paraId="3F9FB338" w14:textId="77777777" w:rsidR="00497EF3" w:rsidDel="006F08F4" w:rsidRDefault="00497EF3">
      <w:pPr>
        <w:pStyle w:val="TOC3"/>
        <w:tabs>
          <w:tab w:val="left" w:pos="1320"/>
          <w:tab w:val="right" w:leader="dot" w:pos="9350"/>
        </w:tabs>
        <w:rPr>
          <w:del w:id="935" w:author="TinTin Kalaw" w:date="2014-08-19T08:26:00Z"/>
          <w:rFonts w:asciiTheme="minorHAnsi" w:eastAsiaTheme="minorEastAsia" w:hAnsiTheme="minorHAnsi" w:cstheme="minorBidi"/>
          <w:noProof/>
          <w:sz w:val="22"/>
          <w:szCs w:val="22"/>
        </w:rPr>
      </w:pPr>
      <w:del w:id="936" w:author="TinTin Kalaw" w:date="2014-08-19T08:26:00Z">
        <w:r w:rsidRPr="00751528" w:rsidDel="006F08F4">
          <w:rPr>
            <w:rStyle w:val="Hyperlink"/>
            <w:noProof/>
            <w14:scene3d>
              <w14:camera w14:prst="orthographicFront"/>
              <w14:lightRig w14:rig="threePt" w14:dir="t">
                <w14:rot w14:lat="0" w14:lon="0" w14:rev="0"/>
              </w14:lightRig>
            </w14:scene3d>
          </w:rPr>
          <w:delText>4.2.1</w:delText>
        </w:r>
        <w:r w:rsidDel="006F08F4">
          <w:rPr>
            <w:rFonts w:asciiTheme="minorHAnsi" w:eastAsiaTheme="minorEastAsia" w:hAnsiTheme="minorHAnsi" w:cstheme="minorBidi"/>
            <w:noProof/>
            <w:sz w:val="22"/>
            <w:szCs w:val="22"/>
          </w:rPr>
          <w:tab/>
        </w:r>
        <w:r w:rsidRPr="00751528" w:rsidDel="006F08F4">
          <w:rPr>
            <w:rStyle w:val="Hyperlink"/>
            <w:noProof/>
          </w:rPr>
          <w:delText>General Objective</w:delText>
        </w:r>
        <w:r w:rsidDel="006F08F4">
          <w:rPr>
            <w:noProof/>
            <w:webHidden/>
          </w:rPr>
          <w:tab/>
          <w:delText>4-24</w:delText>
        </w:r>
      </w:del>
    </w:p>
    <w:p w14:paraId="6CAB518B" w14:textId="77777777" w:rsidR="00497EF3" w:rsidDel="006F08F4" w:rsidRDefault="00497EF3">
      <w:pPr>
        <w:pStyle w:val="TOC3"/>
        <w:tabs>
          <w:tab w:val="left" w:pos="1320"/>
          <w:tab w:val="right" w:leader="dot" w:pos="9350"/>
        </w:tabs>
        <w:rPr>
          <w:del w:id="937" w:author="TinTin Kalaw" w:date="2014-08-19T08:26:00Z"/>
          <w:rFonts w:asciiTheme="minorHAnsi" w:eastAsiaTheme="minorEastAsia" w:hAnsiTheme="minorHAnsi" w:cstheme="minorBidi"/>
          <w:noProof/>
          <w:sz w:val="22"/>
          <w:szCs w:val="22"/>
        </w:rPr>
      </w:pPr>
      <w:del w:id="938" w:author="TinTin Kalaw" w:date="2014-08-19T08:26:00Z">
        <w:r w:rsidRPr="00751528" w:rsidDel="006F08F4">
          <w:rPr>
            <w:rStyle w:val="Hyperlink"/>
            <w:noProof/>
            <w14:scene3d>
              <w14:camera w14:prst="orthographicFront"/>
              <w14:lightRig w14:rig="threePt" w14:dir="t">
                <w14:rot w14:lat="0" w14:lon="0" w14:rev="0"/>
              </w14:lightRig>
            </w14:scene3d>
          </w:rPr>
          <w:delText>4.2.2</w:delText>
        </w:r>
        <w:r w:rsidDel="006F08F4">
          <w:rPr>
            <w:rFonts w:asciiTheme="minorHAnsi" w:eastAsiaTheme="minorEastAsia" w:hAnsiTheme="minorHAnsi" w:cstheme="minorBidi"/>
            <w:noProof/>
            <w:sz w:val="22"/>
            <w:szCs w:val="22"/>
          </w:rPr>
          <w:tab/>
        </w:r>
        <w:r w:rsidRPr="00751528" w:rsidDel="006F08F4">
          <w:rPr>
            <w:rStyle w:val="Hyperlink"/>
            <w:noProof/>
          </w:rPr>
          <w:delText>Specific Objectives</w:delText>
        </w:r>
        <w:r w:rsidDel="006F08F4">
          <w:rPr>
            <w:noProof/>
            <w:webHidden/>
          </w:rPr>
          <w:tab/>
          <w:delText>4-24</w:delText>
        </w:r>
      </w:del>
    </w:p>
    <w:p w14:paraId="03643869" w14:textId="77777777" w:rsidR="00497EF3" w:rsidDel="006F08F4" w:rsidRDefault="00497EF3">
      <w:pPr>
        <w:pStyle w:val="TOC2"/>
        <w:tabs>
          <w:tab w:val="left" w:pos="880"/>
          <w:tab w:val="right" w:leader="dot" w:pos="9350"/>
        </w:tabs>
        <w:rPr>
          <w:del w:id="939" w:author="TinTin Kalaw" w:date="2014-08-19T08:26:00Z"/>
          <w:rFonts w:asciiTheme="minorHAnsi" w:eastAsiaTheme="minorEastAsia" w:hAnsiTheme="minorHAnsi" w:cstheme="minorBidi"/>
          <w:noProof/>
          <w:sz w:val="22"/>
          <w:szCs w:val="22"/>
        </w:rPr>
      </w:pPr>
      <w:del w:id="940" w:author="TinTin Kalaw" w:date="2014-08-19T08:26:00Z">
        <w:r w:rsidRPr="00751528" w:rsidDel="006F08F4">
          <w:rPr>
            <w:rStyle w:val="Hyperlink"/>
            <w:noProof/>
            <w14:scene3d>
              <w14:camera w14:prst="orthographicFront"/>
              <w14:lightRig w14:rig="threePt" w14:dir="t">
                <w14:rot w14:lat="0" w14:lon="0" w14:rev="0"/>
              </w14:lightRig>
            </w14:scene3d>
          </w:rPr>
          <w:delText>4.3</w:delText>
        </w:r>
        <w:r w:rsidDel="006F08F4">
          <w:rPr>
            <w:rFonts w:asciiTheme="minorHAnsi" w:eastAsiaTheme="minorEastAsia" w:hAnsiTheme="minorHAnsi" w:cstheme="minorBidi"/>
            <w:noProof/>
            <w:sz w:val="22"/>
            <w:szCs w:val="22"/>
          </w:rPr>
          <w:tab/>
        </w:r>
        <w:r w:rsidRPr="00751528" w:rsidDel="006F08F4">
          <w:rPr>
            <w:rStyle w:val="Hyperlink"/>
            <w:noProof/>
          </w:rPr>
          <w:delText>System Scope and Limitations</w:delText>
        </w:r>
        <w:r w:rsidDel="006F08F4">
          <w:rPr>
            <w:noProof/>
            <w:webHidden/>
          </w:rPr>
          <w:tab/>
          <w:delText>4-24</w:delText>
        </w:r>
      </w:del>
    </w:p>
    <w:p w14:paraId="36D4D1D0" w14:textId="77777777" w:rsidR="00497EF3" w:rsidDel="006F08F4" w:rsidRDefault="00497EF3">
      <w:pPr>
        <w:pStyle w:val="TOC2"/>
        <w:tabs>
          <w:tab w:val="left" w:pos="880"/>
          <w:tab w:val="right" w:leader="dot" w:pos="9350"/>
        </w:tabs>
        <w:rPr>
          <w:del w:id="941" w:author="TinTin Kalaw" w:date="2014-08-19T08:26:00Z"/>
          <w:rFonts w:asciiTheme="minorHAnsi" w:eastAsiaTheme="minorEastAsia" w:hAnsiTheme="minorHAnsi" w:cstheme="minorBidi"/>
          <w:noProof/>
          <w:sz w:val="22"/>
          <w:szCs w:val="22"/>
        </w:rPr>
      </w:pPr>
      <w:del w:id="942" w:author="TinTin Kalaw" w:date="2014-08-19T08:26:00Z">
        <w:r w:rsidRPr="00751528" w:rsidDel="006F08F4">
          <w:rPr>
            <w:rStyle w:val="Hyperlink"/>
            <w:noProof/>
            <w14:scene3d>
              <w14:camera w14:prst="orthographicFront"/>
              <w14:lightRig w14:rig="threePt" w14:dir="t">
                <w14:rot w14:lat="0" w14:lon="0" w14:rev="0"/>
              </w14:lightRig>
            </w14:scene3d>
          </w:rPr>
          <w:delText>4.4</w:delText>
        </w:r>
        <w:r w:rsidDel="006F08F4">
          <w:rPr>
            <w:rFonts w:asciiTheme="minorHAnsi" w:eastAsiaTheme="minorEastAsia" w:hAnsiTheme="minorHAnsi" w:cstheme="minorBidi"/>
            <w:noProof/>
            <w:sz w:val="22"/>
            <w:szCs w:val="22"/>
          </w:rPr>
          <w:tab/>
        </w:r>
        <w:r w:rsidRPr="00751528" w:rsidDel="006F08F4">
          <w:rPr>
            <w:rStyle w:val="Hyperlink"/>
            <w:noProof/>
          </w:rPr>
          <w:delText>Architectural Design</w:delText>
        </w:r>
        <w:r w:rsidDel="006F08F4">
          <w:rPr>
            <w:noProof/>
            <w:webHidden/>
          </w:rPr>
          <w:tab/>
          <w:delText>4-26</w:delText>
        </w:r>
      </w:del>
    </w:p>
    <w:p w14:paraId="1D81DED9" w14:textId="77777777" w:rsidR="00497EF3" w:rsidDel="006F08F4" w:rsidRDefault="00497EF3">
      <w:pPr>
        <w:pStyle w:val="TOC3"/>
        <w:tabs>
          <w:tab w:val="left" w:pos="1320"/>
          <w:tab w:val="right" w:leader="dot" w:pos="9350"/>
        </w:tabs>
        <w:rPr>
          <w:del w:id="943" w:author="TinTin Kalaw" w:date="2014-08-19T08:26:00Z"/>
          <w:rFonts w:asciiTheme="minorHAnsi" w:eastAsiaTheme="minorEastAsia" w:hAnsiTheme="minorHAnsi" w:cstheme="minorBidi"/>
          <w:noProof/>
          <w:sz w:val="22"/>
          <w:szCs w:val="22"/>
        </w:rPr>
      </w:pPr>
      <w:del w:id="944" w:author="TinTin Kalaw" w:date="2014-08-19T08:26:00Z">
        <w:r w:rsidRPr="00751528" w:rsidDel="006F08F4">
          <w:rPr>
            <w:rStyle w:val="Hyperlink"/>
            <w:noProof/>
            <w14:scene3d>
              <w14:camera w14:prst="orthographicFront"/>
              <w14:lightRig w14:rig="threePt" w14:dir="t">
                <w14:rot w14:lat="0" w14:lon="0" w14:rev="0"/>
              </w14:lightRig>
            </w14:scene3d>
          </w:rPr>
          <w:delText>4.4.1</w:delText>
        </w:r>
        <w:r w:rsidDel="006F08F4">
          <w:rPr>
            <w:rFonts w:asciiTheme="minorHAnsi" w:eastAsiaTheme="minorEastAsia" w:hAnsiTheme="minorHAnsi" w:cstheme="minorBidi"/>
            <w:noProof/>
            <w:sz w:val="22"/>
            <w:szCs w:val="22"/>
          </w:rPr>
          <w:tab/>
        </w:r>
        <w:r w:rsidRPr="00751528" w:rsidDel="006F08F4">
          <w:rPr>
            <w:rStyle w:val="Hyperlink"/>
            <w:noProof/>
          </w:rPr>
          <w:delText>Data Source</w:delText>
        </w:r>
        <w:r w:rsidDel="006F08F4">
          <w:rPr>
            <w:noProof/>
            <w:webHidden/>
          </w:rPr>
          <w:tab/>
          <w:delText>4-27</w:delText>
        </w:r>
      </w:del>
    </w:p>
    <w:p w14:paraId="1A4EECD9" w14:textId="77777777" w:rsidR="00497EF3" w:rsidDel="006F08F4" w:rsidRDefault="00497EF3">
      <w:pPr>
        <w:pStyle w:val="TOC3"/>
        <w:tabs>
          <w:tab w:val="left" w:pos="1320"/>
          <w:tab w:val="right" w:leader="dot" w:pos="9350"/>
        </w:tabs>
        <w:rPr>
          <w:del w:id="945" w:author="TinTin Kalaw" w:date="2014-08-19T08:26:00Z"/>
          <w:rFonts w:asciiTheme="minorHAnsi" w:eastAsiaTheme="minorEastAsia" w:hAnsiTheme="minorHAnsi" w:cstheme="minorBidi"/>
          <w:noProof/>
          <w:sz w:val="22"/>
          <w:szCs w:val="22"/>
        </w:rPr>
      </w:pPr>
      <w:del w:id="946" w:author="TinTin Kalaw" w:date="2014-08-19T08:26:00Z">
        <w:r w:rsidRPr="00751528" w:rsidDel="006F08F4">
          <w:rPr>
            <w:rStyle w:val="Hyperlink"/>
            <w:noProof/>
            <w14:scene3d>
              <w14:camera w14:prst="orthographicFront"/>
              <w14:lightRig w14:rig="threePt" w14:dir="t">
                <w14:rot w14:lat="0" w14:lon="0" w14:rev="0"/>
              </w14:lightRig>
            </w14:scene3d>
          </w:rPr>
          <w:delText>4.4.2</w:delText>
        </w:r>
        <w:r w:rsidDel="006F08F4">
          <w:rPr>
            <w:rFonts w:asciiTheme="minorHAnsi" w:eastAsiaTheme="minorEastAsia" w:hAnsiTheme="minorHAnsi" w:cstheme="minorBidi"/>
            <w:noProof/>
            <w:sz w:val="22"/>
            <w:szCs w:val="22"/>
          </w:rPr>
          <w:tab/>
        </w:r>
        <w:r w:rsidRPr="00751528" w:rsidDel="006F08F4">
          <w:rPr>
            <w:rStyle w:val="Hyperlink"/>
            <w:noProof/>
          </w:rPr>
          <w:delText>Preprocessing Module</w:delText>
        </w:r>
        <w:r w:rsidDel="006F08F4">
          <w:rPr>
            <w:noProof/>
            <w:webHidden/>
          </w:rPr>
          <w:tab/>
          <w:delText>4-28</w:delText>
        </w:r>
      </w:del>
    </w:p>
    <w:p w14:paraId="60E0F548" w14:textId="77777777" w:rsidR="00497EF3" w:rsidDel="006F08F4" w:rsidRDefault="00497EF3">
      <w:pPr>
        <w:pStyle w:val="TOC3"/>
        <w:tabs>
          <w:tab w:val="left" w:pos="1320"/>
          <w:tab w:val="right" w:leader="dot" w:pos="9350"/>
        </w:tabs>
        <w:rPr>
          <w:del w:id="947" w:author="TinTin Kalaw" w:date="2014-08-19T08:26:00Z"/>
          <w:rFonts w:asciiTheme="minorHAnsi" w:eastAsiaTheme="minorEastAsia" w:hAnsiTheme="minorHAnsi" w:cstheme="minorBidi"/>
          <w:noProof/>
          <w:sz w:val="22"/>
          <w:szCs w:val="22"/>
        </w:rPr>
      </w:pPr>
      <w:del w:id="948" w:author="TinTin Kalaw" w:date="2014-08-19T08:26:00Z">
        <w:r w:rsidRPr="00751528" w:rsidDel="006F08F4">
          <w:rPr>
            <w:rStyle w:val="Hyperlink"/>
            <w:noProof/>
            <w14:scene3d>
              <w14:camera w14:prst="orthographicFront"/>
              <w14:lightRig w14:rig="threePt" w14:dir="t">
                <w14:rot w14:lat="0" w14:lon="0" w14:rev="0"/>
              </w14:lightRig>
            </w14:scene3d>
          </w:rPr>
          <w:delText>4.4.3</w:delText>
        </w:r>
        <w:r w:rsidDel="006F08F4">
          <w:rPr>
            <w:rFonts w:asciiTheme="minorHAnsi" w:eastAsiaTheme="minorEastAsia" w:hAnsiTheme="minorHAnsi" w:cstheme="minorBidi"/>
            <w:noProof/>
            <w:sz w:val="22"/>
            <w:szCs w:val="22"/>
          </w:rPr>
          <w:tab/>
        </w:r>
        <w:r w:rsidRPr="00751528" w:rsidDel="006F08F4">
          <w:rPr>
            <w:rStyle w:val="Hyperlink"/>
            <w:noProof/>
          </w:rPr>
          <w:delText>Feature Extraction Module</w:delText>
        </w:r>
        <w:r w:rsidDel="006F08F4">
          <w:rPr>
            <w:noProof/>
            <w:webHidden/>
          </w:rPr>
          <w:tab/>
          <w:delText>4-30</w:delText>
        </w:r>
      </w:del>
    </w:p>
    <w:p w14:paraId="312EAAB1" w14:textId="77777777" w:rsidR="00497EF3" w:rsidDel="006F08F4" w:rsidRDefault="00497EF3">
      <w:pPr>
        <w:pStyle w:val="TOC3"/>
        <w:tabs>
          <w:tab w:val="left" w:pos="1320"/>
          <w:tab w:val="right" w:leader="dot" w:pos="9350"/>
        </w:tabs>
        <w:rPr>
          <w:del w:id="949" w:author="TinTin Kalaw" w:date="2014-08-19T08:26:00Z"/>
          <w:rFonts w:asciiTheme="minorHAnsi" w:eastAsiaTheme="minorEastAsia" w:hAnsiTheme="minorHAnsi" w:cstheme="minorBidi"/>
          <w:noProof/>
          <w:sz w:val="22"/>
          <w:szCs w:val="22"/>
        </w:rPr>
      </w:pPr>
      <w:del w:id="950" w:author="TinTin Kalaw" w:date="2014-08-19T08:26:00Z">
        <w:r w:rsidRPr="00751528" w:rsidDel="006F08F4">
          <w:rPr>
            <w:rStyle w:val="Hyperlink"/>
            <w:noProof/>
            <w14:scene3d>
              <w14:camera w14:prst="orthographicFront"/>
              <w14:lightRig w14:rig="threePt" w14:dir="t">
                <w14:rot w14:lat="0" w14:lon="0" w14:rev="0"/>
              </w14:lightRig>
            </w14:scene3d>
          </w:rPr>
          <w:delText>4.4.4</w:delText>
        </w:r>
        <w:r w:rsidDel="006F08F4">
          <w:rPr>
            <w:rFonts w:asciiTheme="minorHAnsi" w:eastAsiaTheme="minorEastAsia" w:hAnsiTheme="minorHAnsi" w:cstheme="minorBidi"/>
            <w:noProof/>
            <w:sz w:val="22"/>
            <w:szCs w:val="22"/>
          </w:rPr>
          <w:tab/>
        </w:r>
        <w:r w:rsidRPr="00751528" w:rsidDel="006F08F4">
          <w:rPr>
            <w:rStyle w:val="Hyperlink"/>
            <w:noProof/>
          </w:rPr>
          <w:delText>Tweet Classifier Module</w:delText>
        </w:r>
        <w:r w:rsidDel="006F08F4">
          <w:rPr>
            <w:noProof/>
            <w:webHidden/>
          </w:rPr>
          <w:tab/>
          <w:delText>4-32</w:delText>
        </w:r>
      </w:del>
    </w:p>
    <w:p w14:paraId="6657127A" w14:textId="77777777" w:rsidR="00497EF3" w:rsidDel="006F08F4" w:rsidRDefault="00497EF3">
      <w:pPr>
        <w:pStyle w:val="TOC3"/>
        <w:tabs>
          <w:tab w:val="left" w:pos="1320"/>
          <w:tab w:val="right" w:leader="dot" w:pos="9350"/>
        </w:tabs>
        <w:rPr>
          <w:del w:id="951" w:author="TinTin Kalaw" w:date="2014-08-19T08:26:00Z"/>
          <w:rFonts w:asciiTheme="minorHAnsi" w:eastAsiaTheme="minorEastAsia" w:hAnsiTheme="minorHAnsi" w:cstheme="minorBidi"/>
          <w:noProof/>
          <w:sz w:val="22"/>
          <w:szCs w:val="22"/>
        </w:rPr>
      </w:pPr>
      <w:del w:id="952" w:author="TinTin Kalaw" w:date="2014-08-19T08:26:00Z">
        <w:r w:rsidRPr="00751528" w:rsidDel="006F08F4">
          <w:rPr>
            <w:rStyle w:val="Hyperlink"/>
            <w:noProof/>
            <w14:scene3d>
              <w14:camera w14:prst="orthographicFront"/>
              <w14:lightRig w14:rig="threePt" w14:dir="t">
                <w14:rot w14:lat="0" w14:lon="0" w14:rev="0"/>
              </w14:lightRig>
            </w14:scene3d>
          </w:rPr>
          <w:delText>4.4.5</w:delText>
        </w:r>
        <w:r w:rsidDel="006F08F4">
          <w:rPr>
            <w:rFonts w:asciiTheme="minorHAnsi" w:eastAsiaTheme="minorEastAsia" w:hAnsiTheme="minorHAnsi" w:cstheme="minorBidi"/>
            <w:noProof/>
            <w:sz w:val="22"/>
            <w:szCs w:val="22"/>
          </w:rPr>
          <w:tab/>
        </w:r>
        <w:r w:rsidRPr="00751528" w:rsidDel="006F08F4">
          <w:rPr>
            <w:rStyle w:val="Hyperlink"/>
            <w:noProof/>
          </w:rPr>
          <w:delText>Information Extraction Module</w:delText>
        </w:r>
        <w:r w:rsidDel="006F08F4">
          <w:rPr>
            <w:noProof/>
            <w:webHidden/>
          </w:rPr>
          <w:tab/>
          <w:delText>4-33</w:delText>
        </w:r>
      </w:del>
    </w:p>
    <w:p w14:paraId="356CCBC8" w14:textId="77777777" w:rsidR="00497EF3" w:rsidDel="006F08F4" w:rsidRDefault="00497EF3">
      <w:pPr>
        <w:pStyle w:val="TOC3"/>
        <w:tabs>
          <w:tab w:val="left" w:pos="1320"/>
          <w:tab w:val="right" w:leader="dot" w:pos="9350"/>
        </w:tabs>
        <w:rPr>
          <w:del w:id="953" w:author="TinTin Kalaw" w:date="2014-08-19T08:26:00Z"/>
          <w:rFonts w:asciiTheme="minorHAnsi" w:eastAsiaTheme="minorEastAsia" w:hAnsiTheme="minorHAnsi" w:cstheme="minorBidi"/>
          <w:noProof/>
          <w:sz w:val="22"/>
          <w:szCs w:val="22"/>
        </w:rPr>
      </w:pPr>
      <w:del w:id="954" w:author="TinTin Kalaw" w:date="2014-08-19T08:26:00Z">
        <w:r w:rsidRPr="00751528" w:rsidDel="006F08F4">
          <w:rPr>
            <w:rStyle w:val="Hyperlink"/>
            <w:noProof/>
            <w14:scene3d>
              <w14:camera w14:prst="orthographicFront"/>
              <w14:lightRig w14:rig="threePt" w14:dir="t">
                <w14:rot w14:lat="0" w14:lon="0" w14:rev="0"/>
              </w14:lightRig>
            </w14:scene3d>
          </w:rPr>
          <w:delText>4.4.6</w:delText>
        </w:r>
        <w:r w:rsidDel="006F08F4">
          <w:rPr>
            <w:rFonts w:asciiTheme="minorHAnsi" w:eastAsiaTheme="minorEastAsia" w:hAnsiTheme="minorHAnsi" w:cstheme="minorBidi"/>
            <w:noProof/>
            <w:sz w:val="22"/>
            <w:szCs w:val="22"/>
          </w:rPr>
          <w:tab/>
        </w:r>
        <w:r w:rsidRPr="00751528" w:rsidDel="006F08F4">
          <w:rPr>
            <w:rStyle w:val="Hyperlink"/>
            <w:noProof/>
          </w:rPr>
          <w:delText>Ontology</w:delText>
        </w:r>
        <w:r w:rsidDel="006F08F4">
          <w:rPr>
            <w:noProof/>
            <w:webHidden/>
          </w:rPr>
          <w:tab/>
          <w:delText>4-34</w:delText>
        </w:r>
      </w:del>
    </w:p>
    <w:p w14:paraId="29D27BFE" w14:textId="77777777" w:rsidR="00497EF3" w:rsidDel="006F08F4" w:rsidRDefault="00497EF3">
      <w:pPr>
        <w:pStyle w:val="TOC2"/>
        <w:tabs>
          <w:tab w:val="left" w:pos="880"/>
          <w:tab w:val="right" w:leader="dot" w:pos="9350"/>
        </w:tabs>
        <w:rPr>
          <w:del w:id="955" w:author="TinTin Kalaw" w:date="2014-08-19T08:26:00Z"/>
          <w:rFonts w:asciiTheme="minorHAnsi" w:eastAsiaTheme="minorEastAsia" w:hAnsiTheme="minorHAnsi" w:cstheme="minorBidi"/>
          <w:noProof/>
          <w:sz w:val="22"/>
          <w:szCs w:val="22"/>
        </w:rPr>
      </w:pPr>
      <w:del w:id="956" w:author="TinTin Kalaw" w:date="2014-08-19T08:26:00Z">
        <w:r w:rsidRPr="00751528" w:rsidDel="006F08F4">
          <w:rPr>
            <w:rStyle w:val="Hyperlink"/>
            <w:noProof/>
            <w14:scene3d>
              <w14:camera w14:prst="orthographicFront"/>
              <w14:lightRig w14:rig="threePt" w14:dir="t">
                <w14:rot w14:lat="0" w14:lon="0" w14:rev="0"/>
              </w14:lightRig>
            </w14:scene3d>
          </w:rPr>
          <w:delText>4.5</w:delText>
        </w:r>
        <w:r w:rsidDel="006F08F4">
          <w:rPr>
            <w:rFonts w:asciiTheme="minorHAnsi" w:eastAsiaTheme="minorEastAsia" w:hAnsiTheme="minorHAnsi" w:cstheme="minorBidi"/>
            <w:noProof/>
            <w:sz w:val="22"/>
            <w:szCs w:val="22"/>
          </w:rPr>
          <w:tab/>
        </w:r>
        <w:r w:rsidRPr="00751528" w:rsidDel="006F08F4">
          <w:rPr>
            <w:rStyle w:val="Hyperlink"/>
            <w:noProof/>
          </w:rPr>
          <w:delText>Physical Environment and Resources</w:delText>
        </w:r>
        <w:r w:rsidDel="006F08F4">
          <w:rPr>
            <w:noProof/>
            <w:webHidden/>
          </w:rPr>
          <w:tab/>
          <w:delText>4-34</w:delText>
        </w:r>
      </w:del>
    </w:p>
    <w:p w14:paraId="0AEB8BEE" w14:textId="77777777" w:rsidR="00497EF3" w:rsidDel="006F08F4" w:rsidRDefault="00497EF3">
      <w:pPr>
        <w:pStyle w:val="TOC3"/>
        <w:tabs>
          <w:tab w:val="left" w:pos="1320"/>
          <w:tab w:val="right" w:leader="dot" w:pos="9350"/>
        </w:tabs>
        <w:rPr>
          <w:del w:id="957" w:author="TinTin Kalaw" w:date="2014-08-19T08:26:00Z"/>
          <w:rFonts w:asciiTheme="minorHAnsi" w:eastAsiaTheme="minorEastAsia" w:hAnsiTheme="minorHAnsi" w:cstheme="minorBidi"/>
          <w:noProof/>
          <w:sz w:val="22"/>
          <w:szCs w:val="22"/>
        </w:rPr>
      </w:pPr>
      <w:del w:id="958" w:author="TinTin Kalaw" w:date="2014-08-19T08:26:00Z">
        <w:r w:rsidRPr="00751528" w:rsidDel="006F08F4">
          <w:rPr>
            <w:rStyle w:val="Hyperlink"/>
            <w:noProof/>
            <w14:scene3d>
              <w14:camera w14:prst="orthographicFront"/>
              <w14:lightRig w14:rig="threePt" w14:dir="t">
                <w14:rot w14:lat="0" w14:lon="0" w14:rev="0"/>
              </w14:lightRig>
            </w14:scene3d>
          </w:rPr>
          <w:delText>4.5.1</w:delText>
        </w:r>
        <w:r w:rsidDel="006F08F4">
          <w:rPr>
            <w:rFonts w:asciiTheme="minorHAnsi" w:eastAsiaTheme="minorEastAsia" w:hAnsiTheme="minorHAnsi" w:cstheme="minorBidi"/>
            <w:noProof/>
            <w:sz w:val="22"/>
            <w:szCs w:val="22"/>
          </w:rPr>
          <w:tab/>
        </w:r>
        <w:r w:rsidRPr="00751528" w:rsidDel="006F08F4">
          <w:rPr>
            <w:rStyle w:val="Hyperlink"/>
            <w:noProof/>
          </w:rPr>
          <w:delText>Minimum Software Requirements</w:delText>
        </w:r>
        <w:r w:rsidDel="006F08F4">
          <w:rPr>
            <w:noProof/>
            <w:webHidden/>
          </w:rPr>
          <w:tab/>
          <w:delText>4-34</w:delText>
        </w:r>
      </w:del>
    </w:p>
    <w:p w14:paraId="0963D5F9" w14:textId="77777777" w:rsidR="00497EF3" w:rsidDel="006F08F4" w:rsidRDefault="00497EF3">
      <w:pPr>
        <w:pStyle w:val="TOC3"/>
        <w:tabs>
          <w:tab w:val="left" w:pos="1320"/>
          <w:tab w:val="right" w:leader="dot" w:pos="9350"/>
        </w:tabs>
        <w:rPr>
          <w:del w:id="959" w:author="TinTin Kalaw" w:date="2014-08-19T08:26:00Z"/>
          <w:rFonts w:asciiTheme="minorHAnsi" w:eastAsiaTheme="minorEastAsia" w:hAnsiTheme="minorHAnsi" w:cstheme="minorBidi"/>
          <w:noProof/>
          <w:sz w:val="22"/>
          <w:szCs w:val="22"/>
        </w:rPr>
      </w:pPr>
      <w:del w:id="960" w:author="TinTin Kalaw" w:date="2014-08-19T08:26:00Z">
        <w:r w:rsidRPr="00751528" w:rsidDel="006F08F4">
          <w:rPr>
            <w:rStyle w:val="Hyperlink"/>
            <w:noProof/>
            <w14:scene3d>
              <w14:camera w14:prst="orthographicFront"/>
              <w14:lightRig w14:rig="threePt" w14:dir="t">
                <w14:rot w14:lat="0" w14:lon="0" w14:rev="0"/>
              </w14:lightRig>
            </w14:scene3d>
          </w:rPr>
          <w:delText>4.5.2</w:delText>
        </w:r>
        <w:r w:rsidDel="006F08F4">
          <w:rPr>
            <w:rFonts w:asciiTheme="minorHAnsi" w:eastAsiaTheme="minorEastAsia" w:hAnsiTheme="minorHAnsi" w:cstheme="minorBidi"/>
            <w:noProof/>
            <w:sz w:val="22"/>
            <w:szCs w:val="22"/>
          </w:rPr>
          <w:tab/>
        </w:r>
        <w:r w:rsidRPr="00751528" w:rsidDel="006F08F4">
          <w:rPr>
            <w:rStyle w:val="Hyperlink"/>
            <w:noProof/>
          </w:rPr>
          <w:delText>Minimum Hardware Requirements</w:delText>
        </w:r>
        <w:r w:rsidDel="006F08F4">
          <w:rPr>
            <w:noProof/>
            <w:webHidden/>
          </w:rPr>
          <w:tab/>
          <w:delText>4-34</w:delText>
        </w:r>
      </w:del>
    </w:p>
    <w:p w14:paraId="561460E3" w14:textId="77777777" w:rsidR="00497EF3" w:rsidDel="006F08F4" w:rsidRDefault="00497EF3">
      <w:pPr>
        <w:pStyle w:val="TOC1"/>
        <w:tabs>
          <w:tab w:val="right" w:leader="dot" w:pos="9350"/>
        </w:tabs>
        <w:rPr>
          <w:del w:id="961" w:author="TinTin Kalaw" w:date="2014-08-19T08:26:00Z"/>
          <w:rFonts w:asciiTheme="minorHAnsi" w:eastAsiaTheme="minorEastAsia" w:hAnsiTheme="minorHAnsi" w:cstheme="minorBidi"/>
          <w:noProof/>
          <w:sz w:val="22"/>
          <w:szCs w:val="22"/>
        </w:rPr>
      </w:pPr>
      <w:del w:id="962" w:author="TinTin Kalaw" w:date="2014-08-19T08:26:00Z">
        <w:r w:rsidDel="006F08F4">
          <w:rPr>
            <w:rFonts w:asciiTheme="minorHAnsi" w:eastAsiaTheme="minorEastAsia" w:hAnsiTheme="minorHAnsi" w:cstheme="minorBidi"/>
            <w:noProof/>
            <w:sz w:val="22"/>
            <w:szCs w:val="22"/>
          </w:rPr>
          <w:tab/>
        </w:r>
        <w:r w:rsidRPr="00751528" w:rsidDel="006F08F4">
          <w:rPr>
            <w:rStyle w:val="Hyperlink"/>
            <w:noProof/>
          </w:rPr>
          <w:delText>References</w:delText>
        </w:r>
        <w:r w:rsidDel="006F08F4">
          <w:rPr>
            <w:noProof/>
            <w:webHidden/>
          </w:rPr>
          <w:tab/>
          <w:delText>4-35</w:delText>
        </w:r>
      </w:del>
    </w:p>
    <w:p w14:paraId="66D5BD7A" w14:textId="77777777" w:rsidR="00497EF3" w:rsidDel="006F08F4" w:rsidRDefault="00497EF3">
      <w:pPr>
        <w:pStyle w:val="TOC1"/>
        <w:tabs>
          <w:tab w:val="right" w:leader="dot" w:pos="9350"/>
        </w:tabs>
        <w:rPr>
          <w:del w:id="963" w:author="TinTin Kalaw" w:date="2014-08-19T08:26:00Z"/>
          <w:rFonts w:asciiTheme="minorHAnsi" w:eastAsiaTheme="minorEastAsia" w:hAnsiTheme="minorHAnsi" w:cstheme="minorBidi"/>
          <w:noProof/>
          <w:sz w:val="22"/>
          <w:szCs w:val="22"/>
        </w:rPr>
      </w:pPr>
      <w:del w:id="964" w:author="TinTin Kalaw" w:date="2014-08-19T08:26:00Z">
        <w:r w:rsidRPr="00751528" w:rsidDel="006F08F4">
          <w:rPr>
            <w:rStyle w:val="Hyperlink"/>
            <w:noProof/>
          </w:rPr>
          <w:delText>5.0</w:delText>
        </w:r>
        <w:r w:rsidDel="006F08F4">
          <w:rPr>
            <w:noProof/>
            <w:webHidden/>
          </w:rPr>
          <w:tab/>
          <w:delText>5-35</w:delText>
        </w:r>
      </w:del>
    </w:p>
    <w:p w14:paraId="69F925E1" w14:textId="77777777" w:rsidR="006E6440" w:rsidDel="006F08F4" w:rsidRDefault="006E6440">
      <w:pPr>
        <w:pStyle w:val="TOC1"/>
        <w:tabs>
          <w:tab w:val="left" w:pos="660"/>
          <w:tab w:val="right" w:leader="dot" w:pos="9350"/>
        </w:tabs>
        <w:rPr>
          <w:del w:id="965" w:author="TinTin Kalaw" w:date="2014-08-19T08:26:00Z"/>
          <w:rFonts w:asciiTheme="minorHAnsi" w:eastAsiaTheme="minorEastAsia" w:hAnsiTheme="minorHAnsi" w:cstheme="minorBidi"/>
          <w:noProof/>
          <w:sz w:val="22"/>
          <w:szCs w:val="22"/>
        </w:rPr>
      </w:pPr>
      <w:del w:id="966" w:author="TinTin Kalaw" w:date="2014-08-19T08:26:00Z">
        <w:r w:rsidRPr="00497EF3" w:rsidDel="006F08F4">
          <w:rPr>
            <w:rStyle w:val="Hyperlink"/>
            <w:noProof/>
          </w:rPr>
          <w:delText>1.0</w:delText>
        </w:r>
        <w:r w:rsidDel="006F08F4">
          <w:rPr>
            <w:rFonts w:asciiTheme="minorHAnsi" w:eastAsiaTheme="minorEastAsia" w:hAnsiTheme="minorHAnsi" w:cstheme="minorBidi"/>
            <w:noProof/>
            <w:sz w:val="22"/>
            <w:szCs w:val="22"/>
          </w:rPr>
          <w:tab/>
        </w:r>
        <w:r w:rsidRPr="00497EF3" w:rsidDel="006F08F4">
          <w:rPr>
            <w:rStyle w:val="Hyperlink"/>
            <w:noProof/>
          </w:rPr>
          <w:delText>Research Description</w:delText>
        </w:r>
        <w:r w:rsidDel="006F08F4">
          <w:rPr>
            <w:noProof/>
            <w:webHidden/>
          </w:rPr>
          <w:tab/>
          <w:delText>1-1</w:delText>
        </w:r>
      </w:del>
    </w:p>
    <w:p w14:paraId="162F0D98" w14:textId="77777777" w:rsidR="006E6440" w:rsidDel="006F08F4" w:rsidRDefault="006E6440">
      <w:pPr>
        <w:pStyle w:val="TOC2"/>
        <w:tabs>
          <w:tab w:val="left" w:pos="880"/>
          <w:tab w:val="right" w:leader="dot" w:pos="9350"/>
        </w:tabs>
        <w:rPr>
          <w:del w:id="967" w:author="TinTin Kalaw" w:date="2014-08-19T08:26:00Z"/>
          <w:rFonts w:asciiTheme="minorHAnsi" w:eastAsiaTheme="minorEastAsia" w:hAnsiTheme="minorHAnsi" w:cstheme="minorBidi"/>
          <w:noProof/>
          <w:sz w:val="22"/>
          <w:szCs w:val="22"/>
        </w:rPr>
      </w:pPr>
      <w:del w:id="968" w:author="TinTin Kalaw" w:date="2014-08-19T08:26:00Z">
        <w:r w:rsidRPr="00497EF3" w:rsidDel="006F08F4">
          <w:rPr>
            <w:rStyle w:val="Hyperlink"/>
            <w:noProof/>
            <w14:scene3d>
              <w14:camera w14:prst="orthographicFront"/>
              <w14:lightRig w14:rig="threePt" w14:dir="t">
                <w14:rot w14:lat="0" w14:lon="0" w14:rev="0"/>
              </w14:lightRig>
            </w14:scene3d>
          </w:rPr>
          <w:delText>1.1</w:delText>
        </w:r>
        <w:r w:rsidDel="006F08F4">
          <w:rPr>
            <w:rFonts w:asciiTheme="minorHAnsi" w:eastAsiaTheme="minorEastAsia" w:hAnsiTheme="minorHAnsi" w:cstheme="minorBidi"/>
            <w:noProof/>
            <w:sz w:val="22"/>
            <w:szCs w:val="22"/>
          </w:rPr>
          <w:tab/>
        </w:r>
        <w:r w:rsidRPr="00497EF3" w:rsidDel="006F08F4">
          <w:rPr>
            <w:rStyle w:val="Hyperlink"/>
            <w:noProof/>
          </w:rPr>
          <w:delText>Overview of the Current State of Technology</w:delText>
        </w:r>
        <w:r w:rsidDel="006F08F4">
          <w:rPr>
            <w:noProof/>
            <w:webHidden/>
          </w:rPr>
          <w:tab/>
          <w:delText>1-1</w:delText>
        </w:r>
      </w:del>
    </w:p>
    <w:p w14:paraId="2629466E" w14:textId="77777777" w:rsidR="006E6440" w:rsidDel="006F08F4" w:rsidRDefault="006E6440">
      <w:pPr>
        <w:pStyle w:val="TOC2"/>
        <w:tabs>
          <w:tab w:val="left" w:pos="880"/>
          <w:tab w:val="right" w:leader="dot" w:pos="9350"/>
        </w:tabs>
        <w:rPr>
          <w:del w:id="969" w:author="TinTin Kalaw" w:date="2014-08-19T08:26:00Z"/>
          <w:rFonts w:asciiTheme="minorHAnsi" w:eastAsiaTheme="minorEastAsia" w:hAnsiTheme="minorHAnsi" w:cstheme="minorBidi"/>
          <w:noProof/>
          <w:sz w:val="22"/>
          <w:szCs w:val="22"/>
        </w:rPr>
      </w:pPr>
      <w:del w:id="970" w:author="TinTin Kalaw" w:date="2014-08-19T08:26:00Z">
        <w:r w:rsidRPr="00497EF3" w:rsidDel="006F08F4">
          <w:rPr>
            <w:rStyle w:val="Hyperlink"/>
            <w:noProof/>
            <w14:scene3d>
              <w14:camera w14:prst="orthographicFront"/>
              <w14:lightRig w14:rig="threePt" w14:dir="t">
                <w14:rot w14:lat="0" w14:lon="0" w14:rev="0"/>
              </w14:lightRig>
            </w14:scene3d>
          </w:rPr>
          <w:delText>1.2</w:delText>
        </w:r>
        <w:r w:rsidDel="006F08F4">
          <w:rPr>
            <w:rFonts w:asciiTheme="minorHAnsi" w:eastAsiaTheme="minorEastAsia" w:hAnsiTheme="minorHAnsi" w:cstheme="minorBidi"/>
            <w:noProof/>
            <w:sz w:val="22"/>
            <w:szCs w:val="22"/>
          </w:rPr>
          <w:tab/>
        </w:r>
        <w:r w:rsidRPr="00497EF3" w:rsidDel="006F08F4">
          <w:rPr>
            <w:rStyle w:val="Hyperlink"/>
            <w:noProof/>
          </w:rPr>
          <w:delText>Research Objectives</w:delText>
        </w:r>
        <w:r w:rsidDel="006F08F4">
          <w:rPr>
            <w:noProof/>
            <w:webHidden/>
          </w:rPr>
          <w:tab/>
          <w:delText>1-2</w:delText>
        </w:r>
      </w:del>
    </w:p>
    <w:p w14:paraId="187FA502" w14:textId="77777777" w:rsidR="006E6440" w:rsidDel="006F08F4" w:rsidRDefault="006E6440">
      <w:pPr>
        <w:pStyle w:val="TOC3"/>
        <w:tabs>
          <w:tab w:val="left" w:pos="1320"/>
          <w:tab w:val="right" w:leader="dot" w:pos="9350"/>
        </w:tabs>
        <w:rPr>
          <w:del w:id="971" w:author="TinTin Kalaw" w:date="2014-08-19T08:26:00Z"/>
          <w:rFonts w:asciiTheme="minorHAnsi" w:eastAsiaTheme="minorEastAsia" w:hAnsiTheme="minorHAnsi" w:cstheme="minorBidi"/>
          <w:noProof/>
          <w:sz w:val="22"/>
          <w:szCs w:val="22"/>
        </w:rPr>
      </w:pPr>
      <w:del w:id="972" w:author="TinTin Kalaw" w:date="2014-08-19T08:26:00Z">
        <w:r w:rsidRPr="00497EF3" w:rsidDel="006F08F4">
          <w:rPr>
            <w:rStyle w:val="Hyperlink"/>
            <w:noProof/>
            <w14:scene3d>
              <w14:camera w14:prst="orthographicFront"/>
              <w14:lightRig w14:rig="threePt" w14:dir="t">
                <w14:rot w14:lat="0" w14:lon="0" w14:rev="0"/>
              </w14:lightRig>
            </w14:scene3d>
          </w:rPr>
          <w:delText>1.2.1</w:delText>
        </w:r>
        <w:r w:rsidDel="006F08F4">
          <w:rPr>
            <w:rFonts w:asciiTheme="minorHAnsi" w:eastAsiaTheme="minorEastAsia" w:hAnsiTheme="minorHAnsi" w:cstheme="minorBidi"/>
            <w:noProof/>
            <w:sz w:val="22"/>
            <w:szCs w:val="22"/>
          </w:rPr>
          <w:tab/>
        </w:r>
        <w:r w:rsidRPr="00497EF3" w:rsidDel="006F08F4">
          <w:rPr>
            <w:rStyle w:val="Hyperlink"/>
            <w:noProof/>
          </w:rPr>
          <w:delText>General Objective</w:delText>
        </w:r>
        <w:r w:rsidDel="006F08F4">
          <w:rPr>
            <w:noProof/>
            <w:webHidden/>
          </w:rPr>
          <w:tab/>
          <w:delText>1-2</w:delText>
        </w:r>
      </w:del>
    </w:p>
    <w:p w14:paraId="73E9F64B" w14:textId="77777777" w:rsidR="006E6440" w:rsidDel="006F08F4" w:rsidRDefault="006E6440">
      <w:pPr>
        <w:pStyle w:val="TOC3"/>
        <w:tabs>
          <w:tab w:val="left" w:pos="1320"/>
          <w:tab w:val="right" w:leader="dot" w:pos="9350"/>
        </w:tabs>
        <w:rPr>
          <w:del w:id="973" w:author="TinTin Kalaw" w:date="2014-08-19T08:26:00Z"/>
          <w:rFonts w:asciiTheme="minorHAnsi" w:eastAsiaTheme="minorEastAsia" w:hAnsiTheme="minorHAnsi" w:cstheme="minorBidi"/>
          <w:noProof/>
          <w:sz w:val="22"/>
          <w:szCs w:val="22"/>
        </w:rPr>
      </w:pPr>
      <w:del w:id="974" w:author="TinTin Kalaw" w:date="2014-08-19T08:26:00Z">
        <w:r w:rsidRPr="00497EF3" w:rsidDel="006F08F4">
          <w:rPr>
            <w:rStyle w:val="Hyperlink"/>
            <w:noProof/>
            <w14:scene3d>
              <w14:camera w14:prst="orthographicFront"/>
              <w14:lightRig w14:rig="threePt" w14:dir="t">
                <w14:rot w14:lat="0" w14:lon="0" w14:rev="0"/>
              </w14:lightRig>
            </w14:scene3d>
          </w:rPr>
          <w:delText>1.2.2</w:delText>
        </w:r>
        <w:r w:rsidDel="006F08F4">
          <w:rPr>
            <w:rFonts w:asciiTheme="minorHAnsi" w:eastAsiaTheme="minorEastAsia" w:hAnsiTheme="minorHAnsi" w:cstheme="minorBidi"/>
            <w:noProof/>
            <w:sz w:val="22"/>
            <w:szCs w:val="22"/>
          </w:rPr>
          <w:tab/>
        </w:r>
        <w:r w:rsidRPr="00497EF3" w:rsidDel="006F08F4">
          <w:rPr>
            <w:rStyle w:val="Hyperlink"/>
            <w:noProof/>
          </w:rPr>
          <w:delText>Specific Objectives</w:delText>
        </w:r>
        <w:r w:rsidDel="006F08F4">
          <w:rPr>
            <w:noProof/>
            <w:webHidden/>
          </w:rPr>
          <w:tab/>
          <w:delText>1-2</w:delText>
        </w:r>
      </w:del>
    </w:p>
    <w:p w14:paraId="719AA0C4" w14:textId="77777777" w:rsidR="006E6440" w:rsidDel="006F08F4" w:rsidRDefault="006E6440">
      <w:pPr>
        <w:pStyle w:val="TOC2"/>
        <w:tabs>
          <w:tab w:val="left" w:pos="880"/>
          <w:tab w:val="right" w:leader="dot" w:pos="9350"/>
        </w:tabs>
        <w:rPr>
          <w:del w:id="975" w:author="TinTin Kalaw" w:date="2014-08-19T08:26:00Z"/>
          <w:rFonts w:asciiTheme="minorHAnsi" w:eastAsiaTheme="minorEastAsia" w:hAnsiTheme="minorHAnsi" w:cstheme="minorBidi"/>
          <w:noProof/>
          <w:sz w:val="22"/>
          <w:szCs w:val="22"/>
        </w:rPr>
      </w:pPr>
      <w:del w:id="976" w:author="TinTin Kalaw" w:date="2014-08-19T08:26:00Z">
        <w:r w:rsidRPr="00497EF3" w:rsidDel="006F08F4">
          <w:rPr>
            <w:rStyle w:val="Hyperlink"/>
            <w:noProof/>
            <w14:scene3d>
              <w14:camera w14:prst="orthographicFront"/>
              <w14:lightRig w14:rig="threePt" w14:dir="t">
                <w14:rot w14:lat="0" w14:lon="0" w14:rev="0"/>
              </w14:lightRig>
            </w14:scene3d>
          </w:rPr>
          <w:delText>1.3</w:delText>
        </w:r>
        <w:r w:rsidDel="006F08F4">
          <w:rPr>
            <w:rFonts w:asciiTheme="minorHAnsi" w:eastAsiaTheme="minorEastAsia" w:hAnsiTheme="minorHAnsi" w:cstheme="minorBidi"/>
            <w:noProof/>
            <w:sz w:val="22"/>
            <w:szCs w:val="22"/>
          </w:rPr>
          <w:tab/>
        </w:r>
        <w:r w:rsidRPr="00497EF3" w:rsidDel="006F08F4">
          <w:rPr>
            <w:rStyle w:val="Hyperlink"/>
            <w:noProof/>
          </w:rPr>
          <w:delText>Scope and Limitations of the Research</w:delText>
        </w:r>
        <w:r w:rsidDel="006F08F4">
          <w:rPr>
            <w:noProof/>
            <w:webHidden/>
          </w:rPr>
          <w:tab/>
          <w:delText>1-2</w:delText>
        </w:r>
      </w:del>
    </w:p>
    <w:p w14:paraId="5416736A" w14:textId="77777777" w:rsidR="006E6440" w:rsidDel="006F08F4" w:rsidRDefault="006E6440">
      <w:pPr>
        <w:pStyle w:val="TOC2"/>
        <w:tabs>
          <w:tab w:val="left" w:pos="880"/>
          <w:tab w:val="right" w:leader="dot" w:pos="9350"/>
        </w:tabs>
        <w:rPr>
          <w:del w:id="977" w:author="TinTin Kalaw" w:date="2014-08-19T08:26:00Z"/>
          <w:rFonts w:asciiTheme="minorHAnsi" w:eastAsiaTheme="minorEastAsia" w:hAnsiTheme="minorHAnsi" w:cstheme="minorBidi"/>
          <w:noProof/>
          <w:sz w:val="22"/>
          <w:szCs w:val="22"/>
        </w:rPr>
      </w:pPr>
      <w:del w:id="978" w:author="TinTin Kalaw" w:date="2014-08-19T08:26:00Z">
        <w:r w:rsidRPr="00497EF3" w:rsidDel="006F08F4">
          <w:rPr>
            <w:rStyle w:val="Hyperlink"/>
            <w:noProof/>
            <w14:scene3d>
              <w14:camera w14:prst="orthographicFront"/>
              <w14:lightRig w14:rig="threePt" w14:dir="t">
                <w14:rot w14:lat="0" w14:lon="0" w14:rev="0"/>
              </w14:lightRig>
            </w14:scene3d>
          </w:rPr>
          <w:delText>1.4</w:delText>
        </w:r>
        <w:r w:rsidDel="006F08F4">
          <w:rPr>
            <w:rFonts w:asciiTheme="minorHAnsi" w:eastAsiaTheme="minorEastAsia" w:hAnsiTheme="minorHAnsi" w:cstheme="minorBidi"/>
            <w:noProof/>
            <w:sz w:val="22"/>
            <w:szCs w:val="22"/>
          </w:rPr>
          <w:tab/>
        </w:r>
        <w:r w:rsidRPr="00497EF3" w:rsidDel="006F08F4">
          <w:rPr>
            <w:rStyle w:val="Hyperlink"/>
            <w:noProof/>
          </w:rPr>
          <w:delText>Significance of the Research</w:delText>
        </w:r>
        <w:r w:rsidDel="006F08F4">
          <w:rPr>
            <w:noProof/>
            <w:webHidden/>
          </w:rPr>
          <w:tab/>
          <w:delText>1-3</w:delText>
        </w:r>
      </w:del>
    </w:p>
    <w:p w14:paraId="7C569F38" w14:textId="77777777" w:rsidR="006E6440" w:rsidDel="006F08F4" w:rsidRDefault="006E6440">
      <w:pPr>
        <w:pStyle w:val="TOC2"/>
        <w:tabs>
          <w:tab w:val="left" w:pos="880"/>
          <w:tab w:val="right" w:leader="dot" w:pos="9350"/>
        </w:tabs>
        <w:rPr>
          <w:del w:id="979" w:author="TinTin Kalaw" w:date="2014-08-19T08:26:00Z"/>
          <w:rFonts w:asciiTheme="minorHAnsi" w:eastAsiaTheme="minorEastAsia" w:hAnsiTheme="minorHAnsi" w:cstheme="minorBidi"/>
          <w:noProof/>
          <w:sz w:val="22"/>
          <w:szCs w:val="22"/>
        </w:rPr>
      </w:pPr>
      <w:del w:id="980" w:author="TinTin Kalaw" w:date="2014-08-19T08:26:00Z">
        <w:r w:rsidRPr="00497EF3" w:rsidDel="006F08F4">
          <w:rPr>
            <w:rStyle w:val="Hyperlink"/>
            <w:noProof/>
            <w14:scene3d>
              <w14:camera w14:prst="orthographicFront"/>
              <w14:lightRig w14:rig="threePt" w14:dir="t">
                <w14:rot w14:lat="0" w14:lon="0" w14:rev="0"/>
              </w14:lightRig>
            </w14:scene3d>
          </w:rPr>
          <w:delText>1.5</w:delText>
        </w:r>
        <w:r w:rsidDel="006F08F4">
          <w:rPr>
            <w:rFonts w:asciiTheme="minorHAnsi" w:eastAsiaTheme="minorEastAsia" w:hAnsiTheme="minorHAnsi" w:cstheme="minorBidi"/>
            <w:noProof/>
            <w:sz w:val="22"/>
            <w:szCs w:val="22"/>
          </w:rPr>
          <w:tab/>
        </w:r>
        <w:r w:rsidRPr="00497EF3" w:rsidDel="006F08F4">
          <w:rPr>
            <w:rStyle w:val="Hyperlink"/>
            <w:noProof/>
          </w:rPr>
          <w:delText>Research Methodology</w:delText>
        </w:r>
        <w:r w:rsidDel="006F08F4">
          <w:rPr>
            <w:noProof/>
            <w:webHidden/>
          </w:rPr>
          <w:tab/>
          <w:delText>1-4</w:delText>
        </w:r>
      </w:del>
    </w:p>
    <w:p w14:paraId="22270EE6" w14:textId="77777777" w:rsidR="006E6440" w:rsidDel="006F08F4" w:rsidRDefault="006E6440">
      <w:pPr>
        <w:pStyle w:val="TOC3"/>
        <w:tabs>
          <w:tab w:val="left" w:pos="1320"/>
          <w:tab w:val="right" w:leader="dot" w:pos="9350"/>
        </w:tabs>
        <w:rPr>
          <w:del w:id="981" w:author="TinTin Kalaw" w:date="2014-08-19T08:26:00Z"/>
          <w:rFonts w:asciiTheme="minorHAnsi" w:eastAsiaTheme="minorEastAsia" w:hAnsiTheme="minorHAnsi" w:cstheme="minorBidi"/>
          <w:noProof/>
          <w:sz w:val="22"/>
          <w:szCs w:val="22"/>
        </w:rPr>
      </w:pPr>
      <w:del w:id="982" w:author="TinTin Kalaw" w:date="2014-08-19T08:26:00Z">
        <w:r w:rsidRPr="00497EF3" w:rsidDel="006F08F4">
          <w:rPr>
            <w:rStyle w:val="Hyperlink"/>
            <w:noProof/>
            <w14:scene3d>
              <w14:camera w14:prst="orthographicFront"/>
              <w14:lightRig w14:rig="threePt" w14:dir="t">
                <w14:rot w14:lat="0" w14:lon="0" w14:rev="0"/>
              </w14:lightRig>
            </w14:scene3d>
          </w:rPr>
          <w:delText>1.5.1</w:delText>
        </w:r>
        <w:r w:rsidDel="006F08F4">
          <w:rPr>
            <w:rFonts w:asciiTheme="minorHAnsi" w:eastAsiaTheme="minorEastAsia" w:hAnsiTheme="minorHAnsi" w:cstheme="minorBidi"/>
            <w:noProof/>
            <w:sz w:val="22"/>
            <w:szCs w:val="22"/>
          </w:rPr>
          <w:tab/>
        </w:r>
        <w:r w:rsidRPr="00497EF3" w:rsidDel="006F08F4">
          <w:rPr>
            <w:rStyle w:val="Hyperlink"/>
            <w:noProof/>
          </w:rPr>
          <w:delText>Investigation and Research Analysis</w:delText>
        </w:r>
        <w:r w:rsidDel="006F08F4">
          <w:rPr>
            <w:noProof/>
            <w:webHidden/>
          </w:rPr>
          <w:tab/>
          <w:delText>1-5</w:delText>
        </w:r>
      </w:del>
    </w:p>
    <w:p w14:paraId="4F73423B" w14:textId="77777777" w:rsidR="006E6440" w:rsidDel="006F08F4" w:rsidRDefault="006E6440">
      <w:pPr>
        <w:pStyle w:val="TOC3"/>
        <w:tabs>
          <w:tab w:val="left" w:pos="1320"/>
          <w:tab w:val="right" w:leader="dot" w:pos="9350"/>
        </w:tabs>
        <w:rPr>
          <w:del w:id="983" w:author="TinTin Kalaw" w:date="2014-08-19T08:26:00Z"/>
          <w:rFonts w:asciiTheme="minorHAnsi" w:eastAsiaTheme="minorEastAsia" w:hAnsiTheme="minorHAnsi" w:cstheme="minorBidi"/>
          <w:noProof/>
          <w:sz w:val="22"/>
          <w:szCs w:val="22"/>
        </w:rPr>
      </w:pPr>
      <w:del w:id="984" w:author="TinTin Kalaw" w:date="2014-08-19T08:26:00Z">
        <w:r w:rsidRPr="00497EF3" w:rsidDel="006F08F4">
          <w:rPr>
            <w:rStyle w:val="Hyperlink"/>
            <w:noProof/>
            <w14:scene3d>
              <w14:camera w14:prst="orthographicFront"/>
              <w14:lightRig w14:rig="threePt" w14:dir="t">
                <w14:rot w14:lat="0" w14:lon="0" w14:rev="0"/>
              </w14:lightRig>
            </w14:scene3d>
          </w:rPr>
          <w:delText>1.5.2</w:delText>
        </w:r>
        <w:r w:rsidDel="006F08F4">
          <w:rPr>
            <w:rFonts w:asciiTheme="minorHAnsi" w:eastAsiaTheme="minorEastAsia" w:hAnsiTheme="minorHAnsi" w:cstheme="minorBidi"/>
            <w:noProof/>
            <w:sz w:val="22"/>
            <w:szCs w:val="22"/>
          </w:rPr>
          <w:tab/>
        </w:r>
        <w:r w:rsidRPr="00497EF3" w:rsidDel="006F08F4">
          <w:rPr>
            <w:rStyle w:val="Hyperlink"/>
            <w:noProof/>
          </w:rPr>
          <w:delText>System Design</w:delText>
        </w:r>
        <w:r w:rsidDel="006F08F4">
          <w:rPr>
            <w:noProof/>
            <w:webHidden/>
          </w:rPr>
          <w:tab/>
          <w:delText>1-5</w:delText>
        </w:r>
      </w:del>
    </w:p>
    <w:p w14:paraId="13C09F83" w14:textId="77777777" w:rsidR="006E6440" w:rsidDel="006F08F4" w:rsidRDefault="006E6440">
      <w:pPr>
        <w:pStyle w:val="TOC3"/>
        <w:tabs>
          <w:tab w:val="left" w:pos="1320"/>
          <w:tab w:val="right" w:leader="dot" w:pos="9350"/>
        </w:tabs>
        <w:rPr>
          <w:del w:id="985" w:author="TinTin Kalaw" w:date="2014-08-19T08:26:00Z"/>
          <w:rFonts w:asciiTheme="minorHAnsi" w:eastAsiaTheme="minorEastAsia" w:hAnsiTheme="minorHAnsi" w:cstheme="minorBidi"/>
          <w:noProof/>
          <w:sz w:val="22"/>
          <w:szCs w:val="22"/>
        </w:rPr>
      </w:pPr>
      <w:del w:id="986" w:author="TinTin Kalaw" w:date="2014-08-19T08:26:00Z">
        <w:r w:rsidRPr="00497EF3" w:rsidDel="006F08F4">
          <w:rPr>
            <w:rStyle w:val="Hyperlink"/>
            <w:noProof/>
            <w14:scene3d>
              <w14:camera w14:prst="orthographicFront"/>
              <w14:lightRig w14:rig="threePt" w14:dir="t">
                <w14:rot w14:lat="0" w14:lon="0" w14:rev="0"/>
              </w14:lightRig>
            </w14:scene3d>
          </w:rPr>
          <w:delText>1.5.3</w:delText>
        </w:r>
        <w:r w:rsidDel="006F08F4">
          <w:rPr>
            <w:rFonts w:asciiTheme="minorHAnsi" w:eastAsiaTheme="minorEastAsia" w:hAnsiTheme="minorHAnsi" w:cstheme="minorBidi"/>
            <w:noProof/>
            <w:sz w:val="22"/>
            <w:szCs w:val="22"/>
          </w:rPr>
          <w:tab/>
        </w:r>
        <w:r w:rsidRPr="00497EF3" w:rsidDel="006F08F4">
          <w:rPr>
            <w:rStyle w:val="Hyperlink"/>
            <w:noProof/>
          </w:rPr>
          <w:delText>Sprints</w:delText>
        </w:r>
        <w:r w:rsidDel="006F08F4">
          <w:rPr>
            <w:noProof/>
            <w:webHidden/>
          </w:rPr>
          <w:tab/>
          <w:delText>1-5</w:delText>
        </w:r>
      </w:del>
    </w:p>
    <w:p w14:paraId="5FB42267" w14:textId="77777777" w:rsidR="006E6440" w:rsidDel="006F08F4" w:rsidRDefault="006E6440">
      <w:pPr>
        <w:pStyle w:val="TOC3"/>
        <w:tabs>
          <w:tab w:val="left" w:pos="1320"/>
          <w:tab w:val="right" w:leader="dot" w:pos="9350"/>
        </w:tabs>
        <w:rPr>
          <w:del w:id="987" w:author="TinTin Kalaw" w:date="2014-08-19T08:26:00Z"/>
          <w:rFonts w:asciiTheme="minorHAnsi" w:eastAsiaTheme="minorEastAsia" w:hAnsiTheme="minorHAnsi" w:cstheme="minorBidi"/>
          <w:noProof/>
          <w:sz w:val="22"/>
          <w:szCs w:val="22"/>
        </w:rPr>
      </w:pPr>
      <w:del w:id="988" w:author="TinTin Kalaw" w:date="2014-08-19T08:26:00Z">
        <w:r w:rsidRPr="00497EF3" w:rsidDel="006F08F4">
          <w:rPr>
            <w:rStyle w:val="Hyperlink"/>
            <w:noProof/>
            <w14:scene3d>
              <w14:camera w14:prst="orthographicFront"/>
              <w14:lightRig w14:rig="threePt" w14:dir="t">
                <w14:rot w14:lat="0" w14:lon="0" w14:rev="0"/>
              </w14:lightRig>
            </w14:scene3d>
          </w:rPr>
          <w:delText>1.5.4</w:delText>
        </w:r>
        <w:r w:rsidDel="006F08F4">
          <w:rPr>
            <w:rFonts w:asciiTheme="minorHAnsi" w:eastAsiaTheme="minorEastAsia" w:hAnsiTheme="minorHAnsi" w:cstheme="minorBidi"/>
            <w:noProof/>
            <w:sz w:val="22"/>
            <w:szCs w:val="22"/>
          </w:rPr>
          <w:tab/>
        </w:r>
        <w:r w:rsidRPr="00497EF3" w:rsidDel="006F08F4">
          <w:rPr>
            <w:rStyle w:val="Hyperlink"/>
            <w:noProof/>
          </w:rPr>
          <w:delText>Sprint Planning Meetings</w:delText>
        </w:r>
        <w:r w:rsidDel="006F08F4">
          <w:rPr>
            <w:noProof/>
            <w:webHidden/>
          </w:rPr>
          <w:tab/>
          <w:delText>1-5</w:delText>
        </w:r>
      </w:del>
    </w:p>
    <w:p w14:paraId="1C98C401" w14:textId="77777777" w:rsidR="006E6440" w:rsidDel="006F08F4" w:rsidRDefault="006E6440">
      <w:pPr>
        <w:pStyle w:val="TOC3"/>
        <w:tabs>
          <w:tab w:val="left" w:pos="1320"/>
          <w:tab w:val="right" w:leader="dot" w:pos="9350"/>
        </w:tabs>
        <w:rPr>
          <w:del w:id="989" w:author="TinTin Kalaw" w:date="2014-08-19T08:26:00Z"/>
          <w:rFonts w:asciiTheme="minorHAnsi" w:eastAsiaTheme="minorEastAsia" w:hAnsiTheme="minorHAnsi" w:cstheme="minorBidi"/>
          <w:noProof/>
          <w:sz w:val="22"/>
          <w:szCs w:val="22"/>
        </w:rPr>
      </w:pPr>
      <w:del w:id="990" w:author="TinTin Kalaw" w:date="2014-08-19T08:26:00Z">
        <w:r w:rsidRPr="00497EF3" w:rsidDel="006F08F4">
          <w:rPr>
            <w:rStyle w:val="Hyperlink"/>
            <w:noProof/>
            <w14:scene3d>
              <w14:camera w14:prst="orthographicFront"/>
              <w14:lightRig w14:rig="threePt" w14:dir="t">
                <w14:rot w14:lat="0" w14:lon="0" w14:rev="0"/>
              </w14:lightRig>
            </w14:scene3d>
          </w:rPr>
          <w:delText>1.5.5</w:delText>
        </w:r>
        <w:r w:rsidDel="006F08F4">
          <w:rPr>
            <w:rFonts w:asciiTheme="minorHAnsi" w:eastAsiaTheme="minorEastAsia" w:hAnsiTheme="minorHAnsi" w:cstheme="minorBidi"/>
            <w:noProof/>
            <w:sz w:val="22"/>
            <w:szCs w:val="22"/>
          </w:rPr>
          <w:tab/>
        </w:r>
        <w:r w:rsidRPr="00497EF3" w:rsidDel="006F08F4">
          <w:rPr>
            <w:rStyle w:val="Hyperlink"/>
            <w:noProof/>
          </w:rPr>
          <w:delText>Scrum Meetings</w:delText>
        </w:r>
        <w:r w:rsidDel="006F08F4">
          <w:rPr>
            <w:noProof/>
            <w:webHidden/>
          </w:rPr>
          <w:tab/>
          <w:delText>1-5</w:delText>
        </w:r>
      </w:del>
    </w:p>
    <w:p w14:paraId="2BA41422" w14:textId="77777777" w:rsidR="006E6440" w:rsidDel="006F08F4" w:rsidRDefault="006E6440">
      <w:pPr>
        <w:pStyle w:val="TOC3"/>
        <w:tabs>
          <w:tab w:val="left" w:pos="1320"/>
          <w:tab w:val="right" w:leader="dot" w:pos="9350"/>
        </w:tabs>
        <w:rPr>
          <w:del w:id="991" w:author="TinTin Kalaw" w:date="2014-08-19T08:26:00Z"/>
          <w:rFonts w:asciiTheme="minorHAnsi" w:eastAsiaTheme="minorEastAsia" w:hAnsiTheme="minorHAnsi" w:cstheme="minorBidi"/>
          <w:noProof/>
          <w:sz w:val="22"/>
          <w:szCs w:val="22"/>
        </w:rPr>
      </w:pPr>
      <w:del w:id="992" w:author="TinTin Kalaw" w:date="2014-08-19T08:26:00Z">
        <w:r w:rsidRPr="00497EF3" w:rsidDel="006F08F4">
          <w:rPr>
            <w:rStyle w:val="Hyperlink"/>
            <w:noProof/>
            <w14:scene3d>
              <w14:camera w14:prst="orthographicFront"/>
              <w14:lightRig w14:rig="threePt" w14:dir="t">
                <w14:rot w14:lat="0" w14:lon="0" w14:rev="0"/>
              </w14:lightRig>
            </w14:scene3d>
          </w:rPr>
          <w:delText>1.5.6</w:delText>
        </w:r>
        <w:r w:rsidDel="006F08F4">
          <w:rPr>
            <w:rFonts w:asciiTheme="minorHAnsi" w:eastAsiaTheme="minorEastAsia" w:hAnsiTheme="minorHAnsi" w:cstheme="minorBidi"/>
            <w:noProof/>
            <w:sz w:val="22"/>
            <w:szCs w:val="22"/>
          </w:rPr>
          <w:tab/>
        </w:r>
        <w:r w:rsidRPr="00497EF3" w:rsidDel="006F08F4">
          <w:rPr>
            <w:rStyle w:val="Hyperlink"/>
            <w:noProof/>
          </w:rPr>
          <w:delText>System Development</w:delText>
        </w:r>
        <w:r w:rsidDel="006F08F4">
          <w:rPr>
            <w:noProof/>
            <w:webHidden/>
          </w:rPr>
          <w:tab/>
          <w:delText>1-5</w:delText>
        </w:r>
      </w:del>
    </w:p>
    <w:p w14:paraId="50A537EA" w14:textId="77777777" w:rsidR="006E6440" w:rsidDel="006F08F4" w:rsidRDefault="006E6440">
      <w:pPr>
        <w:pStyle w:val="TOC3"/>
        <w:tabs>
          <w:tab w:val="left" w:pos="1320"/>
          <w:tab w:val="right" w:leader="dot" w:pos="9350"/>
        </w:tabs>
        <w:rPr>
          <w:del w:id="993" w:author="TinTin Kalaw" w:date="2014-08-19T08:26:00Z"/>
          <w:rFonts w:asciiTheme="minorHAnsi" w:eastAsiaTheme="minorEastAsia" w:hAnsiTheme="minorHAnsi" w:cstheme="minorBidi"/>
          <w:noProof/>
          <w:sz w:val="22"/>
          <w:szCs w:val="22"/>
        </w:rPr>
      </w:pPr>
      <w:del w:id="994" w:author="TinTin Kalaw" w:date="2014-08-19T08:26:00Z">
        <w:r w:rsidRPr="00497EF3" w:rsidDel="006F08F4">
          <w:rPr>
            <w:rStyle w:val="Hyperlink"/>
            <w:noProof/>
            <w14:scene3d>
              <w14:camera w14:prst="orthographicFront"/>
              <w14:lightRig w14:rig="threePt" w14:dir="t">
                <w14:rot w14:lat="0" w14:lon="0" w14:rev="0"/>
              </w14:lightRig>
            </w14:scene3d>
          </w:rPr>
          <w:delText>1.5.7</w:delText>
        </w:r>
        <w:r w:rsidDel="006F08F4">
          <w:rPr>
            <w:rFonts w:asciiTheme="minorHAnsi" w:eastAsiaTheme="minorEastAsia" w:hAnsiTheme="minorHAnsi" w:cstheme="minorBidi"/>
            <w:noProof/>
            <w:sz w:val="22"/>
            <w:szCs w:val="22"/>
          </w:rPr>
          <w:tab/>
        </w:r>
        <w:r w:rsidRPr="00497EF3" w:rsidDel="006F08F4">
          <w:rPr>
            <w:rStyle w:val="Hyperlink"/>
            <w:noProof/>
          </w:rPr>
          <w:delText>System Integration and Testing</w:delText>
        </w:r>
        <w:r w:rsidDel="006F08F4">
          <w:rPr>
            <w:noProof/>
            <w:webHidden/>
          </w:rPr>
          <w:tab/>
          <w:delText>1-6</w:delText>
        </w:r>
      </w:del>
    </w:p>
    <w:p w14:paraId="6D5EE47F" w14:textId="77777777" w:rsidR="006E6440" w:rsidDel="006F08F4" w:rsidRDefault="006E6440">
      <w:pPr>
        <w:pStyle w:val="TOC3"/>
        <w:tabs>
          <w:tab w:val="left" w:pos="1320"/>
          <w:tab w:val="right" w:leader="dot" w:pos="9350"/>
        </w:tabs>
        <w:rPr>
          <w:del w:id="995" w:author="TinTin Kalaw" w:date="2014-08-19T08:26:00Z"/>
          <w:rFonts w:asciiTheme="minorHAnsi" w:eastAsiaTheme="minorEastAsia" w:hAnsiTheme="minorHAnsi" w:cstheme="minorBidi"/>
          <w:noProof/>
          <w:sz w:val="22"/>
          <w:szCs w:val="22"/>
        </w:rPr>
      </w:pPr>
      <w:del w:id="996" w:author="TinTin Kalaw" w:date="2014-08-19T08:26:00Z">
        <w:r w:rsidRPr="00497EF3" w:rsidDel="006F08F4">
          <w:rPr>
            <w:rStyle w:val="Hyperlink"/>
            <w:noProof/>
            <w14:scene3d>
              <w14:camera w14:prst="orthographicFront"/>
              <w14:lightRig w14:rig="threePt" w14:dir="t">
                <w14:rot w14:lat="0" w14:lon="0" w14:rev="0"/>
              </w14:lightRig>
            </w14:scene3d>
          </w:rPr>
          <w:delText>1.5.8</w:delText>
        </w:r>
        <w:r w:rsidDel="006F08F4">
          <w:rPr>
            <w:rFonts w:asciiTheme="minorHAnsi" w:eastAsiaTheme="minorEastAsia" w:hAnsiTheme="minorHAnsi" w:cstheme="minorBidi"/>
            <w:noProof/>
            <w:sz w:val="22"/>
            <w:szCs w:val="22"/>
          </w:rPr>
          <w:tab/>
        </w:r>
        <w:r w:rsidRPr="00497EF3" w:rsidDel="006F08F4">
          <w:rPr>
            <w:rStyle w:val="Hyperlink"/>
            <w:noProof/>
          </w:rPr>
          <w:delText>System Evaluation</w:delText>
        </w:r>
        <w:r w:rsidDel="006F08F4">
          <w:rPr>
            <w:noProof/>
            <w:webHidden/>
          </w:rPr>
          <w:tab/>
          <w:delText>1-6</w:delText>
        </w:r>
      </w:del>
    </w:p>
    <w:p w14:paraId="6C70C9D4" w14:textId="77777777" w:rsidR="006E6440" w:rsidDel="006F08F4" w:rsidRDefault="006E6440">
      <w:pPr>
        <w:pStyle w:val="TOC3"/>
        <w:tabs>
          <w:tab w:val="left" w:pos="1320"/>
          <w:tab w:val="right" w:leader="dot" w:pos="9350"/>
        </w:tabs>
        <w:rPr>
          <w:del w:id="997" w:author="TinTin Kalaw" w:date="2014-08-19T08:26:00Z"/>
          <w:rFonts w:asciiTheme="minorHAnsi" w:eastAsiaTheme="minorEastAsia" w:hAnsiTheme="minorHAnsi" w:cstheme="minorBidi"/>
          <w:noProof/>
          <w:sz w:val="22"/>
          <w:szCs w:val="22"/>
        </w:rPr>
      </w:pPr>
      <w:del w:id="998" w:author="TinTin Kalaw" w:date="2014-08-19T08:26:00Z">
        <w:r w:rsidRPr="00497EF3" w:rsidDel="006F08F4">
          <w:rPr>
            <w:rStyle w:val="Hyperlink"/>
            <w:noProof/>
            <w14:scene3d>
              <w14:camera w14:prst="orthographicFront"/>
              <w14:lightRig w14:rig="threePt" w14:dir="t">
                <w14:rot w14:lat="0" w14:lon="0" w14:rev="0"/>
              </w14:lightRig>
            </w14:scene3d>
          </w:rPr>
          <w:delText>1.5.9</w:delText>
        </w:r>
        <w:r w:rsidDel="006F08F4">
          <w:rPr>
            <w:rFonts w:asciiTheme="minorHAnsi" w:eastAsiaTheme="minorEastAsia" w:hAnsiTheme="minorHAnsi" w:cstheme="minorBidi"/>
            <w:noProof/>
            <w:sz w:val="22"/>
            <w:szCs w:val="22"/>
          </w:rPr>
          <w:tab/>
        </w:r>
        <w:r w:rsidRPr="00497EF3" w:rsidDel="006F08F4">
          <w:rPr>
            <w:rStyle w:val="Hyperlink"/>
            <w:noProof/>
          </w:rPr>
          <w:delText>Documentation</w:delText>
        </w:r>
        <w:r w:rsidDel="006F08F4">
          <w:rPr>
            <w:noProof/>
            <w:webHidden/>
          </w:rPr>
          <w:tab/>
          <w:delText>1-6</w:delText>
        </w:r>
      </w:del>
    </w:p>
    <w:p w14:paraId="3DFBC739" w14:textId="77777777" w:rsidR="006E6440" w:rsidDel="006F08F4" w:rsidRDefault="006E6440">
      <w:pPr>
        <w:pStyle w:val="TOC3"/>
        <w:tabs>
          <w:tab w:val="left" w:pos="1540"/>
          <w:tab w:val="right" w:leader="dot" w:pos="9350"/>
        </w:tabs>
        <w:rPr>
          <w:del w:id="999" w:author="TinTin Kalaw" w:date="2014-08-19T08:26:00Z"/>
          <w:rFonts w:asciiTheme="minorHAnsi" w:eastAsiaTheme="minorEastAsia" w:hAnsiTheme="minorHAnsi" w:cstheme="minorBidi"/>
          <w:noProof/>
          <w:sz w:val="22"/>
          <w:szCs w:val="22"/>
        </w:rPr>
      </w:pPr>
      <w:del w:id="1000" w:author="TinTin Kalaw" w:date="2014-08-19T08:26:00Z">
        <w:r w:rsidRPr="00497EF3" w:rsidDel="006F08F4">
          <w:rPr>
            <w:rStyle w:val="Hyperlink"/>
            <w:noProof/>
            <w14:scene3d>
              <w14:camera w14:prst="orthographicFront"/>
              <w14:lightRig w14:rig="threePt" w14:dir="t">
                <w14:rot w14:lat="0" w14:lon="0" w14:rev="0"/>
              </w14:lightRig>
            </w14:scene3d>
          </w:rPr>
          <w:delText>1.5.10</w:delText>
        </w:r>
        <w:r w:rsidDel="006F08F4">
          <w:rPr>
            <w:rFonts w:asciiTheme="minorHAnsi" w:eastAsiaTheme="minorEastAsia" w:hAnsiTheme="minorHAnsi" w:cstheme="minorBidi"/>
            <w:noProof/>
            <w:sz w:val="22"/>
            <w:szCs w:val="22"/>
          </w:rPr>
          <w:tab/>
        </w:r>
        <w:r w:rsidRPr="00497EF3" w:rsidDel="006F08F4">
          <w:rPr>
            <w:rStyle w:val="Hyperlink"/>
            <w:noProof/>
          </w:rPr>
          <w:delText>Calendar of Activities</w:delText>
        </w:r>
        <w:r w:rsidDel="006F08F4">
          <w:rPr>
            <w:noProof/>
            <w:webHidden/>
          </w:rPr>
          <w:tab/>
          <w:delText>1-7</w:delText>
        </w:r>
      </w:del>
    </w:p>
    <w:p w14:paraId="7F169D43" w14:textId="77777777" w:rsidR="006E6440" w:rsidDel="006F08F4" w:rsidRDefault="006E6440">
      <w:pPr>
        <w:pStyle w:val="TOC1"/>
        <w:tabs>
          <w:tab w:val="left" w:pos="660"/>
          <w:tab w:val="right" w:leader="dot" w:pos="9350"/>
        </w:tabs>
        <w:rPr>
          <w:del w:id="1001" w:author="TinTin Kalaw" w:date="2014-08-19T08:26:00Z"/>
          <w:rFonts w:asciiTheme="minorHAnsi" w:eastAsiaTheme="minorEastAsia" w:hAnsiTheme="minorHAnsi" w:cstheme="minorBidi"/>
          <w:noProof/>
          <w:sz w:val="22"/>
          <w:szCs w:val="22"/>
        </w:rPr>
      </w:pPr>
      <w:del w:id="1002" w:author="TinTin Kalaw" w:date="2014-08-19T08:26:00Z">
        <w:r w:rsidRPr="00497EF3" w:rsidDel="006F08F4">
          <w:rPr>
            <w:rStyle w:val="Hyperlink"/>
            <w:noProof/>
          </w:rPr>
          <w:delText>2.0</w:delText>
        </w:r>
        <w:r w:rsidDel="006F08F4">
          <w:rPr>
            <w:rFonts w:asciiTheme="minorHAnsi" w:eastAsiaTheme="minorEastAsia" w:hAnsiTheme="minorHAnsi" w:cstheme="minorBidi"/>
            <w:noProof/>
            <w:sz w:val="22"/>
            <w:szCs w:val="22"/>
          </w:rPr>
          <w:tab/>
        </w:r>
        <w:r w:rsidRPr="00497EF3" w:rsidDel="006F08F4">
          <w:rPr>
            <w:rStyle w:val="Hyperlink"/>
            <w:noProof/>
          </w:rPr>
          <w:delText>Review of Related Works</w:delText>
        </w:r>
        <w:r w:rsidDel="006F08F4">
          <w:rPr>
            <w:noProof/>
            <w:webHidden/>
          </w:rPr>
          <w:tab/>
          <w:delText>2-1</w:delText>
        </w:r>
      </w:del>
    </w:p>
    <w:p w14:paraId="219BFF17" w14:textId="77777777" w:rsidR="006E6440" w:rsidDel="006F08F4" w:rsidRDefault="006E6440">
      <w:pPr>
        <w:pStyle w:val="TOC2"/>
        <w:tabs>
          <w:tab w:val="left" w:pos="880"/>
          <w:tab w:val="right" w:leader="dot" w:pos="9350"/>
        </w:tabs>
        <w:rPr>
          <w:del w:id="1003" w:author="TinTin Kalaw" w:date="2014-08-19T08:26:00Z"/>
          <w:rFonts w:asciiTheme="minorHAnsi" w:eastAsiaTheme="minorEastAsia" w:hAnsiTheme="minorHAnsi" w:cstheme="minorBidi"/>
          <w:noProof/>
          <w:sz w:val="22"/>
          <w:szCs w:val="22"/>
        </w:rPr>
      </w:pPr>
      <w:del w:id="1004" w:author="TinTin Kalaw" w:date="2014-08-19T08:26:00Z">
        <w:r w:rsidRPr="00497EF3" w:rsidDel="006F08F4">
          <w:rPr>
            <w:rStyle w:val="Hyperlink"/>
            <w:noProof/>
            <w14:scene3d>
              <w14:camera w14:prst="orthographicFront"/>
              <w14:lightRig w14:rig="threePt" w14:dir="t">
                <w14:rot w14:lat="0" w14:lon="0" w14:rev="0"/>
              </w14:lightRig>
            </w14:scene3d>
          </w:rPr>
          <w:delText>2.1</w:delText>
        </w:r>
        <w:r w:rsidDel="006F08F4">
          <w:rPr>
            <w:rFonts w:asciiTheme="minorHAnsi" w:eastAsiaTheme="minorEastAsia" w:hAnsiTheme="minorHAnsi" w:cstheme="minorBidi"/>
            <w:noProof/>
            <w:sz w:val="22"/>
            <w:szCs w:val="22"/>
          </w:rPr>
          <w:tab/>
        </w:r>
        <w:r w:rsidRPr="00497EF3" w:rsidDel="006F08F4">
          <w:rPr>
            <w:rStyle w:val="Hyperlink"/>
            <w:noProof/>
          </w:rPr>
          <w:delText>Machine Learning-Based Information Extraction Systems</w:delText>
        </w:r>
        <w:r w:rsidDel="006F08F4">
          <w:rPr>
            <w:noProof/>
            <w:webHidden/>
          </w:rPr>
          <w:tab/>
          <w:delText>2-1</w:delText>
        </w:r>
      </w:del>
    </w:p>
    <w:p w14:paraId="7895D09F" w14:textId="77777777" w:rsidR="006E6440" w:rsidDel="006F08F4" w:rsidRDefault="006E6440">
      <w:pPr>
        <w:pStyle w:val="TOC2"/>
        <w:tabs>
          <w:tab w:val="left" w:pos="880"/>
          <w:tab w:val="right" w:leader="dot" w:pos="9350"/>
        </w:tabs>
        <w:rPr>
          <w:del w:id="1005" w:author="TinTin Kalaw" w:date="2014-08-19T08:26:00Z"/>
          <w:rFonts w:asciiTheme="minorHAnsi" w:eastAsiaTheme="minorEastAsia" w:hAnsiTheme="minorHAnsi" w:cstheme="minorBidi"/>
          <w:noProof/>
          <w:sz w:val="22"/>
          <w:szCs w:val="22"/>
        </w:rPr>
      </w:pPr>
      <w:del w:id="1006" w:author="TinTin Kalaw" w:date="2014-08-19T08:26:00Z">
        <w:r w:rsidRPr="00497EF3" w:rsidDel="006F08F4">
          <w:rPr>
            <w:rStyle w:val="Hyperlink"/>
            <w:noProof/>
            <w14:scene3d>
              <w14:camera w14:prst="orthographicFront"/>
              <w14:lightRig w14:rig="threePt" w14:dir="t">
                <w14:rot w14:lat="0" w14:lon="0" w14:rev="0"/>
              </w14:lightRig>
            </w14:scene3d>
          </w:rPr>
          <w:delText>2.2</w:delText>
        </w:r>
        <w:r w:rsidDel="006F08F4">
          <w:rPr>
            <w:rFonts w:asciiTheme="minorHAnsi" w:eastAsiaTheme="minorEastAsia" w:hAnsiTheme="minorHAnsi" w:cstheme="minorBidi"/>
            <w:noProof/>
            <w:sz w:val="22"/>
            <w:szCs w:val="22"/>
          </w:rPr>
          <w:tab/>
        </w:r>
        <w:r w:rsidRPr="00497EF3" w:rsidDel="006F08F4">
          <w:rPr>
            <w:rStyle w:val="Hyperlink"/>
            <w:noProof/>
          </w:rPr>
          <w:delText>Rule-Based Information Extraction Systems</w:delText>
        </w:r>
        <w:r w:rsidDel="006F08F4">
          <w:rPr>
            <w:noProof/>
            <w:webHidden/>
          </w:rPr>
          <w:tab/>
          <w:delText>2-2</w:delText>
        </w:r>
      </w:del>
    </w:p>
    <w:p w14:paraId="2671579A" w14:textId="77777777" w:rsidR="006E6440" w:rsidDel="006F08F4" w:rsidRDefault="006E6440">
      <w:pPr>
        <w:pStyle w:val="TOC2"/>
        <w:tabs>
          <w:tab w:val="left" w:pos="880"/>
          <w:tab w:val="right" w:leader="dot" w:pos="9350"/>
        </w:tabs>
        <w:rPr>
          <w:del w:id="1007" w:author="TinTin Kalaw" w:date="2014-08-19T08:26:00Z"/>
          <w:rFonts w:asciiTheme="minorHAnsi" w:eastAsiaTheme="minorEastAsia" w:hAnsiTheme="minorHAnsi" w:cstheme="minorBidi"/>
          <w:noProof/>
          <w:sz w:val="22"/>
          <w:szCs w:val="22"/>
        </w:rPr>
      </w:pPr>
      <w:del w:id="1008" w:author="TinTin Kalaw" w:date="2014-08-19T08:26:00Z">
        <w:r w:rsidRPr="00497EF3" w:rsidDel="006F08F4">
          <w:rPr>
            <w:rStyle w:val="Hyperlink"/>
            <w:noProof/>
            <w14:scene3d>
              <w14:camera w14:prst="orthographicFront"/>
              <w14:lightRig w14:rig="threePt" w14:dir="t">
                <w14:rot w14:lat="0" w14:lon="0" w14:rev="0"/>
              </w14:lightRig>
            </w14:scene3d>
          </w:rPr>
          <w:delText>2.3</w:delText>
        </w:r>
        <w:r w:rsidDel="006F08F4">
          <w:rPr>
            <w:rFonts w:asciiTheme="minorHAnsi" w:eastAsiaTheme="minorEastAsia" w:hAnsiTheme="minorHAnsi" w:cstheme="minorBidi"/>
            <w:noProof/>
            <w:sz w:val="22"/>
            <w:szCs w:val="22"/>
          </w:rPr>
          <w:tab/>
        </w:r>
        <w:r w:rsidRPr="00497EF3" w:rsidDel="006F08F4">
          <w:rPr>
            <w:rStyle w:val="Hyperlink"/>
            <w:noProof/>
          </w:rPr>
          <w:delText>Other Information Extraction Systems</w:delText>
        </w:r>
        <w:r w:rsidDel="006F08F4">
          <w:rPr>
            <w:noProof/>
            <w:webHidden/>
          </w:rPr>
          <w:tab/>
          <w:delText>2-4</w:delText>
        </w:r>
      </w:del>
    </w:p>
    <w:p w14:paraId="653A81E4" w14:textId="77777777" w:rsidR="006E6440" w:rsidDel="006F08F4" w:rsidRDefault="006E6440">
      <w:pPr>
        <w:pStyle w:val="TOC2"/>
        <w:tabs>
          <w:tab w:val="left" w:pos="880"/>
          <w:tab w:val="right" w:leader="dot" w:pos="9350"/>
        </w:tabs>
        <w:rPr>
          <w:del w:id="1009" w:author="TinTin Kalaw" w:date="2014-08-19T08:26:00Z"/>
          <w:rFonts w:asciiTheme="minorHAnsi" w:eastAsiaTheme="minorEastAsia" w:hAnsiTheme="minorHAnsi" w:cstheme="minorBidi"/>
          <w:noProof/>
          <w:sz w:val="22"/>
          <w:szCs w:val="22"/>
        </w:rPr>
      </w:pPr>
      <w:del w:id="1010" w:author="TinTin Kalaw" w:date="2014-08-19T08:26:00Z">
        <w:r w:rsidRPr="00497EF3" w:rsidDel="006F08F4">
          <w:rPr>
            <w:rStyle w:val="Hyperlink"/>
            <w:noProof/>
            <w14:scene3d>
              <w14:camera w14:prst="orthographicFront"/>
              <w14:lightRig w14:rig="threePt" w14:dir="t">
                <w14:rot w14:lat="0" w14:lon="0" w14:rev="0"/>
              </w14:lightRig>
            </w14:scene3d>
          </w:rPr>
          <w:delText>2.4</w:delText>
        </w:r>
        <w:r w:rsidDel="006F08F4">
          <w:rPr>
            <w:rFonts w:asciiTheme="minorHAnsi" w:eastAsiaTheme="minorEastAsia" w:hAnsiTheme="minorHAnsi" w:cstheme="minorBidi"/>
            <w:noProof/>
            <w:sz w:val="22"/>
            <w:szCs w:val="22"/>
          </w:rPr>
          <w:tab/>
        </w:r>
        <w:r w:rsidRPr="00497EF3" w:rsidDel="006F08F4">
          <w:rPr>
            <w:rStyle w:val="Hyperlink"/>
            <w:noProof/>
          </w:rPr>
          <w:delText>Twitter and Disaster</w:delText>
        </w:r>
        <w:r w:rsidDel="006F08F4">
          <w:rPr>
            <w:noProof/>
            <w:webHidden/>
          </w:rPr>
          <w:tab/>
          <w:delText>2-7</w:delText>
        </w:r>
      </w:del>
    </w:p>
    <w:p w14:paraId="1095E498" w14:textId="77777777" w:rsidR="006E6440" w:rsidDel="006F08F4" w:rsidRDefault="006E6440">
      <w:pPr>
        <w:pStyle w:val="TOC1"/>
        <w:tabs>
          <w:tab w:val="left" w:pos="660"/>
          <w:tab w:val="right" w:leader="dot" w:pos="9350"/>
        </w:tabs>
        <w:rPr>
          <w:del w:id="1011" w:author="TinTin Kalaw" w:date="2014-08-19T08:26:00Z"/>
          <w:rFonts w:asciiTheme="minorHAnsi" w:eastAsiaTheme="minorEastAsia" w:hAnsiTheme="minorHAnsi" w:cstheme="minorBidi"/>
          <w:noProof/>
          <w:sz w:val="22"/>
          <w:szCs w:val="22"/>
        </w:rPr>
      </w:pPr>
      <w:del w:id="1012" w:author="TinTin Kalaw" w:date="2014-08-19T08:26:00Z">
        <w:r w:rsidRPr="00497EF3" w:rsidDel="006F08F4">
          <w:rPr>
            <w:rStyle w:val="Hyperlink"/>
            <w:noProof/>
          </w:rPr>
          <w:delText>3.0</w:delText>
        </w:r>
        <w:r w:rsidDel="006F08F4">
          <w:rPr>
            <w:rFonts w:asciiTheme="minorHAnsi" w:eastAsiaTheme="minorEastAsia" w:hAnsiTheme="minorHAnsi" w:cstheme="minorBidi"/>
            <w:noProof/>
            <w:sz w:val="22"/>
            <w:szCs w:val="22"/>
          </w:rPr>
          <w:tab/>
        </w:r>
        <w:r w:rsidRPr="00497EF3" w:rsidDel="006F08F4">
          <w:rPr>
            <w:rStyle w:val="Hyperlink"/>
            <w:noProof/>
          </w:rPr>
          <w:delText>Theoretical Framework</w:delText>
        </w:r>
        <w:r w:rsidDel="006F08F4">
          <w:rPr>
            <w:noProof/>
            <w:webHidden/>
          </w:rPr>
          <w:tab/>
          <w:delText>3-1</w:delText>
        </w:r>
      </w:del>
    </w:p>
    <w:p w14:paraId="616F49BF" w14:textId="77777777" w:rsidR="006E6440" w:rsidDel="006F08F4" w:rsidRDefault="006E6440">
      <w:pPr>
        <w:pStyle w:val="TOC2"/>
        <w:tabs>
          <w:tab w:val="left" w:pos="880"/>
          <w:tab w:val="right" w:leader="dot" w:pos="9350"/>
        </w:tabs>
        <w:rPr>
          <w:del w:id="1013" w:author="TinTin Kalaw" w:date="2014-08-19T08:26:00Z"/>
          <w:rFonts w:asciiTheme="minorHAnsi" w:eastAsiaTheme="minorEastAsia" w:hAnsiTheme="minorHAnsi" w:cstheme="minorBidi"/>
          <w:noProof/>
          <w:sz w:val="22"/>
          <w:szCs w:val="22"/>
        </w:rPr>
      </w:pPr>
      <w:del w:id="1014" w:author="TinTin Kalaw" w:date="2014-08-19T08:26:00Z">
        <w:r w:rsidRPr="00497EF3" w:rsidDel="006F08F4">
          <w:rPr>
            <w:rStyle w:val="Hyperlink"/>
            <w:noProof/>
            <w14:scene3d>
              <w14:camera w14:prst="orthographicFront"/>
              <w14:lightRig w14:rig="threePt" w14:dir="t">
                <w14:rot w14:lat="0" w14:lon="0" w14:rev="0"/>
              </w14:lightRig>
            </w14:scene3d>
          </w:rPr>
          <w:delText>3.1</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w:delText>
        </w:r>
        <w:r w:rsidDel="006F08F4">
          <w:rPr>
            <w:noProof/>
            <w:webHidden/>
          </w:rPr>
          <w:tab/>
          <w:delText>3-1</w:delText>
        </w:r>
      </w:del>
    </w:p>
    <w:p w14:paraId="056D1CE0" w14:textId="77777777" w:rsidR="006E6440" w:rsidDel="006F08F4" w:rsidRDefault="006E6440">
      <w:pPr>
        <w:pStyle w:val="TOC3"/>
        <w:tabs>
          <w:tab w:val="left" w:pos="1320"/>
          <w:tab w:val="right" w:leader="dot" w:pos="9350"/>
        </w:tabs>
        <w:rPr>
          <w:del w:id="1015" w:author="TinTin Kalaw" w:date="2014-08-19T08:26:00Z"/>
          <w:rFonts w:asciiTheme="minorHAnsi" w:eastAsiaTheme="minorEastAsia" w:hAnsiTheme="minorHAnsi" w:cstheme="minorBidi"/>
          <w:noProof/>
          <w:sz w:val="22"/>
          <w:szCs w:val="22"/>
        </w:rPr>
      </w:pPr>
      <w:del w:id="1016" w:author="TinTin Kalaw" w:date="2014-08-19T08:26:00Z">
        <w:r w:rsidRPr="00497EF3" w:rsidDel="006F08F4">
          <w:rPr>
            <w:rStyle w:val="Hyperlink"/>
            <w:noProof/>
            <w14:scene3d>
              <w14:camera w14:prst="orthographicFront"/>
              <w14:lightRig w14:rig="threePt" w14:dir="t">
                <w14:rot w14:lat="0" w14:lon="0" w14:rev="0"/>
              </w14:lightRig>
            </w14:scene3d>
          </w:rPr>
          <w:delText>3.1.1</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 Modules</w:delText>
        </w:r>
        <w:r w:rsidDel="006F08F4">
          <w:rPr>
            <w:noProof/>
            <w:webHidden/>
          </w:rPr>
          <w:tab/>
          <w:delText>3-2</w:delText>
        </w:r>
      </w:del>
    </w:p>
    <w:p w14:paraId="45F973D9" w14:textId="77777777" w:rsidR="006E6440" w:rsidDel="006F08F4" w:rsidRDefault="006E6440">
      <w:pPr>
        <w:pStyle w:val="TOC2"/>
        <w:tabs>
          <w:tab w:val="left" w:pos="880"/>
          <w:tab w:val="right" w:leader="dot" w:pos="9350"/>
        </w:tabs>
        <w:rPr>
          <w:del w:id="1017" w:author="TinTin Kalaw" w:date="2014-08-19T08:26:00Z"/>
          <w:rFonts w:asciiTheme="minorHAnsi" w:eastAsiaTheme="minorEastAsia" w:hAnsiTheme="minorHAnsi" w:cstheme="minorBidi"/>
          <w:noProof/>
          <w:sz w:val="22"/>
          <w:szCs w:val="22"/>
        </w:rPr>
      </w:pPr>
      <w:del w:id="1018" w:author="TinTin Kalaw" w:date="2014-08-19T08:26:00Z">
        <w:r w:rsidRPr="00497EF3" w:rsidDel="006F08F4">
          <w:rPr>
            <w:rStyle w:val="Hyperlink"/>
            <w:noProof/>
            <w14:scene3d>
              <w14:camera w14:prst="orthographicFront"/>
              <w14:lightRig w14:rig="threePt" w14:dir="t">
                <w14:rot w14:lat="0" w14:lon="0" w14:rev="0"/>
              </w14:lightRig>
            </w14:scene3d>
          </w:rPr>
          <w:delText>3.2</w:delText>
        </w:r>
        <w:r w:rsidDel="006F08F4">
          <w:rPr>
            <w:rFonts w:asciiTheme="minorHAnsi" w:eastAsiaTheme="minorEastAsia" w:hAnsiTheme="minorHAnsi" w:cstheme="minorBidi"/>
            <w:noProof/>
            <w:sz w:val="22"/>
            <w:szCs w:val="22"/>
          </w:rPr>
          <w:tab/>
        </w:r>
        <w:r w:rsidRPr="00497EF3" w:rsidDel="006F08F4">
          <w:rPr>
            <w:rStyle w:val="Hyperlink"/>
            <w:noProof/>
          </w:rPr>
          <w:delText>Information Classification</w:delText>
        </w:r>
        <w:r w:rsidDel="006F08F4">
          <w:rPr>
            <w:noProof/>
            <w:webHidden/>
          </w:rPr>
          <w:tab/>
          <w:delText>3-4</w:delText>
        </w:r>
      </w:del>
    </w:p>
    <w:p w14:paraId="0DDE27B3" w14:textId="77777777" w:rsidR="006E6440" w:rsidDel="006F08F4" w:rsidRDefault="006E6440">
      <w:pPr>
        <w:pStyle w:val="TOC3"/>
        <w:tabs>
          <w:tab w:val="left" w:pos="1320"/>
          <w:tab w:val="right" w:leader="dot" w:pos="9350"/>
        </w:tabs>
        <w:rPr>
          <w:del w:id="1019" w:author="TinTin Kalaw" w:date="2014-08-19T08:26:00Z"/>
          <w:rFonts w:asciiTheme="minorHAnsi" w:eastAsiaTheme="minorEastAsia" w:hAnsiTheme="minorHAnsi" w:cstheme="minorBidi"/>
          <w:noProof/>
          <w:sz w:val="22"/>
          <w:szCs w:val="22"/>
        </w:rPr>
      </w:pPr>
      <w:del w:id="1020" w:author="TinTin Kalaw" w:date="2014-08-19T08:26:00Z">
        <w:r w:rsidRPr="00497EF3" w:rsidDel="006F08F4">
          <w:rPr>
            <w:rStyle w:val="Hyperlink"/>
            <w:noProof/>
            <w14:scene3d>
              <w14:camera w14:prst="orthographicFront"/>
              <w14:lightRig w14:rig="threePt" w14:dir="t">
                <w14:rot w14:lat="0" w14:lon="0" w14:rev="0"/>
              </w14:lightRig>
            </w14:scene3d>
          </w:rPr>
          <w:delText>3.2.1</w:delText>
        </w:r>
        <w:r w:rsidDel="006F08F4">
          <w:rPr>
            <w:rFonts w:asciiTheme="minorHAnsi" w:eastAsiaTheme="minorEastAsia" w:hAnsiTheme="minorHAnsi" w:cstheme="minorBidi"/>
            <w:noProof/>
            <w:sz w:val="22"/>
            <w:szCs w:val="22"/>
          </w:rPr>
          <w:tab/>
        </w:r>
        <w:r w:rsidRPr="00497EF3" w:rsidDel="006F08F4">
          <w:rPr>
            <w:rStyle w:val="Hyperlink"/>
            <w:noProof/>
          </w:rPr>
          <w:delText>Document Representation</w:delText>
        </w:r>
        <w:r w:rsidDel="006F08F4">
          <w:rPr>
            <w:noProof/>
            <w:webHidden/>
          </w:rPr>
          <w:tab/>
          <w:delText>3-4</w:delText>
        </w:r>
      </w:del>
    </w:p>
    <w:p w14:paraId="1EA5A5AB" w14:textId="77777777" w:rsidR="006E6440" w:rsidDel="006F08F4" w:rsidRDefault="006E6440">
      <w:pPr>
        <w:pStyle w:val="TOC3"/>
        <w:tabs>
          <w:tab w:val="left" w:pos="1320"/>
          <w:tab w:val="right" w:leader="dot" w:pos="9350"/>
        </w:tabs>
        <w:rPr>
          <w:del w:id="1021" w:author="TinTin Kalaw" w:date="2014-08-19T08:26:00Z"/>
          <w:rFonts w:asciiTheme="minorHAnsi" w:eastAsiaTheme="minorEastAsia" w:hAnsiTheme="minorHAnsi" w:cstheme="minorBidi"/>
          <w:noProof/>
          <w:sz w:val="22"/>
          <w:szCs w:val="22"/>
        </w:rPr>
      </w:pPr>
      <w:del w:id="1022" w:author="TinTin Kalaw" w:date="2014-08-19T08:26:00Z">
        <w:r w:rsidRPr="00497EF3" w:rsidDel="006F08F4">
          <w:rPr>
            <w:rStyle w:val="Hyperlink"/>
            <w:noProof/>
            <w14:scene3d>
              <w14:camera w14:prst="orthographicFront"/>
              <w14:lightRig w14:rig="threePt" w14:dir="t">
                <w14:rot w14:lat="0" w14:lon="0" w14:rev="0"/>
              </w14:lightRig>
            </w14:scene3d>
          </w:rPr>
          <w:delText>3.2.2</w:delText>
        </w:r>
        <w:r w:rsidDel="006F08F4">
          <w:rPr>
            <w:rFonts w:asciiTheme="minorHAnsi" w:eastAsiaTheme="minorEastAsia" w:hAnsiTheme="minorHAnsi" w:cstheme="minorBidi"/>
            <w:noProof/>
            <w:sz w:val="22"/>
            <w:szCs w:val="22"/>
          </w:rPr>
          <w:tab/>
        </w:r>
        <w:r w:rsidRPr="00497EF3" w:rsidDel="006F08F4">
          <w:rPr>
            <w:rStyle w:val="Hyperlink"/>
            <w:noProof/>
          </w:rPr>
          <w:delText>Dimensionality Reduction (Feature Selection)</w:delText>
        </w:r>
        <w:r w:rsidDel="006F08F4">
          <w:rPr>
            <w:noProof/>
            <w:webHidden/>
          </w:rPr>
          <w:tab/>
          <w:delText>3-5</w:delText>
        </w:r>
      </w:del>
    </w:p>
    <w:p w14:paraId="53D147F8" w14:textId="77777777" w:rsidR="006E6440" w:rsidDel="006F08F4" w:rsidRDefault="006E6440">
      <w:pPr>
        <w:pStyle w:val="TOC3"/>
        <w:tabs>
          <w:tab w:val="left" w:pos="1320"/>
          <w:tab w:val="right" w:leader="dot" w:pos="9350"/>
        </w:tabs>
        <w:rPr>
          <w:del w:id="1023" w:author="TinTin Kalaw" w:date="2014-08-19T08:26:00Z"/>
          <w:rFonts w:asciiTheme="minorHAnsi" w:eastAsiaTheme="minorEastAsia" w:hAnsiTheme="minorHAnsi" w:cstheme="minorBidi"/>
          <w:noProof/>
          <w:sz w:val="22"/>
          <w:szCs w:val="22"/>
        </w:rPr>
      </w:pPr>
      <w:del w:id="1024" w:author="TinTin Kalaw" w:date="2014-08-19T08:26:00Z">
        <w:r w:rsidRPr="00497EF3" w:rsidDel="006F08F4">
          <w:rPr>
            <w:rStyle w:val="Hyperlink"/>
            <w:noProof/>
            <w14:scene3d>
              <w14:camera w14:prst="orthographicFront"/>
              <w14:lightRig w14:rig="threePt" w14:dir="t">
                <w14:rot w14:lat="0" w14:lon="0" w14:rev="0"/>
              </w14:lightRig>
            </w14:scene3d>
          </w:rPr>
          <w:delText>3.2.3</w:delText>
        </w:r>
        <w:r w:rsidDel="006F08F4">
          <w:rPr>
            <w:rFonts w:asciiTheme="minorHAnsi" w:eastAsiaTheme="minorEastAsia" w:hAnsiTheme="minorHAnsi" w:cstheme="minorBidi"/>
            <w:noProof/>
            <w:sz w:val="22"/>
            <w:szCs w:val="22"/>
          </w:rPr>
          <w:tab/>
        </w:r>
        <w:r w:rsidRPr="00497EF3" w:rsidDel="006F08F4">
          <w:rPr>
            <w:rStyle w:val="Hyperlink"/>
            <w:noProof/>
          </w:rPr>
          <w:delText>Classification</w:delText>
        </w:r>
        <w:r w:rsidDel="006F08F4">
          <w:rPr>
            <w:noProof/>
            <w:webHidden/>
          </w:rPr>
          <w:tab/>
          <w:delText>3-6</w:delText>
        </w:r>
      </w:del>
    </w:p>
    <w:p w14:paraId="1EC2CD70" w14:textId="77777777" w:rsidR="006E6440" w:rsidDel="006F08F4" w:rsidRDefault="006E6440">
      <w:pPr>
        <w:pStyle w:val="TOC2"/>
        <w:tabs>
          <w:tab w:val="left" w:pos="880"/>
          <w:tab w:val="right" w:leader="dot" w:pos="9350"/>
        </w:tabs>
        <w:rPr>
          <w:del w:id="1025" w:author="TinTin Kalaw" w:date="2014-08-19T08:26:00Z"/>
          <w:rFonts w:asciiTheme="minorHAnsi" w:eastAsiaTheme="minorEastAsia" w:hAnsiTheme="minorHAnsi" w:cstheme="minorBidi"/>
          <w:noProof/>
          <w:sz w:val="22"/>
          <w:szCs w:val="22"/>
        </w:rPr>
      </w:pPr>
      <w:del w:id="1026" w:author="TinTin Kalaw" w:date="2014-08-19T08:26:00Z">
        <w:r w:rsidRPr="00497EF3" w:rsidDel="006F08F4">
          <w:rPr>
            <w:rStyle w:val="Hyperlink"/>
            <w:noProof/>
            <w14:scene3d>
              <w14:camera w14:prst="orthographicFront"/>
              <w14:lightRig w14:rig="threePt" w14:dir="t">
                <w14:rot w14:lat="0" w14:lon="0" w14:rev="0"/>
              </w14:lightRig>
            </w14:scene3d>
          </w:rPr>
          <w:delText>3.3</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 Architecture</w:delText>
        </w:r>
        <w:r w:rsidDel="006F08F4">
          <w:rPr>
            <w:noProof/>
            <w:webHidden/>
          </w:rPr>
          <w:tab/>
          <w:delText>3-6</w:delText>
        </w:r>
      </w:del>
    </w:p>
    <w:p w14:paraId="324FFB15" w14:textId="77777777" w:rsidR="006E6440" w:rsidDel="006F08F4" w:rsidRDefault="006E6440">
      <w:pPr>
        <w:pStyle w:val="TOC3"/>
        <w:tabs>
          <w:tab w:val="left" w:pos="1320"/>
          <w:tab w:val="right" w:leader="dot" w:pos="9350"/>
        </w:tabs>
        <w:rPr>
          <w:del w:id="1027" w:author="TinTin Kalaw" w:date="2014-08-19T08:26:00Z"/>
          <w:rFonts w:asciiTheme="minorHAnsi" w:eastAsiaTheme="minorEastAsia" w:hAnsiTheme="minorHAnsi" w:cstheme="minorBidi"/>
          <w:noProof/>
          <w:sz w:val="22"/>
          <w:szCs w:val="22"/>
        </w:rPr>
      </w:pPr>
      <w:del w:id="1028" w:author="TinTin Kalaw" w:date="2014-08-19T08:26:00Z">
        <w:r w:rsidRPr="00497EF3" w:rsidDel="006F08F4">
          <w:rPr>
            <w:rStyle w:val="Hyperlink"/>
            <w:noProof/>
            <w14:scene3d>
              <w14:camera w14:prst="orthographicFront"/>
              <w14:lightRig w14:rig="threePt" w14:dir="t">
                <w14:rot w14:lat="0" w14:lon="0" w14:rev="0"/>
              </w14:lightRig>
            </w14:scene3d>
          </w:rPr>
          <w:delText>3.3.1</w:delText>
        </w:r>
        <w:r w:rsidDel="006F08F4">
          <w:rPr>
            <w:rFonts w:asciiTheme="minorHAnsi" w:eastAsiaTheme="minorEastAsia" w:hAnsiTheme="minorHAnsi" w:cstheme="minorBidi"/>
            <w:noProof/>
            <w:sz w:val="22"/>
            <w:szCs w:val="22"/>
          </w:rPr>
          <w:tab/>
        </w:r>
        <w:r w:rsidRPr="00497EF3" w:rsidDel="006F08F4">
          <w:rPr>
            <w:rStyle w:val="Hyperlink"/>
            <w:noProof/>
          </w:rPr>
          <w:delText>Template-Based Architecture</w:delText>
        </w:r>
        <w:r w:rsidDel="006F08F4">
          <w:rPr>
            <w:noProof/>
            <w:webHidden/>
          </w:rPr>
          <w:tab/>
          <w:delText>3-6</w:delText>
        </w:r>
      </w:del>
    </w:p>
    <w:p w14:paraId="416033B7" w14:textId="77777777" w:rsidR="006E6440" w:rsidDel="006F08F4" w:rsidRDefault="006E6440">
      <w:pPr>
        <w:pStyle w:val="TOC3"/>
        <w:tabs>
          <w:tab w:val="left" w:pos="1320"/>
          <w:tab w:val="right" w:leader="dot" w:pos="9350"/>
        </w:tabs>
        <w:rPr>
          <w:del w:id="1029" w:author="TinTin Kalaw" w:date="2014-08-19T08:26:00Z"/>
          <w:rFonts w:asciiTheme="minorHAnsi" w:eastAsiaTheme="minorEastAsia" w:hAnsiTheme="minorHAnsi" w:cstheme="minorBidi"/>
          <w:noProof/>
          <w:sz w:val="22"/>
          <w:szCs w:val="22"/>
        </w:rPr>
      </w:pPr>
      <w:del w:id="1030" w:author="TinTin Kalaw" w:date="2014-08-19T08:26:00Z">
        <w:r w:rsidRPr="00497EF3" w:rsidDel="006F08F4">
          <w:rPr>
            <w:rStyle w:val="Hyperlink"/>
            <w:noProof/>
            <w14:scene3d>
              <w14:camera w14:prst="orthographicFront"/>
              <w14:lightRig w14:rig="threePt" w14:dir="t">
                <w14:rot w14:lat="0" w14:lon="0" w14:rev="0"/>
              </w14:lightRig>
            </w14:scene3d>
          </w:rPr>
          <w:delText>3.3.2</w:delText>
        </w:r>
        <w:r w:rsidDel="006F08F4">
          <w:rPr>
            <w:rFonts w:asciiTheme="minorHAnsi" w:eastAsiaTheme="minorEastAsia" w:hAnsiTheme="minorHAnsi" w:cstheme="minorBidi"/>
            <w:noProof/>
            <w:sz w:val="22"/>
            <w:szCs w:val="22"/>
          </w:rPr>
          <w:tab/>
        </w:r>
        <w:r w:rsidRPr="00497EF3" w:rsidDel="006F08F4">
          <w:rPr>
            <w:rStyle w:val="Hyperlink"/>
            <w:noProof/>
          </w:rPr>
          <w:delText>Adaptive Architecture</w:delText>
        </w:r>
        <w:r w:rsidDel="006F08F4">
          <w:rPr>
            <w:noProof/>
            <w:webHidden/>
          </w:rPr>
          <w:tab/>
          <w:delText>3-7</w:delText>
        </w:r>
      </w:del>
    </w:p>
    <w:p w14:paraId="22ACBA37" w14:textId="77777777" w:rsidR="006E6440" w:rsidDel="006F08F4" w:rsidRDefault="006E6440">
      <w:pPr>
        <w:pStyle w:val="TOC2"/>
        <w:tabs>
          <w:tab w:val="left" w:pos="880"/>
          <w:tab w:val="right" w:leader="dot" w:pos="9350"/>
        </w:tabs>
        <w:rPr>
          <w:del w:id="1031" w:author="TinTin Kalaw" w:date="2014-08-19T08:26:00Z"/>
          <w:rFonts w:asciiTheme="minorHAnsi" w:eastAsiaTheme="minorEastAsia" w:hAnsiTheme="minorHAnsi" w:cstheme="minorBidi"/>
          <w:noProof/>
          <w:sz w:val="22"/>
          <w:szCs w:val="22"/>
        </w:rPr>
      </w:pPr>
      <w:del w:id="1032" w:author="TinTin Kalaw" w:date="2014-08-19T08:26:00Z">
        <w:r w:rsidRPr="00497EF3" w:rsidDel="006F08F4">
          <w:rPr>
            <w:rStyle w:val="Hyperlink"/>
            <w:noProof/>
            <w14:scene3d>
              <w14:camera w14:prst="orthographicFront"/>
              <w14:lightRig w14:rig="threePt" w14:dir="t">
                <w14:rot w14:lat="0" w14:lon="0" w14:rev="0"/>
              </w14:lightRig>
            </w14:scene3d>
          </w:rPr>
          <w:delText>3.4</w:delText>
        </w:r>
        <w:r w:rsidDel="006F08F4">
          <w:rPr>
            <w:rFonts w:asciiTheme="minorHAnsi" w:eastAsiaTheme="minorEastAsia" w:hAnsiTheme="minorHAnsi" w:cstheme="minorBidi"/>
            <w:noProof/>
            <w:sz w:val="22"/>
            <w:szCs w:val="22"/>
          </w:rPr>
          <w:tab/>
        </w:r>
        <w:r w:rsidRPr="00497EF3" w:rsidDel="006F08F4">
          <w:rPr>
            <w:rStyle w:val="Hyperlink"/>
            <w:noProof/>
          </w:rPr>
          <w:delText>Twitter</w:delText>
        </w:r>
        <w:r w:rsidDel="006F08F4">
          <w:rPr>
            <w:noProof/>
            <w:webHidden/>
          </w:rPr>
          <w:tab/>
          <w:delText>3-14</w:delText>
        </w:r>
      </w:del>
    </w:p>
    <w:p w14:paraId="57709570" w14:textId="77777777" w:rsidR="006E6440" w:rsidDel="006F08F4" w:rsidRDefault="006E6440">
      <w:pPr>
        <w:pStyle w:val="TOC3"/>
        <w:tabs>
          <w:tab w:val="left" w:pos="1320"/>
          <w:tab w:val="right" w:leader="dot" w:pos="9350"/>
        </w:tabs>
        <w:rPr>
          <w:del w:id="1033" w:author="TinTin Kalaw" w:date="2014-08-19T08:26:00Z"/>
          <w:rFonts w:asciiTheme="minorHAnsi" w:eastAsiaTheme="minorEastAsia" w:hAnsiTheme="minorHAnsi" w:cstheme="minorBidi"/>
          <w:noProof/>
          <w:sz w:val="22"/>
          <w:szCs w:val="22"/>
        </w:rPr>
      </w:pPr>
      <w:del w:id="1034" w:author="TinTin Kalaw" w:date="2014-08-19T08:26:00Z">
        <w:r w:rsidRPr="00497EF3" w:rsidDel="006F08F4">
          <w:rPr>
            <w:rStyle w:val="Hyperlink"/>
            <w:noProof/>
            <w14:scene3d>
              <w14:camera w14:prst="orthographicFront"/>
              <w14:lightRig w14:rig="threePt" w14:dir="t">
                <w14:rot w14:lat="0" w14:lon="0" w14:rev="0"/>
              </w14:lightRig>
            </w14:scene3d>
          </w:rPr>
          <w:delText>3.4.1</w:delText>
        </w:r>
        <w:r w:rsidDel="006F08F4">
          <w:rPr>
            <w:rFonts w:asciiTheme="minorHAnsi" w:eastAsiaTheme="minorEastAsia" w:hAnsiTheme="minorHAnsi" w:cstheme="minorBidi"/>
            <w:noProof/>
            <w:sz w:val="22"/>
            <w:szCs w:val="22"/>
          </w:rPr>
          <w:tab/>
        </w:r>
        <w:r w:rsidRPr="00497EF3" w:rsidDel="006F08F4">
          <w:rPr>
            <w:rStyle w:val="Hyperlink"/>
            <w:noProof/>
          </w:rPr>
          <w:delText>Use of Twitter</w:delText>
        </w:r>
        <w:r w:rsidDel="006F08F4">
          <w:rPr>
            <w:noProof/>
            <w:webHidden/>
          </w:rPr>
          <w:tab/>
          <w:delText>3-14</w:delText>
        </w:r>
      </w:del>
    </w:p>
    <w:p w14:paraId="1521D224" w14:textId="77777777" w:rsidR="006E6440" w:rsidDel="006F08F4" w:rsidRDefault="006E6440">
      <w:pPr>
        <w:pStyle w:val="TOC3"/>
        <w:tabs>
          <w:tab w:val="left" w:pos="1320"/>
          <w:tab w:val="right" w:leader="dot" w:pos="9350"/>
        </w:tabs>
        <w:rPr>
          <w:del w:id="1035" w:author="TinTin Kalaw" w:date="2014-08-19T08:26:00Z"/>
          <w:rFonts w:asciiTheme="minorHAnsi" w:eastAsiaTheme="minorEastAsia" w:hAnsiTheme="minorHAnsi" w:cstheme="minorBidi"/>
          <w:noProof/>
          <w:sz w:val="22"/>
          <w:szCs w:val="22"/>
        </w:rPr>
      </w:pPr>
      <w:del w:id="1036" w:author="TinTin Kalaw" w:date="2014-08-19T08:26:00Z">
        <w:r w:rsidRPr="00497EF3" w:rsidDel="006F08F4">
          <w:rPr>
            <w:rStyle w:val="Hyperlink"/>
            <w:noProof/>
            <w14:scene3d>
              <w14:camera w14:prst="orthographicFront"/>
              <w14:lightRig w14:rig="threePt" w14:dir="t">
                <w14:rot w14:lat="0" w14:lon="0" w14:rev="0"/>
              </w14:lightRig>
            </w14:scene3d>
          </w:rPr>
          <w:delText>3.4.2</w:delText>
        </w:r>
        <w:r w:rsidDel="006F08F4">
          <w:rPr>
            <w:rFonts w:asciiTheme="minorHAnsi" w:eastAsiaTheme="minorEastAsia" w:hAnsiTheme="minorHAnsi" w:cstheme="minorBidi"/>
            <w:noProof/>
            <w:sz w:val="22"/>
            <w:szCs w:val="22"/>
          </w:rPr>
          <w:tab/>
        </w:r>
        <w:r w:rsidRPr="00497EF3" w:rsidDel="006F08F4">
          <w:rPr>
            <w:rStyle w:val="Hyperlink"/>
            <w:noProof/>
          </w:rPr>
          <w:delText>Twitter and Disasters</w:delText>
        </w:r>
        <w:r w:rsidDel="006F08F4">
          <w:rPr>
            <w:noProof/>
            <w:webHidden/>
          </w:rPr>
          <w:tab/>
          <w:delText>3-14</w:delText>
        </w:r>
      </w:del>
    </w:p>
    <w:p w14:paraId="4D876A7F" w14:textId="77777777" w:rsidR="006E6440" w:rsidDel="006F08F4" w:rsidRDefault="006E6440">
      <w:pPr>
        <w:pStyle w:val="TOC2"/>
        <w:tabs>
          <w:tab w:val="left" w:pos="880"/>
          <w:tab w:val="right" w:leader="dot" w:pos="9350"/>
        </w:tabs>
        <w:rPr>
          <w:del w:id="1037" w:author="TinTin Kalaw" w:date="2014-08-19T08:26:00Z"/>
          <w:rFonts w:asciiTheme="minorHAnsi" w:eastAsiaTheme="minorEastAsia" w:hAnsiTheme="minorHAnsi" w:cstheme="minorBidi"/>
          <w:noProof/>
          <w:sz w:val="22"/>
          <w:szCs w:val="22"/>
        </w:rPr>
      </w:pPr>
      <w:del w:id="1038" w:author="TinTin Kalaw" w:date="2014-08-19T08:26:00Z">
        <w:r w:rsidRPr="00497EF3" w:rsidDel="006F08F4">
          <w:rPr>
            <w:rStyle w:val="Hyperlink"/>
            <w:noProof/>
            <w14:scene3d>
              <w14:camera w14:prst="orthographicFront"/>
              <w14:lightRig w14:rig="threePt" w14:dir="t">
                <w14:rot w14:lat="0" w14:lon="0" w14:rev="0"/>
              </w14:lightRig>
            </w14:scene3d>
          </w:rPr>
          <w:delText>3.5</w:delText>
        </w:r>
        <w:r w:rsidDel="006F08F4">
          <w:rPr>
            <w:rFonts w:asciiTheme="minorHAnsi" w:eastAsiaTheme="minorEastAsia" w:hAnsiTheme="minorHAnsi" w:cstheme="minorBidi"/>
            <w:noProof/>
            <w:sz w:val="22"/>
            <w:szCs w:val="22"/>
          </w:rPr>
          <w:tab/>
        </w:r>
        <w:r w:rsidRPr="00497EF3" w:rsidDel="006F08F4">
          <w:rPr>
            <w:rStyle w:val="Hyperlink"/>
            <w:noProof/>
          </w:rPr>
          <w:delText>Evaluation Metrics</w:delText>
        </w:r>
        <w:r w:rsidDel="006F08F4">
          <w:rPr>
            <w:noProof/>
            <w:webHidden/>
          </w:rPr>
          <w:tab/>
          <w:delText>3-16</w:delText>
        </w:r>
      </w:del>
    </w:p>
    <w:p w14:paraId="5F0D658C" w14:textId="77777777" w:rsidR="006E6440" w:rsidDel="006F08F4" w:rsidRDefault="006E6440">
      <w:pPr>
        <w:pStyle w:val="TOC3"/>
        <w:tabs>
          <w:tab w:val="left" w:pos="1320"/>
          <w:tab w:val="right" w:leader="dot" w:pos="9350"/>
        </w:tabs>
        <w:rPr>
          <w:del w:id="1039" w:author="TinTin Kalaw" w:date="2014-08-19T08:26:00Z"/>
          <w:rFonts w:asciiTheme="minorHAnsi" w:eastAsiaTheme="minorEastAsia" w:hAnsiTheme="minorHAnsi" w:cstheme="minorBidi"/>
          <w:noProof/>
          <w:sz w:val="22"/>
          <w:szCs w:val="22"/>
        </w:rPr>
      </w:pPr>
      <w:del w:id="1040" w:author="TinTin Kalaw" w:date="2014-08-19T08:26:00Z">
        <w:r w:rsidRPr="00497EF3" w:rsidDel="006F08F4">
          <w:rPr>
            <w:rStyle w:val="Hyperlink"/>
            <w:noProof/>
            <w14:scene3d>
              <w14:camera w14:prst="orthographicFront"/>
              <w14:lightRig w14:rig="threePt" w14:dir="t">
                <w14:rot w14:lat="0" w14:lon="0" w14:rev="0"/>
              </w14:lightRig>
            </w14:scene3d>
          </w:rPr>
          <w:delText>3.5.1</w:delText>
        </w:r>
        <w:r w:rsidDel="006F08F4">
          <w:rPr>
            <w:rFonts w:asciiTheme="minorHAnsi" w:eastAsiaTheme="minorEastAsia" w:hAnsiTheme="minorHAnsi" w:cstheme="minorBidi"/>
            <w:noProof/>
            <w:sz w:val="22"/>
            <w:szCs w:val="22"/>
          </w:rPr>
          <w:tab/>
        </w:r>
        <w:r w:rsidRPr="00497EF3" w:rsidDel="006F08F4">
          <w:rPr>
            <w:rStyle w:val="Hyperlink"/>
            <w:noProof/>
          </w:rPr>
          <w:delText>F-measure</w:delText>
        </w:r>
        <w:r w:rsidDel="006F08F4">
          <w:rPr>
            <w:noProof/>
            <w:webHidden/>
          </w:rPr>
          <w:tab/>
          <w:delText>3-16</w:delText>
        </w:r>
      </w:del>
    </w:p>
    <w:p w14:paraId="1FFD9CC7" w14:textId="77777777" w:rsidR="006E6440" w:rsidDel="006F08F4" w:rsidRDefault="006E6440">
      <w:pPr>
        <w:pStyle w:val="TOC3"/>
        <w:tabs>
          <w:tab w:val="left" w:pos="1320"/>
          <w:tab w:val="right" w:leader="dot" w:pos="9350"/>
        </w:tabs>
        <w:rPr>
          <w:del w:id="1041" w:author="TinTin Kalaw" w:date="2014-08-19T08:26:00Z"/>
          <w:rFonts w:asciiTheme="minorHAnsi" w:eastAsiaTheme="minorEastAsia" w:hAnsiTheme="minorHAnsi" w:cstheme="minorBidi"/>
          <w:noProof/>
          <w:sz w:val="22"/>
          <w:szCs w:val="22"/>
        </w:rPr>
      </w:pPr>
      <w:del w:id="1042" w:author="TinTin Kalaw" w:date="2014-08-19T08:26:00Z">
        <w:r w:rsidRPr="00497EF3" w:rsidDel="006F08F4">
          <w:rPr>
            <w:rStyle w:val="Hyperlink"/>
            <w:noProof/>
            <w14:scene3d>
              <w14:camera w14:prst="orthographicFront"/>
              <w14:lightRig w14:rig="threePt" w14:dir="t">
                <w14:rot w14:lat="0" w14:lon="0" w14:rev="0"/>
              </w14:lightRig>
            </w14:scene3d>
          </w:rPr>
          <w:delText>3.5.2</w:delText>
        </w:r>
        <w:r w:rsidDel="006F08F4">
          <w:rPr>
            <w:rFonts w:asciiTheme="minorHAnsi" w:eastAsiaTheme="minorEastAsia" w:hAnsiTheme="minorHAnsi" w:cstheme="minorBidi"/>
            <w:noProof/>
            <w:sz w:val="22"/>
            <w:szCs w:val="22"/>
          </w:rPr>
          <w:tab/>
        </w:r>
        <w:r w:rsidRPr="00497EF3" w:rsidDel="006F08F4">
          <w:rPr>
            <w:rStyle w:val="Hyperlink"/>
            <w:noProof/>
          </w:rPr>
          <w:delText>Kappa Statistics</w:delText>
        </w:r>
        <w:r w:rsidDel="006F08F4">
          <w:rPr>
            <w:noProof/>
            <w:webHidden/>
          </w:rPr>
          <w:tab/>
          <w:delText>3-17</w:delText>
        </w:r>
      </w:del>
    </w:p>
    <w:p w14:paraId="5F744DDD" w14:textId="77777777" w:rsidR="006E6440" w:rsidDel="006F08F4" w:rsidRDefault="006E6440">
      <w:pPr>
        <w:pStyle w:val="TOC2"/>
        <w:tabs>
          <w:tab w:val="left" w:pos="880"/>
          <w:tab w:val="right" w:leader="dot" w:pos="9350"/>
        </w:tabs>
        <w:rPr>
          <w:del w:id="1043" w:author="TinTin Kalaw" w:date="2014-08-19T08:26:00Z"/>
          <w:rFonts w:asciiTheme="minorHAnsi" w:eastAsiaTheme="minorEastAsia" w:hAnsiTheme="minorHAnsi" w:cstheme="minorBidi"/>
          <w:noProof/>
          <w:sz w:val="22"/>
          <w:szCs w:val="22"/>
        </w:rPr>
      </w:pPr>
      <w:del w:id="1044" w:author="TinTin Kalaw" w:date="2014-08-19T08:26:00Z">
        <w:r w:rsidRPr="00497EF3" w:rsidDel="006F08F4">
          <w:rPr>
            <w:rStyle w:val="Hyperlink"/>
            <w:noProof/>
            <w14:scene3d>
              <w14:camera w14:prst="orthographicFront"/>
              <w14:lightRig w14:rig="threePt" w14:dir="t">
                <w14:rot w14:lat="0" w14:lon="0" w14:rev="0"/>
              </w14:lightRig>
            </w14:scene3d>
          </w:rPr>
          <w:delText>3.6</w:delText>
        </w:r>
        <w:r w:rsidDel="006F08F4">
          <w:rPr>
            <w:rFonts w:asciiTheme="minorHAnsi" w:eastAsiaTheme="minorEastAsia" w:hAnsiTheme="minorHAnsi" w:cstheme="minorBidi"/>
            <w:noProof/>
            <w:sz w:val="22"/>
            <w:szCs w:val="22"/>
          </w:rPr>
          <w:tab/>
        </w:r>
        <w:r w:rsidRPr="00497EF3" w:rsidDel="006F08F4">
          <w:rPr>
            <w:rStyle w:val="Hyperlink"/>
            <w:noProof/>
          </w:rPr>
          <w:delText>Ontology</w:delText>
        </w:r>
        <w:r w:rsidDel="006F08F4">
          <w:rPr>
            <w:noProof/>
            <w:webHidden/>
          </w:rPr>
          <w:tab/>
          <w:delText>3-17</w:delText>
        </w:r>
      </w:del>
    </w:p>
    <w:p w14:paraId="0BDC13BF" w14:textId="77777777" w:rsidR="006E6440" w:rsidDel="006F08F4" w:rsidRDefault="006E6440">
      <w:pPr>
        <w:pStyle w:val="TOC2"/>
        <w:tabs>
          <w:tab w:val="left" w:pos="880"/>
          <w:tab w:val="right" w:leader="dot" w:pos="9350"/>
        </w:tabs>
        <w:rPr>
          <w:del w:id="1045" w:author="TinTin Kalaw" w:date="2014-08-19T08:26:00Z"/>
          <w:rFonts w:asciiTheme="minorHAnsi" w:eastAsiaTheme="minorEastAsia" w:hAnsiTheme="minorHAnsi" w:cstheme="minorBidi"/>
          <w:noProof/>
          <w:sz w:val="22"/>
          <w:szCs w:val="22"/>
        </w:rPr>
      </w:pPr>
      <w:del w:id="1046" w:author="TinTin Kalaw" w:date="2014-08-19T08:26:00Z">
        <w:r w:rsidRPr="00497EF3" w:rsidDel="006F08F4">
          <w:rPr>
            <w:rStyle w:val="Hyperlink"/>
            <w:noProof/>
            <w14:scene3d>
              <w14:camera w14:prst="orthographicFront"/>
              <w14:lightRig w14:rig="threePt" w14:dir="t">
                <w14:rot w14:lat="0" w14:lon="0" w14:rev="0"/>
              </w14:lightRig>
            </w14:scene3d>
          </w:rPr>
          <w:delText>3.7</w:delText>
        </w:r>
        <w:r w:rsidDel="006F08F4">
          <w:rPr>
            <w:rFonts w:asciiTheme="minorHAnsi" w:eastAsiaTheme="minorEastAsia" w:hAnsiTheme="minorHAnsi" w:cstheme="minorBidi"/>
            <w:noProof/>
            <w:sz w:val="22"/>
            <w:szCs w:val="22"/>
          </w:rPr>
          <w:tab/>
        </w:r>
        <w:r w:rsidRPr="00497EF3" w:rsidDel="006F08F4">
          <w:rPr>
            <w:rStyle w:val="Hyperlink"/>
            <w:noProof/>
          </w:rPr>
          <w:delText>Tools</w:delText>
        </w:r>
        <w:r w:rsidDel="006F08F4">
          <w:rPr>
            <w:noProof/>
            <w:webHidden/>
          </w:rPr>
          <w:tab/>
          <w:delText>3-17</w:delText>
        </w:r>
      </w:del>
    </w:p>
    <w:p w14:paraId="14EE2E8D" w14:textId="77777777" w:rsidR="006E6440" w:rsidDel="006F08F4" w:rsidRDefault="006E6440">
      <w:pPr>
        <w:pStyle w:val="TOC3"/>
        <w:tabs>
          <w:tab w:val="left" w:pos="1320"/>
          <w:tab w:val="right" w:leader="dot" w:pos="9350"/>
        </w:tabs>
        <w:rPr>
          <w:del w:id="1047" w:author="TinTin Kalaw" w:date="2014-08-19T08:26:00Z"/>
          <w:rFonts w:asciiTheme="minorHAnsi" w:eastAsiaTheme="minorEastAsia" w:hAnsiTheme="minorHAnsi" w:cstheme="minorBidi"/>
          <w:noProof/>
          <w:sz w:val="22"/>
          <w:szCs w:val="22"/>
        </w:rPr>
      </w:pPr>
      <w:del w:id="1048" w:author="TinTin Kalaw" w:date="2014-08-19T08:26:00Z">
        <w:r w:rsidRPr="00497EF3" w:rsidDel="006F08F4">
          <w:rPr>
            <w:rStyle w:val="Hyperlink"/>
            <w:noProof/>
            <w14:scene3d>
              <w14:camera w14:prst="orthographicFront"/>
              <w14:lightRig w14:rig="threePt" w14:dir="t">
                <w14:rot w14:lat="0" w14:lon="0" w14:rev="0"/>
              </w14:lightRig>
            </w14:scene3d>
          </w:rPr>
          <w:delText>3.7.1</w:delText>
        </w:r>
        <w:r w:rsidDel="006F08F4">
          <w:rPr>
            <w:rFonts w:asciiTheme="minorHAnsi" w:eastAsiaTheme="minorEastAsia" w:hAnsiTheme="minorHAnsi" w:cstheme="minorBidi"/>
            <w:noProof/>
            <w:sz w:val="22"/>
            <w:szCs w:val="22"/>
          </w:rPr>
          <w:tab/>
        </w:r>
        <w:r w:rsidRPr="00497EF3" w:rsidDel="006F08F4">
          <w:rPr>
            <w:rStyle w:val="Hyperlink"/>
            <w:noProof/>
          </w:rPr>
          <w:delText>Apache OpenNLP (OpenNLP, 2011)</w:delText>
        </w:r>
        <w:r w:rsidDel="006F08F4">
          <w:rPr>
            <w:noProof/>
            <w:webHidden/>
          </w:rPr>
          <w:tab/>
          <w:delText>3-18</w:delText>
        </w:r>
      </w:del>
    </w:p>
    <w:p w14:paraId="107C987D" w14:textId="77777777" w:rsidR="006E6440" w:rsidDel="006F08F4" w:rsidRDefault="006E6440">
      <w:pPr>
        <w:pStyle w:val="TOC3"/>
        <w:tabs>
          <w:tab w:val="left" w:pos="1320"/>
          <w:tab w:val="right" w:leader="dot" w:pos="9350"/>
        </w:tabs>
        <w:rPr>
          <w:del w:id="1049" w:author="TinTin Kalaw" w:date="2014-08-19T08:26:00Z"/>
          <w:rFonts w:asciiTheme="minorHAnsi" w:eastAsiaTheme="minorEastAsia" w:hAnsiTheme="minorHAnsi" w:cstheme="minorBidi"/>
          <w:noProof/>
          <w:sz w:val="22"/>
          <w:szCs w:val="22"/>
        </w:rPr>
      </w:pPr>
      <w:del w:id="1050" w:author="TinTin Kalaw" w:date="2014-08-19T08:26:00Z">
        <w:r w:rsidRPr="00497EF3" w:rsidDel="006F08F4">
          <w:rPr>
            <w:rStyle w:val="Hyperlink"/>
            <w:noProof/>
            <w14:scene3d>
              <w14:camera w14:prst="orthographicFront"/>
              <w14:lightRig w14:rig="threePt" w14:dir="t">
                <w14:rot w14:lat="0" w14:lon="0" w14:rev="0"/>
              </w14:lightRig>
            </w14:scene3d>
          </w:rPr>
          <w:delText>3.7.2</w:delText>
        </w:r>
        <w:r w:rsidDel="006F08F4">
          <w:rPr>
            <w:rFonts w:asciiTheme="minorHAnsi" w:eastAsiaTheme="minorEastAsia" w:hAnsiTheme="minorHAnsi" w:cstheme="minorBidi"/>
            <w:noProof/>
            <w:sz w:val="22"/>
            <w:szCs w:val="22"/>
          </w:rPr>
          <w:tab/>
        </w:r>
        <w:r w:rsidRPr="00497EF3" w:rsidDel="006F08F4">
          <w:rPr>
            <w:rStyle w:val="Hyperlink"/>
            <w:noProof/>
          </w:rPr>
          <w:delText>ANNIE (Cunningham et al., 2002)</w:delText>
        </w:r>
        <w:r w:rsidDel="006F08F4">
          <w:rPr>
            <w:noProof/>
            <w:webHidden/>
          </w:rPr>
          <w:tab/>
          <w:delText>3-19</w:delText>
        </w:r>
      </w:del>
    </w:p>
    <w:p w14:paraId="16F2AEE8" w14:textId="77777777" w:rsidR="006E6440" w:rsidDel="006F08F4" w:rsidRDefault="006E6440">
      <w:pPr>
        <w:pStyle w:val="TOC3"/>
        <w:tabs>
          <w:tab w:val="left" w:pos="1320"/>
          <w:tab w:val="right" w:leader="dot" w:pos="9350"/>
        </w:tabs>
        <w:rPr>
          <w:del w:id="1051" w:author="TinTin Kalaw" w:date="2014-08-19T08:26:00Z"/>
          <w:rFonts w:asciiTheme="minorHAnsi" w:eastAsiaTheme="minorEastAsia" w:hAnsiTheme="minorHAnsi" w:cstheme="minorBidi"/>
          <w:noProof/>
          <w:sz w:val="22"/>
          <w:szCs w:val="22"/>
        </w:rPr>
      </w:pPr>
      <w:del w:id="1052" w:author="TinTin Kalaw" w:date="2014-08-19T08:26:00Z">
        <w:r w:rsidRPr="00497EF3" w:rsidDel="006F08F4">
          <w:rPr>
            <w:rStyle w:val="Hyperlink"/>
            <w:noProof/>
            <w14:scene3d>
              <w14:camera w14:prst="orthographicFront"/>
              <w14:lightRig w14:rig="threePt" w14:dir="t">
                <w14:rot w14:lat="0" w14:lon="0" w14:rev="0"/>
              </w14:lightRig>
            </w14:scene3d>
          </w:rPr>
          <w:delText>3.7.3</w:delText>
        </w:r>
        <w:r w:rsidDel="006F08F4">
          <w:rPr>
            <w:rFonts w:asciiTheme="minorHAnsi" w:eastAsiaTheme="minorEastAsia" w:hAnsiTheme="minorHAnsi" w:cstheme="minorBidi"/>
            <w:noProof/>
            <w:sz w:val="22"/>
            <w:szCs w:val="22"/>
          </w:rPr>
          <w:tab/>
        </w:r>
        <w:r w:rsidRPr="00497EF3" w:rsidDel="006F08F4">
          <w:rPr>
            <w:rStyle w:val="Hyperlink"/>
            <w:noProof/>
          </w:rPr>
          <w:delText>Twitter NLP Tools (Ritter et al., 2011)</w:delText>
        </w:r>
        <w:r w:rsidDel="006F08F4">
          <w:rPr>
            <w:noProof/>
            <w:webHidden/>
          </w:rPr>
          <w:tab/>
          <w:delText>3-20</w:delText>
        </w:r>
      </w:del>
    </w:p>
    <w:p w14:paraId="772CB64C" w14:textId="77777777" w:rsidR="006E6440" w:rsidDel="006F08F4" w:rsidRDefault="006E6440">
      <w:pPr>
        <w:pStyle w:val="TOC3"/>
        <w:tabs>
          <w:tab w:val="left" w:pos="1320"/>
          <w:tab w:val="right" w:leader="dot" w:pos="9350"/>
        </w:tabs>
        <w:rPr>
          <w:del w:id="1053" w:author="TinTin Kalaw" w:date="2014-08-19T08:26:00Z"/>
          <w:rFonts w:asciiTheme="minorHAnsi" w:eastAsiaTheme="minorEastAsia" w:hAnsiTheme="minorHAnsi" w:cstheme="minorBidi"/>
          <w:noProof/>
          <w:sz w:val="22"/>
          <w:szCs w:val="22"/>
        </w:rPr>
      </w:pPr>
      <w:del w:id="1054" w:author="TinTin Kalaw" w:date="2014-08-19T08:26:00Z">
        <w:r w:rsidRPr="00497EF3" w:rsidDel="006F08F4">
          <w:rPr>
            <w:rStyle w:val="Hyperlink"/>
            <w:noProof/>
            <w14:scene3d>
              <w14:camera w14:prst="orthographicFront"/>
              <w14:lightRig w14:rig="threePt" w14:dir="t">
                <w14:rot w14:lat="0" w14:lon="0" w14:rev="0"/>
              </w14:lightRig>
            </w14:scene3d>
          </w:rPr>
          <w:delText>3.7.4</w:delText>
        </w:r>
        <w:r w:rsidDel="006F08F4">
          <w:rPr>
            <w:rFonts w:asciiTheme="minorHAnsi" w:eastAsiaTheme="minorEastAsia" w:hAnsiTheme="minorHAnsi" w:cstheme="minorBidi"/>
            <w:noProof/>
            <w:sz w:val="22"/>
            <w:szCs w:val="22"/>
          </w:rPr>
          <w:tab/>
        </w:r>
        <w:r w:rsidRPr="00497EF3" w:rsidDel="006F08F4">
          <w:rPr>
            <w:rStyle w:val="Hyperlink"/>
            <w:noProof/>
          </w:rPr>
          <w:delText>Weka (Weka 3, n.d.)</w:delText>
        </w:r>
        <w:r w:rsidDel="006F08F4">
          <w:rPr>
            <w:noProof/>
            <w:webHidden/>
          </w:rPr>
          <w:tab/>
          <w:delText>3-22</w:delText>
        </w:r>
      </w:del>
    </w:p>
    <w:p w14:paraId="095A6E69" w14:textId="77777777" w:rsidR="006E6440" w:rsidDel="006F08F4" w:rsidRDefault="006E6440">
      <w:pPr>
        <w:pStyle w:val="TOC3"/>
        <w:tabs>
          <w:tab w:val="left" w:pos="1320"/>
          <w:tab w:val="right" w:leader="dot" w:pos="9350"/>
        </w:tabs>
        <w:rPr>
          <w:del w:id="1055" w:author="TinTin Kalaw" w:date="2014-08-19T08:26:00Z"/>
          <w:rFonts w:asciiTheme="minorHAnsi" w:eastAsiaTheme="minorEastAsia" w:hAnsiTheme="minorHAnsi" w:cstheme="minorBidi"/>
          <w:noProof/>
          <w:sz w:val="22"/>
          <w:szCs w:val="22"/>
        </w:rPr>
      </w:pPr>
      <w:del w:id="1056" w:author="TinTin Kalaw" w:date="2014-08-19T08:26:00Z">
        <w:r w:rsidRPr="00497EF3" w:rsidDel="006F08F4">
          <w:rPr>
            <w:rStyle w:val="Hyperlink"/>
            <w:noProof/>
            <w14:scene3d>
              <w14:camera w14:prst="orthographicFront"/>
              <w14:lightRig w14:rig="threePt" w14:dir="t">
                <w14:rot w14:lat="0" w14:lon="0" w14:rev="0"/>
              </w14:lightRig>
            </w14:scene3d>
          </w:rPr>
          <w:delText>3.7.5</w:delText>
        </w:r>
        <w:r w:rsidDel="006F08F4">
          <w:rPr>
            <w:rFonts w:asciiTheme="minorHAnsi" w:eastAsiaTheme="minorEastAsia" w:hAnsiTheme="minorHAnsi" w:cstheme="minorBidi"/>
            <w:noProof/>
            <w:sz w:val="22"/>
            <w:szCs w:val="22"/>
          </w:rPr>
          <w:tab/>
        </w:r>
        <w:r w:rsidRPr="00497EF3" w:rsidDel="006F08F4">
          <w:rPr>
            <w:rStyle w:val="Hyperlink"/>
            <w:noProof/>
          </w:rPr>
          <w:delText>TwitIE (Bontcheva et al., 2013)</w:delText>
        </w:r>
        <w:r w:rsidDel="006F08F4">
          <w:rPr>
            <w:noProof/>
            <w:webHidden/>
          </w:rPr>
          <w:tab/>
          <w:delText>3-22</w:delText>
        </w:r>
      </w:del>
    </w:p>
    <w:p w14:paraId="6D4A5BBA" w14:textId="77777777" w:rsidR="006E6440" w:rsidDel="006F08F4" w:rsidRDefault="006E6440">
      <w:pPr>
        <w:pStyle w:val="TOC3"/>
        <w:tabs>
          <w:tab w:val="left" w:pos="1320"/>
          <w:tab w:val="right" w:leader="dot" w:pos="9350"/>
        </w:tabs>
        <w:rPr>
          <w:del w:id="1057" w:author="TinTin Kalaw" w:date="2014-08-19T08:26:00Z"/>
          <w:rFonts w:asciiTheme="minorHAnsi" w:eastAsiaTheme="minorEastAsia" w:hAnsiTheme="minorHAnsi" w:cstheme="minorBidi"/>
          <w:noProof/>
          <w:sz w:val="22"/>
          <w:szCs w:val="22"/>
        </w:rPr>
      </w:pPr>
      <w:del w:id="1058" w:author="TinTin Kalaw" w:date="2014-08-19T08:26:00Z">
        <w:r w:rsidRPr="00497EF3" w:rsidDel="006F08F4">
          <w:rPr>
            <w:rStyle w:val="Hyperlink"/>
            <w:noProof/>
            <w14:scene3d>
              <w14:camera w14:prst="orthographicFront"/>
              <w14:lightRig w14:rig="threePt" w14:dir="t">
                <w14:rot w14:lat="0" w14:lon="0" w14:rev="0"/>
              </w14:lightRig>
            </w14:scene3d>
          </w:rPr>
          <w:delText>3.7.6</w:delText>
        </w:r>
        <w:r w:rsidDel="006F08F4">
          <w:rPr>
            <w:rFonts w:asciiTheme="minorHAnsi" w:eastAsiaTheme="minorEastAsia" w:hAnsiTheme="minorHAnsi" w:cstheme="minorBidi"/>
            <w:noProof/>
            <w:sz w:val="22"/>
            <w:szCs w:val="22"/>
          </w:rPr>
          <w:tab/>
        </w:r>
        <w:r w:rsidRPr="00497EF3" w:rsidDel="006F08F4">
          <w:rPr>
            <w:rStyle w:val="Hyperlink"/>
            <w:noProof/>
          </w:rPr>
          <w:delText>OWL API (Horridge &amp; Bechhoffer, 2011)</w:delText>
        </w:r>
        <w:r w:rsidDel="006F08F4">
          <w:rPr>
            <w:noProof/>
            <w:webHidden/>
          </w:rPr>
          <w:tab/>
          <w:delText>3-22</w:delText>
        </w:r>
      </w:del>
    </w:p>
    <w:p w14:paraId="58ADE781" w14:textId="77777777" w:rsidR="006E6440" w:rsidDel="006F08F4" w:rsidRDefault="006E6440">
      <w:pPr>
        <w:pStyle w:val="TOC3"/>
        <w:tabs>
          <w:tab w:val="left" w:pos="1320"/>
          <w:tab w:val="right" w:leader="dot" w:pos="9350"/>
        </w:tabs>
        <w:rPr>
          <w:del w:id="1059" w:author="TinTin Kalaw" w:date="2014-08-19T08:26:00Z"/>
          <w:rFonts w:asciiTheme="minorHAnsi" w:eastAsiaTheme="minorEastAsia" w:hAnsiTheme="minorHAnsi" w:cstheme="minorBidi"/>
          <w:noProof/>
          <w:sz w:val="22"/>
          <w:szCs w:val="22"/>
        </w:rPr>
      </w:pPr>
      <w:del w:id="1060" w:author="TinTin Kalaw" w:date="2014-08-19T08:26:00Z">
        <w:r w:rsidRPr="00497EF3" w:rsidDel="006F08F4">
          <w:rPr>
            <w:rStyle w:val="Hyperlink"/>
            <w:noProof/>
            <w14:scene3d>
              <w14:camera w14:prst="orthographicFront"/>
              <w14:lightRig w14:rig="threePt" w14:dir="t">
                <w14:rot w14:lat="0" w14:lon="0" w14:rev="0"/>
              </w14:lightRig>
            </w14:scene3d>
          </w:rPr>
          <w:delText>3.7.7</w:delText>
        </w:r>
        <w:r w:rsidDel="006F08F4">
          <w:rPr>
            <w:rFonts w:asciiTheme="minorHAnsi" w:eastAsiaTheme="minorEastAsia" w:hAnsiTheme="minorHAnsi" w:cstheme="minorBidi"/>
            <w:noProof/>
            <w:sz w:val="22"/>
            <w:szCs w:val="22"/>
          </w:rPr>
          <w:tab/>
        </w:r>
        <w:r w:rsidRPr="00497EF3" w:rsidDel="006F08F4">
          <w:rPr>
            <w:rStyle w:val="Hyperlink"/>
            <w:noProof/>
          </w:rPr>
          <w:delText>ArkNLP (Gimpel et al., 2011)</w:delText>
        </w:r>
        <w:r w:rsidDel="006F08F4">
          <w:rPr>
            <w:noProof/>
            <w:webHidden/>
          </w:rPr>
          <w:tab/>
          <w:delText>3-23</w:delText>
        </w:r>
      </w:del>
    </w:p>
    <w:p w14:paraId="2297204C" w14:textId="77777777" w:rsidR="006E6440" w:rsidDel="006F08F4" w:rsidRDefault="006E6440">
      <w:pPr>
        <w:pStyle w:val="TOC1"/>
        <w:tabs>
          <w:tab w:val="left" w:pos="660"/>
          <w:tab w:val="right" w:leader="dot" w:pos="9350"/>
        </w:tabs>
        <w:rPr>
          <w:del w:id="1061" w:author="TinTin Kalaw" w:date="2014-08-19T08:26:00Z"/>
          <w:rFonts w:asciiTheme="minorHAnsi" w:eastAsiaTheme="minorEastAsia" w:hAnsiTheme="minorHAnsi" w:cstheme="minorBidi"/>
          <w:noProof/>
          <w:sz w:val="22"/>
          <w:szCs w:val="22"/>
        </w:rPr>
      </w:pPr>
      <w:del w:id="1062" w:author="TinTin Kalaw" w:date="2014-08-19T08:26:00Z">
        <w:r w:rsidRPr="00497EF3" w:rsidDel="006F08F4">
          <w:rPr>
            <w:rStyle w:val="Hyperlink"/>
            <w:noProof/>
          </w:rPr>
          <w:delText>4.0</w:delText>
        </w:r>
        <w:r w:rsidDel="006F08F4">
          <w:rPr>
            <w:rFonts w:asciiTheme="minorHAnsi" w:eastAsiaTheme="minorEastAsia" w:hAnsiTheme="minorHAnsi" w:cstheme="minorBidi"/>
            <w:noProof/>
            <w:sz w:val="22"/>
            <w:szCs w:val="22"/>
          </w:rPr>
          <w:tab/>
        </w:r>
        <w:r w:rsidRPr="00497EF3" w:rsidDel="006F08F4">
          <w:rPr>
            <w:rStyle w:val="Hyperlink"/>
            <w:noProof/>
          </w:rPr>
          <w:delText>The FILEIET System</w:delText>
        </w:r>
        <w:r w:rsidDel="006F08F4">
          <w:rPr>
            <w:noProof/>
            <w:webHidden/>
          </w:rPr>
          <w:tab/>
          <w:delText>4-24</w:delText>
        </w:r>
      </w:del>
    </w:p>
    <w:p w14:paraId="1ABED4AF" w14:textId="77777777" w:rsidR="006E6440" w:rsidDel="006F08F4" w:rsidRDefault="006E6440">
      <w:pPr>
        <w:pStyle w:val="TOC2"/>
        <w:tabs>
          <w:tab w:val="left" w:pos="880"/>
          <w:tab w:val="right" w:leader="dot" w:pos="9350"/>
        </w:tabs>
        <w:rPr>
          <w:del w:id="1063" w:author="TinTin Kalaw" w:date="2014-08-19T08:26:00Z"/>
          <w:rFonts w:asciiTheme="minorHAnsi" w:eastAsiaTheme="minorEastAsia" w:hAnsiTheme="minorHAnsi" w:cstheme="minorBidi"/>
          <w:noProof/>
          <w:sz w:val="22"/>
          <w:szCs w:val="22"/>
        </w:rPr>
      </w:pPr>
      <w:del w:id="1064" w:author="TinTin Kalaw" w:date="2014-08-19T08:26:00Z">
        <w:r w:rsidRPr="00497EF3" w:rsidDel="006F08F4">
          <w:rPr>
            <w:rStyle w:val="Hyperlink"/>
            <w:noProof/>
            <w14:scene3d>
              <w14:camera w14:prst="orthographicFront"/>
              <w14:lightRig w14:rig="threePt" w14:dir="t">
                <w14:rot w14:lat="0" w14:lon="0" w14:rev="0"/>
              </w14:lightRig>
            </w14:scene3d>
          </w:rPr>
          <w:delText>4.1</w:delText>
        </w:r>
        <w:r w:rsidDel="006F08F4">
          <w:rPr>
            <w:rFonts w:asciiTheme="minorHAnsi" w:eastAsiaTheme="minorEastAsia" w:hAnsiTheme="minorHAnsi" w:cstheme="minorBidi"/>
            <w:noProof/>
            <w:sz w:val="22"/>
            <w:szCs w:val="22"/>
          </w:rPr>
          <w:tab/>
        </w:r>
        <w:r w:rsidRPr="00497EF3" w:rsidDel="006F08F4">
          <w:rPr>
            <w:rStyle w:val="Hyperlink"/>
            <w:noProof/>
          </w:rPr>
          <w:delText>System Overview</w:delText>
        </w:r>
        <w:r w:rsidDel="006F08F4">
          <w:rPr>
            <w:noProof/>
            <w:webHidden/>
          </w:rPr>
          <w:tab/>
          <w:delText>4-24</w:delText>
        </w:r>
      </w:del>
    </w:p>
    <w:p w14:paraId="25F20595" w14:textId="77777777" w:rsidR="006E6440" w:rsidDel="006F08F4" w:rsidRDefault="006E6440">
      <w:pPr>
        <w:pStyle w:val="TOC2"/>
        <w:tabs>
          <w:tab w:val="left" w:pos="880"/>
          <w:tab w:val="right" w:leader="dot" w:pos="9350"/>
        </w:tabs>
        <w:rPr>
          <w:del w:id="1065" w:author="TinTin Kalaw" w:date="2014-08-19T08:26:00Z"/>
          <w:rFonts w:asciiTheme="minorHAnsi" w:eastAsiaTheme="minorEastAsia" w:hAnsiTheme="minorHAnsi" w:cstheme="minorBidi"/>
          <w:noProof/>
          <w:sz w:val="22"/>
          <w:szCs w:val="22"/>
        </w:rPr>
      </w:pPr>
      <w:del w:id="1066" w:author="TinTin Kalaw" w:date="2014-08-19T08:26:00Z">
        <w:r w:rsidRPr="00497EF3" w:rsidDel="006F08F4">
          <w:rPr>
            <w:rStyle w:val="Hyperlink"/>
            <w:noProof/>
            <w14:scene3d>
              <w14:camera w14:prst="orthographicFront"/>
              <w14:lightRig w14:rig="threePt" w14:dir="t">
                <w14:rot w14:lat="0" w14:lon="0" w14:rev="0"/>
              </w14:lightRig>
            </w14:scene3d>
          </w:rPr>
          <w:delText>4.2</w:delText>
        </w:r>
        <w:r w:rsidDel="006F08F4">
          <w:rPr>
            <w:rFonts w:asciiTheme="minorHAnsi" w:eastAsiaTheme="minorEastAsia" w:hAnsiTheme="minorHAnsi" w:cstheme="minorBidi"/>
            <w:noProof/>
            <w:sz w:val="22"/>
            <w:szCs w:val="22"/>
          </w:rPr>
          <w:tab/>
        </w:r>
        <w:r w:rsidRPr="00497EF3" w:rsidDel="006F08F4">
          <w:rPr>
            <w:rStyle w:val="Hyperlink"/>
            <w:noProof/>
          </w:rPr>
          <w:delText>System Objectives</w:delText>
        </w:r>
        <w:r w:rsidDel="006F08F4">
          <w:rPr>
            <w:noProof/>
            <w:webHidden/>
          </w:rPr>
          <w:tab/>
          <w:delText>4-24</w:delText>
        </w:r>
      </w:del>
    </w:p>
    <w:p w14:paraId="50CCEDF5" w14:textId="77777777" w:rsidR="006E6440" w:rsidDel="006F08F4" w:rsidRDefault="006E6440">
      <w:pPr>
        <w:pStyle w:val="TOC3"/>
        <w:tabs>
          <w:tab w:val="left" w:pos="1320"/>
          <w:tab w:val="right" w:leader="dot" w:pos="9350"/>
        </w:tabs>
        <w:rPr>
          <w:del w:id="1067" w:author="TinTin Kalaw" w:date="2014-08-19T08:26:00Z"/>
          <w:rFonts w:asciiTheme="minorHAnsi" w:eastAsiaTheme="minorEastAsia" w:hAnsiTheme="minorHAnsi" w:cstheme="minorBidi"/>
          <w:noProof/>
          <w:sz w:val="22"/>
          <w:szCs w:val="22"/>
        </w:rPr>
      </w:pPr>
      <w:del w:id="1068" w:author="TinTin Kalaw" w:date="2014-08-19T08:26:00Z">
        <w:r w:rsidRPr="00497EF3" w:rsidDel="006F08F4">
          <w:rPr>
            <w:rStyle w:val="Hyperlink"/>
            <w:noProof/>
            <w14:scene3d>
              <w14:camera w14:prst="orthographicFront"/>
              <w14:lightRig w14:rig="threePt" w14:dir="t">
                <w14:rot w14:lat="0" w14:lon="0" w14:rev="0"/>
              </w14:lightRig>
            </w14:scene3d>
          </w:rPr>
          <w:delText>4.2.1</w:delText>
        </w:r>
        <w:r w:rsidDel="006F08F4">
          <w:rPr>
            <w:rFonts w:asciiTheme="minorHAnsi" w:eastAsiaTheme="minorEastAsia" w:hAnsiTheme="minorHAnsi" w:cstheme="minorBidi"/>
            <w:noProof/>
            <w:sz w:val="22"/>
            <w:szCs w:val="22"/>
          </w:rPr>
          <w:tab/>
        </w:r>
        <w:r w:rsidRPr="00497EF3" w:rsidDel="006F08F4">
          <w:rPr>
            <w:rStyle w:val="Hyperlink"/>
            <w:noProof/>
          </w:rPr>
          <w:delText>General Objective</w:delText>
        </w:r>
        <w:r w:rsidDel="006F08F4">
          <w:rPr>
            <w:noProof/>
            <w:webHidden/>
          </w:rPr>
          <w:tab/>
          <w:delText>4-24</w:delText>
        </w:r>
      </w:del>
    </w:p>
    <w:p w14:paraId="60D1BF1F" w14:textId="77777777" w:rsidR="006E6440" w:rsidDel="006F08F4" w:rsidRDefault="006E6440">
      <w:pPr>
        <w:pStyle w:val="TOC3"/>
        <w:tabs>
          <w:tab w:val="left" w:pos="1320"/>
          <w:tab w:val="right" w:leader="dot" w:pos="9350"/>
        </w:tabs>
        <w:rPr>
          <w:del w:id="1069" w:author="TinTin Kalaw" w:date="2014-08-19T08:26:00Z"/>
          <w:rFonts w:asciiTheme="minorHAnsi" w:eastAsiaTheme="minorEastAsia" w:hAnsiTheme="minorHAnsi" w:cstheme="minorBidi"/>
          <w:noProof/>
          <w:sz w:val="22"/>
          <w:szCs w:val="22"/>
        </w:rPr>
      </w:pPr>
      <w:del w:id="1070" w:author="TinTin Kalaw" w:date="2014-08-19T08:26:00Z">
        <w:r w:rsidRPr="00497EF3" w:rsidDel="006F08F4">
          <w:rPr>
            <w:rStyle w:val="Hyperlink"/>
            <w:noProof/>
            <w14:scene3d>
              <w14:camera w14:prst="orthographicFront"/>
              <w14:lightRig w14:rig="threePt" w14:dir="t">
                <w14:rot w14:lat="0" w14:lon="0" w14:rev="0"/>
              </w14:lightRig>
            </w14:scene3d>
          </w:rPr>
          <w:delText>4.2.2</w:delText>
        </w:r>
        <w:r w:rsidDel="006F08F4">
          <w:rPr>
            <w:rFonts w:asciiTheme="minorHAnsi" w:eastAsiaTheme="minorEastAsia" w:hAnsiTheme="minorHAnsi" w:cstheme="minorBidi"/>
            <w:noProof/>
            <w:sz w:val="22"/>
            <w:szCs w:val="22"/>
          </w:rPr>
          <w:tab/>
        </w:r>
        <w:r w:rsidRPr="00497EF3" w:rsidDel="006F08F4">
          <w:rPr>
            <w:rStyle w:val="Hyperlink"/>
            <w:noProof/>
          </w:rPr>
          <w:delText>Specific Objectives</w:delText>
        </w:r>
        <w:r w:rsidDel="006F08F4">
          <w:rPr>
            <w:noProof/>
            <w:webHidden/>
          </w:rPr>
          <w:tab/>
          <w:delText>4-24</w:delText>
        </w:r>
      </w:del>
    </w:p>
    <w:p w14:paraId="699DF069" w14:textId="77777777" w:rsidR="006E6440" w:rsidDel="006F08F4" w:rsidRDefault="006E6440">
      <w:pPr>
        <w:pStyle w:val="TOC2"/>
        <w:tabs>
          <w:tab w:val="left" w:pos="880"/>
          <w:tab w:val="right" w:leader="dot" w:pos="9350"/>
        </w:tabs>
        <w:rPr>
          <w:del w:id="1071" w:author="TinTin Kalaw" w:date="2014-08-19T08:26:00Z"/>
          <w:rFonts w:asciiTheme="minorHAnsi" w:eastAsiaTheme="minorEastAsia" w:hAnsiTheme="minorHAnsi" w:cstheme="minorBidi"/>
          <w:noProof/>
          <w:sz w:val="22"/>
          <w:szCs w:val="22"/>
        </w:rPr>
      </w:pPr>
      <w:del w:id="1072" w:author="TinTin Kalaw" w:date="2014-08-19T08:26:00Z">
        <w:r w:rsidRPr="00497EF3" w:rsidDel="006F08F4">
          <w:rPr>
            <w:rStyle w:val="Hyperlink"/>
            <w:noProof/>
            <w14:scene3d>
              <w14:camera w14:prst="orthographicFront"/>
              <w14:lightRig w14:rig="threePt" w14:dir="t">
                <w14:rot w14:lat="0" w14:lon="0" w14:rev="0"/>
              </w14:lightRig>
            </w14:scene3d>
          </w:rPr>
          <w:delText>4.3</w:delText>
        </w:r>
        <w:r w:rsidDel="006F08F4">
          <w:rPr>
            <w:rFonts w:asciiTheme="minorHAnsi" w:eastAsiaTheme="minorEastAsia" w:hAnsiTheme="minorHAnsi" w:cstheme="minorBidi"/>
            <w:noProof/>
            <w:sz w:val="22"/>
            <w:szCs w:val="22"/>
          </w:rPr>
          <w:tab/>
        </w:r>
        <w:r w:rsidRPr="00497EF3" w:rsidDel="006F08F4">
          <w:rPr>
            <w:rStyle w:val="Hyperlink"/>
            <w:noProof/>
          </w:rPr>
          <w:delText>System Scope and Limitations</w:delText>
        </w:r>
        <w:r w:rsidDel="006F08F4">
          <w:rPr>
            <w:noProof/>
            <w:webHidden/>
          </w:rPr>
          <w:tab/>
          <w:delText>4-24</w:delText>
        </w:r>
      </w:del>
    </w:p>
    <w:p w14:paraId="6B1CD86A" w14:textId="77777777" w:rsidR="006E6440" w:rsidDel="006F08F4" w:rsidRDefault="006E6440">
      <w:pPr>
        <w:pStyle w:val="TOC2"/>
        <w:tabs>
          <w:tab w:val="left" w:pos="880"/>
          <w:tab w:val="right" w:leader="dot" w:pos="9350"/>
        </w:tabs>
        <w:rPr>
          <w:del w:id="1073" w:author="TinTin Kalaw" w:date="2014-08-19T08:26:00Z"/>
          <w:rFonts w:asciiTheme="minorHAnsi" w:eastAsiaTheme="minorEastAsia" w:hAnsiTheme="minorHAnsi" w:cstheme="minorBidi"/>
          <w:noProof/>
          <w:sz w:val="22"/>
          <w:szCs w:val="22"/>
        </w:rPr>
      </w:pPr>
      <w:del w:id="1074" w:author="TinTin Kalaw" w:date="2014-08-19T08:26:00Z">
        <w:r w:rsidRPr="00497EF3" w:rsidDel="006F08F4">
          <w:rPr>
            <w:rStyle w:val="Hyperlink"/>
            <w:noProof/>
            <w14:scene3d>
              <w14:camera w14:prst="orthographicFront"/>
              <w14:lightRig w14:rig="threePt" w14:dir="t">
                <w14:rot w14:lat="0" w14:lon="0" w14:rev="0"/>
              </w14:lightRig>
            </w14:scene3d>
          </w:rPr>
          <w:delText>4.4</w:delText>
        </w:r>
        <w:r w:rsidDel="006F08F4">
          <w:rPr>
            <w:rFonts w:asciiTheme="minorHAnsi" w:eastAsiaTheme="minorEastAsia" w:hAnsiTheme="minorHAnsi" w:cstheme="minorBidi"/>
            <w:noProof/>
            <w:sz w:val="22"/>
            <w:szCs w:val="22"/>
          </w:rPr>
          <w:tab/>
        </w:r>
        <w:r w:rsidRPr="00497EF3" w:rsidDel="006F08F4">
          <w:rPr>
            <w:rStyle w:val="Hyperlink"/>
            <w:noProof/>
          </w:rPr>
          <w:delText>Architectural Design</w:delText>
        </w:r>
        <w:r w:rsidDel="006F08F4">
          <w:rPr>
            <w:noProof/>
            <w:webHidden/>
          </w:rPr>
          <w:tab/>
          <w:delText>4-26</w:delText>
        </w:r>
      </w:del>
    </w:p>
    <w:p w14:paraId="4CA74667" w14:textId="77777777" w:rsidR="006E6440" w:rsidDel="006F08F4" w:rsidRDefault="006E6440">
      <w:pPr>
        <w:pStyle w:val="TOC3"/>
        <w:tabs>
          <w:tab w:val="left" w:pos="1320"/>
          <w:tab w:val="right" w:leader="dot" w:pos="9350"/>
        </w:tabs>
        <w:rPr>
          <w:del w:id="1075" w:author="TinTin Kalaw" w:date="2014-08-19T08:26:00Z"/>
          <w:rFonts w:asciiTheme="minorHAnsi" w:eastAsiaTheme="minorEastAsia" w:hAnsiTheme="minorHAnsi" w:cstheme="minorBidi"/>
          <w:noProof/>
          <w:sz w:val="22"/>
          <w:szCs w:val="22"/>
        </w:rPr>
      </w:pPr>
      <w:del w:id="1076" w:author="TinTin Kalaw" w:date="2014-08-19T08:26:00Z">
        <w:r w:rsidRPr="00497EF3" w:rsidDel="006F08F4">
          <w:rPr>
            <w:rStyle w:val="Hyperlink"/>
            <w:noProof/>
            <w14:scene3d>
              <w14:camera w14:prst="orthographicFront"/>
              <w14:lightRig w14:rig="threePt" w14:dir="t">
                <w14:rot w14:lat="0" w14:lon="0" w14:rev="0"/>
              </w14:lightRig>
            </w14:scene3d>
          </w:rPr>
          <w:delText>4.4.1</w:delText>
        </w:r>
        <w:r w:rsidDel="006F08F4">
          <w:rPr>
            <w:rFonts w:asciiTheme="minorHAnsi" w:eastAsiaTheme="minorEastAsia" w:hAnsiTheme="minorHAnsi" w:cstheme="minorBidi"/>
            <w:noProof/>
            <w:sz w:val="22"/>
            <w:szCs w:val="22"/>
          </w:rPr>
          <w:tab/>
        </w:r>
        <w:r w:rsidRPr="00497EF3" w:rsidDel="006F08F4">
          <w:rPr>
            <w:rStyle w:val="Hyperlink"/>
            <w:noProof/>
          </w:rPr>
          <w:delText>Data Source</w:delText>
        </w:r>
        <w:r w:rsidDel="006F08F4">
          <w:rPr>
            <w:noProof/>
            <w:webHidden/>
          </w:rPr>
          <w:tab/>
          <w:delText>4-27</w:delText>
        </w:r>
      </w:del>
    </w:p>
    <w:p w14:paraId="4844CCD6" w14:textId="77777777" w:rsidR="006E6440" w:rsidDel="006F08F4" w:rsidRDefault="006E6440">
      <w:pPr>
        <w:pStyle w:val="TOC3"/>
        <w:tabs>
          <w:tab w:val="left" w:pos="1320"/>
          <w:tab w:val="right" w:leader="dot" w:pos="9350"/>
        </w:tabs>
        <w:rPr>
          <w:del w:id="1077" w:author="TinTin Kalaw" w:date="2014-08-19T08:26:00Z"/>
          <w:rFonts w:asciiTheme="minorHAnsi" w:eastAsiaTheme="minorEastAsia" w:hAnsiTheme="minorHAnsi" w:cstheme="minorBidi"/>
          <w:noProof/>
          <w:sz w:val="22"/>
          <w:szCs w:val="22"/>
        </w:rPr>
      </w:pPr>
      <w:del w:id="1078" w:author="TinTin Kalaw" w:date="2014-08-19T08:26:00Z">
        <w:r w:rsidRPr="00497EF3" w:rsidDel="006F08F4">
          <w:rPr>
            <w:rStyle w:val="Hyperlink"/>
            <w:noProof/>
            <w14:scene3d>
              <w14:camera w14:prst="orthographicFront"/>
              <w14:lightRig w14:rig="threePt" w14:dir="t">
                <w14:rot w14:lat="0" w14:lon="0" w14:rev="0"/>
              </w14:lightRig>
            </w14:scene3d>
          </w:rPr>
          <w:delText>4.4.2</w:delText>
        </w:r>
        <w:r w:rsidDel="006F08F4">
          <w:rPr>
            <w:rFonts w:asciiTheme="minorHAnsi" w:eastAsiaTheme="minorEastAsia" w:hAnsiTheme="minorHAnsi" w:cstheme="minorBidi"/>
            <w:noProof/>
            <w:sz w:val="22"/>
            <w:szCs w:val="22"/>
          </w:rPr>
          <w:tab/>
        </w:r>
        <w:r w:rsidRPr="00497EF3" w:rsidDel="006F08F4">
          <w:rPr>
            <w:rStyle w:val="Hyperlink"/>
            <w:noProof/>
          </w:rPr>
          <w:delText>Preprocessing Module</w:delText>
        </w:r>
        <w:r w:rsidDel="006F08F4">
          <w:rPr>
            <w:noProof/>
            <w:webHidden/>
          </w:rPr>
          <w:tab/>
          <w:delText>4-28</w:delText>
        </w:r>
      </w:del>
    </w:p>
    <w:p w14:paraId="12730B68" w14:textId="77777777" w:rsidR="006E6440" w:rsidDel="006F08F4" w:rsidRDefault="006E6440">
      <w:pPr>
        <w:pStyle w:val="TOC3"/>
        <w:tabs>
          <w:tab w:val="left" w:pos="1320"/>
          <w:tab w:val="right" w:leader="dot" w:pos="9350"/>
        </w:tabs>
        <w:rPr>
          <w:del w:id="1079" w:author="TinTin Kalaw" w:date="2014-08-19T08:26:00Z"/>
          <w:rFonts w:asciiTheme="minorHAnsi" w:eastAsiaTheme="minorEastAsia" w:hAnsiTheme="minorHAnsi" w:cstheme="minorBidi"/>
          <w:noProof/>
          <w:sz w:val="22"/>
          <w:szCs w:val="22"/>
        </w:rPr>
      </w:pPr>
      <w:del w:id="1080" w:author="TinTin Kalaw" w:date="2014-08-19T08:26:00Z">
        <w:r w:rsidRPr="00497EF3" w:rsidDel="006F08F4">
          <w:rPr>
            <w:rStyle w:val="Hyperlink"/>
            <w:noProof/>
            <w14:scene3d>
              <w14:camera w14:prst="orthographicFront"/>
              <w14:lightRig w14:rig="threePt" w14:dir="t">
                <w14:rot w14:lat="0" w14:lon="0" w14:rev="0"/>
              </w14:lightRig>
            </w14:scene3d>
          </w:rPr>
          <w:delText>4.4.3</w:delText>
        </w:r>
        <w:r w:rsidDel="006F08F4">
          <w:rPr>
            <w:rFonts w:asciiTheme="minorHAnsi" w:eastAsiaTheme="minorEastAsia" w:hAnsiTheme="minorHAnsi" w:cstheme="minorBidi"/>
            <w:noProof/>
            <w:sz w:val="22"/>
            <w:szCs w:val="22"/>
          </w:rPr>
          <w:tab/>
        </w:r>
        <w:r w:rsidRPr="00497EF3" w:rsidDel="006F08F4">
          <w:rPr>
            <w:rStyle w:val="Hyperlink"/>
            <w:noProof/>
          </w:rPr>
          <w:delText>Feature Extraction Module</w:delText>
        </w:r>
        <w:r w:rsidDel="006F08F4">
          <w:rPr>
            <w:noProof/>
            <w:webHidden/>
          </w:rPr>
          <w:tab/>
          <w:delText>4-30</w:delText>
        </w:r>
      </w:del>
    </w:p>
    <w:p w14:paraId="62894A34" w14:textId="77777777" w:rsidR="006E6440" w:rsidDel="006F08F4" w:rsidRDefault="006E6440">
      <w:pPr>
        <w:pStyle w:val="TOC3"/>
        <w:tabs>
          <w:tab w:val="left" w:pos="1320"/>
          <w:tab w:val="right" w:leader="dot" w:pos="9350"/>
        </w:tabs>
        <w:rPr>
          <w:del w:id="1081" w:author="TinTin Kalaw" w:date="2014-08-19T08:26:00Z"/>
          <w:rFonts w:asciiTheme="minorHAnsi" w:eastAsiaTheme="minorEastAsia" w:hAnsiTheme="minorHAnsi" w:cstheme="minorBidi"/>
          <w:noProof/>
          <w:sz w:val="22"/>
          <w:szCs w:val="22"/>
        </w:rPr>
      </w:pPr>
      <w:del w:id="1082" w:author="TinTin Kalaw" w:date="2014-08-19T08:26:00Z">
        <w:r w:rsidRPr="00497EF3" w:rsidDel="006F08F4">
          <w:rPr>
            <w:rStyle w:val="Hyperlink"/>
            <w:noProof/>
            <w14:scene3d>
              <w14:camera w14:prst="orthographicFront"/>
              <w14:lightRig w14:rig="threePt" w14:dir="t">
                <w14:rot w14:lat="0" w14:lon="0" w14:rev="0"/>
              </w14:lightRig>
            </w14:scene3d>
          </w:rPr>
          <w:delText>4.4.4</w:delText>
        </w:r>
        <w:r w:rsidDel="006F08F4">
          <w:rPr>
            <w:rFonts w:asciiTheme="minorHAnsi" w:eastAsiaTheme="minorEastAsia" w:hAnsiTheme="minorHAnsi" w:cstheme="minorBidi"/>
            <w:noProof/>
            <w:sz w:val="22"/>
            <w:szCs w:val="22"/>
          </w:rPr>
          <w:tab/>
        </w:r>
        <w:r w:rsidRPr="00497EF3" w:rsidDel="006F08F4">
          <w:rPr>
            <w:rStyle w:val="Hyperlink"/>
            <w:noProof/>
          </w:rPr>
          <w:delText>Tweet Classifier Module</w:delText>
        </w:r>
        <w:r w:rsidDel="006F08F4">
          <w:rPr>
            <w:noProof/>
            <w:webHidden/>
          </w:rPr>
          <w:tab/>
          <w:delText>4-32</w:delText>
        </w:r>
      </w:del>
    </w:p>
    <w:p w14:paraId="47F09A49" w14:textId="77777777" w:rsidR="006E6440" w:rsidDel="006F08F4" w:rsidRDefault="006E6440">
      <w:pPr>
        <w:pStyle w:val="TOC3"/>
        <w:tabs>
          <w:tab w:val="left" w:pos="1320"/>
          <w:tab w:val="right" w:leader="dot" w:pos="9350"/>
        </w:tabs>
        <w:rPr>
          <w:del w:id="1083" w:author="TinTin Kalaw" w:date="2014-08-19T08:26:00Z"/>
          <w:rFonts w:asciiTheme="minorHAnsi" w:eastAsiaTheme="minorEastAsia" w:hAnsiTheme="minorHAnsi" w:cstheme="minorBidi"/>
          <w:noProof/>
          <w:sz w:val="22"/>
          <w:szCs w:val="22"/>
        </w:rPr>
      </w:pPr>
      <w:del w:id="1084" w:author="TinTin Kalaw" w:date="2014-08-19T08:26:00Z">
        <w:r w:rsidRPr="00497EF3" w:rsidDel="006F08F4">
          <w:rPr>
            <w:rStyle w:val="Hyperlink"/>
            <w:noProof/>
            <w14:scene3d>
              <w14:camera w14:prst="orthographicFront"/>
              <w14:lightRig w14:rig="threePt" w14:dir="t">
                <w14:rot w14:lat="0" w14:lon="0" w14:rev="0"/>
              </w14:lightRig>
            </w14:scene3d>
          </w:rPr>
          <w:delText>4.4.5</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 Module</w:delText>
        </w:r>
        <w:r w:rsidDel="006F08F4">
          <w:rPr>
            <w:noProof/>
            <w:webHidden/>
          </w:rPr>
          <w:tab/>
          <w:delText>4-33</w:delText>
        </w:r>
      </w:del>
    </w:p>
    <w:p w14:paraId="745BC3D9" w14:textId="77777777" w:rsidR="006E6440" w:rsidDel="006F08F4" w:rsidRDefault="006E6440">
      <w:pPr>
        <w:pStyle w:val="TOC3"/>
        <w:tabs>
          <w:tab w:val="left" w:pos="1320"/>
          <w:tab w:val="right" w:leader="dot" w:pos="9350"/>
        </w:tabs>
        <w:rPr>
          <w:del w:id="1085" w:author="TinTin Kalaw" w:date="2014-08-19T08:26:00Z"/>
          <w:rFonts w:asciiTheme="minorHAnsi" w:eastAsiaTheme="minorEastAsia" w:hAnsiTheme="minorHAnsi" w:cstheme="minorBidi"/>
          <w:noProof/>
          <w:sz w:val="22"/>
          <w:szCs w:val="22"/>
        </w:rPr>
      </w:pPr>
      <w:del w:id="1086" w:author="TinTin Kalaw" w:date="2014-08-19T08:26:00Z">
        <w:r w:rsidRPr="00497EF3" w:rsidDel="006F08F4">
          <w:rPr>
            <w:rStyle w:val="Hyperlink"/>
            <w:noProof/>
            <w14:scene3d>
              <w14:camera w14:prst="orthographicFront"/>
              <w14:lightRig w14:rig="threePt" w14:dir="t">
                <w14:rot w14:lat="0" w14:lon="0" w14:rev="0"/>
              </w14:lightRig>
            </w14:scene3d>
          </w:rPr>
          <w:delText>4.4.6</w:delText>
        </w:r>
        <w:r w:rsidDel="006F08F4">
          <w:rPr>
            <w:rFonts w:asciiTheme="minorHAnsi" w:eastAsiaTheme="minorEastAsia" w:hAnsiTheme="minorHAnsi" w:cstheme="minorBidi"/>
            <w:noProof/>
            <w:sz w:val="22"/>
            <w:szCs w:val="22"/>
          </w:rPr>
          <w:tab/>
        </w:r>
        <w:r w:rsidRPr="00497EF3" w:rsidDel="006F08F4">
          <w:rPr>
            <w:rStyle w:val="Hyperlink"/>
            <w:noProof/>
          </w:rPr>
          <w:delText>Ontology</w:delText>
        </w:r>
        <w:r w:rsidDel="006F08F4">
          <w:rPr>
            <w:noProof/>
            <w:webHidden/>
          </w:rPr>
          <w:tab/>
          <w:delText>4-34</w:delText>
        </w:r>
      </w:del>
    </w:p>
    <w:p w14:paraId="7F755A28" w14:textId="77777777" w:rsidR="006E6440" w:rsidDel="006F08F4" w:rsidRDefault="006E6440">
      <w:pPr>
        <w:pStyle w:val="TOC2"/>
        <w:tabs>
          <w:tab w:val="left" w:pos="880"/>
          <w:tab w:val="right" w:leader="dot" w:pos="9350"/>
        </w:tabs>
        <w:rPr>
          <w:del w:id="1087" w:author="TinTin Kalaw" w:date="2014-08-19T08:26:00Z"/>
          <w:rFonts w:asciiTheme="minorHAnsi" w:eastAsiaTheme="minorEastAsia" w:hAnsiTheme="minorHAnsi" w:cstheme="minorBidi"/>
          <w:noProof/>
          <w:sz w:val="22"/>
          <w:szCs w:val="22"/>
        </w:rPr>
      </w:pPr>
      <w:del w:id="1088" w:author="TinTin Kalaw" w:date="2014-08-19T08:26:00Z">
        <w:r w:rsidRPr="00497EF3" w:rsidDel="006F08F4">
          <w:rPr>
            <w:rStyle w:val="Hyperlink"/>
            <w:noProof/>
            <w14:scene3d>
              <w14:camera w14:prst="orthographicFront"/>
              <w14:lightRig w14:rig="threePt" w14:dir="t">
                <w14:rot w14:lat="0" w14:lon="0" w14:rev="0"/>
              </w14:lightRig>
            </w14:scene3d>
          </w:rPr>
          <w:delText>4.5</w:delText>
        </w:r>
        <w:r w:rsidDel="006F08F4">
          <w:rPr>
            <w:rFonts w:asciiTheme="minorHAnsi" w:eastAsiaTheme="minorEastAsia" w:hAnsiTheme="minorHAnsi" w:cstheme="minorBidi"/>
            <w:noProof/>
            <w:sz w:val="22"/>
            <w:szCs w:val="22"/>
          </w:rPr>
          <w:tab/>
        </w:r>
        <w:r w:rsidRPr="00497EF3" w:rsidDel="006F08F4">
          <w:rPr>
            <w:rStyle w:val="Hyperlink"/>
            <w:noProof/>
          </w:rPr>
          <w:delText>Physical Environment and Resources</w:delText>
        </w:r>
        <w:r w:rsidDel="006F08F4">
          <w:rPr>
            <w:noProof/>
            <w:webHidden/>
          </w:rPr>
          <w:tab/>
          <w:delText>4-34</w:delText>
        </w:r>
      </w:del>
    </w:p>
    <w:p w14:paraId="5410BA53" w14:textId="77777777" w:rsidR="006E6440" w:rsidDel="006F08F4" w:rsidRDefault="006E6440">
      <w:pPr>
        <w:pStyle w:val="TOC3"/>
        <w:tabs>
          <w:tab w:val="left" w:pos="1320"/>
          <w:tab w:val="right" w:leader="dot" w:pos="9350"/>
        </w:tabs>
        <w:rPr>
          <w:del w:id="1089" w:author="TinTin Kalaw" w:date="2014-08-19T08:26:00Z"/>
          <w:rFonts w:asciiTheme="minorHAnsi" w:eastAsiaTheme="minorEastAsia" w:hAnsiTheme="minorHAnsi" w:cstheme="minorBidi"/>
          <w:noProof/>
          <w:sz w:val="22"/>
          <w:szCs w:val="22"/>
        </w:rPr>
      </w:pPr>
      <w:del w:id="1090" w:author="TinTin Kalaw" w:date="2014-08-19T08:26:00Z">
        <w:r w:rsidRPr="00497EF3" w:rsidDel="006F08F4">
          <w:rPr>
            <w:rStyle w:val="Hyperlink"/>
            <w:noProof/>
            <w14:scene3d>
              <w14:camera w14:prst="orthographicFront"/>
              <w14:lightRig w14:rig="threePt" w14:dir="t">
                <w14:rot w14:lat="0" w14:lon="0" w14:rev="0"/>
              </w14:lightRig>
            </w14:scene3d>
          </w:rPr>
          <w:delText>4.5.1</w:delText>
        </w:r>
        <w:r w:rsidDel="006F08F4">
          <w:rPr>
            <w:rFonts w:asciiTheme="minorHAnsi" w:eastAsiaTheme="minorEastAsia" w:hAnsiTheme="minorHAnsi" w:cstheme="minorBidi"/>
            <w:noProof/>
            <w:sz w:val="22"/>
            <w:szCs w:val="22"/>
          </w:rPr>
          <w:tab/>
        </w:r>
        <w:r w:rsidRPr="00497EF3" w:rsidDel="006F08F4">
          <w:rPr>
            <w:rStyle w:val="Hyperlink"/>
            <w:noProof/>
          </w:rPr>
          <w:delText>Minimum Software Requirements</w:delText>
        </w:r>
        <w:r w:rsidDel="006F08F4">
          <w:rPr>
            <w:noProof/>
            <w:webHidden/>
          </w:rPr>
          <w:tab/>
          <w:delText>4-34</w:delText>
        </w:r>
      </w:del>
    </w:p>
    <w:p w14:paraId="20C8DD7E" w14:textId="77777777" w:rsidR="006E6440" w:rsidDel="006F08F4" w:rsidRDefault="006E6440">
      <w:pPr>
        <w:pStyle w:val="TOC3"/>
        <w:tabs>
          <w:tab w:val="left" w:pos="1320"/>
          <w:tab w:val="right" w:leader="dot" w:pos="9350"/>
        </w:tabs>
        <w:rPr>
          <w:del w:id="1091" w:author="TinTin Kalaw" w:date="2014-08-19T08:26:00Z"/>
          <w:rFonts w:asciiTheme="minorHAnsi" w:eastAsiaTheme="minorEastAsia" w:hAnsiTheme="minorHAnsi" w:cstheme="minorBidi"/>
          <w:noProof/>
          <w:sz w:val="22"/>
          <w:szCs w:val="22"/>
        </w:rPr>
      </w:pPr>
      <w:del w:id="1092" w:author="TinTin Kalaw" w:date="2014-08-19T08:26:00Z">
        <w:r w:rsidRPr="00497EF3" w:rsidDel="006F08F4">
          <w:rPr>
            <w:rStyle w:val="Hyperlink"/>
            <w:noProof/>
            <w14:scene3d>
              <w14:camera w14:prst="orthographicFront"/>
              <w14:lightRig w14:rig="threePt" w14:dir="t">
                <w14:rot w14:lat="0" w14:lon="0" w14:rev="0"/>
              </w14:lightRig>
            </w14:scene3d>
          </w:rPr>
          <w:delText>4.5.2</w:delText>
        </w:r>
        <w:r w:rsidDel="006F08F4">
          <w:rPr>
            <w:rFonts w:asciiTheme="minorHAnsi" w:eastAsiaTheme="minorEastAsia" w:hAnsiTheme="minorHAnsi" w:cstheme="minorBidi"/>
            <w:noProof/>
            <w:sz w:val="22"/>
            <w:szCs w:val="22"/>
          </w:rPr>
          <w:tab/>
        </w:r>
        <w:r w:rsidRPr="00497EF3" w:rsidDel="006F08F4">
          <w:rPr>
            <w:rStyle w:val="Hyperlink"/>
            <w:noProof/>
          </w:rPr>
          <w:delText>Minimum Hardware Requirements</w:delText>
        </w:r>
        <w:r w:rsidDel="006F08F4">
          <w:rPr>
            <w:noProof/>
            <w:webHidden/>
          </w:rPr>
          <w:tab/>
          <w:delText>4-34</w:delText>
        </w:r>
      </w:del>
    </w:p>
    <w:p w14:paraId="54E5EE5C" w14:textId="77777777" w:rsidR="006E6440" w:rsidDel="006F08F4" w:rsidRDefault="006E6440">
      <w:pPr>
        <w:pStyle w:val="TOC1"/>
        <w:tabs>
          <w:tab w:val="right" w:leader="dot" w:pos="9350"/>
        </w:tabs>
        <w:rPr>
          <w:del w:id="1093" w:author="TinTin Kalaw" w:date="2014-08-19T08:26:00Z"/>
          <w:rFonts w:asciiTheme="minorHAnsi" w:eastAsiaTheme="minorEastAsia" w:hAnsiTheme="minorHAnsi" w:cstheme="minorBidi"/>
          <w:noProof/>
          <w:sz w:val="22"/>
          <w:szCs w:val="22"/>
        </w:rPr>
      </w:pPr>
      <w:del w:id="1094" w:author="TinTin Kalaw" w:date="2014-08-19T08:26:00Z">
        <w:r w:rsidRPr="00497EF3" w:rsidDel="006F08F4">
          <w:rPr>
            <w:rStyle w:val="Hyperlink"/>
            <w:noProof/>
          </w:rPr>
          <w:delText>References</w:delText>
        </w:r>
        <w:r w:rsidDel="006F08F4">
          <w:rPr>
            <w:noProof/>
            <w:webHidden/>
          </w:rPr>
          <w:tab/>
          <w:delText>4-35</w:delText>
        </w:r>
      </w:del>
    </w:p>
    <w:p w14:paraId="13F6131F" w14:textId="77777777" w:rsidR="006E6440" w:rsidDel="006F08F4" w:rsidRDefault="006E6440">
      <w:pPr>
        <w:pStyle w:val="TOC1"/>
        <w:tabs>
          <w:tab w:val="right" w:leader="dot" w:pos="9350"/>
        </w:tabs>
        <w:rPr>
          <w:del w:id="1095" w:author="TinTin Kalaw" w:date="2014-08-19T08:26:00Z"/>
          <w:rFonts w:asciiTheme="minorHAnsi" w:eastAsiaTheme="minorEastAsia" w:hAnsiTheme="minorHAnsi" w:cstheme="minorBidi"/>
          <w:noProof/>
          <w:sz w:val="22"/>
          <w:szCs w:val="22"/>
        </w:rPr>
      </w:pPr>
      <w:del w:id="1096" w:author="TinTin Kalaw" w:date="2014-08-19T08:26:00Z">
        <w:r w:rsidRPr="00497EF3" w:rsidDel="006F08F4">
          <w:rPr>
            <w:rStyle w:val="Hyperlink"/>
            <w:noProof/>
          </w:rPr>
          <w:delText>5.0</w:delText>
        </w:r>
        <w:r w:rsidDel="006F08F4">
          <w:rPr>
            <w:noProof/>
            <w:webHidden/>
          </w:rPr>
          <w:tab/>
          <w:delText>5-35</w:delText>
        </w:r>
      </w:del>
    </w:p>
    <w:p w14:paraId="7AE29781" w14:textId="77777777" w:rsidR="007E2298" w:rsidDel="006F08F4" w:rsidRDefault="007E2298">
      <w:pPr>
        <w:pStyle w:val="TOC1"/>
        <w:tabs>
          <w:tab w:val="left" w:pos="660"/>
          <w:tab w:val="right" w:leader="dot" w:pos="9350"/>
        </w:tabs>
        <w:rPr>
          <w:del w:id="1097" w:author="TinTin Kalaw" w:date="2014-08-19T08:26:00Z"/>
          <w:rFonts w:asciiTheme="minorHAnsi" w:eastAsiaTheme="minorEastAsia" w:hAnsiTheme="minorHAnsi" w:cstheme="minorBidi"/>
          <w:noProof/>
          <w:sz w:val="22"/>
          <w:szCs w:val="22"/>
        </w:rPr>
      </w:pPr>
      <w:del w:id="1098" w:author="TinTin Kalaw" w:date="2014-08-19T08:26:00Z">
        <w:r w:rsidRPr="00497EF3" w:rsidDel="006F08F4">
          <w:rPr>
            <w:rStyle w:val="Hyperlink"/>
            <w:noProof/>
          </w:rPr>
          <w:delText>1.0</w:delText>
        </w:r>
        <w:r w:rsidDel="006F08F4">
          <w:rPr>
            <w:rFonts w:asciiTheme="minorHAnsi" w:eastAsiaTheme="minorEastAsia" w:hAnsiTheme="minorHAnsi" w:cstheme="minorBidi"/>
            <w:noProof/>
            <w:sz w:val="22"/>
            <w:szCs w:val="22"/>
          </w:rPr>
          <w:tab/>
        </w:r>
        <w:r w:rsidRPr="00497EF3" w:rsidDel="006F08F4">
          <w:rPr>
            <w:rStyle w:val="Hyperlink"/>
            <w:noProof/>
          </w:rPr>
          <w:delText>Research Description</w:delText>
        </w:r>
        <w:r w:rsidDel="006F08F4">
          <w:rPr>
            <w:noProof/>
            <w:webHidden/>
          </w:rPr>
          <w:tab/>
          <w:delText>1-1</w:delText>
        </w:r>
      </w:del>
    </w:p>
    <w:p w14:paraId="61DB34B6" w14:textId="77777777" w:rsidR="007E2298" w:rsidDel="006F08F4" w:rsidRDefault="007E2298">
      <w:pPr>
        <w:pStyle w:val="TOC2"/>
        <w:tabs>
          <w:tab w:val="left" w:pos="880"/>
          <w:tab w:val="right" w:leader="dot" w:pos="9350"/>
        </w:tabs>
        <w:rPr>
          <w:del w:id="1099" w:author="TinTin Kalaw" w:date="2014-08-19T08:26:00Z"/>
          <w:rFonts w:asciiTheme="minorHAnsi" w:eastAsiaTheme="minorEastAsia" w:hAnsiTheme="minorHAnsi" w:cstheme="minorBidi"/>
          <w:noProof/>
          <w:sz w:val="22"/>
          <w:szCs w:val="22"/>
        </w:rPr>
      </w:pPr>
      <w:del w:id="1100" w:author="TinTin Kalaw" w:date="2014-08-19T08:26:00Z">
        <w:r w:rsidRPr="00497EF3" w:rsidDel="006F08F4">
          <w:rPr>
            <w:rStyle w:val="Hyperlink"/>
            <w:noProof/>
            <w14:scene3d>
              <w14:camera w14:prst="orthographicFront"/>
              <w14:lightRig w14:rig="threePt" w14:dir="t">
                <w14:rot w14:lat="0" w14:lon="0" w14:rev="0"/>
              </w14:lightRig>
            </w14:scene3d>
          </w:rPr>
          <w:delText>1.1</w:delText>
        </w:r>
        <w:r w:rsidDel="006F08F4">
          <w:rPr>
            <w:rFonts w:asciiTheme="minorHAnsi" w:eastAsiaTheme="minorEastAsia" w:hAnsiTheme="minorHAnsi" w:cstheme="minorBidi"/>
            <w:noProof/>
            <w:sz w:val="22"/>
            <w:szCs w:val="22"/>
          </w:rPr>
          <w:tab/>
        </w:r>
        <w:r w:rsidRPr="00497EF3" w:rsidDel="006F08F4">
          <w:rPr>
            <w:rStyle w:val="Hyperlink"/>
            <w:noProof/>
          </w:rPr>
          <w:delText>Overview of the Current State of Technology</w:delText>
        </w:r>
        <w:r w:rsidDel="006F08F4">
          <w:rPr>
            <w:noProof/>
            <w:webHidden/>
          </w:rPr>
          <w:tab/>
          <w:delText>1-1</w:delText>
        </w:r>
      </w:del>
    </w:p>
    <w:p w14:paraId="318205E8" w14:textId="77777777" w:rsidR="007E2298" w:rsidDel="006F08F4" w:rsidRDefault="007E2298">
      <w:pPr>
        <w:pStyle w:val="TOC2"/>
        <w:tabs>
          <w:tab w:val="left" w:pos="880"/>
          <w:tab w:val="right" w:leader="dot" w:pos="9350"/>
        </w:tabs>
        <w:rPr>
          <w:del w:id="1101" w:author="TinTin Kalaw" w:date="2014-08-19T08:26:00Z"/>
          <w:rFonts w:asciiTheme="minorHAnsi" w:eastAsiaTheme="minorEastAsia" w:hAnsiTheme="minorHAnsi" w:cstheme="minorBidi"/>
          <w:noProof/>
          <w:sz w:val="22"/>
          <w:szCs w:val="22"/>
        </w:rPr>
      </w:pPr>
      <w:del w:id="1102" w:author="TinTin Kalaw" w:date="2014-08-19T08:26:00Z">
        <w:r w:rsidRPr="00497EF3" w:rsidDel="006F08F4">
          <w:rPr>
            <w:rStyle w:val="Hyperlink"/>
            <w:noProof/>
            <w14:scene3d>
              <w14:camera w14:prst="orthographicFront"/>
              <w14:lightRig w14:rig="threePt" w14:dir="t">
                <w14:rot w14:lat="0" w14:lon="0" w14:rev="0"/>
              </w14:lightRig>
            </w14:scene3d>
          </w:rPr>
          <w:delText>1.2</w:delText>
        </w:r>
        <w:r w:rsidDel="006F08F4">
          <w:rPr>
            <w:rFonts w:asciiTheme="minorHAnsi" w:eastAsiaTheme="minorEastAsia" w:hAnsiTheme="minorHAnsi" w:cstheme="minorBidi"/>
            <w:noProof/>
            <w:sz w:val="22"/>
            <w:szCs w:val="22"/>
          </w:rPr>
          <w:tab/>
        </w:r>
        <w:r w:rsidRPr="00497EF3" w:rsidDel="006F08F4">
          <w:rPr>
            <w:rStyle w:val="Hyperlink"/>
            <w:noProof/>
          </w:rPr>
          <w:delText>Research Obj</w:delText>
        </w:r>
        <w:r w:rsidRPr="006E6440" w:rsidDel="006F08F4">
          <w:rPr>
            <w:rStyle w:val="Hyperlink"/>
            <w:noProof/>
          </w:rPr>
          <w:delText>ectives</w:delText>
        </w:r>
        <w:r w:rsidDel="006F08F4">
          <w:rPr>
            <w:noProof/>
            <w:webHidden/>
          </w:rPr>
          <w:tab/>
          <w:delText>1-2</w:delText>
        </w:r>
      </w:del>
    </w:p>
    <w:p w14:paraId="64295C50" w14:textId="77777777" w:rsidR="007E2298" w:rsidDel="006F08F4" w:rsidRDefault="007E2298">
      <w:pPr>
        <w:pStyle w:val="TOC3"/>
        <w:tabs>
          <w:tab w:val="left" w:pos="1320"/>
          <w:tab w:val="right" w:leader="dot" w:pos="9350"/>
        </w:tabs>
        <w:rPr>
          <w:del w:id="1103" w:author="TinTin Kalaw" w:date="2014-08-19T08:26:00Z"/>
          <w:rFonts w:asciiTheme="minorHAnsi" w:eastAsiaTheme="minorEastAsia" w:hAnsiTheme="minorHAnsi" w:cstheme="minorBidi"/>
          <w:noProof/>
          <w:sz w:val="22"/>
          <w:szCs w:val="22"/>
        </w:rPr>
      </w:pPr>
      <w:del w:id="1104" w:author="TinTin Kalaw" w:date="2014-08-19T08:26:00Z">
        <w:r w:rsidRPr="00497EF3" w:rsidDel="006F08F4">
          <w:rPr>
            <w:rStyle w:val="Hyperlink"/>
            <w:noProof/>
            <w14:scene3d>
              <w14:camera w14:prst="orthographicFront"/>
              <w14:lightRig w14:rig="threePt" w14:dir="t">
                <w14:rot w14:lat="0" w14:lon="0" w14:rev="0"/>
              </w14:lightRig>
            </w14:scene3d>
          </w:rPr>
          <w:delText>1.2.1</w:delText>
        </w:r>
        <w:r w:rsidDel="006F08F4">
          <w:rPr>
            <w:rFonts w:asciiTheme="minorHAnsi" w:eastAsiaTheme="minorEastAsia" w:hAnsiTheme="minorHAnsi" w:cstheme="minorBidi"/>
            <w:noProof/>
            <w:sz w:val="22"/>
            <w:szCs w:val="22"/>
          </w:rPr>
          <w:tab/>
        </w:r>
        <w:r w:rsidRPr="00497EF3" w:rsidDel="006F08F4">
          <w:rPr>
            <w:rStyle w:val="Hyperlink"/>
            <w:noProof/>
          </w:rPr>
          <w:delText>General Objective</w:delText>
        </w:r>
        <w:r w:rsidDel="006F08F4">
          <w:rPr>
            <w:noProof/>
            <w:webHidden/>
          </w:rPr>
          <w:tab/>
          <w:delText>1-2</w:delText>
        </w:r>
      </w:del>
    </w:p>
    <w:p w14:paraId="21C74A66" w14:textId="77777777" w:rsidR="007E2298" w:rsidDel="006F08F4" w:rsidRDefault="007E2298">
      <w:pPr>
        <w:pStyle w:val="TOC3"/>
        <w:tabs>
          <w:tab w:val="left" w:pos="1320"/>
          <w:tab w:val="right" w:leader="dot" w:pos="9350"/>
        </w:tabs>
        <w:rPr>
          <w:del w:id="1105" w:author="TinTin Kalaw" w:date="2014-08-19T08:26:00Z"/>
          <w:rFonts w:asciiTheme="minorHAnsi" w:eastAsiaTheme="minorEastAsia" w:hAnsiTheme="minorHAnsi" w:cstheme="minorBidi"/>
          <w:noProof/>
          <w:sz w:val="22"/>
          <w:szCs w:val="22"/>
        </w:rPr>
      </w:pPr>
      <w:del w:id="1106" w:author="TinTin Kalaw" w:date="2014-08-19T08:26:00Z">
        <w:r w:rsidRPr="00497EF3" w:rsidDel="006F08F4">
          <w:rPr>
            <w:rStyle w:val="Hyperlink"/>
            <w:noProof/>
            <w14:scene3d>
              <w14:camera w14:prst="orthographicFront"/>
              <w14:lightRig w14:rig="threePt" w14:dir="t">
                <w14:rot w14:lat="0" w14:lon="0" w14:rev="0"/>
              </w14:lightRig>
            </w14:scene3d>
          </w:rPr>
          <w:delText>1.2.2</w:delText>
        </w:r>
        <w:r w:rsidDel="006F08F4">
          <w:rPr>
            <w:rFonts w:asciiTheme="minorHAnsi" w:eastAsiaTheme="minorEastAsia" w:hAnsiTheme="minorHAnsi" w:cstheme="minorBidi"/>
            <w:noProof/>
            <w:sz w:val="22"/>
            <w:szCs w:val="22"/>
          </w:rPr>
          <w:tab/>
        </w:r>
        <w:r w:rsidRPr="00497EF3" w:rsidDel="006F08F4">
          <w:rPr>
            <w:rStyle w:val="Hyperlink"/>
            <w:noProof/>
          </w:rPr>
          <w:delText>Specific Objectives</w:delText>
        </w:r>
        <w:r w:rsidDel="006F08F4">
          <w:rPr>
            <w:noProof/>
            <w:webHidden/>
          </w:rPr>
          <w:tab/>
          <w:delText>1-2</w:delText>
        </w:r>
      </w:del>
    </w:p>
    <w:p w14:paraId="757DDCA7" w14:textId="77777777" w:rsidR="007E2298" w:rsidDel="006F08F4" w:rsidRDefault="007E2298">
      <w:pPr>
        <w:pStyle w:val="TOC2"/>
        <w:tabs>
          <w:tab w:val="left" w:pos="880"/>
          <w:tab w:val="right" w:leader="dot" w:pos="9350"/>
        </w:tabs>
        <w:rPr>
          <w:del w:id="1107" w:author="TinTin Kalaw" w:date="2014-08-19T08:26:00Z"/>
          <w:rFonts w:asciiTheme="minorHAnsi" w:eastAsiaTheme="minorEastAsia" w:hAnsiTheme="minorHAnsi" w:cstheme="minorBidi"/>
          <w:noProof/>
          <w:sz w:val="22"/>
          <w:szCs w:val="22"/>
        </w:rPr>
      </w:pPr>
      <w:del w:id="1108" w:author="TinTin Kalaw" w:date="2014-08-19T08:26:00Z">
        <w:r w:rsidRPr="00497EF3" w:rsidDel="006F08F4">
          <w:rPr>
            <w:rStyle w:val="Hyperlink"/>
            <w:noProof/>
            <w14:scene3d>
              <w14:camera w14:prst="orthographicFront"/>
              <w14:lightRig w14:rig="threePt" w14:dir="t">
                <w14:rot w14:lat="0" w14:lon="0" w14:rev="0"/>
              </w14:lightRig>
            </w14:scene3d>
          </w:rPr>
          <w:delText>1.3</w:delText>
        </w:r>
        <w:r w:rsidDel="006F08F4">
          <w:rPr>
            <w:rFonts w:asciiTheme="minorHAnsi" w:eastAsiaTheme="minorEastAsia" w:hAnsiTheme="minorHAnsi" w:cstheme="minorBidi"/>
            <w:noProof/>
            <w:sz w:val="22"/>
            <w:szCs w:val="22"/>
          </w:rPr>
          <w:tab/>
        </w:r>
        <w:r w:rsidRPr="00497EF3" w:rsidDel="006F08F4">
          <w:rPr>
            <w:rStyle w:val="Hyperlink"/>
            <w:noProof/>
          </w:rPr>
          <w:delText>Scope and Limitations of the Research</w:delText>
        </w:r>
        <w:r w:rsidDel="006F08F4">
          <w:rPr>
            <w:noProof/>
            <w:webHidden/>
          </w:rPr>
          <w:tab/>
          <w:delText>1-2</w:delText>
        </w:r>
      </w:del>
    </w:p>
    <w:p w14:paraId="7886FC4F" w14:textId="77777777" w:rsidR="007E2298" w:rsidDel="006F08F4" w:rsidRDefault="007E2298">
      <w:pPr>
        <w:pStyle w:val="TOC2"/>
        <w:tabs>
          <w:tab w:val="left" w:pos="880"/>
          <w:tab w:val="right" w:leader="dot" w:pos="9350"/>
        </w:tabs>
        <w:rPr>
          <w:del w:id="1109" w:author="TinTin Kalaw" w:date="2014-08-19T08:26:00Z"/>
          <w:rFonts w:asciiTheme="minorHAnsi" w:eastAsiaTheme="minorEastAsia" w:hAnsiTheme="minorHAnsi" w:cstheme="minorBidi"/>
          <w:noProof/>
          <w:sz w:val="22"/>
          <w:szCs w:val="22"/>
        </w:rPr>
      </w:pPr>
      <w:del w:id="1110" w:author="TinTin Kalaw" w:date="2014-08-19T08:26:00Z">
        <w:r w:rsidRPr="00497EF3" w:rsidDel="006F08F4">
          <w:rPr>
            <w:rStyle w:val="Hyperlink"/>
            <w:noProof/>
            <w14:scene3d>
              <w14:camera w14:prst="orthographicFront"/>
              <w14:lightRig w14:rig="threePt" w14:dir="t">
                <w14:rot w14:lat="0" w14:lon="0" w14:rev="0"/>
              </w14:lightRig>
            </w14:scene3d>
          </w:rPr>
          <w:delText>1.4</w:delText>
        </w:r>
        <w:r w:rsidDel="006F08F4">
          <w:rPr>
            <w:rFonts w:asciiTheme="minorHAnsi" w:eastAsiaTheme="minorEastAsia" w:hAnsiTheme="minorHAnsi" w:cstheme="minorBidi"/>
            <w:noProof/>
            <w:sz w:val="22"/>
            <w:szCs w:val="22"/>
          </w:rPr>
          <w:tab/>
        </w:r>
        <w:r w:rsidRPr="00497EF3" w:rsidDel="006F08F4">
          <w:rPr>
            <w:rStyle w:val="Hyperlink"/>
            <w:noProof/>
          </w:rPr>
          <w:delText>Significance of the Research</w:delText>
        </w:r>
        <w:r w:rsidDel="006F08F4">
          <w:rPr>
            <w:noProof/>
            <w:webHidden/>
          </w:rPr>
          <w:tab/>
          <w:delText>1-3</w:delText>
        </w:r>
      </w:del>
    </w:p>
    <w:p w14:paraId="6D8A5676" w14:textId="77777777" w:rsidR="007E2298" w:rsidDel="006F08F4" w:rsidRDefault="007E2298">
      <w:pPr>
        <w:pStyle w:val="TOC2"/>
        <w:tabs>
          <w:tab w:val="left" w:pos="880"/>
          <w:tab w:val="right" w:leader="dot" w:pos="9350"/>
        </w:tabs>
        <w:rPr>
          <w:del w:id="1111" w:author="TinTin Kalaw" w:date="2014-08-19T08:26:00Z"/>
          <w:rFonts w:asciiTheme="minorHAnsi" w:eastAsiaTheme="minorEastAsia" w:hAnsiTheme="minorHAnsi" w:cstheme="minorBidi"/>
          <w:noProof/>
          <w:sz w:val="22"/>
          <w:szCs w:val="22"/>
        </w:rPr>
      </w:pPr>
      <w:del w:id="1112" w:author="TinTin Kalaw" w:date="2014-08-19T08:26:00Z">
        <w:r w:rsidRPr="00497EF3" w:rsidDel="006F08F4">
          <w:rPr>
            <w:rStyle w:val="Hyperlink"/>
            <w:noProof/>
            <w14:scene3d>
              <w14:camera w14:prst="orthographicFront"/>
              <w14:lightRig w14:rig="threePt" w14:dir="t">
                <w14:rot w14:lat="0" w14:lon="0" w14:rev="0"/>
              </w14:lightRig>
            </w14:scene3d>
          </w:rPr>
          <w:delText>1.5</w:delText>
        </w:r>
        <w:r w:rsidDel="006F08F4">
          <w:rPr>
            <w:rFonts w:asciiTheme="minorHAnsi" w:eastAsiaTheme="minorEastAsia" w:hAnsiTheme="minorHAnsi" w:cstheme="minorBidi"/>
            <w:noProof/>
            <w:sz w:val="22"/>
            <w:szCs w:val="22"/>
          </w:rPr>
          <w:tab/>
        </w:r>
        <w:r w:rsidRPr="00497EF3" w:rsidDel="006F08F4">
          <w:rPr>
            <w:rStyle w:val="Hyperlink"/>
            <w:noProof/>
          </w:rPr>
          <w:delText>Research Methodology</w:delText>
        </w:r>
        <w:r w:rsidDel="006F08F4">
          <w:rPr>
            <w:noProof/>
            <w:webHidden/>
          </w:rPr>
          <w:tab/>
          <w:delText>1-4</w:delText>
        </w:r>
      </w:del>
    </w:p>
    <w:p w14:paraId="6F23DF21" w14:textId="77777777" w:rsidR="007E2298" w:rsidDel="006F08F4" w:rsidRDefault="007E2298">
      <w:pPr>
        <w:pStyle w:val="TOC3"/>
        <w:tabs>
          <w:tab w:val="left" w:pos="1320"/>
          <w:tab w:val="right" w:leader="dot" w:pos="9350"/>
        </w:tabs>
        <w:rPr>
          <w:del w:id="1113" w:author="TinTin Kalaw" w:date="2014-08-19T08:26:00Z"/>
          <w:rFonts w:asciiTheme="minorHAnsi" w:eastAsiaTheme="minorEastAsia" w:hAnsiTheme="minorHAnsi" w:cstheme="minorBidi"/>
          <w:noProof/>
          <w:sz w:val="22"/>
          <w:szCs w:val="22"/>
        </w:rPr>
      </w:pPr>
      <w:del w:id="1114" w:author="TinTin Kalaw" w:date="2014-08-19T08:26:00Z">
        <w:r w:rsidRPr="00497EF3" w:rsidDel="006F08F4">
          <w:rPr>
            <w:rStyle w:val="Hyperlink"/>
            <w:noProof/>
            <w14:scene3d>
              <w14:camera w14:prst="orthographicFront"/>
              <w14:lightRig w14:rig="threePt" w14:dir="t">
                <w14:rot w14:lat="0" w14:lon="0" w14:rev="0"/>
              </w14:lightRig>
            </w14:scene3d>
          </w:rPr>
          <w:delText>1.5.1</w:delText>
        </w:r>
        <w:r w:rsidDel="006F08F4">
          <w:rPr>
            <w:rFonts w:asciiTheme="minorHAnsi" w:eastAsiaTheme="minorEastAsia" w:hAnsiTheme="minorHAnsi" w:cstheme="minorBidi"/>
            <w:noProof/>
            <w:sz w:val="22"/>
            <w:szCs w:val="22"/>
          </w:rPr>
          <w:tab/>
        </w:r>
        <w:r w:rsidRPr="00497EF3" w:rsidDel="006F08F4">
          <w:rPr>
            <w:rStyle w:val="Hyperlink"/>
            <w:noProof/>
          </w:rPr>
          <w:delText>Investigation and Research Analysis</w:delText>
        </w:r>
        <w:r w:rsidDel="006F08F4">
          <w:rPr>
            <w:noProof/>
            <w:webHidden/>
          </w:rPr>
          <w:tab/>
          <w:delText>1-4</w:delText>
        </w:r>
      </w:del>
    </w:p>
    <w:p w14:paraId="4E33F557" w14:textId="77777777" w:rsidR="007E2298" w:rsidDel="006F08F4" w:rsidRDefault="007E2298">
      <w:pPr>
        <w:pStyle w:val="TOC3"/>
        <w:tabs>
          <w:tab w:val="left" w:pos="1320"/>
          <w:tab w:val="right" w:leader="dot" w:pos="9350"/>
        </w:tabs>
        <w:rPr>
          <w:del w:id="1115" w:author="TinTin Kalaw" w:date="2014-08-19T08:26:00Z"/>
          <w:rFonts w:asciiTheme="minorHAnsi" w:eastAsiaTheme="minorEastAsia" w:hAnsiTheme="minorHAnsi" w:cstheme="minorBidi"/>
          <w:noProof/>
          <w:sz w:val="22"/>
          <w:szCs w:val="22"/>
        </w:rPr>
      </w:pPr>
      <w:del w:id="1116" w:author="TinTin Kalaw" w:date="2014-08-19T08:26:00Z">
        <w:r w:rsidRPr="00497EF3" w:rsidDel="006F08F4">
          <w:rPr>
            <w:rStyle w:val="Hyperlink"/>
            <w:noProof/>
            <w14:scene3d>
              <w14:camera w14:prst="orthographicFront"/>
              <w14:lightRig w14:rig="threePt" w14:dir="t">
                <w14:rot w14:lat="0" w14:lon="0" w14:rev="0"/>
              </w14:lightRig>
            </w14:scene3d>
          </w:rPr>
          <w:delText>1.5.2</w:delText>
        </w:r>
        <w:r w:rsidDel="006F08F4">
          <w:rPr>
            <w:rFonts w:asciiTheme="minorHAnsi" w:eastAsiaTheme="minorEastAsia" w:hAnsiTheme="minorHAnsi" w:cstheme="minorBidi"/>
            <w:noProof/>
            <w:sz w:val="22"/>
            <w:szCs w:val="22"/>
          </w:rPr>
          <w:tab/>
        </w:r>
        <w:r w:rsidRPr="00497EF3" w:rsidDel="006F08F4">
          <w:rPr>
            <w:rStyle w:val="Hyperlink"/>
            <w:noProof/>
          </w:rPr>
          <w:delText>System Design</w:delText>
        </w:r>
        <w:r w:rsidDel="006F08F4">
          <w:rPr>
            <w:noProof/>
            <w:webHidden/>
          </w:rPr>
          <w:tab/>
          <w:delText>1-5</w:delText>
        </w:r>
      </w:del>
    </w:p>
    <w:p w14:paraId="3A57EA4A" w14:textId="77777777" w:rsidR="007E2298" w:rsidDel="006F08F4" w:rsidRDefault="007E2298">
      <w:pPr>
        <w:pStyle w:val="TOC3"/>
        <w:tabs>
          <w:tab w:val="left" w:pos="1320"/>
          <w:tab w:val="right" w:leader="dot" w:pos="9350"/>
        </w:tabs>
        <w:rPr>
          <w:del w:id="1117" w:author="TinTin Kalaw" w:date="2014-08-19T08:26:00Z"/>
          <w:rFonts w:asciiTheme="minorHAnsi" w:eastAsiaTheme="minorEastAsia" w:hAnsiTheme="minorHAnsi" w:cstheme="minorBidi"/>
          <w:noProof/>
          <w:sz w:val="22"/>
          <w:szCs w:val="22"/>
        </w:rPr>
      </w:pPr>
      <w:del w:id="1118" w:author="TinTin Kalaw" w:date="2014-08-19T08:26:00Z">
        <w:r w:rsidRPr="00497EF3" w:rsidDel="006F08F4">
          <w:rPr>
            <w:rStyle w:val="Hyperlink"/>
            <w:noProof/>
            <w14:scene3d>
              <w14:camera w14:prst="orthographicFront"/>
              <w14:lightRig w14:rig="threePt" w14:dir="t">
                <w14:rot w14:lat="0" w14:lon="0" w14:rev="0"/>
              </w14:lightRig>
            </w14:scene3d>
          </w:rPr>
          <w:delText>1.5.</w:delText>
        </w:r>
        <w:r w:rsidRPr="006E6440" w:rsidDel="006F08F4">
          <w:rPr>
            <w:rStyle w:val="Hyperlink"/>
            <w:noProof/>
            <w14:scene3d>
              <w14:camera w14:prst="orthographicFront"/>
              <w14:lightRig w14:rig="threePt" w14:dir="t">
                <w14:rot w14:lat="0" w14:lon="0" w14:rev="0"/>
              </w14:lightRig>
            </w14:scene3d>
          </w:rPr>
          <w:delText>3</w:delText>
        </w:r>
        <w:r w:rsidDel="006F08F4">
          <w:rPr>
            <w:rFonts w:asciiTheme="minorHAnsi" w:eastAsiaTheme="minorEastAsia" w:hAnsiTheme="minorHAnsi" w:cstheme="minorBidi"/>
            <w:noProof/>
            <w:sz w:val="22"/>
            <w:szCs w:val="22"/>
          </w:rPr>
          <w:tab/>
        </w:r>
        <w:r w:rsidRPr="00497EF3" w:rsidDel="006F08F4">
          <w:rPr>
            <w:rStyle w:val="Hyperlink"/>
            <w:noProof/>
          </w:rPr>
          <w:delText>Sprints</w:delText>
        </w:r>
        <w:r w:rsidDel="006F08F4">
          <w:rPr>
            <w:noProof/>
            <w:webHidden/>
          </w:rPr>
          <w:tab/>
          <w:delText>1-5</w:delText>
        </w:r>
      </w:del>
    </w:p>
    <w:p w14:paraId="59C3F0FF" w14:textId="77777777" w:rsidR="007E2298" w:rsidDel="006F08F4" w:rsidRDefault="007E2298">
      <w:pPr>
        <w:pStyle w:val="TOC3"/>
        <w:tabs>
          <w:tab w:val="left" w:pos="1320"/>
          <w:tab w:val="right" w:leader="dot" w:pos="9350"/>
        </w:tabs>
        <w:rPr>
          <w:del w:id="1119" w:author="TinTin Kalaw" w:date="2014-08-19T08:26:00Z"/>
          <w:rFonts w:asciiTheme="minorHAnsi" w:eastAsiaTheme="minorEastAsia" w:hAnsiTheme="minorHAnsi" w:cstheme="minorBidi"/>
          <w:noProof/>
          <w:sz w:val="22"/>
          <w:szCs w:val="22"/>
        </w:rPr>
      </w:pPr>
      <w:del w:id="1120" w:author="TinTin Kalaw" w:date="2014-08-19T08:26:00Z">
        <w:r w:rsidRPr="00497EF3" w:rsidDel="006F08F4">
          <w:rPr>
            <w:rStyle w:val="Hyperlink"/>
            <w:noProof/>
            <w14:scene3d>
              <w14:camera w14:prst="orthographicFront"/>
              <w14:lightRig w14:rig="threePt" w14:dir="t">
                <w14:rot w14:lat="0" w14:lon="0" w14:rev="0"/>
              </w14:lightRig>
            </w14:scene3d>
          </w:rPr>
          <w:delText>1.5.4</w:delText>
        </w:r>
        <w:r w:rsidDel="006F08F4">
          <w:rPr>
            <w:rFonts w:asciiTheme="minorHAnsi" w:eastAsiaTheme="minorEastAsia" w:hAnsiTheme="minorHAnsi" w:cstheme="minorBidi"/>
            <w:noProof/>
            <w:sz w:val="22"/>
            <w:szCs w:val="22"/>
          </w:rPr>
          <w:tab/>
        </w:r>
        <w:r w:rsidRPr="00497EF3" w:rsidDel="006F08F4">
          <w:rPr>
            <w:rStyle w:val="Hyperlink"/>
            <w:noProof/>
          </w:rPr>
          <w:delText>Sprint Planning Meetings</w:delText>
        </w:r>
        <w:r w:rsidDel="006F08F4">
          <w:rPr>
            <w:noProof/>
            <w:webHidden/>
          </w:rPr>
          <w:tab/>
          <w:delText>1-5</w:delText>
        </w:r>
      </w:del>
    </w:p>
    <w:p w14:paraId="4D0157DA" w14:textId="77777777" w:rsidR="007E2298" w:rsidDel="006F08F4" w:rsidRDefault="007E2298">
      <w:pPr>
        <w:pStyle w:val="TOC3"/>
        <w:tabs>
          <w:tab w:val="left" w:pos="1320"/>
          <w:tab w:val="right" w:leader="dot" w:pos="9350"/>
        </w:tabs>
        <w:rPr>
          <w:del w:id="1121" w:author="TinTin Kalaw" w:date="2014-08-19T08:26:00Z"/>
          <w:rFonts w:asciiTheme="minorHAnsi" w:eastAsiaTheme="minorEastAsia" w:hAnsiTheme="minorHAnsi" w:cstheme="minorBidi"/>
          <w:noProof/>
          <w:sz w:val="22"/>
          <w:szCs w:val="22"/>
        </w:rPr>
      </w:pPr>
      <w:del w:id="1122" w:author="TinTin Kalaw" w:date="2014-08-19T08:26:00Z">
        <w:r w:rsidRPr="00497EF3" w:rsidDel="006F08F4">
          <w:rPr>
            <w:rStyle w:val="Hyperlink"/>
            <w:noProof/>
            <w14:scene3d>
              <w14:camera w14:prst="orthographicFront"/>
              <w14:lightRig w14:rig="threePt" w14:dir="t">
                <w14:rot w14:lat="0" w14:lon="0" w14:rev="0"/>
              </w14:lightRig>
            </w14:scene3d>
          </w:rPr>
          <w:delText>1.5.5</w:delText>
        </w:r>
        <w:r w:rsidDel="006F08F4">
          <w:rPr>
            <w:rFonts w:asciiTheme="minorHAnsi" w:eastAsiaTheme="minorEastAsia" w:hAnsiTheme="minorHAnsi" w:cstheme="minorBidi"/>
            <w:noProof/>
            <w:sz w:val="22"/>
            <w:szCs w:val="22"/>
          </w:rPr>
          <w:tab/>
        </w:r>
        <w:r w:rsidRPr="00497EF3" w:rsidDel="006F08F4">
          <w:rPr>
            <w:rStyle w:val="Hyperlink"/>
            <w:noProof/>
          </w:rPr>
          <w:delText>Scrum Meetings</w:delText>
        </w:r>
        <w:r w:rsidDel="006F08F4">
          <w:rPr>
            <w:noProof/>
            <w:webHidden/>
          </w:rPr>
          <w:tab/>
          <w:delText>1-5</w:delText>
        </w:r>
      </w:del>
    </w:p>
    <w:p w14:paraId="479431A4" w14:textId="77777777" w:rsidR="007E2298" w:rsidDel="006F08F4" w:rsidRDefault="007E2298">
      <w:pPr>
        <w:pStyle w:val="TOC3"/>
        <w:tabs>
          <w:tab w:val="left" w:pos="1320"/>
          <w:tab w:val="right" w:leader="dot" w:pos="9350"/>
        </w:tabs>
        <w:rPr>
          <w:del w:id="1123" w:author="TinTin Kalaw" w:date="2014-08-19T08:26:00Z"/>
          <w:rFonts w:asciiTheme="minorHAnsi" w:eastAsiaTheme="minorEastAsia" w:hAnsiTheme="minorHAnsi" w:cstheme="minorBidi"/>
          <w:noProof/>
          <w:sz w:val="22"/>
          <w:szCs w:val="22"/>
        </w:rPr>
      </w:pPr>
      <w:del w:id="1124" w:author="TinTin Kalaw" w:date="2014-08-19T08:26:00Z">
        <w:r w:rsidRPr="00497EF3" w:rsidDel="006F08F4">
          <w:rPr>
            <w:rStyle w:val="Hyperlink"/>
            <w:noProof/>
            <w14:scene3d>
              <w14:camera w14:prst="orthographicFront"/>
              <w14:lightRig w14:rig="threePt" w14:dir="t">
                <w14:rot w14:lat="0" w14:lon="0" w14:rev="0"/>
              </w14:lightRig>
            </w14:scene3d>
          </w:rPr>
          <w:delText>1.5.6</w:delText>
        </w:r>
        <w:r w:rsidDel="006F08F4">
          <w:rPr>
            <w:rFonts w:asciiTheme="minorHAnsi" w:eastAsiaTheme="minorEastAsia" w:hAnsiTheme="minorHAnsi" w:cstheme="minorBidi"/>
            <w:noProof/>
            <w:sz w:val="22"/>
            <w:szCs w:val="22"/>
          </w:rPr>
          <w:tab/>
        </w:r>
        <w:r w:rsidRPr="00497EF3" w:rsidDel="006F08F4">
          <w:rPr>
            <w:rStyle w:val="Hyperlink"/>
            <w:noProof/>
          </w:rPr>
          <w:delText>System Development</w:delText>
        </w:r>
        <w:r w:rsidDel="006F08F4">
          <w:rPr>
            <w:noProof/>
            <w:webHidden/>
          </w:rPr>
          <w:tab/>
          <w:delText>1-5</w:delText>
        </w:r>
      </w:del>
    </w:p>
    <w:p w14:paraId="1B414C8D" w14:textId="77777777" w:rsidR="007E2298" w:rsidDel="006F08F4" w:rsidRDefault="007E2298">
      <w:pPr>
        <w:pStyle w:val="TOC3"/>
        <w:tabs>
          <w:tab w:val="left" w:pos="1320"/>
          <w:tab w:val="right" w:leader="dot" w:pos="9350"/>
        </w:tabs>
        <w:rPr>
          <w:del w:id="1125" w:author="TinTin Kalaw" w:date="2014-08-19T08:26:00Z"/>
          <w:rFonts w:asciiTheme="minorHAnsi" w:eastAsiaTheme="minorEastAsia" w:hAnsiTheme="minorHAnsi" w:cstheme="minorBidi"/>
          <w:noProof/>
          <w:sz w:val="22"/>
          <w:szCs w:val="22"/>
        </w:rPr>
      </w:pPr>
      <w:del w:id="1126" w:author="TinTin Kalaw" w:date="2014-08-19T08:26:00Z">
        <w:r w:rsidRPr="00497EF3" w:rsidDel="006F08F4">
          <w:rPr>
            <w:rStyle w:val="Hyperlink"/>
            <w:noProof/>
            <w14:scene3d>
              <w14:camera w14:prst="orthographicFront"/>
              <w14:lightRig w14:rig="threePt" w14:dir="t">
                <w14:rot w14:lat="0" w14:lon="0" w14:rev="0"/>
              </w14:lightRig>
            </w14:scene3d>
          </w:rPr>
          <w:delText>1.5.7</w:delText>
        </w:r>
        <w:r w:rsidDel="006F08F4">
          <w:rPr>
            <w:rFonts w:asciiTheme="minorHAnsi" w:eastAsiaTheme="minorEastAsia" w:hAnsiTheme="minorHAnsi" w:cstheme="minorBidi"/>
            <w:noProof/>
            <w:sz w:val="22"/>
            <w:szCs w:val="22"/>
          </w:rPr>
          <w:tab/>
        </w:r>
        <w:r w:rsidRPr="00497EF3" w:rsidDel="006F08F4">
          <w:rPr>
            <w:rStyle w:val="Hyperlink"/>
            <w:noProof/>
          </w:rPr>
          <w:delText>System Integration and Testing</w:delText>
        </w:r>
        <w:r w:rsidDel="006F08F4">
          <w:rPr>
            <w:noProof/>
            <w:webHidden/>
          </w:rPr>
          <w:tab/>
          <w:delText>1-6</w:delText>
        </w:r>
      </w:del>
    </w:p>
    <w:p w14:paraId="33228D3F" w14:textId="77777777" w:rsidR="007E2298" w:rsidDel="006F08F4" w:rsidRDefault="007E2298">
      <w:pPr>
        <w:pStyle w:val="TOC3"/>
        <w:tabs>
          <w:tab w:val="left" w:pos="1320"/>
          <w:tab w:val="right" w:leader="dot" w:pos="9350"/>
        </w:tabs>
        <w:rPr>
          <w:del w:id="1127" w:author="TinTin Kalaw" w:date="2014-08-19T08:26:00Z"/>
          <w:rFonts w:asciiTheme="minorHAnsi" w:eastAsiaTheme="minorEastAsia" w:hAnsiTheme="minorHAnsi" w:cstheme="minorBidi"/>
          <w:noProof/>
          <w:sz w:val="22"/>
          <w:szCs w:val="22"/>
        </w:rPr>
      </w:pPr>
      <w:del w:id="1128" w:author="TinTin Kalaw" w:date="2014-08-19T08:26:00Z">
        <w:r w:rsidRPr="00497EF3" w:rsidDel="006F08F4">
          <w:rPr>
            <w:rStyle w:val="Hyperlink"/>
            <w:noProof/>
            <w14:scene3d>
              <w14:camera w14:prst="orthographicFront"/>
              <w14:lightRig w14:rig="threePt" w14:dir="t">
                <w14:rot w14:lat="0" w14:lon="0" w14:rev="0"/>
              </w14:lightRig>
            </w14:scene3d>
          </w:rPr>
          <w:delText>1.5.8</w:delText>
        </w:r>
        <w:r w:rsidDel="006F08F4">
          <w:rPr>
            <w:rFonts w:asciiTheme="minorHAnsi" w:eastAsiaTheme="minorEastAsia" w:hAnsiTheme="minorHAnsi" w:cstheme="minorBidi"/>
            <w:noProof/>
            <w:sz w:val="22"/>
            <w:szCs w:val="22"/>
          </w:rPr>
          <w:tab/>
        </w:r>
        <w:r w:rsidRPr="00497EF3" w:rsidDel="006F08F4">
          <w:rPr>
            <w:rStyle w:val="Hyperlink"/>
            <w:noProof/>
          </w:rPr>
          <w:delText>System Evaluation</w:delText>
        </w:r>
        <w:r w:rsidDel="006F08F4">
          <w:rPr>
            <w:noProof/>
            <w:webHidden/>
          </w:rPr>
          <w:tab/>
          <w:delText>1-6</w:delText>
        </w:r>
      </w:del>
    </w:p>
    <w:p w14:paraId="4F91836D" w14:textId="77777777" w:rsidR="007E2298" w:rsidDel="006F08F4" w:rsidRDefault="007E2298">
      <w:pPr>
        <w:pStyle w:val="TOC3"/>
        <w:tabs>
          <w:tab w:val="left" w:pos="1320"/>
          <w:tab w:val="right" w:leader="dot" w:pos="9350"/>
        </w:tabs>
        <w:rPr>
          <w:del w:id="1129" w:author="TinTin Kalaw" w:date="2014-08-19T08:26:00Z"/>
          <w:rFonts w:asciiTheme="minorHAnsi" w:eastAsiaTheme="minorEastAsia" w:hAnsiTheme="minorHAnsi" w:cstheme="minorBidi"/>
          <w:noProof/>
          <w:sz w:val="22"/>
          <w:szCs w:val="22"/>
        </w:rPr>
      </w:pPr>
      <w:del w:id="1130" w:author="TinTin Kalaw" w:date="2014-08-19T08:26:00Z">
        <w:r w:rsidRPr="00497EF3" w:rsidDel="006F08F4">
          <w:rPr>
            <w:rStyle w:val="Hyperlink"/>
            <w:noProof/>
            <w14:scene3d>
              <w14:camera w14:prst="orthographicFront"/>
              <w14:lightRig w14:rig="threePt" w14:dir="t">
                <w14:rot w14:lat="0" w14:lon="0" w14:rev="0"/>
              </w14:lightRig>
            </w14:scene3d>
          </w:rPr>
          <w:delText>1.5.9</w:delText>
        </w:r>
        <w:r w:rsidDel="006F08F4">
          <w:rPr>
            <w:rFonts w:asciiTheme="minorHAnsi" w:eastAsiaTheme="minorEastAsia" w:hAnsiTheme="minorHAnsi" w:cstheme="minorBidi"/>
            <w:noProof/>
            <w:sz w:val="22"/>
            <w:szCs w:val="22"/>
          </w:rPr>
          <w:tab/>
        </w:r>
        <w:r w:rsidRPr="00497EF3" w:rsidDel="006F08F4">
          <w:rPr>
            <w:rStyle w:val="Hyperlink"/>
            <w:noProof/>
          </w:rPr>
          <w:delText>Documentation</w:delText>
        </w:r>
        <w:r w:rsidDel="006F08F4">
          <w:rPr>
            <w:noProof/>
            <w:webHidden/>
          </w:rPr>
          <w:tab/>
          <w:delText>1-6</w:delText>
        </w:r>
      </w:del>
    </w:p>
    <w:p w14:paraId="1C6BC8C3" w14:textId="77777777" w:rsidR="007E2298" w:rsidDel="006F08F4" w:rsidRDefault="007E2298">
      <w:pPr>
        <w:pStyle w:val="TOC3"/>
        <w:tabs>
          <w:tab w:val="left" w:pos="1540"/>
          <w:tab w:val="right" w:leader="dot" w:pos="9350"/>
        </w:tabs>
        <w:rPr>
          <w:del w:id="1131" w:author="TinTin Kalaw" w:date="2014-08-19T08:26:00Z"/>
          <w:rFonts w:asciiTheme="minorHAnsi" w:eastAsiaTheme="minorEastAsia" w:hAnsiTheme="minorHAnsi" w:cstheme="minorBidi"/>
          <w:noProof/>
          <w:sz w:val="22"/>
          <w:szCs w:val="22"/>
        </w:rPr>
      </w:pPr>
      <w:del w:id="1132" w:author="TinTin Kalaw" w:date="2014-08-19T08:26:00Z">
        <w:r w:rsidRPr="00497EF3" w:rsidDel="006F08F4">
          <w:rPr>
            <w:rStyle w:val="Hyperlink"/>
            <w:noProof/>
            <w14:scene3d>
              <w14:camera w14:prst="orthographicFront"/>
              <w14:lightRig w14:rig="threePt" w14:dir="t">
                <w14:rot w14:lat="0" w14:lon="0" w14:rev="0"/>
              </w14:lightRig>
            </w14:scene3d>
          </w:rPr>
          <w:delText>1.5.10</w:delText>
        </w:r>
        <w:r w:rsidDel="006F08F4">
          <w:rPr>
            <w:rFonts w:asciiTheme="minorHAnsi" w:eastAsiaTheme="minorEastAsia" w:hAnsiTheme="minorHAnsi" w:cstheme="minorBidi"/>
            <w:noProof/>
            <w:sz w:val="22"/>
            <w:szCs w:val="22"/>
          </w:rPr>
          <w:tab/>
        </w:r>
        <w:r w:rsidRPr="00497EF3" w:rsidDel="006F08F4">
          <w:rPr>
            <w:rStyle w:val="Hyperlink"/>
            <w:noProof/>
          </w:rPr>
          <w:delText>Calendar of Activities</w:delText>
        </w:r>
        <w:r w:rsidDel="006F08F4">
          <w:rPr>
            <w:noProof/>
            <w:webHidden/>
          </w:rPr>
          <w:tab/>
          <w:delText>1-7</w:delText>
        </w:r>
      </w:del>
    </w:p>
    <w:p w14:paraId="6E01A459" w14:textId="77777777" w:rsidR="007E2298" w:rsidDel="006F08F4" w:rsidRDefault="007E2298">
      <w:pPr>
        <w:pStyle w:val="TOC1"/>
        <w:tabs>
          <w:tab w:val="left" w:pos="660"/>
          <w:tab w:val="right" w:leader="dot" w:pos="9350"/>
        </w:tabs>
        <w:rPr>
          <w:del w:id="1133" w:author="TinTin Kalaw" w:date="2014-08-19T08:26:00Z"/>
          <w:rFonts w:asciiTheme="minorHAnsi" w:eastAsiaTheme="minorEastAsia" w:hAnsiTheme="minorHAnsi" w:cstheme="minorBidi"/>
          <w:noProof/>
          <w:sz w:val="22"/>
          <w:szCs w:val="22"/>
        </w:rPr>
      </w:pPr>
      <w:del w:id="1134" w:author="TinTin Kalaw" w:date="2014-08-19T08:26:00Z">
        <w:r w:rsidRPr="00497EF3" w:rsidDel="006F08F4">
          <w:rPr>
            <w:rStyle w:val="Hyperlink"/>
            <w:noProof/>
          </w:rPr>
          <w:delText>2.0</w:delText>
        </w:r>
        <w:r w:rsidDel="006F08F4">
          <w:rPr>
            <w:rFonts w:asciiTheme="minorHAnsi" w:eastAsiaTheme="minorEastAsia" w:hAnsiTheme="minorHAnsi" w:cstheme="minorBidi"/>
            <w:noProof/>
            <w:sz w:val="22"/>
            <w:szCs w:val="22"/>
          </w:rPr>
          <w:tab/>
        </w:r>
        <w:r w:rsidRPr="00497EF3" w:rsidDel="006F08F4">
          <w:rPr>
            <w:rStyle w:val="Hyperlink"/>
            <w:noProof/>
          </w:rPr>
          <w:delText>Review of Related Work</w:delText>
        </w:r>
        <w:r w:rsidRPr="006E6440" w:rsidDel="006F08F4">
          <w:rPr>
            <w:rStyle w:val="Hyperlink"/>
            <w:noProof/>
          </w:rPr>
          <w:delText>s</w:delText>
        </w:r>
        <w:r w:rsidDel="006F08F4">
          <w:rPr>
            <w:noProof/>
            <w:webHidden/>
          </w:rPr>
          <w:tab/>
          <w:delText>2-1</w:delText>
        </w:r>
      </w:del>
    </w:p>
    <w:p w14:paraId="500ADD6C" w14:textId="77777777" w:rsidR="007E2298" w:rsidDel="006F08F4" w:rsidRDefault="007E2298">
      <w:pPr>
        <w:pStyle w:val="TOC2"/>
        <w:tabs>
          <w:tab w:val="left" w:pos="880"/>
          <w:tab w:val="right" w:leader="dot" w:pos="9350"/>
        </w:tabs>
        <w:rPr>
          <w:del w:id="1135" w:author="TinTin Kalaw" w:date="2014-08-19T08:26:00Z"/>
          <w:rFonts w:asciiTheme="minorHAnsi" w:eastAsiaTheme="minorEastAsia" w:hAnsiTheme="minorHAnsi" w:cstheme="minorBidi"/>
          <w:noProof/>
          <w:sz w:val="22"/>
          <w:szCs w:val="22"/>
        </w:rPr>
      </w:pPr>
      <w:del w:id="1136" w:author="TinTin Kalaw" w:date="2014-08-19T08:26:00Z">
        <w:r w:rsidRPr="00497EF3" w:rsidDel="006F08F4">
          <w:rPr>
            <w:rStyle w:val="Hyperlink"/>
            <w:noProof/>
            <w14:scene3d>
              <w14:camera w14:prst="orthographicFront"/>
              <w14:lightRig w14:rig="threePt" w14:dir="t">
                <w14:rot w14:lat="0" w14:lon="0" w14:rev="0"/>
              </w14:lightRig>
            </w14:scene3d>
          </w:rPr>
          <w:delText>2.1</w:delText>
        </w:r>
        <w:r w:rsidDel="006F08F4">
          <w:rPr>
            <w:rFonts w:asciiTheme="minorHAnsi" w:eastAsiaTheme="minorEastAsia" w:hAnsiTheme="minorHAnsi" w:cstheme="minorBidi"/>
            <w:noProof/>
            <w:sz w:val="22"/>
            <w:szCs w:val="22"/>
          </w:rPr>
          <w:tab/>
        </w:r>
        <w:r w:rsidRPr="00497EF3" w:rsidDel="006F08F4">
          <w:rPr>
            <w:rStyle w:val="Hyperlink"/>
            <w:noProof/>
          </w:rPr>
          <w:delText>Machine Learning-Based Information Extraction Systems</w:delText>
        </w:r>
        <w:r w:rsidDel="006F08F4">
          <w:rPr>
            <w:noProof/>
            <w:webHidden/>
          </w:rPr>
          <w:tab/>
          <w:delText>2-1</w:delText>
        </w:r>
      </w:del>
    </w:p>
    <w:p w14:paraId="4BDD5213" w14:textId="77777777" w:rsidR="007E2298" w:rsidDel="006F08F4" w:rsidRDefault="007E2298">
      <w:pPr>
        <w:pStyle w:val="TOC3"/>
        <w:tabs>
          <w:tab w:val="left" w:pos="1320"/>
          <w:tab w:val="right" w:leader="dot" w:pos="9350"/>
        </w:tabs>
        <w:rPr>
          <w:del w:id="1137" w:author="TinTin Kalaw" w:date="2014-08-19T08:26:00Z"/>
          <w:rFonts w:asciiTheme="minorHAnsi" w:eastAsiaTheme="minorEastAsia" w:hAnsiTheme="minorHAnsi" w:cstheme="minorBidi"/>
          <w:noProof/>
          <w:sz w:val="22"/>
          <w:szCs w:val="22"/>
        </w:rPr>
      </w:pPr>
      <w:del w:id="1138" w:author="TinTin Kalaw" w:date="2014-08-19T08:26:00Z">
        <w:r w:rsidRPr="00497EF3" w:rsidDel="006F08F4">
          <w:rPr>
            <w:rStyle w:val="Hyperlink"/>
            <w:noProof/>
            <w14:scene3d>
              <w14:camera w14:prst="orthographicFront"/>
              <w14:lightRig w14:rig="threePt" w14:dir="t">
                <w14:rot w14:lat="0" w14:lon="0" w14:rev="0"/>
              </w14:lightRig>
            </w14:scene3d>
          </w:rPr>
          <w:delText>2.1.1</w:delText>
        </w:r>
        <w:r w:rsidDel="006F08F4">
          <w:rPr>
            <w:rFonts w:asciiTheme="minorHAnsi" w:eastAsiaTheme="minorEastAsia" w:hAnsiTheme="minorHAnsi" w:cstheme="minorBidi"/>
            <w:noProof/>
            <w:sz w:val="22"/>
            <w:szCs w:val="22"/>
          </w:rPr>
          <w:tab/>
        </w:r>
        <w:r w:rsidRPr="00497EF3" w:rsidDel="006F08F4">
          <w:rPr>
            <w:rStyle w:val="Hyperlink"/>
            <w:noProof/>
          </w:rPr>
          <w:delText>Machine Learning for Information Extraction in Informal Domains (Freitag, 2000)</w:delText>
        </w:r>
        <w:r w:rsidDel="006F08F4">
          <w:rPr>
            <w:noProof/>
            <w:webHidden/>
          </w:rPr>
          <w:tab/>
          <w:delText>2-1</w:delText>
        </w:r>
      </w:del>
    </w:p>
    <w:p w14:paraId="04A27494" w14:textId="77777777" w:rsidR="007E2298" w:rsidDel="006F08F4" w:rsidRDefault="007E2298">
      <w:pPr>
        <w:pStyle w:val="TOC3"/>
        <w:tabs>
          <w:tab w:val="left" w:pos="1320"/>
          <w:tab w:val="right" w:leader="dot" w:pos="9350"/>
        </w:tabs>
        <w:rPr>
          <w:del w:id="1139" w:author="TinTin Kalaw" w:date="2014-08-19T08:26:00Z"/>
          <w:rFonts w:asciiTheme="minorHAnsi" w:eastAsiaTheme="minorEastAsia" w:hAnsiTheme="minorHAnsi" w:cstheme="minorBidi"/>
          <w:noProof/>
          <w:sz w:val="22"/>
          <w:szCs w:val="22"/>
        </w:rPr>
      </w:pPr>
      <w:del w:id="1140" w:author="TinTin Kalaw" w:date="2014-08-19T08:26:00Z">
        <w:r w:rsidRPr="00497EF3" w:rsidDel="006F08F4">
          <w:rPr>
            <w:rStyle w:val="Hyperlink"/>
            <w:noProof/>
            <w14:scene3d>
              <w14:camera w14:prst="orthographicFront"/>
              <w14:lightRig w14:rig="threePt" w14:dir="t">
                <w14:rot w14:lat="0" w14:lon="0" w14:rev="0"/>
              </w14:lightRig>
            </w14:scene3d>
          </w:rPr>
          <w:delText>2.1.2</w:delText>
        </w:r>
        <w:r w:rsidDel="006F08F4">
          <w:rPr>
            <w:rFonts w:asciiTheme="minorHAnsi" w:eastAsiaTheme="minorEastAsia" w:hAnsiTheme="minorHAnsi" w:cstheme="minorBidi"/>
            <w:noProof/>
            <w:sz w:val="22"/>
            <w:szCs w:val="22"/>
          </w:rPr>
          <w:tab/>
        </w:r>
        <w:r w:rsidRPr="00497EF3" w:rsidDel="006F08F4">
          <w:rPr>
            <w:rStyle w:val="Hyperlink"/>
            <w:noProof/>
          </w:rPr>
          <w:delText>TOPO - Information Extraction System for Natural Disaster Reports from Spanish Newspaper Art</w:delText>
        </w:r>
        <w:r w:rsidRPr="006E6440" w:rsidDel="006F08F4">
          <w:rPr>
            <w:rStyle w:val="Hyperlink"/>
            <w:noProof/>
          </w:rPr>
          <w:delText>icle (Téllez-Valero, 2005)</w:delText>
        </w:r>
        <w:r w:rsidDel="006F08F4">
          <w:rPr>
            <w:noProof/>
            <w:webHidden/>
          </w:rPr>
          <w:tab/>
          <w:delText>2-1</w:delText>
        </w:r>
      </w:del>
    </w:p>
    <w:p w14:paraId="675F04CA" w14:textId="77777777" w:rsidR="007E2298" w:rsidDel="006F08F4" w:rsidRDefault="007E2298">
      <w:pPr>
        <w:pStyle w:val="TOC2"/>
        <w:tabs>
          <w:tab w:val="left" w:pos="880"/>
          <w:tab w:val="right" w:leader="dot" w:pos="9350"/>
        </w:tabs>
        <w:rPr>
          <w:del w:id="1141" w:author="TinTin Kalaw" w:date="2014-08-19T08:26:00Z"/>
          <w:rFonts w:asciiTheme="minorHAnsi" w:eastAsiaTheme="minorEastAsia" w:hAnsiTheme="minorHAnsi" w:cstheme="minorBidi"/>
          <w:noProof/>
          <w:sz w:val="22"/>
          <w:szCs w:val="22"/>
        </w:rPr>
      </w:pPr>
      <w:del w:id="1142" w:author="TinTin Kalaw" w:date="2014-08-19T08:26:00Z">
        <w:r w:rsidRPr="00497EF3" w:rsidDel="006F08F4">
          <w:rPr>
            <w:rStyle w:val="Hyperlink"/>
            <w:noProof/>
            <w14:scene3d>
              <w14:camera w14:prst="orthographicFront"/>
              <w14:lightRig w14:rig="threePt" w14:dir="t">
                <w14:rot w14:lat="0" w14:lon="0" w14:rev="0"/>
              </w14:lightRig>
            </w14:scene3d>
          </w:rPr>
          <w:delText>2.2</w:delText>
        </w:r>
        <w:r w:rsidDel="006F08F4">
          <w:rPr>
            <w:rFonts w:asciiTheme="minorHAnsi" w:eastAsiaTheme="minorEastAsia" w:hAnsiTheme="minorHAnsi" w:cstheme="minorBidi"/>
            <w:noProof/>
            <w:sz w:val="22"/>
            <w:szCs w:val="22"/>
          </w:rPr>
          <w:tab/>
        </w:r>
        <w:r w:rsidRPr="00497EF3" w:rsidDel="006F08F4">
          <w:rPr>
            <w:rStyle w:val="Hyperlink"/>
            <w:noProof/>
          </w:rPr>
          <w:delText>Rule-Based Information Extraction Systems</w:delText>
        </w:r>
        <w:r w:rsidDel="006F08F4">
          <w:rPr>
            <w:noProof/>
            <w:webHidden/>
          </w:rPr>
          <w:tab/>
          <w:delText>2-2</w:delText>
        </w:r>
      </w:del>
    </w:p>
    <w:p w14:paraId="4347ADF9" w14:textId="77777777" w:rsidR="007E2298" w:rsidDel="006F08F4" w:rsidRDefault="007E2298">
      <w:pPr>
        <w:pStyle w:val="TOC3"/>
        <w:tabs>
          <w:tab w:val="left" w:pos="1320"/>
          <w:tab w:val="right" w:leader="dot" w:pos="9350"/>
        </w:tabs>
        <w:rPr>
          <w:del w:id="1143" w:author="TinTin Kalaw" w:date="2014-08-19T08:26:00Z"/>
          <w:rFonts w:asciiTheme="minorHAnsi" w:eastAsiaTheme="minorEastAsia" w:hAnsiTheme="minorHAnsi" w:cstheme="minorBidi"/>
          <w:noProof/>
          <w:sz w:val="22"/>
          <w:szCs w:val="22"/>
        </w:rPr>
      </w:pPr>
      <w:del w:id="1144" w:author="TinTin Kalaw" w:date="2014-08-19T08:26:00Z">
        <w:r w:rsidRPr="00497EF3" w:rsidDel="006F08F4">
          <w:rPr>
            <w:rStyle w:val="Hyperlink"/>
            <w:noProof/>
            <w14:scene3d>
              <w14:camera w14:prst="orthographicFront"/>
              <w14:lightRig w14:rig="threePt" w14:dir="t">
                <w14:rot w14:lat="0" w14:lon="0" w14:rev="0"/>
              </w14:lightRig>
            </w14:scene3d>
          </w:rPr>
          <w:delText>2.2.1</w:delText>
        </w:r>
        <w:r w:rsidDel="006F08F4">
          <w:rPr>
            <w:rFonts w:asciiTheme="minorHAnsi" w:eastAsiaTheme="minorEastAsia" w:hAnsiTheme="minorHAnsi" w:cstheme="minorBidi"/>
            <w:noProof/>
            <w:sz w:val="22"/>
            <w:szCs w:val="22"/>
          </w:rPr>
          <w:tab/>
        </w:r>
        <w:r w:rsidRPr="00497EF3" w:rsidDel="006F08F4">
          <w:rPr>
            <w:rStyle w:val="Hyperlink"/>
            <w:noProof/>
          </w:rPr>
          <w:delText>Vietnamese Real Estate (VRE) Information Extraction (Pham &amp; Pham, 2012)</w:delText>
        </w:r>
        <w:r w:rsidDel="006F08F4">
          <w:rPr>
            <w:noProof/>
            <w:webHidden/>
          </w:rPr>
          <w:tab/>
          <w:delText>2-2</w:delText>
        </w:r>
      </w:del>
    </w:p>
    <w:p w14:paraId="2FE9F536" w14:textId="77777777" w:rsidR="007E2298" w:rsidDel="006F08F4" w:rsidRDefault="007E2298">
      <w:pPr>
        <w:pStyle w:val="TOC3"/>
        <w:tabs>
          <w:tab w:val="left" w:pos="1320"/>
          <w:tab w:val="right" w:leader="dot" w:pos="9350"/>
        </w:tabs>
        <w:rPr>
          <w:del w:id="1145" w:author="TinTin Kalaw" w:date="2014-08-19T08:26:00Z"/>
          <w:rFonts w:asciiTheme="minorHAnsi" w:eastAsiaTheme="minorEastAsia" w:hAnsiTheme="minorHAnsi" w:cstheme="minorBidi"/>
          <w:noProof/>
          <w:sz w:val="22"/>
          <w:szCs w:val="22"/>
        </w:rPr>
      </w:pPr>
      <w:del w:id="1146" w:author="TinTin Kalaw" w:date="2014-08-19T08:26:00Z">
        <w:r w:rsidRPr="00497EF3" w:rsidDel="006F08F4">
          <w:rPr>
            <w:rStyle w:val="Hyperlink"/>
            <w:noProof/>
            <w14:scene3d>
              <w14:camera w14:prst="orthographicFront"/>
              <w14:lightRig w14:rig="threePt" w14:dir="t">
                <w14:rot w14:lat="0" w14:lon="0" w14:rev="0"/>
              </w14:lightRig>
            </w14:scene3d>
          </w:rPr>
          <w:delText>2.2.2</w:delText>
        </w:r>
        <w:r w:rsidDel="006F08F4">
          <w:rPr>
            <w:rFonts w:asciiTheme="minorHAnsi" w:eastAsiaTheme="minorEastAsia" w:hAnsiTheme="minorHAnsi" w:cstheme="minorBidi"/>
            <w:noProof/>
            <w:sz w:val="22"/>
            <w:szCs w:val="22"/>
          </w:rPr>
          <w:tab/>
        </w:r>
        <w:r w:rsidRPr="00497EF3" w:rsidDel="006F08F4">
          <w:rPr>
            <w:rStyle w:val="Hyperlink"/>
            <w:noProof/>
          </w:rPr>
          <w:delText>Business Specific Online Information Extraction from German Websites (Lee &amp; Geierhos, 2</w:delText>
        </w:r>
        <w:r w:rsidRPr="006E6440" w:rsidDel="006F08F4">
          <w:rPr>
            <w:rStyle w:val="Hyperlink"/>
            <w:noProof/>
          </w:rPr>
          <w:delText>009)</w:delText>
        </w:r>
        <w:r w:rsidDel="006F08F4">
          <w:rPr>
            <w:noProof/>
            <w:webHidden/>
          </w:rPr>
          <w:tab/>
          <w:delText>2-3</w:delText>
        </w:r>
      </w:del>
    </w:p>
    <w:p w14:paraId="3D70E498" w14:textId="77777777" w:rsidR="007E2298" w:rsidDel="006F08F4" w:rsidRDefault="007E2298">
      <w:pPr>
        <w:pStyle w:val="TOC3"/>
        <w:tabs>
          <w:tab w:val="left" w:pos="1320"/>
          <w:tab w:val="right" w:leader="dot" w:pos="9350"/>
        </w:tabs>
        <w:rPr>
          <w:del w:id="1147" w:author="TinTin Kalaw" w:date="2014-08-19T08:26:00Z"/>
          <w:rFonts w:asciiTheme="minorHAnsi" w:eastAsiaTheme="minorEastAsia" w:hAnsiTheme="minorHAnsi" w:cstheme="minorBidi"/>
          <w:noProof/>
          <w:sz w:val="22"/>
          <w:szCs w:val="22"/>
        </w:rPr>
      </w:pPr>
      <w:del w:id="1148" w:author="TinTin Kalaw" w:date="2014-08-19T08:26:00Z">
        <w:r w:rsidRPr="00497EF3" w:rsidDel="006F08F4">
          <w:rPr>
            <w:rStyle w:val="Hyperlink"/>
            <w:noProof/>
            <w14:scene3d>
              <w14:camera w14:prst="orthographicFront"/>
              <w14:lightRig w14:rig="threePt" w14:dir="t">
                <w14:rot w14:lat="0" w14:lon="0" w14:rev="0"/>
              </w14:lightRig>
            </w14:scene3d>
          </w:rPr>
          <w:delText>2.2.3</w:delText>
        </w:r>
        <w:r w:rsidDel="006F08F4">
          <w:rPr>
            <w:rFonts w:asciiTheme="minorHAnsi" w:eastAsiaTheme="minorEastAsia" w:hAnsiTheme="minorHAnsi" w:cstheme="minorBidi"/>
            <w:noProof/>
            <w:sz w:val="22"/>
            <w:szCs w:val="22"/>
          </w:rPr>
          <w:tab/>
        </w:r>
        <w:r w:rsidRPr="00497EF3" w:rsidDel="006F08F4">
          <w:rPr>
            <w:rStyle w:val="Hyperlink"/>
            <w:noProof/>
          </w:rPr>
          <w:delText>Ontology-Based Information Extraction (OBIE) System for French Newspaper Articles (Nebhi, 2012)</w:delText>
        </w:r>
        <w:r w:rsidDel="006F08F4">
          <w:rPr>
            <w:noProof/>
            <w:webHidden/>
          </w:rPr>
          <w:tab/>
          <w:delText>2-4</w:delText>
        </w:r>
      </w:del>
    </w:p>
    <w:p w14:paraId="2EFE7C1A" w14:textId="77777777" w:rsidR="007E2298" w:rsidDel="006F08F4" w:rsidRDefault="007E2298">
      <w:pPr>
        <w:pStyle w:val="TOC2"/>
        <w:tabs>
          <w:tab w:val="left" w:pos="880"/>
          <w:tab w:val="right" w:leader="dot" w:pos="9350"/>
        </w:tabs>
        <w:rPr>
          <w:del w:id="1149" w:author="TinTin Kalaw" w:date="2014-08-19T08:26:00Z"/>
          <w:rFonts w:asciiTheme="minorHAnsi" w:eastAsiaTheme="minorEastAsia" w:hAnsiTheme="minorHAnsi" w:cstheme="minorBidi"/>
          <w:noProof/>
          <w:sz w:val="22"/>
          <w:szCs w:val="22"/>
        </w:rPr>
      </w:pPr>
      <w:del w:id="1150" w:author="TinTin Kalaw" w:date="2014-08-19T08:26:00Z">
        <w:r w:rsidRPr="00497EF3" w:rsidDel="006F08F4">
          <w:rPr>
            <w:rStyle w:val="Hyperlink"/>
            <w:noProof/>
            <w14:scene3d>
              <w14:camera w14:prst="orthographicFront"/>
              <w14:lightRig w14:rig="threePt" w14:dir="t">
                <w14:rot w14:lat="0" w14:lon="0" w14:rev="0"/>
              </w14:lightRig>
            </w14:scene3d>
          </w:rPr>
          <w:delText>2.3</w:delText>
        </w:r>
        <w:r w:rsidDel="006F08F4">
          <w:rPr>
            <w:rFonts w:asciiTheme="minorHAnsi" w:eastAsiaTheme="minorEastAsia" w:hAnsiTheme="minorHAnsi" w:cstheme="minorBidi"/>
            <w:noProof/>
            <w:sz w:val="22"/>
            <w:szCs w:val="22"/>
          </w:rPr>
          <w:tab/>
        </w:r>
        <w:r w:rsidRPr="00497EF3" w:rsidDel="006F08F4">
          <w:rPr>
            <w:rStyle w:val="Hyperlink"/>
            <w:noProof/>
          </w:rPr>
          <w:delText>Other Information Extraction Systems</w:delText>
        </w:r>
        <w:r w:rsidDel="006F08F4">
          <w:rPr>
            <w:noProof/>
            <w:webHidden/>
          </w:rPr>
          <w:tab/>
          <w:delText>2-4</w:delText>
        </w:r>
      </w:del>
    </w:p>
    <w:p w14:paraId="73EBC5F6" w14:textId="77777777" w:rsidR="007E2298" w:rsidDel="006F08F4" w:rsidRDefault="007E2298">
      <w:pPr>
        <w:pStyle w:val="TOC3"/>
        <w:tabs>
          <w:tab w:val="left" w:pos="1320"/>
          <w:tab w:val="right" w:leader="dot" w:pos="9350"/>
        </w:tabs>
        <w:rPr>
          <w:del w:id="1151" w:author="TinTin Kalaw" w:date="2014-08-19T08:26:00Z"/>
          <w:rFonts w:asciiTheme="minorHAnsi" w:eastAsiaTheme="minorEastAsia" w:hAnsiTheme="minorHAnsi" w:cstheme="minorBidi"/>
          <w:noProof/>
          <w:sz w:val="22"/>
          <w:szCs w:val="22"/>
        </w:rPr>
      </w:pPr>
      <w:del w:id="1152" w:author="TinTin Kalaw" w:date="2014-08-19T08:26:00Z">
        <w:r w:rsidRPr="00497EF3" w:rsidDel="006F08F4">
          <w:rPr>
            <w:rStyle w:val="Hyperlink"/>
            <w:noProof/>
            <w14:scene3d>
              <w14:camera w14:prst="orthographicFront"/>
              <w14:lightRig w14:rig="threePt" w14:dir="t">
                <w14:rot w14:lat="0" w14:lon="0" w14:rev="0"/>
              </w14:lightRig>
            </w14:scene3d>
          </w:rPr>
          <w:delText>2.3.1</w:delText>
        </w:r>
        <w:r w:rsidDel="006F08F4">
          <w:rPr>
            <w:rFonts w:asciiTheme="minorHAnsi" w:eastAsiaTheme="minorEastAsia" w:hAnsiTheme="minorHAnsi" w:cstheme="minorBidi"/>
            <w:noProof/>
            <w:sz w:val="22"/>
            <w:szCs w:val="22"/>
          </w:rPr>
          <w:tab/>
        </w:r>
        <w:r w:rsidRPr="00497EF3" w:rsidDel="006F08F4">
          <w:rPr>
            <w:rStyle w:val="Hyperlink"/>
            <w:noProof/>
          </w:rPr>
          <w:delText>SOMIDIA - Social Monitoring for Disaster Management (Cheng et al. 2011)</w:delText>
        </w:r>
        <w:r w:rsidDel="006F08F4">
          <w:rPr>
            <w:noProof/>
            <w:webHidden/>
          </w:rPr>
          <w:tab/>
          <w:delText>2-5</w:delText>
        </w:r>
      </w:del>
    </w:p>
    <w:p w14:paraId="37166A60" w14:textId="77777777" w:rsidR="007E2298" w:rsidDel="006F08F4" w:rsidRDefault="007E2298">
      <w:pPr>
        <w:pStyle w:val="TOC2"/>
        <w:tabs>
          <w:tab w:val="left" w:pos="880"/>
          <w:tab w:val="right" w:leader="dot" w:pos="9350"/>
        </w:tabs>
        <w:rPr>
          <w:del w:id="1153" w:author="TinTin Kalaw" w:date="2014-08-19T08:26:00Z"/>
          <w:rFonts w:asciiTheme="minorHAnsi" w:eastAsiaTheme="minorEastAsia" w:hAnsiTheme="minorHAnsi" w:cstheme="minorBidi"/>
          <w:noProof/>
          <w:sz w:val="22"/>
          <w:szCs w:val="22"/>
        </w:rPr>
      </w:pPr>
      <w:del w:id="1154" w:author="TinTin Kalaw" w:date="2014-08-19T08:26:00Z">
        <w:r w:rsidRPr="00497EF3" w:rsidDel="006F08F4">
          <w:rPr>
            <w:rStyle w:val="Hyperlink"/>
            <w:noProof/>
            <w14:scene3d>
              <w14:camera w14:prst="orthographicFront"/>
              <w14:lightRig w14:rig="threePt" w14:dir="t">
                <w14:rot w14:lat="0" w14:lon="0" w14:rev="0"/>
              </w14:lightRig>
            </w14:scene3d>
          </w:rPr>
          <w:delText>2.4</w:delText>
        </w:r>
        <w:r w:rsidDel="006F08F4">
          <w:rPr>
            <w:rFonts w:asciiTheme="minorHAnsi" w:eastAsiaTheme="minorEastAsia" w:hAnsiTheme="minorHAnsi" w:cstheme="minorBidi"/>
            <w:noProof/>
            <w:sz w:val="22"/>
            <w:szCs w:val="22"/>
          </w:rPr>
          <w:tab/>
        </w:r>
        <w:r w:rsidRPr="00497EF3" w:rsidDel="006F08F4">
          <w:rPr>
            <w:rStyle w:val="Hyperlink"/>
            <w:noProof/>
          </w:rPr>
          <w:delText>Twitter an</w:delText>
        </w:r>
        <w:r w:rsidRPr="006E6440" w:rsidDel="006F08F4">
          <w:rPr>
            <w:rStyle w:val="Hyperlink"/>
            <w:noProof/>
          </w:rPr>
          <w:delText>d Disaster</w:delText>
        </w:r>
        <w:r w:rsidDel="006F08F4">
          <w:rPr>
            <w:noProof/>
            <w:webHidden/>
          </w:rPr>
          <w:tab/>
          <w:delText>2-7</w:delText>
        </w:r>
      </w:del>
    </w:p>
    <w:p w14:paraId="71FBB006" w14:textId="77777777" w:rsidR="007E2298" w:rsidDel="006F08F4" w:rsidRDefault="007E2298">
      <w:pPr>
        <w:pStyle w:val="TOC3"/>
        <w:tabs>
          <w:tab w:val="left" w:pos="1320"/>
          <w:tab w:val="right" w:leader="dot" w:pos="9350"/>
        </w:tabs>
        <w:rPr>
          <w:del w:id="1155" w:author="TinTin Kalaw" w:date="2014-08-19T08:26:00Z"/>
          <w:rFonts w:asciiTheme="minorHAnsi" w:eastAsiaTheme="minorEastAsia" w:hAnsiTheme="minorHAnsi" w:cstheme="minorBidi"/>
          <w:noProof/>
          <w:sz w:val="22"/>
          <w:szCs w:val="22"/>
        </w:rPr>
      </w:pPr>
      <w:del w:id="1156" w:author="TinTin Kalaw" w:date="2014-08-19T08:26:00Z">
        <w:r w:rsidRPr="00497EF3" w:rsidDel="006F08F4">
          <w:rPr>
            <w:rStyle w:val="Hyperlink"/>
            <w:noProof/>
            <w14:scene3d>
              <w14:camera w14:prst="orthographicFront"/>
              <w14:lightRig w14:rig="threePt" w14:dir="t">
                <w14:rot w14:lat="0" w14:lon="0" w14:rev="0"/>
              </w14:lightRig>
            </w14:scene3d>
          </w:rPr>
          <w:delText>2.4.1</w:delText>
        </w:r>
        <w:r w:rsidDel="006F08F4">
          <w:rPr>
            <w:rFonts w:asciiTheme="minorHAnsi" w:eastAsiaTheme="minorEastAsia" w:hAnsiTheme="minorHAnsi" w:cstheme="minorBidi"/>
            <w:noProof/>
            <w:sz w:val="22"/>
            <w:szCs w:val="22"/>
          </w:rPr>
          <w:tab/>
        </w:r>
        <w:r w:rsidRPr="00497EF3" w:rsidDel="006F08F4">
          <w:rPr>
            <w:rStyle w:val="Hyperlink"/>
            <w:noProof/>
          </w:rPr>
          <w:delText>Extracting Relevant Information Nuggets from Disaster-Related Messages in Social Media (Imran et al., 2013)</w:delText>
        </w:r>
        <w:r w:rsidDel="006F08F4">
          <w:rPr>
            <w:noProof/>
            <w:webHidden/>
          </w:rPr>
          <w:tab/>
          <w:delText>2-7</w:delText>
        </w:r>
      </w:del>
    </w:p>
    <w:p w14:paraId="5F9CDD80" w14:textId="77777777" w:rsidR="007E2298" w:rsidDel="006F08F4" w:rsidRDefault="007E2298">
      <w:pPr>
        <w:pStyle w:val="TOC3"/>
        <w:tabs>
          <w:tab w:val="left" w:pos="1320"/>
          <w:tab w:val="right" w:leader="dot" w:pos="9350"/>
        </w:tabs>
        <w:rPr>
          <w:del w:id="1157" w:author="TinTin Kalaw" w:date="2014-08-19T08:26:00Z"/>
          <w:rFonts w:asciiTheme="minorHAnsi" w:eastAsiaTheme="minorEastAsia" w:hAnsiTheme="minorHAnsi" w:cstheme="minorBidi"/>
          <w:noProof/>
          <w:sz w:val="22"/>
          <w:szCs w:val="22"/>
        </w:rPr>
      </w:pPr>
      <w:del w:id="1158" w:author="TinTin Kalaw" w:date="2014-08-19T08:26:00Z">
        <w:r w:rsidRPr="00497EF3" w:rsidDel="006F08F4">
          <w:rPr>
            <w:rStyle w:val="Hyperlink"/>
            <w:noProof/>
            <w14:scene3d>
              <w14:camera w14:prst="orthographicFront"/>
              <w14:lightRig w14:rig="threePt" w14:dir="t">
                <w14:rot w14:lat="0" w14:lon="0" w14:rev="0"/>
              </w14:lightRig>
            </w14:scene3d>
          </w:rPr>
          <w:delText>2.4.2</w:delText>
        </w:r>
        <w:r w:rsidDel="006F08F4">
          <w:rPr>
            <w:rFonts w:asciiTheme="minorHAnsi" w:eastAsiaTheme="minorEastAsia" w:hAnsiTheme="minorHAnsi" w:cstheme="minorBidi"/>
            <w:noProof/>
            <w:sz w:val="22"/>
            <w:szCs w:val="22"/>
          </w:rPr>
          <w:tab/>
        </w:r>
        <w:r w:rsidRPr="00497EF3" w:rsidDel="006F08F4">
          <w:rPr>
            <w:rStyle w:val="Hyperlink"/>
            <w:noProof/>
          </w:rPr>
          <w:delText>Practical Extraction of Disaster-Relevant Information from Social Media (Imran et al., 2013)</w:delText>
        </w:r>
        <w:r w:rsidDel="006F08F4">
          <w:rPr>
            <w:noProof/>
            <w:webHidden/>
          </w:rPr>
          <w:tab/>
          <w:delText>2-9</w:delText>
        </w:r>
      </w:del>
    </w:p>
    <w:p w14:paraId="1FEA5324" w14:textId="77777777" w:rsidR="007E2298" w:rsidDel="006F08F4" w:rsidRDefault="007E2298">
      <w:pPr>
        <w:pStyle w:val="TOC3"/>
        <w:tabs>
          <w:tab w:val="left" w:pos="1320"/>
          <w:tab w:val="right" w:leader="dot" w:pos="9350"/>
        </w:tabs>
        <w:rPr>
          <w:del w:id="1159" w:author="TinTin Kalaw" w:date="2014-08-19T08:26:00Z"/>
          <w:rFonts w:asciiTheme="minorHAnsi" w:eastAsiaTheme="minorEastAsia" w:hAnsiTheme="minorHAnsi" w:cstheme="minorBidi"/>
          <w:noProof/>
          <w:sz w:val="22"/>
          <w:szCs w:val="22"/>
        </w:rPr>
      </w:pPr>
      <w:del w:id="1160" w:author="TinTin Kalaw" w:date="2014-08-19T08:26:00Z">
        <w:r w:rsidRPr="00497EF3" w:rsidDel="006F08F4">
          <w:rPr>
            <w:rStyle w:val="Hyperlink"/>
            <w:noProof/>
            <w14:scene3d>
              <w14:camera w14:prst="orthographicFront"/>
              <w14:lightRig w14:rig="threePt" w14:dir="t">
                <w14:rot w14:lat="0" w14:lon="0" w14:rev="0"/>
              </w14:lightRig>
            </w14:scene3d>
          </w:rPr>
          <w:delText>2.4.3</w:delText>
        </w:r>
        <w:r w:rsidDel="006F08F4">
          <w:rPr>
            <w:rFonts w:asciiTheme="minorHAnsi" w:eastAsiaTheme="minorEastAsia" w:hAnsiTheme="minorHAnsi" w:cstheme="minorBidi"/>
            <w:noProof/>
            <w:sz w:val="22"/>
            <w:szCs w:val="22"/>
          </w:rPr>
          <w:tab/>
        </w:r>
        <w:r w:rsidRPr="00497EF3" w:rsidDel="006F08F4">
          <w:rPr>
            <w:rStyle w:val="Hyperlink"/>
            <w:noProof/>
          </w:rPr>
          <w:delText>Safety Informa</w:delText>
        </w:r>
        <w:r w:rsidRPr="006E6440" w:rsidDel="006F08F4">
          <w:rPr>
            <w:rStyle w:val="Hyperlink"/>
            <w:noProof/>
          </w:rPr>
          <w:delText>tion Mining - What can NLP do in a Disaster (Neubig et al, 2011)</w:delText>
        </w:r>
        <w:r w:rsidDel="006F08F4">
          <w:rPr>
            <w:noProof/>
            <w:webHidden/>
          </w:rPr>
          <w:tab/>
          <w:delText>2-9</w:delText>
        </w:r>
      </w:del>
    </w:p>
    <w:p w14:paraId="7B84452C" w14:textId="77777777" w:rsidR="007E2298" w:rsidDel="006F08F4" w:rsidRDefault="007E2298">
      <w:pPr>
        <w:pStyle w:val="TOC1"/>
        <w:tabs>
          <w:tab w:val="left" w:pos="660"/>
          <w:tab w:val="right" w:leader="dot" w:pos="9350"/>
        </w:tabs>
        <w:rPr>
          <w:del w:id="1161" w:author="TinTin Kalaw" w:date="2014-08-19T08:26:00Z"/>
          <w:rFonts w:asciiTheme="minorHAnsi" w:eastAsiaTheme="minorEastAsia" w:hAnsiTheme="minorHAnsi" w:cstheme="minorBidi"/>
          <w:noProof/>
          <w:sz w:val="22"/>
          <w:szCs w:val="22"/>
        </w:rPr>
      </w:pPr>
      <w:del w:id="1162" w:author="TinTin Kalaw" w:date="2014-08-19T08:26:00Z">
        <w:r w:rsidRPr="00497EF3" w:rsidDel="006F08F4">
          <w:rPr>
            <w:rStyle w:val="Hyperlink"/>
            <w:noProof/>
          </w:rPr>
          <w:delText>3.0</w:delText>
        </w:r>
        <w:r w:rsidDel="006F08F4">
          <w:rPr>
            <w:rFonts w:asciiTheme="minorHAnsi" w:eastAsiaTheme="minorEastAsia" w:hAnsiTheme="minorHAnsi" w:cstheme="minorBidi"/>
            <w:noProof/>
            <w:sz w:val="22"/>
            <w:szCs w:val="22"/>
          </w:rPr>
          <w:tab/>
        </w:r>
        <w:r w:rsidRPr="00497EF3" w:rsidDel="006F08F4">
          <w:rPr>
            <w:rStyle w:val="Hyperlink"/>
            <w:noProof/>
          </w:rPr>
          <w:delText>Theoretical Framework</w:delText>
        </w:r>
        <w:r w:rsidDel="006F08F4">
          <w:rPr>
            <w:noProof/>
            <w:webHidden/>
          </w:rPr>
          <w:tab/>
          <w:delText>3-1</w:delText>
        </w:r>
      </w:del>
    </w:p>
    <w:p w14:paraId="1C5E9290" w14:textId="77777777" w:rsidR="007E2298" w:rsidDel="006F08F4" w:rsidRDefault="007E2298">
      <w:pPr>
        <w:pStyle w:val="TOC2"/>
        <w:tabs>
          <w:tab w:val="left" w:pos="880"/>
          <w:tab w:val="right" w:leader="dot" w:pos="9350"/>
        </w:tabs>
        <w:rPr>
          <w:del w:id="1163" w:author="TinTin Kalaw" w:date="2014-08-19T08:26:00Z"/>
          <w:rFonts w:asciiTheme="minorHAnsi" w:eastAsiaTheme="minorEastAsia" w:hAnsiTheme="minorHAnsi" w:cstheme="minorBidi"/>
          <w:noProof/>
          <w:sz w:val="22"/>
          <w:szCs w:val="22"/>
        </w:rPr>
      </w:pPr>
      <w:del w:id="1164" w:author="TinTin Kalaw" w:date="2014-08-19T08:26:00Z">
        <w:r w:rsidRPr="00497EF3" w:rsidDel="006F08F4">
          <w:rPr>
            <w:rStyle w:val="Hyperlink"/>
            <w:noProof/>
            <w14:scene3d>
              <w14:camera w14:prst="orthographicFront"/>
              <w14:lightRig w14:rig="threePt" w14:dir="t">
                <w14:rot w14:lat="0" w14:lon="0" w14:rev="0"/>
              </w14:lightRig>
            </w14:scene3d>
          </w:rPr>
          <w:delText>3.1</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w:delText>
        </w:r>
        <w:r w:rsidDel="006F08F4">
          <w:rPr>
            <w:noProof/>
            <w:webHidden/>
          </w:rPr>
          <w:tab/>
          <w:delText>3-1</w:delText>
        </w:r>
      </w:del>
    </w:p>
    <w:p w14:paraId="73294F3D" w14:textId="77777777" w:rsidR="007E2298" w:rsidDel="006F08F4" w:rsidRDefault="007E2298">
      <w:pPr>
        <w:pStyle w:val="TOC3"/>
        <w:tabs>
          <w:tab w:val="left" w:pos="1320"/>
          <w:tab w:val="right" w:leader="dot" w:pos="9350"/>
        </w:tabs>
        <w:rPr>
          <w:del w:id="1165" w:author="TinTin Kalaw" w:date="2014-08-19T08:26:00Z"/>
          <w:rFonts w:asciiTheme="minorHAnsi" w:eastAsiaTheme="minorEastAsia" w:hAnsiTheme="minorHAnsi" w:cstheme="minorBidi"/>
          <w:noProof/>
          <w:sz w:val="22"/>
          <w:szCs w:val="22"/>
        </w:rPr>
      </w:pPr>
      <w:del w:id="1166" w:author="TinTin Kalaw" w:date="2014-08-19T08:26:00Z">
        <w:r w:rsidRPr="00497EF3" w:rsidDel="006F08F4">
          <w:rPr>
            <w:rStyle w:val="Hyperlink"/>
            <w:noProof/>
            <w14:scene3d>
              <w14:camera w14:prst="orthographicFront"/>
              <w14:lightRig w14:rig="threePt" w14:dir="t">
                <w14:rot w14:lat="0" w14:lon="0" w14:rev="0"/>
              </w14:lightRig>
            </w14:scene3d>
          </w:rPr>
          <w:delText>3.1.1</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 Modules</w:delText>
        </w:r>
        <w:r w:rsidDel="006F08F4">
          <w:rPr>
            <w:noProof/>
            <w:webHidden/>
          </w:rPr>
          <w:tab/>
          <w:delText>3-2</w:delText>
        </w:r>
      </w:del>
    </w:p>
    <w:p w14:paraId="12D1C874" w14:textId="77777777" w:rsidR="007E2298" w:rsidDel="006F08F4" w:rsidRDefault="007E2298">
      <w:pPr>
        <w:pStyle w:val="TOC2"/>
        <w:tabs>
          <w:tab w:val="left" w:pos="880"/>
          <w:tab w:val="right" w:leader="dot" w:pos="9350"/>
        </w:tabs>
        <w:rPr>
          <w:del w:id="1167" w:author="TinTin Kalaw" w:date="2014-08-19T08:26:00Z"/>
          <w:rFonts w:asciiTheme="minorHAnsi" w:eastAsiaTheme="minorEastAsia" w:hAnsiTheme="minorHAnsi" w:cstheme="minorBidi"/>
          <w:noProof/>
          <w:sz w:val="22"/>
          <w:szCs w:val="22"/>
        </w:rPr>
      </w:pPr>
      <w:del w:id="1168" w:author="TinTin Kalaw" w:date="2014-08-19T08:26:00Z">
        <w:r w:rsidRPr="00497EF3" w:rsidDel="006F08F4">
          <w:rPr>
            <w:rStyle w:val="Hyperlink"/>
            <w:noProof/>
            <w14:scene3d>
              <w14:camera w14:prst="orthographicFront"/>
              <w14:lightRig w14:rig="threePt" w14:dir="t">
                <w14:rot w14:lat="0" w14:lon="0" w14:rev="0"/>
              </w14:lightRig>
            </w14:scene3d>
          </w:rPr>
          <w:delText>3.2</w:delText>
        </w:r>
        <w:r w:rsidDel="006F08F4">
          <w:rPr>
            <w:rFonts w:asciiTheme="minorHAnsi" w:eastAsiaTheme="minorEastAsia" w:hAnsiTheme="minorHAnsi" w:cstheme="minorBidi"/>
            <w:noProof/>
            <w:sz w:val="22"/>
            <w:szCs w:val="22"/>
          </w:rPr>
          <w:tab/>
        </w:r>
        <w:r w:rsidRPr="00497EF3" w:rsidDel="006F08F4">
          <w:rPr>
            <w:rStyle w:val="Hyperlink"/>
            <w:noProof/>
          </w:rPr>
          <w:delText>Information Classification</w:delText>
        </w:r>
        <w:r w:rsidDel="006F08F4">
          <w:rPr>
            <w:noProof/>
            <w:webHidden/>
          </w:rPr>
          <w:tab/>
          <w:delText>3-4</w:delText>
        </w:r>
      </w:del>
    </w:p>
    <w:p w14:paraId="1503D632" w14:textId="77777777" w:rsidR="007E2298" w:rsidDel="006F08F4" w:rsidRDefault="007E2298">
      <w:pPr>
        <w:pStyle w:val="TOC3"/>
        <w:tabs>
          <w:tab w:val="left" w:pos="1320"/>
          <w:tab w:val="right" w:leader="dot" w:pos="9350"/>
        </w:tabs>
        <w:rPr>
          <w:del w:id="1169" w:author="TinTin Kalaw" w:date="2014-08-19T08:26:00Z"/>
          <w:rFonts w:asciiTheme="minorHAnsi" w:eastAsiaTheme="minorEastAsia" w:hAnsiTheme="minorHAnsi" w:cstheme="minorBidi"/>
          <w:noProof/>
          <w:sz w:val="22"/>
          <w:szCs w:val="22"/>
        </w:rPr>
      </w:pPr>
      <w:del w:id="1170" w:author="TinTin Kalaw" w:date="2014-08-19T08:26:00Z">
        <w:r w:rsidRPr="00497EF3" w:rsidDel="006F08F4">
          <w:rPr>
            <w:rStyle w:val="Hyperlink"/>
            <w:noProof/>
            <w14:scene3d>
              <w14:camera w14:prst="orthographicFront"/>
              <w14:lightRig w14:rig="threePt" w14:dir="t">
                <w14:rot w14:lat="0" w14:lon="0" w14:rev="0"/>
              </w14:lightRig>
            </w14:scene3d>
          </w:rPr>
          <w:delText>3.2.1</w:delText>
        </w:r>
        <w:r w:rsidDel="006F08F4">
          <w:rPr>
            <w:rFonts w:asciiTheme="minorHAnsi" w:eastAsiaTheme="minorEastAsia" w:hAnsiTheme="minorHAnsi" w:cstheme="minorBidi"/>
            <w:noProof/>
            <w:sz w:val="22"/>
            <w:szCs w:val="22"/>
          </w:rPr>
          <w:tab/>
        </w:r>
        <w:r w:rsidRPr="00497EF3" w:rsidDel="006F08F4">
          <w:rPr>
            <w:rStyle w:val="Hyperlink"/>
            <w:noProof/>
          </w:rPr>
          <w:delText>Document Representation</w:delText>
        </w:r>
        <w:r w:rsidDel="006F08F4">
          <w:rPr>
            <w:noProof/>
            <w:webHidden/>
          </w:rPr>
          <w:tab/>
          <w:delText>3-4</w:delText>
        </w:r>
      </w:del>
    </w:p>
    <w:p w14:paraId="4F3CFDA7" w14:textId="77777777" w:rsidR="007E2298" w:rsidDel="006F08F4" w:rsidRDefault="007E2298">
      <w:pPr>
        <w:pStyle w:val="TOC3"/>
        <w:tabs>
          <w:tab w:val="left" w:pos="1320"/>
          <w:tab w:val="right" w:leader="dot" w:pos="9350"/>
        </w:tabs>
        <w:rPr>
          <w:del w:id="1171" w:author="TinTin Kalaw" w:date="2014-08-19T08:26:00Z"/>
          <w:rFonts w:asciiTheme="minorHAnsi" w:eastAsiaTheme="minorEastAsia" w:hAnsiTheme="minorHAnsi" w:cstheme="minorBidi"/>
          <w:noProof/>
          <w:sz w:val="22"/>
          <w:szCs w:val="22"/>
        </w:rPr>
      </w:pPr>
      <w:del w:id="1172" w:author="TinTin Kalaw" w:date="2014-08-19T08:26:00Z">
        <w:r w:rsidRPr="00497EF3" w:rsidDel="006F08F4">
          <w:rPr>
            <w:rStyle w:val="Hyperlink"/>
            <w:noProof/>
            <w14:scene3d>
              <w14:camera w14:prst="orthographicFront"/>
              <w14:lightRig w14:rig="threePt" w14:dir="t">
                <w14:rot w14:lat="0" w14:lon="0" w14:rev="0"/>
              </w14:lightRig>
            </w14:scene3d>
          </w:rPr>
          <w:delText>3.2.2</w:delText>
        </w:r>
        <w:r w:rsidDel="006F08F4">
          <w:rPr>
            <w:rFonts w:asciiTheme="minorHAnsi" w:eastAsiaTheme="minorEastAsia" w:hAnsiTheme="minorHAnsi" w:cstheme="minorBidi"/>
            <w:noProof/>
            <w:sz w:val="22"/>
            <w:szCs w:val="22"/>
          </w:rPr>
          <w:tab/>
        </w:r>
        <w:r w:rsidRPr="00497EF3" w:rsidDel="006F08F4">
          <w:rPr>
            <w:rStyle w:val="Hyperlink"/>
            <w:noProof/>
          </w:rPr>
          <w:delText>Dimensiona</w:delText>
        </w:r>
        <w:r w:rsidRPr="006E6440" w:rsidDel="006F08F4">
          <w:rPr>
            <w:rStyle w:val="Hyperlink"/>
            <w:noProof/>
          </w:rPr>
          <w:delText>lity Reduction (Feature Selection)</w:delText>
        </w:r>
        <w:r w:rsidDel="006F08F4">
          <w:rPr>
            <w:noProof/>
            <w:webHidden/>
          </w:rPr>
          <w:tab/>
          <w:delText>3-5</w:delText>
        </w:r>
      </w:del>
    </w:p>
    <w:p w14:paraId="71DBC010" w14:textId="77777777" w:rsidR="007E2298" w:rsidDel="006F08F4" w:rsidRDefault="007E2298">
      <w:pPr>
        <w:pStyle w:val="TOC3"/>
        <w:tabs>
          <w:tab w:val="left" w:pos="1320"/>
          <w:tab w:val="right" w:leader="dot" w:pos="9350"/>
        </w:tabs>
        <w:rPr>
          <w:del w:id="1173" w:author="TinTin Kalaw" w:date="2014-08-19T08:26:00Z"/>
          <w:rFonts w:asciiTheme="minorHAnsi" w:eastAsiaTheme="minorEastAsia" w:hAnsiTheme="minorHAnsi" w:cstheme="minorBidi"/>
          <w:noProof/>
          <w:sz w:val="22"/>
          <w:szCs w:val="22"/>
        </w:rPr>
      </w:pPr>
      <w:del w:id="1174" w:author="TinTin Kalaw" w:date="2014-08-19T08:26:00Z">
        <w:r w:rsidRPr="00497EF3" w:rsidDel="006F08F4">
          <w:rPr>
            <w:rStyle w:val="Hyperlink"/>
            <w:noProof/>
            <w14:scene3d>
              <w14:camera w14:prst="orthographicFront"/>
              <w14:lightRig w14:rig="threePt" w14:dir="t">
                <w14:rot w14:lat="0" w14:lon="0" w14:rev="0"/>
              </w14:lightRig>
            </w14:scene3d>
          </w:rPr>
          <w:delText>3.2.3</w:delText>
        </w:r>
        <w:r w:rsidDel="006F08F4">
          <w:rPr>
            <w:rFonts w:asciiTheme="minorHAnsi" w:eastAsiaTheme="minorEastAsia" w:hAnsiTheme="minorHAnsi" w:cstheme="minorBidi"/>
            <w:noProof/>
            <w:sz w:val="22"/>
            <w:szCs w:val="22"/>
          </w:rPr>
          <w:tab/>
        </w:r>
        <w:r w:rsidRPr="00497EF3" w:rsidDel="006F08F4">
          <w:rPr>
            <w:rStyle w:val="Hyperlink"/>
            <w:noProof/>
          </w:rPr>
          <w:delText>Classification</w:delText>
        </w:r>
        <w:r w:rsidDel="006F08F4">
          <w:rPr>
            <w:noProof/>
            <w:webHidden/>
          </w:rPr>
          <w:tab/>
          <w:delText>3-6</w:delText>
        </w:r>
      </w:del>
    </w:p>
    <w:p w14:paraId="16642232" w14:textId="77777777" w:rsidR="007E2298" w:rsidDel="006F08F4" w:rsidRDefault="007E2298">
      <w:pPr>
        <w:pStyle w:val="TOC2"/>
        <w:tabs>
          <w:tab w:val="left" w:pos="880"/>
          <w:tab w:val="right" w:leader="dot" w:pos="9350"/>
        </w:tabs>
        <w:rPr>
          <w:del w:id="1175" w:author="TinTin Kalaw" w:date="2014-08-19T08:26:00Z"/>
          <w:rFonts w:asciiTheme="minorHAnsi" w:eastAsiaTheme="minorEastAsia" w:hAnsiTheme="minorHAnsi" w:cstheme="minorBidi"/>
          <w:noProof/>
          <w:sz w:val="22"/>
          <w:szCs w:val="22"/>
        </w:rPr>
      </w:pPr>
      <w:del w:id="1176" w:author="TinTin Kalaw" w:date="2014-08-19T08:26:00Z">
        <w:r w:rsidRPr="00497EF3" w:rsidDel="006F08F4">
          <w:rPr>
            <w:rStyle w:val="Hyperlink"/>
            <w:noProof/>
            <w14:scene3d>
              <w14:camera w14:prst="orthographicFront"/>
              <w14:lightRig w14:rig="threePt" w14:dir="t">
                <w14:rot w14:lat="0" w14:lon="0" w14:rev="0"/>
              </w14:lightRig>
            </w14:scene3d>
          </w:rPr>
          <w:delText>3.3</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Extraction Architecture</w:delText>
        </w:r>
        <w:r w:rsidDel="006F08F4">
          <w:rPr>
            <w:noProof/>
            <w:webHidden/>
          </w:rPr>
          <w:tab/>
          <w:delText>3-6</w:delText>
        </w:r>
      </w:del>
    </w:p>
    <w:p w14:paraId="1A809FB9" w14:textId="77777777" w:rsidR="007E2298" w:rsidDel="006F08F4" w:rsidRDefault="007E2298">
      <w:pPr>
        <w:pStyle w:val="TOC3"/>
        <w:tabs>
          <w:tab w:val="left" w:pos="1320"/>
          <w:tab w:val="right" w:leader="dot" w:pos="9350"/>
        </w:tabs>
        <w:rPr>
          <w:del w:id="1177" w:author="TinTin Kalaw" w:date="2014-08-19T08:26:00Z"/>
          <w:rFonts w:asciiTheme="minorHAnsi" w:eastAsiaTheme="minorEastAsia" w:hAnsiTheme="minorHAnsi" w:cstheme="minorBidi"/>
          <w:noProof/>
          <w:sz w:val="22"/>
          <w:szCs w:val="22"/>
        </w:rPr>
      </w:pPr>
      <w:del w:id="1178" w:author="TinTin Kalaw" w:date="2014-08-19T08:26:00Z">
        <w:r w:rsidRPr="00497EF3" w:rsidDel="006F08F4">
          <w:rPr>
            <w:rStyle w:val="Hyperlink"/>
            <w:noProof/>
            <w14:scene3d>
              <w14:camera w14:prst="orthographicFront"/>
              <w14:lightRig w14:rig="threePt" w14:dir="t">
                <w14:rot w14:lat="0" w14:lon="0" w14:rev="0"/>
              </w14:lightRig>
            </w14:scene3d>
          </w:rPr>
          <w:delText>3.3.1</w:delText>
        </w:r>
        <w:r w:rsidDel="006F08F4">
          <w:rPr>
            <w:rFonts w:asciiTheme="minorHAnsi" w:eastAsiaTheme="minorEastAsia" w:hAnsiTheme="minorHAnsi" w:cstheme="minorBidi"/>
            <w:noProof/>
            <w:sz w:val="22"/>
            <w:szCs w:val="22"/>
          </w:rPr>
          <w:tab/>
        </w:r>
        <w:r w:rsidRPr="00497EF3" w:rsidDel="006F08F4">
          <w:rPr>
            <w:rStyle w:val="Hyperlink"/>
            <w:noProof/>
          </w:rPr>
          <w:delText>Template-Based Architecture</w:delText>
        </w:r>
        <w:r w:rsidDel="006F08F4">
          <w:rPr>
            <w:noProof/>
            <w:webHidden/>
          </w:rPr>
          <w:tab/>
          <w:delText>3-6</w:delText>
        </w:r>
      </w:del>
    </w:p>
    <w:p w14:paraId="537C4197" w14:textId="77777777" w:rsidR="007E2298" w:rsidDel="006F08F4" w:rsidRDefault="007E2298">
      <w:pPr>
        <w:pStyle w:val="TOC3"/>
        <w:tabs>
          <w:tab w:val="left" w:pos="1320"/>
          <w:tab w:val="right" w:leader="dot" w:pos="9350"/>
        </w:tabs>
        <w:rPr>
          <w:del w:id="1179" w:author="TinTin Kalaw" w:date="2014-08-19T08:26:00Z"/>
          <w:rFonts w:asciiTheme="minorHAnsi" w:eastAsiaTheme="minorEastAsia" w:hAnsiTheme="minorHAnsi" w:cstheme="minorBidi"/>
          <w:noProof/>
          <w:sz w:val="22"/>
          <w:szCs w:val="22"/>
        </w:rPr>
      </w:pPr>
      <w:del w:id="1180" w:author="TinTin Kalaw" w:date="2014-08-19T08:26:00Z">
        <w:r w:rsidRPr="00497EF3" w:rsidDel="006F08F4">
          <w:rPr>
            <w:rStyle w:val="Hyperlink"/>
            <w:noProof/>
            <w14:scene3d>
              <w14:camera w14:prst="orthographicFront"/>
              <w14:lightRig w14:rig="threePt" w14:dir="t">
                <w14:rot w14:lat="0" w14:lon="0" w14:rev="0"/>
              </w14:lightRig>
            </w14:scene3d>
          </w:rPr>
          <w:delText>3.3.2</w:delText>
        </w:r>
        <w:r w:rsidDel="006F08F4">
          <w:rPr>
            <w:rFonts w:asciiTheme="minorHAnsi" w:eastAsiaTheme="minorEastAsia" w:hAnsiTheme="minorHAnsi" w:cstheme="minorBidi"/>
            <w:noProof/>
            <w:sz w:val="22"/>
            <w:szCs w:val="22"/>
          </w:rPr>
          <w:tab/>
        </w:r>
        <w:r w:rsidRPr="00497EF3" w:rsidDel="006F08F4">
          <w:rPr>
            <w:rStyle w:val="Hyperlink"/>
            <w:noProof/>
          </w:rPr>
          <w:delText>Adaptive Architecture</w:delText>
        </w:r>
        <w:r w:rsidDel="006F08F4">
          <w:rPr>
            <w:noProof/>
            <w:webHidden/>
          </w:rPr>
          <w:tab/>
          <w:delText>3-7</w:delText>
        </w:r>
      </w:del>
    </w:p>
    <w:p w14:paraId="60ED1F56" w14:textId="77777777" w:rsidR="007E2298" w:rsidDel="006F08F4" w:rsidRDefault="007E2298">
      <w:pPr>
        <w:pStyle w:val="TOC2"/>
        <w:tabs>
          <w:tab w:val="left" w:pos="880"/>
          <w:tab w:val="right" w:leader="dot" w:pos="9350"/>
        </w:tabs>
        <w:rPr>
          <w:del w:id="1181" w:author="TinTin Kalaw" w:date="2014-08-19T08:26:00Z"/>
          <w:rFonts w:asciiTheme="minorHAnsi" w:eastAsiaTheme="minorEastAsia" w:hAnsiTheme="minorHAnsi" w:cstheme="minorBidi"/>
          <w:noProof/>
          <w:sz w:val="22"/>
          <w:szCs w:val="22"/>
        </w:rPr>
      </w:pPr>
      <w:del w:id="1182" w:author="TinTin Kalaw" w:date="2014-08-19T08:26:00Z">
        <w:r w:rsidRPr="00497EF3" w:rsidDel="006F08F4">
          <w:rPr>
            <w:rStyle w:val="Hyperlink"/>
            <w:noProof/>
            <w14:scene3d>
              <w14:camera w14:prst="orthographicFront"/>
              <w14:lightRig w14:rig="threePt" w14:dir="t">
                <w14:rot w14:lat="0" w14:lon="0" w14:rev="0"/>
              </w14:lightRig>
            </w14:scene3d>
          </w:rPr>
          <w:delText>3.4</w:delText>
        </w:r>
        <w:r w:rsidDel="006F08F4">
          <w:rPr>
            <w:rFonts w:asciiTheme="minorHAnsi" w:eastAsiaTheme="minorEastAsia" w:hAnsiTheme="minorHAnsi" w:cstheme="minorBidi"/>
            <w:noProof/>
            <w:sz w:val="22"/>
            <w:szCs w:val="22"/>
          </w:rPr>
          <w:tab/>
        </w:r>
        <w:r w:rsidRPr="00497EF3" w:rsidDel="006F08F4">
          <w:rPr>
            <w:rStyle w:val="Hyperlink"/>
            <w:noProof/>
          </w:rPr>
          <w:delText>Twitter</w:delText>
        </w:r>
        <w:r w:rsidDel="006F08F4">
          <w:rPr>
            <w:noProof/>
            <w:webHidden/>
          </w:rPr>
          <w:tab/>
          <w:delText>3-14</w:delText>
        </w:r>
      </w:del>
    </w:p>
    <w:p w14:paraId="03D80C26" w14:textId="77777777" w:rsidR="007E2298" w:rsidDel="006F08F4" w:rsidRDefault="007E2298">
      <w:pPr>
        <w:pStyle w:val="TOC3"/>
        <w:tabs>
          <w:tab w:val="left" w:pos="1320"/>
          <w:tab w:val="right" w:leader="dot" w:pos="9350"/>
        </w:tabs>
        <w:rPr>
          <w:del w:id="1183" w:author="TinTin Kalaw" w:date="2014-08-19T08:26:00Z"/>
          <w:rFonts w:asciiTheme="minorHAnsi" w:eastAsiaTheme="minorEastAsia" w:hAnsiTheme="minorHAnsi" w:cstheme="minorBidi"/>
          <w:noProof/>
          <w:sz w:val="22"/>
          <w:szCs w:val="22"/>
        </w:rPr>
      </w:pPr>
      <w:del w:id="1184" w:author="TinTin Kalaw" w:date="2014-08-19T08:26:00Z">
        <w:r w:rsidRPr="00497EF3" w:rsidDel="006F08F4">
          <w:rPr>
            <w:rStyle w:val="Hyperlink"/>
            <w:noProof/>
            <w14:scene3d>
              <w14:camera w14:prst="orthographicFront"/>
              <w14:lightRig w14:rig="threePt" w14:dir="t">
                <w14:rot w14:lat="0" w14:lon="0" w14:rev="0"/>
              </w14:lightRig>
            </w14:scene3d>
          </w:rPr>
          <w:delText>3.4.1</w:delText>
        </w:r>
        <w:r w:rsidDel="006F08F4">
          <w:rPr>
            <w:rFonts w:asciiTheme="minorHAnsi" w:eastAsiaTheme="minorEastAsia" w:hAnsiTheme="minorHAnsi" w:cstheme="minorBidi"/>
            <w:noProof/>
            <w:sz w:val="22"/>
            <w:szCs w:val="22"/>
          </w:rPr>
          <w:tab/>
        </w:r>
        <w:r w:rsidRPr="00497EF3" w:rsidDel="006F08F4">
          <w:rPr>
            <w:rStyle w:val="Hyperlink"/>
            <w:noProof/>
          </w:rPr>
          <w:delText>Use of Twitter</w:delText>
        </w:r>
        <w:r w:rsidDel="006F08F4">
          <w:rPr>
            <w:noProof/>
            <w:webHidden/>
          </w:rPr>
          <w:tab/>
          <w:delText>3-14</w:delText>
        </w:r>
      </w:del>
    </w:p>
    <w:p w14:paraId="1256C27B" w14:textId="77777777" w:rsidR="007E2298" w:rsidDel="006F08F4" w:rsidRDefault="007E2298">
      <w:pPr>
        <w:pStyle w:val="TOC3"/>
        <w:tabs>
          <w:tab w:val="left" w:pos="1320"/>
          <w:tab w:val="right" w:leader="dot" w:pos="9350"/>
        </w:tabs>
        <w:rPr>
          <w:del w:id="1185" w:author="TinTin Kalaw" w:date="2014-08-19T08:26:00Z"/>
          <w:rFonts w:asciiTheme="minorHAnsi" w:eastAsiaTheme="minorEastAsia" w:hAnsiTheme="minorHAnsi" w:cstheme="minorBidi"/>
          <w:noProof/>
          <w:sz w:val="22"/>
          <w:szCs w:val="22"/>
        </w:rPr>
      </w:pPr>
      <w:del w:id="1186" w:author="TinTin Kalaw" w:date="2014-08-19T08:26:00Z">
        <w:r w:rsidRPr="00497EF3" w:rsidDel="006F08F4">
          <w:rPr>
            <w:rStyle w:val="Hyperlink"/>
            <w:noProof/>
            <w14:scene3d>
              <w14:camera w14:prst="orthographicFront"/>
              <w14:lightRig w14:rig="threePt" w14:dir="t">
                <w14:rot w14:lat="0" w14:lon="0" w14:rev="0"/>
              </w14:lightRig>
            </w14:scene3d>
          </w:rPr>
          <w:delText>3.4.2</w:delText>
        </w:r>
        <w:r w:rsidDel="006F08F4">
          <w:rPr>
            <w:rFonts w:asciiTheme="minorHAnsi" w:eastAsiaTheme="minorEastAsia" w:hAnsiTheme="minorHAnsi" w:cstheme="minorBidi"/>
            <w:noProof/>
            <w:sz w:val="22"/>
            <w:szCs w:val="22"/>
          </w:rPr>
          <w:tab/>
        </w:r>
        <w:r w:rsidRPr="00497EF3" w:rsidDel="006F08F4">
          <w:rPr>
            <w:rStyle w:val="Hyperlink"/>
            <w:noProof/>
          </w:rPr>
          <w:delText>Twitter and Disasters</w:delText>
        </w:r>
        <w:r w:rsidDel="006F08F4">
          <w:rPr>
            <w:noProof/>
            <w:webHidden/>
          </w:rPr>
          <w:tab/>
          <w:delText>3-14</w:delText>
        </w:r>
      </w:del>
    </w:p>
    <w:p w14:paraId="256FB6C3" w14:textId="77777777" w:rsidR="007E2298" w:rsidDel="006F08F4" w:rsidRDefault="007E2298">
      <w:pPr>
        <w:pStyle w:val="TOC2"/>
        <w:tabs>
          <w:tab w:val="left" w:pos="880"/>
          <w:tab w:val="right" w:leader="dot" w:pos="9350"/>
        </w:tabs>
        <w:rPr>
          <w:del w:id="1187" w:author="TinTin Kalaw" w:date="2014-08-19T08:26:00Z"/>
          <w:rFonts w:asciiTheme="minorHAnsi" w:eastAsiaTheme="minorEastAsia" w:hAnsiTheme="minorHAnsi" w:cstheme="minorBidi"/>
          <w:noProof/>
          <w:sz w:val="22"/>
          <w:szCs w:val="22"/>
        </w:rPr>
      </w:pPr>
      <w:del w:id="1188" w:author="TinTin Kalaw" w:date="2014-08-19T08:26:00Z">
        <w:r w:rsidRPr="00497EF3" w:rsidDel="006F08F4">
          <w:rPr>
            <w:rStyle w:val="Hyperlink"/>
            <w:noProof/>
            <w14:scene3d>
              <w14:camera w14:prst="orthographicFront"/>
              <w14:lightRig w14:rig="threePt" w14:dir="t">
                <w14:rot w14:lat="0" w14:lon="0" w14:rev="0"/>
              </w14:lightRig>
            </w14:scene3d>
          </w:rPr>
          <w:delText>3.</w:delText>
        </w:r>
        <w:r w:rsidRPr="006E6440" w:rsidDel="006F08F4">
          <w:rPr>
            <w:rStyle w:val="Hyperlink"/>
            <w:noProof/>
            <w14:scene3d>
              <w14:camera w14:prst="orthographicFront"/>
              <w14:lightRig w14:rig="threePt" w14:dir="t">
                <w14:rot w14:lat="0" w14:lon="0" w14:rev="0"/>
              </w14:lightRig>
            </w14:scene3d>
          </w:rPr>
          <w:delText>5</w:delText>
        </w:r>
        <w:r w:rsidDel="006F08F4">
          <w:rPr>
            <w:rFonts w:asciiTheme="minorHAnsi" w:eastAsiaTheme="minorEastAsia" w:hAnsiTheme="minorHAnsi" w:cstheme="minorBidi"/>
            <w:noProof/>
            <w:sz w:val="22"/>
            <w:szCs w:val="22"/>
          </w:rPr>
          <w:tab/>
        </w:r>
        <w:r w:rsidRPr="00497EF3" w:rsidDel="006F08F4">
          <w:rPr>
            <w:rStyle w:val="Hyperlink"/>
            <w:noProof/>
          </w:rPr>
          <w:delText>Evaluation Metrics</w:delText>
        </w:r>
        <w:r w:rsidDel="006F08F4">
          <w:rPr>
            <w:noProof/>
            <w:webHidden/>
          </w:rPr>
          <w:tab/>
          <w:delText>3-16</w:delText>
        </w:r>
      </w:del>
    </w:p>
    <w:p w14:paraId="49C314A8" w14:textId="77777777" w:rsidR="007E2298" w:rsidDel="006F08F4" w:rsidRDefault="007E2298">
      <w:pPr>
        <w:pStyle w:val="TOC3"/>
        <w:tabs>
          <w:tab w:val="left" w:pos="1320"/>
          <w:tab w:val="right" w:leader="dot" w:pos="9350"/>
        </w:tabs>
        <w:rPr>
          <w:del w:id="1189" w:author="TinTin Kalaw" w:date="2014-08-19T08:26:00Z"/>
          <w:rFonts w:asciiTheme="minorHAnsi" w:eastAsiaTheme="minorEastAsia" w:hAnsiTheme="minorHAnsi" w:cstheme="minorBidi"/>
          <w:noProof/>
          <w:sz w:val="22"/>
          <w:szCs w:val="22"/>
        </w:rPr>
      </w:pPr>
      <w:del w:id="1190" w:author="TinTin Kalaw" w:date="2014-08-19T08:26:00Z">
        <w:r w:rsidRPr="00497EF3" w:rsidDel="006F08F4">
          <w:rPr>
            <w:rStyle w:val="Hyperlink"/>
            <w:noProof/>
            <w14:scene3d>
              <w14:camera w14:prst="orthographicFront"/>
              <w14:lightRig w14:rig="threePt" w14:dir="t">
                <w14:rot w14:lat="0" w14:lon="0" w14:rev="0"/>
              </w14:lightRig>
            </w14:scene3d>
          </w:rPr>
          <w:delText>3.5.1</w:delText>
        </w:r>
        <w:r w:rsidDel="006F08F4">
          <w:rPr>
            <w:rFonts w:asciiTheme="minorHAnsi" w:eastAsiaTheme="minorEastAsia" w:hAnsiTheme="minorHAnsi" w:cstheme="minorBidi"/>
            <w:noProof/>
            <w:sz w:val="22"/>
            <w:szCs w:val="22"/>
          </w:rPr>
          <w:tab/>
        </w:r>
        <w:r w:rsidRPr="00497EF3" w:rsidDel="006F08F4">
          <w:rPr>
            <w:rStyle w:val="Hyperlink"/>
            <w:noProof/>
          </w:rPr>
          <w:delText>F-measure</w:delText>
        </w:r>
        <w:r w:rsidDel="006F08F4">
          <w:rPr>
            <w:noProof/>
            <w:webHidden/>
          </w:rPr>
          <w:tab/>
          <w:delText>3-16</w:delText>
        </w:r>
      </w:del>
    </w:p>
    <w:p w14:paraId="5BFC4540" w14:textId="77777777" w:rsidR="007E2298" w:rsidDel="006F08F4" w:rsidRDefault="007E2298">
      <w:pPr>
        <w:pStyle w:val="TOC3"/>
        <w:tabs>
          <w:tab w:val="left" w:pos="1320"/>
          <w:tab w:val="right" w:leader="dot" w:pos="9350"/>
        </w:tabs>
        <w:rPr>
          <w:del w:id="1191" w:author="TinTin Kalaw" w:date="2014-08-19T08:26:00Z"/>
          <w:rFonts w:asciiTheme="minorHAnsi" w:eastAsiaTheme="minorEastAsia" w:hAnsiTheme="minorHAnsi" w:cstheme="minorBidi"/>
          <w:noProof/>
          <w:sz w:val="22"/>
          <w:szCs w:val="22"/>
        </w:rPr>
      </w:pPr>
      <w:del w:id="1192" w:author="TinTin Kalaw" w:date="2014-08-19T08:26:00Z">
        <w:r w:rsidRPr="00497EF3" w:rsidDel="006F08F4">
          <w:rPr>
            <w:rStyle w:val="Hyperlink"/>
            <w:noProof/>
            <w14:scene3d>
              <w14:camera w14:prst="orthographicFront"/>
              <w14:lightRig w14:rig="threePt" w14:dir="t">
                <w14:rot w14:lat="0" w14:lon="0" w14:rev="0"/>
              </w14:lightRig>
            </w14:scene3d>
          </w:rPr>
          <w:delText>3.5.2</w:delText>
        </w:r>
        <w:r w:rsidDel="006F08F4">
          <w:rPr>
            <w:rFonts w:asciiTheme="minorHAnsi" w:eastAsiaTheme="minorEastAsia" w:hAnsiTheme="minorHAnsi" w:cstheme="minorBidi"/>
            <w:noProof/>
            <w:sz w:val="22"/>
            <w:szCs w:val="22"/>
          </w:rPr>
          <w:tab/>
        </w:r>
        <w:r w:rsidRPr="00497EF3" w:rsidDel="006F08F4">
          <w:rPr>
            <w:rStyle w:val="Hyperlink"/>
            <w:noProof/>
          </w:rPr>
          <w:delText>Kappa Statistics</w:delText>
        </w:r>
        <w:r w:rsidDel="006F08F4">
          <w:rPr>
            <w:noProof/>
            <w:webHidden/>
          </w:rPr>
          <w:tab/>
          <w:delText>3-17</w:delText>
        </w:r>
      </w:del>
    </w:p>
    <w:p w14:paraId="77F98861" w14:textId="77777777" w:rsidR="007E2298" w:rsidDel="006F08F4" w:rsidRDefault="007E2298">
      <w:pPr>
        <w:pStyle w:val="TOC2"/>
        <w:tabs>
          <w:tab w:val="left" w:pos="880"/>
          <w:tab w:val="right" w:leader="dot" w:pos="9350"/>
        </w:tabs>
        <w:rPr>
          <w:del w:id="1193" w:author="TinTin Kalaw" w:date="2014-08-19T08:26:00Z"/>
          <w:rFonts w:asciiTheme="minorHAnsi" w:eastAsiaTheme="minorEastAsia" w:hAnsiTheme="minorHAnsi" w:cstheme="minorBidi"/>
          <w:noProof/>
          <w:sz w:val="22"/>
          <w:szCs w:val="22"/>
        </w:rPr>
      </w:pPr>
      <w:del w:id="1194" w:author="TinTin Kalaw" w:date="2014-08-19T08:26:00Z">
        <w:r w:rsidRPr="00497EF3" w:rsidDel="006F08F4">
          <w:rPr>
            <w:rStyle w:val="Hyperlink"/>
            <w:noProof/>
            <w14:scene3d>
              <w14:camera w14:prst="orthographicFront"/>
              <w14:lightRig w14:rig="threePt" w14:dir="t">
                <w14:rot w14:lat="0" w14:lon="0" w14:rev="0"/>
              </w14:lightRig>
            </w14:scene3d>
          </w:rPr>
          <w:delText>3.6</w:delText>
        </w:r>
        <w:r w:rsidDel="006F08F4">
          <w:rPr>
            <w:rFonts w:asciiTheme="minorHAnsi" w:eastAsiaTheme="minorEastAsia" w:hAnsiTheme="minorHAnsi" w:cstheme="minorBidi"/>
            <w:noProof/>
            <w:sz w:val="22"/>
            <w:szCs w:val="22"/>
          </w:rPr>
          <w:tab/>
        </w:r>
        <w:r w:rsidRPr="00497EF3" w:rsidDel="006F08F4">
          <w:rPr>
            <w:rStyle w:val="Hyperlink"/>
            <w:noProof/>
          </w:rPr>
          <w:delText>Ontology</w:delText>
        </w:r>
        <w:r w:rsidDel="006F08F4">
          <w:rPr>
            <w:noProof/>
            <w:webHidden/>
          </w:rPr>
          <w:tab/>
          <w:delText>3-17</w:delText>
        </w:r>
      </w:del>
    </w:p>
    <w:p w14:paraId="3AF1F32A" w14:textId="77777777" w:rsidR="007E2298" w:rsidDel="006F08F4" w:rsidRDefault="007E2298">
      <w:pPr>
        <w:pStyle w:val="TOC2"/>
        <w:tabs>
          <w:tab w:val="left" w:pos="880"/>
          <w:tab w:val="right" w:leader="dot" w:pos="9350"/>
        </w:tabs>
        <w:rPr>
          <w:del w:id="1195" w:author="TinTin Kalaw" w:date="2014-08-19T08:26:00Z"/>
          <w:rFonts w:asciiTheme="minorHAnsi" w:eastAsiaTheme="minorEastAsia" w:hAnsiTheme="minorHAnsi" w:cstheme="minorBidi"/>
          <w:noProof/>
          <w:sz w:val="22"/>
          <w:szCs w:val="22"/>
        </w:rPr>
      </w:pPr>
      <w:del w:id="1196" w:author="TinTin Kalaw" w:date="2014-08-19T08:26:00Z">
        <w:r w:rsidRPr="00497EF3" w:rsidDel="006F08F4">
          <w:rPr>
            <w:rStyle w:val="Hyperlink"/>
            <w:noProof/>
            <w14:scene3d>
              <w14:camera w14:prst="orthographicFront"/>
              <w14:lightRig w14:rig="threePt" w14:dir="t">
                <w14:rot w14:lat="0" w14:lon="0" w14:rev="0"/>
              </w14:lightRig>
            </w14:scene3d>
          </w:rPr>
          <w:delText>3.7</w:delText>
        </w:r>
        <w:r w:rsidDel="006F08F4">
          <w:rPr>
            <w:rFonts w:asciiTheme="minorHAnsi" w:eastAsiaTheme="minorEastAsia" w:hAnsiTheme="minorHAnsi" w:cstheme="minorBidi"/>
            <w:noProof/>
            <w:sz w:val="22"/>
            <w:szCs w:val="22"/>
          </w:rPr>
          <w:tab/>
        </w:r>
        <w:r w:rsidRPr="00497EF3" w:rsidDel="006F08F4">
          <w:rPr>
            <w:rStyle w:val="Hyperlink"/>
            <w:noProof/>
          </w:rPr>
          <w:delText>Tools</w:delText>
        </w:r>
        <w:r w:rsidDel="006F08F4">
          <w:rPr>
            <w:noProof/>
            <w:webHidden/>
          </w:rPr>
          <w:tab/>
          <w:delText>3-17</w:delText>
        </w:r>
      </w:del>
    </w:p>
    <w:p w14:paraId="6F0A6AE5" w14:textId="77777777" w:rsidR="007E2298" w:rsidDel="006F08F4" w:rsidRDefault="007E2298">
      <w:pPr>
        <w:pStyle w:val="TOC3"/>
        <w:tabs>
          <w:tab w:val="left" w:pos="1320"/>
          <w:tab w:val="right" w:leader="dot" w:pos="9350"/>
        </w:tabs>
        <w:rPr>
          <w:del w:id="1197" w:author="TinTin Kalaw" w:date="2014-08-19T08:26:00Z"/>
          <w:rFonts w:asciiTheme="minorHAnsi" w:eastAsiaTheme="minorEastAsia" w:hAnsiTheme="minorHAnsi" w:cstheme="minorBidi"/>
          <w:noProof/>
          <w:sz w:val="22"/>
          <w:szCs w:val="22"/>
        </w:rPr>
      </w:pPr>
      <w:del w:id="1198" w:author="TinTin Kalaw" w:date="2014-08-19T08:26:00Z">
        <w:r w:rsidRPr="00497EF3" w:rsidDel="006F08F4">
          <w:rPr>
            <w:rStyle w:val="Hyperlink"/>
            <w:noProof/>
            <w14:scene3d>
              <w14:camera w14:prst="orthographicFront"/>
              <w14:lightRig w14:rig="threePt" w14:dir="t">
                <w14:rot w14:lat="0" w14:lon="0" w14:rev="0"/>
              </w14:lightRig>
            </w14:scene3d>
          </w:rPr>
          <w:delText>3.7.1</w:delText>
        </w:r>
        <w:r w:rsidDel="006F08F4">
          <w:rPr>
            <w:rFonts w:asciiTheme="minorHAnsi" w:eastAsiaTheme="minorEastAsia" w:hAnsiTheme="minorHAnsi" w:cstheme="minorBidi"/>
            <w:noProof/>
            <w:sz w:val="22"/>
            <w:szCs w:val="22"/>
          </w:rPr>
          <w:tab/>
        </w:r>
        <w:r w:rsidRPr="00497EF3" w:rsidDel="006F08F4">
          <w:rPr>
            <w:rStyle w:val="Hyperlink"/>
            <w:noProof/>
          </w:rPr>
          <w:delText>Apache OpenNLP (OpenNLP, 2011)</w:delText>
        </w:r>
        <w:r w:rsidDel="006F08F4">
          <w:rPr>
            <w:noProof/>
            <w:webHidden/>
          </w:rPr>
          <w:tab/>
          <w:delText>3-17</w:delText>
        </w:r>
      </w:del>
    </w:p>
    <w:p w14:paraId="7DB3CED2" w14:textId="77777777" w:rsidR="007E2298" w:rsidDel="006F08F4" w:rsidRDefault="007E2298">
      <w:pPr>
        <w:pStyle w:val="TOC3"/>
        <w:tabs>
          <w:tab w:val="left" w:pos="1320"/>
          <w:tab w:val="right" w:leader="dot" w:pos="9350"/>
        </w:tabs>
        <w:rPr>
          <w:del w:id="1199" w:author="TinTin Kalaw" w:date="2014-08-19T08:26:00Z"/>
          <w:rFonts w:asciiTheme="minorHAnsi" w:eastAsiaTheme="minorEastAsia" w:hAnsiTheme="minorHAnsi" w:cstheme="minorBidi"/>
          <w:noProof/>
          <w:sz w:val="22"/>
          <w:szCs w:val="22"/>
        </w:rPr>
      </w:pPr>
      <w:del w:id="1200" w:author="TinTin Kalaw" w:date="2014-08-19T08:26:00Z">
        <w:r w:rsidRPr="00497EF3" w:rsidDel="006F08F4">
          <w:rPr>
            <w:rStyle w:val="Hyperlink"/>
            <w:noProof/>
            <w14:scene3d>
              <w14:camera w14:prst="orthographicFront"/>
              <w14:lightRig w14:rig="threePt" w14:dir="t">
                <w14:rot w14:lat="0" w14:lon="0" w14:rev="0"/>
              </w14:lightRig>
            </w14:scene3d>
          </w:rPr>
          <w:delText>3.7.2</w:delText>
        </w:r>
        <w:r w:rsidDel="006F08F4">
          <w:rPr>
            <w:rFonts w:asciiTheme="minorHAnsi" w:eastAsiaTheme="minorEastAsia" w:hAnsiTheme="minorHAnsi" w:cstheme="minorBidi"/>
            <w:noProof/>
            <w:sz w:val="22"/>
            <w:szCs w:val="22"/>
          </w:rPr>
          <w:tab/>
        </w:r>
        <w:r w:rsidRPr="00497EF3" w:rsidDel="006F08F4">
          <w:rPr>
            <w:rStyle w:val="Hyperlink"/>
            <w:noProof/>
          </w:rPr>
          <w:delText>ANNIE (Cunningham et al., 2002)</w:delText>
        </w:r>
        <w:r w:rsidDel="006F08F4">
          <w:rPr>
            <w:noProof/>
            <w:webHidden/>
          </w:rPr>
          <w:tab/>
          <w:delText>3-19</w:delText>
        </w:r>
      </w:del>
    </w:p>
    <w:p w14:paraId="76124366" w14:textId="77777777" w:rsidR="007E2298" w:rsidDel="006F08F4" w:rsidRDefault="007E2298">
      <w:pPr>
        <w:pStyle w:val="TOC3"/>
        <w:tabs>
          <w:tab w:val="left" w:pos="1320"/>
          <w:tab w:val="right" w:leader="dot" w:pos="9350"/>
        </w:tabs>
        <w:rPr>
          <w:del w:id="1201" w:author="TinTin Kalaw" w:date="2014-08-19T08:26:00Z"/>
          <w:rFonts w:asciiTheme="minorHAnsi" w:eastAsiaTheme="minorEastAsia" w:hAnsiTheme="minorHAnsi" w:cstheme="minorBidi"/>
          <w:noProof/>
          <w:sz w:val="22"/>
          <w:szCs w:val="22"/>
        </w:rPr>
      </w:pPr>
      <w:del w:id="1202" w:author="TinTin Kalaw" w:date="2014-08-19T08:26:00Z">
        <w:r w:rsidRPr="00497EF3" w:rsidDel="006F08F4">
          <w:rPr>
            <w:rStyle w:val="Hyperlink"/>
            <w:noProof/>
            <w14:scene3d>
              <w14:camera w14:prst="orthographicFront"/>
              <w14:lightRig w14:rig="threePt" w14:dir="t">
                <w14:rot w14:lat="0" w14:lon="0" w14:rev="0"/>
              </w14:lightRig>
            </w14:scene3d>
          </w:rPr>
          <w:delText>3.7.3</w:delText>
        </w:r>
        <w:r w:rsidDel="006F08F4">
          <w:rPr>
            <w:rFonts w:asciiTheme="minorHAnsi" w:eastAsiaTheme="minorEastAsia" w:hAnsiTheme="minorHAnsi" w:cstheme="minorBidi"/>
            <w:noProof/>
            <w:sz w:val="22"/>
            <w:szCs w:val="22"/>
          </w:rPr>
          <w:tab/>
        </w:r>
        <w:r w:rsidRPr="00497EF3" w:rsidDel="006F08F4">
          <w:rPr>
            <w:rStyle w:val="Hyperlink"/>
            <w:noProof/>
          </w:rPr>
          <w:delText>Twitter NLP Tools (Ritter et al., 2011)</w:delText>
        </w:r>
        <w:r w:rsidDel="006F08F4">
          <w:rPr>
            <w:noProof/>
            <w:webHidden/>
          </w:rPr>
          <w:tab/>
          <w:delText>3-20</w:delText>
        </w:r>
      </w:del>
    </w:p>
    <w:p w14:paraId="35B09CA9" w14:textId="77777777" w:rsidR="007E2298" w:rsidDel="006F08F4" w:rsidRDefault="007E2298">
      <w:pPr>
        <w:pStyle w:val="TOC3"/>
        <w:tabs>
          <w:tab w:val="left" w:pos="1320"/>
          <w:tab w:val="right" w:leader="dot" w:pos="9350"/>
        </w:tabs>
        <w:rPr>
          <w:del w:id="1203" w:author="TinTin Kalaw" w:date="2014-08-19T08:26:00Z"/>
          <w:rFonts w:asciiTheme="minorHAnsi" w:eastAsiaTheme="minorEastAsia" w:hAnsiTheme="minorHAnsi" w:cstheme="minorBidi"/>
          <w:noProof/>
          <w:sz w:val="22"/>
          <w:szCs w:val="22"/>
        </w:rPr>
      </w:pPr>
      <w:del w:id="1204" w:author="TinTin Kalaw" w:date="2014-08-19T08:26:00Z">
        <w:r w:rsidRPr="00497EF3" w:rsidDel="006F08F4">
          <w:rPr>
            <w:rStyle w:val="Hyperlink"/>
            <w:noProof/>
            <w14:scene3d>
              <w14:camera w14:prst="orthographicFront"/>
              <w14:lightRig w14:rig="threePt" w14:dir="t">
                <w14:rot w14:lat="0" w14:lon="0" w14:rev="0"/>
              </w14:lightRig>
            </w14:scene3d>
          </w:rPr>
          <w:delText>3.7.4</w:delText>
        </w:r>
        <w:r w:rsidDel="006F08F4">
          <w:rPr>
            <w:rFonts w:asciiTheme="minorHAnsi" w:eastAsiaTheme="minorEastAsia" w:hAnsiTheme="minorHAnsi" w:cstheme="minorBidi"/>
            <w:noProof/>
            <w:sz w:val="22"/>
            <w:szCs w:val="22"/>
          </w:rPr>
          <w:tab/>
        </w:r>
        <w:r w:rsidRPr="00497EF3" w:rsidDel="006F08F4">
          <w:rPr>
            <w:rStyle w:val="Hyperlink"/>
            <w:noProof/>
          </w:rPr>
          <w:delText>Weka (</w:delText>
        </w:r>
        <w:r w:rsidRPr="006E6440" w:rsidDel="006F08F4">
          <w:rPr>
            <w:rStyle w:val="Hyperlink"/>
            <w:noProof/>
          </w:rPr>
          <w:delText>Weka 3, n.d.)</w:delText>
        </w:r>
        <w:r w:rsidDel="006F08F4">
          <w:rPr>
            <w:noProof/>
            <w:webHidden/>
          </w:rPr>
          <w:tab/>
          <w:delText>3-21</w:delText>
        </w:r>
      </w:del>
    </w:p>
    <w:p w14:paraId="5376DBEE" w14:textId="77777777" w:rsidR="007E2298" w:rsidDel="006F08F4" w:rsidRDefault="007E2298">
      <w:pPr>
        <w:pStyle w:val="TOC3"/>
        <w:tabs>
          <w:tab w:val="left" w:pos="1320"/>
          <w:tab w:val="right" w:leader="dot" w:pos="9350"/>
        </w:tabs>
        <w:rPr>
          <w:del w:id="1205" w:author="TinTin Kalaw" w:date="2014-08-19T08:26:00Z"/>
          <w:rFonts w:asciiTheme="minorHAnsi" w:eastAsiaTheme="minorEastAsia" w:hAnsiTheme="minorHAnsi" w:cstheme="minorBidi"/>
          <w:noProof/>
          <w:sz w:val="22"/>
          <w:szCs w:val="22"/>
        </w:rPr>
      </w:pPr>
      <w:del w:id="1206" w:author="TinTin Kalaw" w:date="2014-08-19T08:26:00Z">
        <w:r w:rsidRPr="00497EF3" w:rsidDel="006F08F4">
          <w:rPr>
            <w:rStyle w:val="Hyperlink"/>
            <w:noProof/>
            <w14:scene3d>
              <w14:camera w14:prst="orthographicFront"/>
              <w14:lightRig w14:rig="threePt" w14:dir="t">
                <w14:rot w14:lat="0" w14:lon="0" w14:rev="0"/>
              </w14:lightRig>
            </w14:scene3d>
          </w:rPr>
          <w:delText>3.7.5</w:delText>
        </w:r>
        <w:r w:rsidDel="006F08F4">
          <w:rPr>
            <w:rFonts w:asciiTheme="minorHAnsi" w:eastAsiaTheme="minorEastAsia" w:hAnsiTheme="minorHAnsi" w:cstheme="minorBidi"/>
            <w:noProof/>
            <w:sz w:val="22"/>
            <w:szCs w:val="22"/>
          </w:rPr>
          <w:tab/>
        </w:r>
        <w:r w:rsidRPr="00497EF3" w:rsidDel="006F08F4">
          <w:rPr>
            <w:rStyle w:val="Hyperlink"/>
            <w:noProof/>
          </w:rPr>
          <w:delText>TwitIE (Bontcheva et al., 2013)</w:delText>
        </w:r>
        <w:r w:rsidDel="006F08F4">
          <w:rPr>
            <w:noProof/>
            <w:webHidden/>
          </w:rPr>
          <w:tab/>
          <w:delText>3-21</w:delText>
        </w:r>
      </w:del>
    </w:p>
    <w:p w14:paraId="11E01FD1" w14:textId="77777777" w:rsidR="007E2298" w:rsidDel="006F08F4" w:rsidRDefault="007E2298">
      <w:pPr>
        <w:pStyle w:val="TOC3"/>
        <w:tabs>
          <w:tab w:val="left" w:pos="1320"/>
          <w:tab w:val="right" w:leader="dot" w:pos="9350"/>
        </w:tabs>
        <w:rPr>
          <w:del w:id="1207" w:author="TinTin Kalaw" w:date="2014-08-19T08:26:00Z"/>
          <w:rFonts w:asciiTheme="minorHAnsi" w:eastAsiaTheme="minorEastAsia" w:hAnsiTheme="minorHAnsi" w:cstheme="minorBidi"/>
          <w:noProof/>
          <w:sz w:val="22"/>
          <w:szCs w:val="22"/>
        </w:rPr>
      </w:pPr>
      <w:del w:id="1208" w:author="TinTin Kalaw" w:date="2014-08-19T08:26:00Z">
        <w:r w:rsidRPr="00497EF3" w:rsidDel="006F08F4">
          <w:rPr>
            <w:rStyle w:val="Hyperlink"/>
            <w:noProof/>
            <w14:scene3d>
              <w14:camera w14:prst="orthographicFront"/>
              <w14:lightRig w14:rig="threePt" w14:dir="t">
                <w14:rot w14:lat="0" w14:lon="0" w14:rev="0"/>
              </w14:lightRig>
            </w14:scene3d>
          </w:rPr>
          <w:delText>3.7.6</w:delText>
        </w:r>
        <w:r w:rsidDel="006F08F4">
          <w:rPr>
            <w:rFonts w:asciiTheme="minorHAnsi" w:eastAsiaTheme="minorEastAsia" w:hAnsiTheme="minorHAnsi" w:cstheme="minorBidi"/>
            <w:noProof/>
            <w:sz w:val="22"/>
            <w:szCs w:val="22"/>
          </w:rPr>
          <w:tab/>
        </w:r>
        <w:r w:rsidRPr="00497EF3" w:rsidDel="006F08F4">
          <w:rPr>
            <w:rStyle w:val="Hyperlink"/>
            <w:noProof/>
          </w:rPr>
          <w:delText>OWL API (Horridge &amp; Bechhoffer, 2011)</w:delText>
        </w:r>
        <w:r w:rsidDel="006F08F4">
          <w:rPr>
            <w:noProof/>
            <w:webHidden/>
          </w:rPr>
          <w:tab/>
          <w:delText>3-22</w:delText>
        </w:r>
      </w:del>
    </w:p>
    <w:p w14:paraId="5E314D0C" w14:textId="77777777" w:rsidR="007E2298" w:rsidDel="006F08F4" w:rsidRDefault="007E2298">
      <w:pPr>
        <w:pStyle w:val="TOC3"/>
        <w:tabs>
          <w:tab w:val="left" w:pos="1320"/>
          <w:tab w:val="right" w:leader="dot" w:pos="9350"/>
        </w:tabs>
        <w:rPr>
          <w:del w:id="1209" w:author="TinTin Kalaw" w:date="2014-08-19T08:26:00Z"/>
          <w:rFonts w:asciiTheme="minorHAnsi" w:eastAsiaTheme="minorEastAsia" w:hAnsiTheme="minorHAnsi" w:cstheme="minorBidi"/>
          <w:noProof/>
          <w:sz w:val="22"/>
          <w:szCs w:val="22"/>
        </w:rPr>
      </w:pPr>
      <w:del w:id="1210" w:author="TinTin Kalaw" w:date="2014-08-19T08:26:00Z">
        <w:r w:rsidRPr="00497EF3" w:rsidDel="006F08F4">
          <w:rPr>
            <w:rStyle w:val="Hyperlink"/>
            <w:noProof/>
            <w14:scene3d>
              <w14:camera w14:prst="orthographicFront"/>
              <w14:lightRig w14:rig="threePt" w14:dir="t">
                <w14:rot w14:lat="0" w14:lon="0" w14:rev="0"/>
              </w14:lightRig>
            </w14:scene3d>
          </w:rPr>
          <w:delText>3.7.7</w:delText>
        </w:r>
        <w:r w:rsidDel="006F08F4">
          <w:rPr>
            <w:rFonts w:asciiTheme="minorHAnsi" w:eastAsiaTheme="minorEastAsia" w:hAnsiTheme="minorHAnsi" w:cstheme="minorBidi"/>
            <w:noProof/>
            <w:sz w:val="22"/>
            <w:szCs w:val="22"/>
          </w:rPr>
          <w:tab/>
        </w:r>
        <w:r w:rsidRPr="00497EF3" w:rsidDel="006F08F4">
          <w:rPr>
            <w:rStyle w:val="Hyperlink"/>
            <w:noProof/>
          </w:rPr>
          <w:delText>ArkNLP (Gimpel et al., 2011)</w:delText>
        </w:r>
        <w:r w:rsidDel="006F08F4">
          <w:rPr>
            <w:noProof/>
            <w:webHidden/>
          </w:rPr>
          <w:tab/>
          <w:delText>3-22</w:delText>
        </w:r>
      </w:del>
    </w:p>
    <w:p w14:paraId="2465A113" w14:textId="77777777" w:rsidR="007E2298" w:rsidDel="006F08F4" w:rsidRDefault="007E2298">
      <w:pPr>
        <w:pStyle w:val="TOC1"/>
        <w:tabs>
          <w:tab w:val="left" w:pos="660"/>
          <w:tab w:val="right" w:leader="dot" w:pos="9350"/>
        </w:tabs>
        <w:rPr>
          <w:del w:id="1211" w:author="TinTin Kalaw" w:date="2014-08-19T08:26:00Z"/>
          <w:rFonts w:asciiTheme="minorHAnsi" w:eastAsiaTheme="minorEastAsia" w:hAnsiTheme="minorHAnsi" w:cstheme="minorBidi"/>
          <w:noProof/>
          <w:sz w:val="22"/>
          <w:szCs w:val="22"/>
        </w:rPr>
      </w:pPr>
      <w:del w:id="1212" w:author="TinTin Kalaw" w:date="2014-08-19T08:26:00Z">
        <w:r w:rsidRPr="00497EF3" w:rsidDel="006F08F4">
          <w:rPr>
            <w:rStyle w:val="Hyperlink"/>
            <w:noProof/>
          </w:rPr>
          <w:delText>4.0</w:delText>
        </w:r>
        <w:r w:rsidDel="006F08F4">
          <w:rPr>
            <w:rFonts w:asciiTheme="minorHAnsi" w:eastAsiaTheme="minorEastAsia" w:hAnsiTheme="minorHAnsi" w:cstheme="minorBidi"/>
            <w:noProof/>
            <w:sz w:val="22"/>
            <w:szCs w:val="22"/>
          </w:rPr>
          <w:tab/>
        </w:r>
        <w:r w:rsidRPr="00497EF3" w:rsidDel="006F08F4">
          <w:rPr>
            <w:rStyle w:val="Hyperlink"/>
            <w:noProof/>
          </w:rPr>
          <w:delText>The FILIET System</w:delText>
        </w:r>
        <w:r w:rsidDel="006F08F4">
          <w:rPr>
            <w:noProof/>
            <w:webHidden/>
          </w:rPr>
          <w:tab/>
          <w:delText>4-23</w:delText>
        </w:r>
      </w:del>
    </w:p>
    <w:p w14:paraId="69E115F7" w14:textId="77777777" w:rsidR="007E2298" w:rsidDel="006F08F4" w:rsidRDefault="007E2298">
      <w:pPr>
        <w:pStyle w:val="TOC2"/>
        <w:tabs>
          <w:tab w:val="left" w:pos="880"/>
          <w:tab w:val="right" w:leader="dot" w:pos="9350"/>
        </w:tabs>
        <w:rPr>
          <w:del w:id="1213" w:author="TinTin Kalaw" w:date="2014-08-19T08:26:00Z"/>
          <w:rFonts w:asciiTheme="minorHAnsi" w:eastAsiaTheme="minorEastAsia" w:hAnsiTheme="minorHAnsi" w:cstheme="minorBidi"/>
          <w:noProof/>
          <w:sz w:val="22"/>
          <w:szCs w:val="22"/>
        </w:rPr>
      </w:pPr>
      <w:del w:id="1214" w:author="TinTin Kalaw" w:date="2014-08-19T08:26:00Z">
        <w:r w:rsidRPr="00497EF3" w:rsidDel="006F08F4">
          <w:rPr>
            <w:rStyle w:val="Hyperlink"/>
            <w:noProof/>
            <w14:scene3d>
              <w14:camera w14:prst="orthographicFront"/>
              <w14:lightRig w14:rig="threePt" w14:dir="t">
                <w14:rot w14:lat="0" w14:lon="0" w14:rev="0"/>
              </w14:lightRig>
            </w14:scene3d>
          </w:rPr>
          <w:delText>4.1</w:delText>
        </w:r>
        <w:r w:rsidDel="006F08F4">
          <w:rPr>
            <w:rFonts w:asciiTheme="minorHAnsi" w:eastAsiaTheme="minorEastAsia" w:hAnsiTheme="minorHAnsi" w:cstheme="minorBidi"/>
            <w:noProof/>
            <w:sz w:val="22"/>
            <w:szCs w:val="22"/>
          </w:rPr>
          <w:tab/>
        </w:r>
        <w:r w:rsidRPr="00497EF3" w:rsidDel="006F08F4">
          <w:rPr>
            <w:rStyle w:val="Hyperlink"/>
            <w:noProof/>
          </w:rPr>
          <w:delText>System Overview</w:delText>
        </w:r>
        <w:r w:rsidDel="006F08F4">
          <w:rPr>
            <w:noProof/>
            <w:webHidden/>
          </w:rPr>
          <w:tab/>
          <w:delText>4-23</w:delText>
        </w:r>
      </w:del>
    </w:p>
    <w:p w14:paraId="7B148A2E" w14:textId="77777777" w:rsidR="007E2298" w:rsidDel="006F08F4" w:rsidRDefault="007E2298">
      <w:pPr>
        <w:pStyle w:val="TOC2"/>
        <w:tabs>
          <w:tab w:val="left" w:pos="880"/>
          <w:tab w:val="right" w:leader="dot" w:pos="9350"/>
        </w:tabs>
        <w:rPr>
          <w:del w:id="1215" w:author="TinTin Kalaw" w:date="2014-08-19T08:26:00Z"/>
          <w:rFonts w:asciiTheme="minorHAnsi" w:eastAsiaTheme="minorEastAsia" w:hAnsiTheme="minorHAnsi" w:cstheme="minorBidi"/>
          <w:noProof/>
          <w:sz w:val="22"/>
          <w:szCs w:val="22"/>
        </w:rPr>
      </w:pPr>
      <w:del w:id="1216" w:author="TinTin Kalaw" w:date="2014-08-19T08:26:00Z">
        <w:r w:rsidRPr="00497EF3" w:rsidDel="006F08F4">
          <w:rPr>
            <w:rStyle w:val="Hyperlink"/>
            <w:noProof/>
            <w14:scene3d>
              <w14:camera w14:prst="orthographicFront"/>
              <w14:lightRig w14:rig="threePt" w14:dir="t">
                <w14:rot w14:lat="0" w14:lon="0" w14:rev="0"/>
              </w14:lightRig>
            </w14:scene3d>
          </w:rPr>
          <w:delText>4.2</w:delText>
        </w:r>
        <w:r w:rsidDel="006F08F4">
          <w:rPr>
            <w:rFonts w:asciiTheme="minorHAnsi" w:eastAsiaTheme="minorEastAsia" w:hAnsiTheme="minorHAnsi" w:cstheme="minorBidi"/>
            <w:noProof/>
            <w:sz w:val="22"/>
            <w:szCs w:val="22"/>
          </w:rPr>
          <w:tab/>
        </w:r>
        <w:r w:rsidRPr="00497EF3" w:rsidDel="006F08F4">
          <w:rPr>
            <w:rStyle w:val="Hyperlink"/>
            <w:noProof/>
          </w:rPr>
          <w:delText>System Objectives</w:delText>
        </w:r>
        <w:r w:rsidDel="006F08F4">
          <w:rPr>
            <w:noProof/>
            <w:webHidden/>
          </w:rPr>
          <w:tab/>
          <w:delText>4-23</w:delText>
        </w:r>
      </w:del>
    </w:p>
    <w:p w14:paraId="5E0604AA" w14:textId="77777777" w:rsidR="007E2298" w:rsidDel="006F08F4" w:rsidRDefault="007E2298">
      <w:pPr>
        <w:pStyle w:val="TOC3"/>
        <w:tabs>
          <w:tab w:val="left" w:pos="1320"/>
          <w:tab w:val="right" w:leader="dot" w:pos="9350"/>
        </w:tabs>
        <w:rPr>
          <w:del w:id="1217" w:author="TinTin Kalaw" w:date="2014-08-19T08:26:00Z"/>
          <w:rFonts w:asciiTheme="minorHAnsi" w:eastAsiaTheme="minorEastAsia" w:hAnsiTheme="minorHAnsi" w:cstheme="minorBidi"/>
          <w:noProof/>
          <w:sz w:val="22"/>
          <w:szCs w:val="22"/>
        </w:rPr>
      </w:pPr>
      <w:del w:id="1218" w:author="TinTin Kalaw" w:date="2014-08-19T08:26:00Z">
        <w:r w:rsidRPr="00497EF3" w:rsidDel="006F08F4">
          <w:rPr>
            <w:rStyle w:val="Hyperlink"/>
            <w:noProof/>
            <w14:scene3d>
              <w14:camera w14:prst="orthographicFront"/>
              <w14:lightRig w14:rig="threePt" w14:dir="t">
                <w14:rot w14:lat="0" w14:lon="0" w14:rev="0"/>
              </w14:lightRig>
            </w14:scene3d>
          </w:rPr>
          <w:delText>4.2.1</w:delText>
        </w:r>
        <w:r w:rsidDel="006F08F4">
          <w:rPr>
            <w:rFonts w:asciiTheme="minorHAnsi" w:eastAsiaTheme="minorEastAsia" w:hAnsiTheme="minorHAnsi" w:cstheme="minorBidi"/>
            <w:noProof/>
            <w:sz w:val="22"/>
            <w:szCs w:val="22"/>
          </w:rPr>
          <w:tab/>
        </w:r>
        <w:r w:rsidRPr="00497EF3" w:rsidDel="006F08F4">
          <w:rPr>
            <w:rStyle w:val="Hyperlink"/>
            <w:noProof/>
          </w:rPr>
          <w:delText>General Objective</w:delText>
        </w:r>
        <w:r w:rsidDel="006F08F4">
          <w:rPr>
            <w:noProof/>
            <w:webHidden/>
          </w:rPr>
          <w:tab/>
          <w:delText>4-23</w:delText>
        </w:r>
      </w:del>
    </w:p>
    <w:p w14:paraId="27EDD4A3" w14:textId="77777777" w:rsidR="007E2298" w:rsidDel="006F08F4" w:rsidRDefault="007E2298">
      <w:pPr>
        <w:pStyle w:val="TOC3"/>
        <w:tabs>
          <w:tab w:val="left" w:pos="1320"/>
          <w:tab w:val="right" w:leader="dot" w:pos="9350"/>
        </w:tabs>
        <w:rPr>
          <w:del w:id="1219" w:author="TinTin Kalaw" w:date="2014-08-19T08:26:00Z"/>
          <w:rFonts w:asciiTheme="minorHAnsi" w:eastAsiaTheme="minorEastAsia" w:hAnsiTheme="minorHAnsi" w:cstheme="minorBidi"/>
          <w:noProof/>
          <w:sz w:val="22"/>
          <w:szCs w:val="22"/>
        </w:rPr>
      </w:pPr>
      <w:del w:id="1220" w:author="TinTin Kalaw" w:date="2014-08-19T08:26:00Z">
        <w:r w:rsidRPr="00497EF3" w:rsidDel="006F08F4">
          <w:rPr>
            <w:rStyle w:val="Hyperlink"/>
            <w:noProof/>
            <w14:scene3d>
              <w14:camera w14:prst="orthographicFront"/>
              <w14:lightRig w14:rig="threePt" w14:dir="t">
                <w14:rot w14:lat="0" w14:lon="0" w14:rev="0"/>
              </w14:lightRig>
            </w14:scene3d>
          </w:rPr>
          <w:delText>4.2.2</w:delText>
        </w:r>
        <w:r w:rsidDel="006F08F4">
          <w:rPr>
            <w:rFonts w:asciiTheme="minorHAnsi" w:eastAsiaTheme="minorEastAsia" w:hAnsiTheme="minorHAnsi" w:cstheme="minorBidi"/>
            <w:noProof/>
            <w:sz w:val="22"/>
            <w:szCs w:val="22"/>
          </w:rPr>
          <w:tab/>
        </w:r>
        <w:r w:rsidRPr="00497EF3" w:rsidDel="006F08F4">
          <w:rPr>
            <w:rStyle w:val="Hyperlink"/>
            <w:noProof/>
          </w:rPr>
          <w:delText>Specific Objectives</w:delText>
        </w:r>
        <w:r w:rsidDel="006F08F4">
          <w:rPr>
            <w:noProof/>
            <w:webHidden/>
          </w:rPr>
          <w:tab/>
          <w:delText>4-23</w:delText>
        </w:r>
      </w:del>
    </w:p>
    <w:p w14:paraId="6A0333C0" w14:textId="77777777" w:rsidR="007E2298" w:rsidDel="006F08F4" w:rsidRDefault="007E2298">
      <w:pPr>
        <w:pStyle w:val="TOC2"/>
        <w:tabs>
          <w:tab w:val="left" w:pos="880"/>
          <w:tab w:val="right" w:leader="dot" w:pos="9350"/>
        </w:tabs>
        <w:rPr>
          <w:del w:id="1221" w:author="TinTin Kalaw" w:date="2014-08-19T08:26:00Z"/>
          <w:rFonts w:asciiTheme="minorHAnsi" w:eastAsiaTheme="minorEastAsia" w:hAnsiTheme="minorHAnsi" w:cstheme="minorBidi"/>
          <w:noProof/>
          <w:sz w:val="22"/>
          <w:szCs w:val="22"/>
        </w:rPr>
      </w:pPr>
      <w:del w:id="1222" w:author="TinTin Kalaw" w:date="2014-08-19T08:26:00Z">
        <w:r w:rsidRPr="00497EF3" w:rsidDel="006F08F4">
          <w:rPr>
            <w:rStyle w:val="Hyperlink"/>
            <w:noProof/>
            <w14:scene3d>
              <w14:camera w14:prst="orthographicFront"/>
              <w14:lightRig w14:rig="threePt" w14:dir="t">
                <w14:rot w14:lat="0" w14:lon="0" w14:rev="0"/>
              </w14:lightRig>
            </w14:scene3d>
          </w:rPr>
          <w:delText>4.3</w:delText>
        </w:r>
        <w:r w:rsidDel="006F08F4">
          <w:rPr>
            <w:rFonts w:asciiTheme="minorHAnsi" w:eastAsiaTheme="minorEastAsia" w:hAnsiTheme="minorHAnsi" w:cstheme="minorBidi"/>
            <w:noProof/>
            <w:sz w:val="22"/>
            <w:szCs w:val="22"/>
          </w:rPr>
          <w:tab/>
        </w:r>
        <w:r w:rsidRPr="00497EF3" w:rsidDel="006F08F4">
          <w:rPr>
            <w:rStyle w:val="Hyperlink"/>
            <w:noProof/>
          </w:rPr>
          <w:delText>System Scope and Limitations</w:delText>
        </w:r>
        <w:r w:rsidDel="006F08F4">
          <w:rPr>
            <w:noProof/>
            <w:webHidden/>
          </w:rPr>
          <w:tab/>
          <w:delText>4-23</w:delText>
        </w:r>
      </w:del>
    </w:p>
    <w:p w14:paraId="17E531FB" w14:textId="77777777" w:rsidR="007E2298" w:rsidDel="006F08F4" w:rsidRDefault="007E2298">
      <w:pPr>
        <w:pStyle w:val="TOC2"/>
        <w:tabs>
          <w:tab w:val="left" w:pos="880"/>
          <w:tab w:val="right" w:leader="dot" w:pos="9350"/>
        </w:tabs>
        <w:rPr>
          <w:del w:id="1223" w:author="TinTin Kalaw" w:date="2014-08-19T08:26:00Z"/>
          <w:rFonts w:asciiTheme="minorHAnsi" w:eastAsiaTheme="minorEastAsia" w:hAnsiTheme="minorHAnsi" w:cstheme="minorBidi"/>
          <w:noProof/>
          <w:sz w:val="22"/>
          <w:szCs w:val="22"/>
        </w:rPr>
      </w:pPr>
      <w:del w:id="1224" w:author="TinTin Kalaw" w:date="2014-08-19T08:26:00Z">
        <w:r w:rsidRPr="00497EF3" w:rsidDel="006F08F4">
          <w:rPr>
            <w:rStyle w:val="Hyperlink"/>
            <w:noProof/>
            <w14:scene3d>
              <w14:camera w14:prst="orthographicFront"/>
              <w14:lightRig w14:rig="threePt" w14:dir="t">
                <w14:rot w14:lat="0" w14:lon="0" w14:rev="0"/>
              </w14:lightRig>
            </w14:scene3d>
          </w:rPr>
          <w:delText>4.4</w:delText>
        </w:r>
        <w:r w:rsidDel="006F08F4">
          <w:rPr>
            <w:rFonts w:asciiTheme="minorHAnsi" w:eastAsiaTheme="minorEastAsia" w:hAnsiTheme="minorHAnsi" w:cstheme="minorBidi"/>
            <w:noProof/>
            <w:sz w:val="22"/>
            <w:szCs w:val="22"/>
          </w:rPr>
          <w:tab/>
        </w:r>
        <w:r w:rsidRPr="00497EF3" w:rsidDel="006F08F4">
          <w:rPr>
            <w:rStyle w:val="Hyperlink"/>
            <w:noProof/>
          </w:rPr>
          <w:delText>Architectural Design</w:delText>
        </w:r>
        <w:r w:rsidDel="006F08F4">
          <w:rPr>
            <w:noProof/>
            <w:webHidden/>
          </w:rPr>
          <w:tab/>
          <w:delText>4-25</w:delText>
        </w:r>
      </w:del>
    </w:p>
    <w:p w14:paraId="4EBB2CDF" w14:textId="77777777" w:rsidR="007E2298" w:rsidDel="006F08F4" w:rsidRDefault="007E2298">
      <w:pPr>
        <w:pStyle w:val="TOC3"/>
        <w:tabs>
          <w:tab w:val="left" w:pos="1320"/>
          <w:tab w:val="right" w:leader="dot" w:pos="9350"/>
        </w:tabs>
        <w:rPr>
          <w:del w:id="1225" w:author="TinTin Kalaw" w:date="2014-08-19T08:26:00Z"/>
          <w:rFonts w:asciiTheme="minorHAnsi" w:eastAsiaTheme="minorEastAsia" w:hAnsiTheme="minorHAnsi" w:cstheme="minorBidi"/>
          <w:noProof/>
          <w:sz w:val="22"/>
          <w:szCs w:val="22"/>
        </w:rPr>
      </w:pPr>
      <w:del w:id="1226" w:author="TinTin Kalaw" w:date="2014-08-19T08:26:00Z">
        <w:r w:rsidRPr="00497EF3" w:rsidDel="006F08F4">
          <w:rPr>
            <w:rStyle w:val="Hyperlink"/>
            <w:noProof/>
            <w14:scene3d>
              <w14:camera w14:prst="orthographicFront"/>
              <w14:lightRig w14:rig="threePt" w14:dir="t">
                <w14:rot w14:lat="0" w14:lon="0" w14:rev="0"/>
              </w14:lightRig>
            </w14:scene3d>
          </w:rPr>
          <w:delText>4.4.1</w:delText>
        </w:r>
        <w:r w:rsidDel="006F08F4">
          <w:rPr>
            <w:rFonts w:asciiTheme="minorHAnsi" w:eastAsiaTheme="minorEastAsia" w:hAnsiTheme="minorHAnsi" w:cstheme="minorBidi"/>
            <w:noProof/>
            <w:sz w:val="22"/>
            <w:szCs w:val="22"/>
          </w:rPr>
          <w:tab/>
        </w:r>
        <w:r w:rsidRPr="00497EF3" w:rsidDel="006F08F4">
          <w:rPr>
            <w:rStyle w:val="Hyperlink"/>
            <w:noProof/>
          </w:rPr>
          <w:delText>Data Source</w:delText>
        </w:r>
        <w:r w:rsidDel="006F08F4">
          <w:rPr>
            <w:noProof/>
            <w:webHidden/>
          </w:rPr>
          <w:tab/>
          <w:delText>4-26</w:delText>
        </w:r>
      </w:del>
    </w:p>
    <w:p w14:paraId="7DB533CF" w14:textId="77777777" w:rsidR="007E2298" w:rsidDel="006F08F4" w:rsidRDefault="007E2298">
      <w:pPr>
        <w:pStyle w:val="TOC3"/>
        <w:tabs>
          <w:tab w:val="left" w:pos="1320"/>
          <w:tab w:val="right" w:leader="dot" w:pos="9350"/>
        </w:tabs>
        <w:rPr>
          <w:del w:id="1227" w:author="TinTin Kalaw" w:date="2014-08-19T08:26:00Z"/>
          <w:rFonts w:asciiTheme="minorHAnsi" w:eastAsiaTheme="minorEastAsia" w:hAnsiTheme="minorHAnsi" w:cstheme="minorBidi"/>
          <w:noProof/>
          <w:sz w:val="22"/>
          <w:szCs w:val="22"/>
        </w:rPr>
      </w:pPr>
      <w:del w:id="1228" w:author="TinTin Kalaw" w:date="2014-08-19T08:26:00Z">
        <w:r w:rsidRPr="00497EF3" w:rsidDel="006F08F4">
          <w:rPr>
            <w:rStyle w:val="Hyperlink"/>
            <w:noProof/>
            <w14:scene3d>
              <w14:camera w14:prst="orthographicFront"/>
              <w14:lightRig w14:rig="threePt" w14:dir="t">
                <w14:rot w14:lat="0" w14:lon="0" w14:rev="0"/>
              </w14:lightRig>
            </w14:scene3d>
          </w:rPr>
          <w:delText>4.4.2</w:delText>
        </w:r>
        <w:r w:rsidDel="006F08F4">
          <w:rPr>
            <w:rFonts w:asciiTheme="minorHAnsi" w:eastAsiaTheme="minorEastAsia" w:hAnsiTheme="minorHAnsi" w:cstheme="minorBidi"/>
            <w:noProof/>
            <w:sz w:val="22"/>
            <w:szCs w:val="22"/>
          </w:rPr>
          <w:tab/>
        </w:r>
        <w:r w:rsidRPr="00497EF3" w:rsidDel="006F08F4">
          <w:rPr>
            <w:rStyle w:val="Hyperlink"/>
            <w:noProof/>
          </w:rPr>
          <w:delText>Preprocessing Module</w:delText>
        </w:r>
        <w:r w:rsidDel="006F08F4">
          <w:rPr>
            <w:noProof/>
            <w:webHidden/>
          </w:rPr>
          <w:tab/>
          <w:delText>4-27</w:delText>
        </w:r>
      </w:del>
    </w:p>
    <w:p w14:paraId="2B91935F" w14:textId="77777777" w:rsidR="007E2298" w:rsidDel="006F08F4" w:rsidRDefault="007E2298">
      <w:pPr>
        <w:pStyle w:val="TOC3"/>
        <w:tabs>
          <w:tab w:val="left" w:pos="1320"/>
          <w:tab w:val="right" w:leader="dot" w:pos="9350"/>
        </w:tabs>
        <w:rPr>
          <w:del w:id="1229" w:author="TinTin Kalaw" w:date="2014-08-19T08:26:00Z"/>
          <w:rFonts w:asciiTheme="minorHAnsi" w:eastAsiaTheme="minorEastAsia" w:hAnsiTheme="minorHAnsi" w:cstheme="minorBidi"/>
          <w:noProof/>
          <w:sz w:val="22"/>
          <w:szCs w:val="22"/>
        </w:rPr>
      </w:pPr>
      <w:del w:id="1230" w:author="TinTin Kalaw" w:date="2014-08-19T08:26:00Z">
        <w:r w:rsidRPr="00497EF3" w:rsidDel="006F08F4">
          <w:rPr>
            <w:rStyle w:val="Hyperlink"/>
            <w:noProof/>
            <w14:scene3d>
              <w14:camera w14:prst="orthographicFront"/>
              <w14:lightRig w14:rig="threePt" w14:dir="t">
                <w14:rot w14:lat="0" w14:lon="0" w14:rev="0"/>
              </w14:lightRig>
            </w14:scene3d>
          </w:rPr>
          <w:delText>4.4.3</w:delText>
        </w:r>
        <w:r w:rsidDel="006F08F4">
          <w:rPr>
            <w:rFonts w:asciiTheme="minorHAnsi" w:eastAsiaTheme="minorEastAsia" w:hAnsiTheme="minorHAnsi" w:cstheme="minorBidi"/>
            <w:noProof/>
            <w:sz w:val="22"/>
            <w:szCs w:val="22"/>
          </w:rPr>
          <w:tab/>
        </w:r>
        <w:r w:rsidRPr="00497EF3" w:rsidDel="006F08F4">
          <w:rPr>
            <w:rStyle w:val="Hyperlink"/>
            <w:noProof/>
          </w:rPr>
          <w:delText>Feature Extraction Module</w:delText>
        </w:r>
        <w:r w:rsidDel="006F08F4">
          <w:rPr>
            <w:noProof/>
            <w:webHidden/>
          </w:rPr>
          <w:tab/>
          <w:delText>4-30</w:delText>
        </w:r>
      </w:del>
    </w:p>
    <w:p w14:paraId="0ACF7111" w14:textId="77777777" w:rsidR="007E2298" w:rsidDel="006F08F4" w:rsidRDefault="007E2298">
      <w:pPr>
        <w:pStyle w:val="TOC3"/>
        <w:tabs>
          <w:tab w:val="left" w:pos="1320"/>
          <w:tab w:val="right" w:leader="dot" w:pos="9350"/>
        </w:tabs>
        <w:rPr>
          <w:del w:id="1231" w:author="TinTin Kalaw" w:date="2014-08-19T08:26:00Z"/>
          <w:rFonts w:asciiTheme="minorHAnsi" w:eastAsiaTheme="minorEastAsia" w:hAnsiTheme="minorHAnsi" w:cstheme="minorBidi"/>
          <w:noProof/>
          <w:sz w:val="22"/>
          <w:szCs w:val="22"/>
        </w:rPr>
      </w:pPr>
      <w:del w:id="1232" w:author="TinTin Kalaw" w:date="2014-08-19T08:26:00Z">
        <w:r w:rsidRPr="00497EF3" w:rsidDel="006F08F4">
          <w:rPr>
            <w:rStyle w:val="Hyperlink"/>
            <w:noProof/>
            <w14:scene3d>
              <w14:camera w14:prst="orthographicFront"/>
              <w14:lightRig w14:rig="threePt" w14:dir="t">
                <w14:rot w14:lat="0" w14:lon="0" w14:rev="0"/>
              </w14:lightRig>
            </w14:scene3d>
          </w:rPr>
          <w:delText>4.4.4</w:delText>
        </w:r>
        <w:r w:rsidDel="006F08F4">
          <w:rPr>
            <w:rFonts w:asciiTheme="minorHAnsi" w:eastAsiaTheme="minorEastAsia" w:hAnsiTheme="minorHAnsi" w:cstheme="minorBidi"/>
            <w:noProof/>
            <w:sz w:val="22"/>
            <w:szCs w:val="22"/>
          </w:rPr>
          <w:tab/>
        </w:r>
        <w:r w:rsidRPr="00497EF3" w:rsidDel="006F08F4">
          <w:rPr>
            <w:rStyle w:val="Hyperlink"/>
            <w:noProof/>
          </w:rPr>
          <w:delText>Tweet Classifier Module</w:delText>
        </w:r>
        <w:r w:rsidDel="006F08F4">
          <w:rPr>
            <w:noProof/>
            <w:webHidden/>
          </w:rPr>
          <w:tab/>
          <w:delText>4-32</w:delText>
        </w:r>
      </w:del>
    </w:p>
    <w:p w14:paraId="53314C93" w14:textId="77777777" w:rsidR="007E2298" w:rsidDel="006F08F4" w:rsidRDefault="007E2298">
      <w:pPr>
        <w:pStyle w:val="TOC3"/>
        <w:tabs>
          <w:tab w:val="left" w:pos="1320"/>
          <w:tab w:val="right" w:leader="dot" w:pos="9350"/>
        </w:tabs>
        <w:rPr>
          <w:del w:id="1233" w:author="TinTin Kalaw" w:date="2014-08-19T08:26:00Z"/>
          <w:rFonts w:asciiTheme="minorHAnsi" w:eastAsiaTheme="minorEastAsia" w:hAnsiTheme="minorHAnsi" w:cstheme="minorBidi"/>
          <w:noProof/>
          <w:sz w:val="22"/>
          <w:szCs w:val="22"/>
        </w:rPr>
      </w:pPr>
      <w:del w:id="1234" w:author="TinTin Kalaw" w:date="2014-08-19T08:26:00Z">
        <w:r w:rsidRPr="00497EF3" w:rsidDel="006F08F4">
          <w:rPr>
            <w:rStyle w:val="Hyperlink"/>
            <w:noProof/>
            <w14:scene3d>
              <w14:camera w14:prst="orthographicFront"/>
              <w14:lightRig w14:rig="threePt" w14:dir="t">
                <w14:rot w14:lat="0" w14:lon="0" w14:rev="0"/>
              </w14:lightRig>
            </w14:scene3d>
          </w:rPr>
          <w:delText>4.4.5</w:delText>
        </w:r>
        <w:r w:rsidDel="006F08F4">
          <w:rPr>
            <w:rFonts w:asciiTheme="minorHAnsi" w:eastAsiaTheme="minorEastAsia" w:hAnsiTheme="minorHAnsi" w:cstheme="minorBidi"/>
            <w:noProof/>
            <w:sz w:val="22"/>
            <w:szCs w:val="22"/>
          </w:rPr>
          <w:tab/>
        </w:r>
        <w:r w:rsidRPr="00497EF3" w:rsidDel="006F08F4">
          <w:rPr>
            <w:rStyle w:val="Hyperlink"/>
            <w:noProof/>
          </w:rPr>
          <w:delText>Information Extractio</w:delText>
        </w:r>
        <w:r w:rsidRPr="006E6440" w:rsidDel="006F08F4">
          <w:rPr>
            <w:rStyle w:val="Hyperlink"/>
            <w:noProof/>
          </w:rPr>
          <w:delText>n Module</w:delText>
        </w:r>
        <w:r w:rsidDel="006F08F4">
          <w:rPr>
            <w:noProof/>
            <w:webHidden/>
          </w:rPr>
          <w:tab/>
          <w:delText>4-33</w:delText>
        </w:r>
      </w:del>
    </w:p>
    <w:p w14:paraId="25539479" w14:textId="77777777" w:rsidR="007E2298" w:rsidDel="006F08F4" w:rsidRDefault="007E2298">
      <w:pPr>
        <w:pStyle w:val="TOC3"/>
        <w:tabs>
          <w:tab w:val="left" w:pos="1320"/>
          <w:tab w:val="right" w:leader="dot" w:pos="9350"/>
        </w:tabs>
        <w:rPr>
          <w:del w:id="1235" w:author="TinTin Kalaw" w:date="2014-08-19T08:26:00Z"/>
          <w:rFonts w:asciiTheme="minorHAnsi" w:eastAsiaTheme="minorEastAsia" w:hAnsiTheme="minorHAnsi" w:cstheme="minorBidi"/>
          <w:noProof/>
          <w:sz w:val="22"/>
          <w:szCs w:val="22"/>
        </w:rPr>
      </w:pPr>
      <w:del w:id="1236" w:author="TinTin Kalaw" w:date="2014-08-19T08:26:00Z">
        <w:r w:rsidRPr="00497EF3" w:rsidDel="006F08F4">
          <w:rPr>
            <w:rStyle w:val="Hyperlink"/>
            <w:noProof/>
            <w14:scene3d>
              <w14:camera w14:prst="orthographicFront"/>
              <w14:lightRig w14:rig="threePt" w14:dir="t">
                <w14:rot w14:lat="0" w14:lon="0" w14:rev="0"/>
              </w14:lightRig>
            </w14:scene3d>
          </w:rPr>
          <w:delText>4.4.6</w:delText>
        </w:r>
        <w:r w:rsidDel="006F08F4">
          <w:rPr>
            <w:rFonts w:asciiTheme="minorHAnsi" w:eastAsiaTheme="minorEastAsia" w:hAnsiTheme="minorHAnsi" w:cstheme="minorBidi"/>
            <w:noProof/>
            <w:sz w:val="22"/>
            <w:szCs w:val="22"/>
          </w:rPr>
          <w:tab/>
        </w:r>
        <w:r w:rsidRPr="00497EF3" w:rsidDel="006F08F4">
          <w:rPr>
            <w:rStyle w:val="Hyperlink"/>
            <w:noProof/>
          </w:rPr>
          <w:delText>Ontology</w:delText>
        </w:r>
        <w:r w:rsidDel="006F08F4">
          <w:rPr>
            <w:noProof/>
            <w:webHidden/>
          </w:rPr>
          <w:tab/>
          <w:delText>4-34</w:delText>
        </w:r>
      </w:del>
    </w:p>
    <w:p w14:paraId="12739D1B" w14:textId="77777777" w:rsidR="007E2298" w:rsidDel="006F08F4" w:rsidRDefault="007E2298">
      <w:pPr>
        <w:pStyle w:val="TOC2"/>
        <w:tabs>
          <w:tab w:val="left" w:pos="880"/>
          <w:tab w:val="right" w:leader="dot" w:pos="9350"/>
        </w:tabs>
        <w:rPr>
          <w:del w:id="1237" w:author="TinTin Kalaw" w:date="2014-08-19T08:26:00Z"/>
          <w:rFonts w:asciiTheme="minorHAnsi" w:eastAsiaTheme="minorEastAsia" w:hAnsiTheme="minorHAnsi" w:cstheme="minorBidi"/>
          <w:noProof/>
          <w:sz w:val="22"/>
          <w:szCs w:val="22"/>
        </w:rPr>
      </w:pPr>
      <w:del w:id="1238" w:author="TinTin Kalaw" w:date="2014-08-19T08:26:00Z">
        <w:r w:rsidRPr="00497EF3" w:rsidDel="006F08F4">
          <w:rPr>
            <w:rStyle w:val="Hyperlink"/>
            <w:noProof/>
            <w14:scene3d>
              <w14:camera w14:prst="orthographicFront"/>
              <w14:lightRig w14:rig="threePt" w14:dir="t">
                <w14:rot w14:lat="0" w14:lon="0" w14:rev="0"/>
              </w14:lightRig>
            </w14:scene3d>
          </w:rPr>
          <w:delText>4.5</w:delText>
        </w:r>
        <w:r w:rsidDel="006F08F4">
          <w:rPr>
            <w:rFonts w:asciiTheme="minorHAnsi" w:eastAsiaTheme="minorEastAsia" w:hAnsiTheme="minorHAnsi" w:cstheme="minorBidi"/>
            <w:noProof/>
            <w:sz w:val="22"/>
            <w:szCs w:val="22"/>
          </w:rPr>
          <w:tab/>
        </w:r>
        <w:r w:rsidRPr="00497EF3" w:rsidDel="006F08F4">
          <w:rPr>
            <w:rStyle w:val="Hyperlink"/>
            <w:noProof/>
          </w:rPr>
          <w:delText>Physical Environment and Resources</w:delText>
        </w:r>
        <w:r w:rsidDel="006F08F4">
          <w:rPr>
            <w:noProof/>
            <w:webHidden/>
          </w:rPr>
          <w:tab/>
          <w:delText>4-34</w:delText>
        </w:r>
      </w:del>
    </w:p>
    <w:p w14:paraId="785EE2A8" w14:textId="77777777" w:rsidR="007E2298" w:rsidDel="006F08F4" w:rsidRDefault="007E2298">
      <w:pPr>
        <w:pStyle w:val="TOC3"/>
        <w:tabs>
          <w:tab w:val="left" w:pos="1320"/>
          <w:tab w:val="right" w:leader="dot" w:pos="9350"/>
        </w:tabs>
        <w:rPr>
          <w:del w:id="1239" w:author="TinTin Kalaw" w:date="2014-08-19T08:26:00Z"/>
          <w:rFonts w:asciiTheme="minorHAnsi" w:eastAsiaTheme="minorEastAsia" w:hAnsiTheme="minorHAnsi" w:cstheme="minorBidi"/>
          <w:noProof/>
          <w:sz w:val="22"/>
          <w:szCs w:val="22"/>
        </w:rPr>
      </w:pPr>
      <w:del w:id="1240" w:author="TinTin Kalaw" w:date="2014-08-19T08:26:00Z">
        <w:r w:rsidRPr="00497EF3" w:rsidDel="006F08F4">
          <w:rPr>
            <w:rStyle w:val="Hyperlink"/>
            <w:noProof/>
            <w14:scene3d>
              <w14:camera w14:prst="orthographicFront"/>
              <w14:lightRig w14:rig="threePt" w14:dir="t">
                <w14:rot w14:lat="0" w14:lon="0" w14:rev="0"/>
              </w14:lightRig>
            </w14:scene3d>
          </w:rPr>
          <w:delText>4.5.1</w:delText>
        </w:r>
        <w:r w:rsidDel="006F08F4">
          <w:rPr>
            <w:rFonts w:asciiTheme="minorHAnsi" w:eastAsiaTheme="minorEastAsia" w:hAnsiTheme="minorHAnsi" w:cstheme="minorBidi"/>
            <w:noProof/>
            <w:sz w:val="22"/>
            <w:szCs w:val="22"/>
          </w:rPr>
          <w:tab/>
        </w:r>
        <w:r w:rsidRPr="00497EF3" w:rsidDel="006F08F4">
          <w:rPr>
            <w:rStyle w:val="Hyperlink"/>
            <w:noProof/>
          </w:rPr>
          <w:delText>Minimum Software Requirements</w:delText>
        </w:r>
        <w:r w:rsidDel="006F08F4">
          <w:rPr>
            <w:noProof/>
            <w:webHidden/>
          </w:rPr>
          <w:tab/>
          <w:delText>4-34</w:delText>
        </w:r>
      </w:del>
    </w:p>
    <w:p w14:paraId="6B2A3CAB" w14:textId="77777777" w:rsidR="007E2298" w:rsidDel="006F08F4" w:rsidRDefault="007E2298">
      <w:pPr>
        <w:pStyle w:val="TOC3"/>
        <w:tabs>
          <w:tab w:val="left" w:pos="1320"/>
          <w:tab w:val="right" w:leader="dot" w:pos="9350"/>
        </w:tabs>
        <w:rPr>
          <w:del w:id="1241" w:author="TinTin Kalaw" w:date="2014-08-19T08:26:00Z"/>
          <w:rFonts w:asciiTheme="minorHAnsi" w:eastAsiaTheme="minorEastAsia" w:hAnsiTheme="minorHAnsi" w:cstheme="minorBidi"/>
          <w:noProof/>
          <w:sz w:val="22"/>
          <w:szCs w:val="22"/>
        </w:rPr>
      </w:pPr>
      <w:del w:id="1242" w:author="TinTin Kalaw" w:date="2014-08-19T08:26:00Z">
        <w:r w:rsidRPr="00497EF3" w:rsidDel="006F08F4">
          <w:rPr>
            <w:rStyle w:val="Hyperlink"/>
            <w:noProof/>
            <w14:scene3d>
              <w14:camera w14:prst="orthographicFront"/>
              <w14:lightRig w14:rig="threePt" w14:dir="t">
                <w14:rot w14:lat="0" w14:lon="0" w14:rev="0"/>
              </w14:lightRig>
            </w14:scene3d>
          </w:rPr>
          <w:delText>4.5.2</w:delText>
        </w:r>
        <w:r w:rsidDel="006F08F4">
          <w:rPr>
            <w:rFonts w:asciiTheme="minorHAnsi" w:eastAsiaTheme="minorEastAsia" w:hAnsiTheme="minorHAnsi" w:cstheme="minorBidi"/>
            <w:noProof/>
            <w:sz w:val="22"/>
            <w:szCs w:val="22"/>
          </w:rPr>
          <w:tab/>
        </w:r>
        <w:r w:rsidRPr="00497EF3" w:rsidDel="006F08F4">
          <w:rPr>
            <w:rStyle w:val="Hyperlink"/>
            <w:noProof/>
          </w:rPr>
          <w:delText>Minimum Hardware Requirements</w:delText>
        </w:r>
        <w:r w:rsidDel="006F08F4">
          <w:rPr>
            <w:noProof/>
            <w:webHidden/>
          </w:rPr>
          <w:tab/>
          <w:delText>4-34</w:delText>
        </w:r>
      </w:del>
    </w:p>
    <w:p w14:paraId="4E664CDA" w14:textId="77777777" w:rsidR="007E2298" w:rsidDel="006F08F4" w:rsidRDefault="007E2298">
      <w:pPr>
        <w:pStyle w:val="TOC1"/>
        <w:tabs>
          <w:tab w:val="left" w:pos="660"/>
          <w:tab w:val="right" w:leader="dot" w:pos="9350"/>
        </w:tabs>
        <w:rPr>
          <w:del w:id="1243" w:author="TinTin Kalaw" w:date="2014-08-19T08:26:00Z"/>
          <w:rFonts w:asciiTheme="minorHAnsi" w:eastAsiaTheme="minorEastAsia" w:hAnsiTheme="minorHAnsi" w:cstheme="minorBidi"/>
          <w:noProof/>
          <w:sz w:val="22"/>
          <w:szCs w:val="22"/>
        </w:rPr>
      </w:pPr>
      <w:del w:id="1244" w:author="TinTin Kalaw" w:date="2014-08-19T08:26:00Z">
        <w:r w:rsidRPr="00497EF3" w:rsidDel="006F08F4">
          <w:rPr>
            <w:rStyle w:val="Hyperlink"/>
            <w:noProof/>
          </w:rPr>
          <w:delText>5.0</w:delText>
        </w:r>
        <w:r w:rsidDel="006F08F4">
          <w:rPr>
            <w:rFonts w:asciiTheme="minorHAnsi" w:eastAsiaTheme="minorEastAsia" w:hAnsiTheme="minorHAnsi" w:cstheme="minorBidi"/>
            <w:noProof/>
            <w:sz w:val="22"/>
            <w:szCs w:val="22"/>
          </w:rPr>
          <w:tab/>
        </w:r>
        <w:r w:rsidRPr="00497EF3" w:rsidDel="006F08F4">
          <w:rPr>
            <w:rStyle w:val="Hyperlink"/>
            <w:noProof/>
          </w:rPr>
          <w:delText>References</w:delText>
        </w:r>
        <w:r w:rsidDel="006F08F4">
          <w:rPr>
            <w:noProof/>
            <w:webHidden/>
          </w:rPr>
          <w:tab/>
          <w:delText>5-35</w:delText>
        </w:r>
      </w:del>
    </w:p>
    <w:p w14:paraId="759DED6F" w14:textId="77777777" w:rsidR="00D7332C" w:rsidRPr="00E45CE0" w:rsidDel="006F08F4" w:rsidRDefault="00D7332C">
      <w:pPr>
        <w:pStyle w:val="TOC1"/>
        <w:tabs>
          <w:tab w:val="left" w:pos="660"/>
          <w:tab w:val="right" w:leader="dot" w:pos="9350"/>
        </w:tabs>
        <w:rPr>
          <w:del w:id="1245" w:author="TinTin Kalaw" w:date="2014-08-19T08:26:00Z"/>
          <w:rFonts w:eastAsiaTheme="minorEastAsia" w:cstheme="minorBidi"/>
          <w:noProof/>
          <w:sz w:val="22"/>
          <w:szCs w:val="22"/>
        </w:rPr>
      </w:pPr>
      <w:del w:id="1246" w:author="TinTin Kalaw" w:date="2014-08-19T08:26:00Z">
        <w:r w:rsidRPr="007E2298" w:rsidDel="006F08F4">
          <w:rPr>
            <w:rPrChange w:id="1247" w:author="TinTin Kalaw" w:date="2014-08-16T12:59:00Z">
              <w:rPr>
                <w:rStyle w:val="Hyperlink"/>
                <w:noProof/>
              </w:rPr>
            </w:rPrChange>
          </w:rPr>
          <w:delText>1.0</w:delText>
        </w:r>
        <w:r w:rsidRPr="00E45CE0" w:rsidDel="006F08F4">
          <w:rPr>
            <w:rFonts w:eastAsiaTheme="minorEastAsia" w:cstheme="minorBidi"/>
            <w:noProof/>
            <w:sz w:val="22"/>
            <w:szCs w:val="22"/>
          </w:rPr>
          <w:tab/>
        </w:r>
        <w:r w:rsidRPr="007E2298" w:rsidDel="006F08F4">
          <w:rPr>
            <w:rPrChange w:id="1248" w:author="TinTin Kalaw" w:date="2014-08-16T12:59:00Z">
              <w:rPr>
                <w:rStyle w:val="Hyperlink"/>
                <w:noProof/>
              </w:rPr>
            </w:rPrChange>
          </w:rPr>
          <w:delText>Research Description</w:delText>
        </w:r>
        <w:r w:rsidRPr="00E45CE0" w:rsidDel="006F08F4">
          <w:rPr>
            <w:noProof/>
            <w:webHidden/>
          </w:rPr>
          <w:tab/>
          <w:delText>1-1</w:delText>
        </w:r>
      </w:del>
    </w:p>
    <w:p w14:paraId="46AABDA0" w14:textId="77777777" w:rsidR="00D7332C" w:rsidRPr="00E45CE0" w:rsidDel="006F08F4" w:rsidRDefault="00D7332C">
      <w:pPr>
        <w:pStyle w:val="TOC2"/>
        <w:tabs>
          <w:tab w:val="left" w:pos="880"/>
          <w:tab w:val="right" w:leader="dot" w:pos="9350"/>
        </w:tabs>
        <w:rPr>
          <w:del w:id="1249" w:author="TinTin Kalaw" w:date="2014-08-19T08:26:00Z"/>
          <w:rFonts w:eastAsiaTheme="minorEastAsia" w:cstheme="minorBidi"/>
          <w:noProof/>
          <w:sz w:val="22"/>
          <w:szCs w:val="22"/>
        </w:rPr>
      </w:pPr>
      <w:del w:id="1250" w:author="TinTin Kalaw" w:date="2014-08-19T08:26:00Z">
        <w:r w:rsidRPr="007E2298" w:rsidDel="006F08F4">
          <w:rPr>
            <w:rPrChange w:id="1251" w:author="TinTin Kalaw" w:date="2014-08-16T12:59:00Z">
              <w:rPr>
                <w:rStyle w:val="Hyperlink"/>
                <w:noProof/>
              </w:rPr>
            </w:rPrChange>
          </w:rPr>
          <w:delText>1.1</w:delText>
        </w:r>
        <w:r w:rsidRPr="00E45CE0" w:rsidDel="006F08F4">
          <w:rPr>
            <w:rFonts w:eastAsiaTheme="minorEastAsia" w:cstheme="minorBidi"/>
            <w:noProof/>
            <w:sz w:val="22"/>
            <w:szCs w:val="22"/>
          </w:rPr>
          <w:tab/>
        </w:r>
        <w:r w:rsidRPr="007E2298" w:rsidDel="006F08F4">
          <w:rPr>
            <w:rPrChange w:id="1252" w:author="TinTin Kalaw" w:date="2014-08-16T12:59:00Z">
              <w:rPr>
                <w:rStyle w:val="Hyperlink"/>
                <w:noProof/>
              </w:rPr>
            </w:rPrChange>
          </w:rPr>
          <w:delText>Overview of the Current State of Technology</w:delText>
        </w:r>
        <w:r w:rsidRPr="00E45CE0" w:rsidDel="006F08F4">
          <w:rPr>
            <w:noProof/>
            <w:webHidden/>
          </w:rPr>
          <w:tab/>
          <w:delText>1-1</w:delText>
        </w:r>
      </w:del>
    </w:p>
    <w:p w14:paraId="1F39782C" w14:textId="77777777" w:rsidR="00D7332C" w:rsidRPr="00E45CE0" w:rsidDel="006F08F4" w:rsidRDefault="00D7332C">
      <w:pPr>
        <w:pStyle w:val="TOC2"/>
        <w:tabs>
          <w:tab w:val="left" w:pos="880"/>
          <w:tab w:val="right" w:leader="dot" w:pos="9350"/>
        </w:tabs>
        <w:rPr>
          <w:del w:id="1253" w:author="TinTin Kalaw" w:date="2014-08-19T08:26:00Z"/>
          <w:rFonts w:eastAsiaTheme="minorEastAsia" w:cstheme="minorBidi"/>
          <w:noProof/>
          <w:sz w:val="22"/>
          <w:szCs w:val="22"/>
        </w:rPr>
      </w:pPr>
      <w:del w:id="1254" w:author="TinTin Kalaw" w:date="2014-08-19T08:26:00Z">
        <w:r w:rsidRPr="007E2298" w:rsidDel="006F08F4">
          <w:rPr>
            <w:rPrChange w:id="1255" w:author="TinTin Kalaw" w:date="2014-08-16T12:59:00Z">
              <w:rPr>
                <w:rStyle w:val="Hyperlink"/>
                <w:noProof/>
              </w:rPr>
            </w:rPrChange>
          </w:rPr>
          <w:delText>1.2</w:delText>
        </w:r>
        <w:r w:rsidRPr="00E45CE0" w:rsidDel="006F08F4">
          <w:rPr>
            <w:rFonts w:eastAsiaTheme="minorEastAsia" w:cstheme="minorBidi"/>
            <w:noProof/>
            <w:sz w:val="22"/>
            <w:szCs w:val="22"/>
          </w:rPr>
          <w:tab/>
        </w:r>
        <w:r w:rsidRPr="007E2298" w:rsidDel="006F08F4">
          <w:rPr>
            <w:rPrChange w:id="1256" w:author="TinTin Kalaw" w:date="2014-08-16T12:59:00Z">
              <w:rPr>
                <w:rStyle w:val="Hyperlink"/>
                <w:noProof/>
              </w:rPr>
            </w:rPrChange>
          </w:rPr>
          <w:delText>Research Objectives</w:delText>
        </w:r>
        <w:r w:rsidRPr="00E45CE0" w:rsidDel="006F08F4">
          <w:rPr>
            <w:noProof/>
            <w:webHidden/>
          </w:rPr>
          <w:tab/>
          <w:delText>1-1</w:delText>
        </w:r>
      </w:del>
    </w:p>
    <w:p w14:paraId="7AC3E9AD" w14:textId="77777777" w:rsidR="00D7332C" w:rsidRPr="00E45CE0" w:rsidDel="006F08F4" w:rsidRDefault="00D7332C">
      <w:pPr>
        <w:pStyle w:val="TOC3"/>
        <w:tabs>
          <w:tab w:val="left" w:pos="1320"/>
          <w:tab w:val="right" w:leader="dot" w:pos="9350"/>
        </w:tabs>
        <w:rPr>
          <w:del w:id="1257" w:author="TinTin Kalaw" w:date="2014-08-19T08:26:00Z"/>
          <w:rFonts w:eastAsiaTheme="minorEastAsia" w:cstheme="minorBidi"/>
          <w:noProof/>
          <w:sz w:val="22"/>
          <w:szCs w:val="22"/>
        </w:rPr>
      </w:pPr>
      <w:del w:id="1258" w:author="TinTin Kalaw" w:date="2014-08-19T08:26:00Z">
        <w:r w:rsidRPr="007E2298" w:rsidDel="006F08F4">
          <w:rPr>
            <w:rPrChange w:id="1259" w:author="TinTin Kalaw" w:date="2014-08-16T12:59:00Z">
              <w:rPr>
                <w:rStyle w:val="Hyperlink"/>
                <w:noProof/>
                <w14:scene3d>
                  <w14:camera w14:prst="orthographicFront"/>
                  <w14:lightRig w14:rig="threePt" w14:dir="t">
                    <w14:rot w14:lat="0" w14:lon="0" w14:rev="0"/>
                  </w14:lightRig>
                </w14:scene3d>
              </w:rPr>
            </w:rPrChange>
          </w:rPr>
          <w:delText>1.2.1</w:delText>
        </w:r>
        <w:r w:rsidRPr="00E45CE0" w:rsidDel="006F08F4">
          <w:rPr>
            <w:rFonts w:eastAsiaTheme="minorEastAsia" w:cstheme="minorBidi"/>
            <w:noProof/>
            <w:sz w:val="22"/>
            <w:szCs w:val="22"/>
          </w:rPr>
          <w:tab/>
        </w:r>
        <w:r w:rsidRPr="007E2298" w:rsidDel="006F08F4">
          <w:rPr>
            <w:rPrChange w:id="1260" w:author="TinTin Kalaw" w:date="2014-08-16T12:59:00Z">
              <w:rPr>
                <w:rStyle w:val="Hyperlink"/>
                <w:noProof/>
              </w:rPr>
            </w:rPrChange>
          </w:rPr>
          <w:delText>General Objective</w:delText>
        </w:r>
        <w:r w:rsidRPr="00E45CE0" w:rsidDel="006F08F4">
          <w:rPr>
            <w:noProof/>
            <w:webHidden/>
          </w:rPr>
          <w:tab/>
          <w:delText>1-1</w:delText>
        </w:r>
      </w:del>
    </w:p>
    <w:p w14:paraId="48E88CCE" w14:textId="77777777" w:rsidR="00D7332C" w:rsidRPr="00E45CE0" w:rsidDel="006F08F4" w:rsidRDefault="00D7332C">
      <w:pPr>
        <w:pStyle w:val="TOC3"/>
        <w:tabs>
          <w:tab w:val="left" w:pos="1320"/>
          <w:tab w:val="right" w:leader="dot" w:pos="9350"/>
        </w:tabs>
        <w:rPr>
          <w:del w:id="1261" w:author="TinTin Kalaw" w:date="2014-08-19T08:26:00Z"/>
          <w:rFonts w:eastAsiaTheme="minorEastAsia" w:cstheme="minorBidi"/>
          <w:noProof/>
          <w:sz w:val="22"/>
          <w:szCs w:val="22"/>
        </w:rPr>
      </w:pPr>
      <w:del w:id="1262" w:author="TinTin Kalaw" w:date="2014-08-19T08:26:00Z">
        <w:r w:rsidRPr="007E2298" w:rsidDel="006F08F4">
          <w:rPr>
            <w:rPrChange w:id="1263" w:author="TinTin Kalaw" w:date="2014-08-16T12:59:00Z">
              <w:rPr>
                <w:rStyle w:val="Hyperlink"/>
                <w:noProof/>
                <w14:scene3d>
                  <w14:camera w14:prst="orthographicFront"/>
                  <w14:lightRig w14:rig="threePt" w14:dir="t">
                    <w14:rot w14:lat="0" w14:lon="0" w14:rev="0"/>
                  </w14:lightRig>
                </w14:scene3d>
              </w:rPr>
            </w:rPrChange>
          </w:rPr>
          <w:delText>1.2.2</w:delText>
        </w:r>
        <w:r w:rsidRPr="00E45CE0" w:rsidDel="006F08F4">
          <w:rPr>
            <w:rFonts w:eastAsiaTheme="minorEastAsia" w:cstheme="minorBidi"/>
            <w:noProof/>
            <w:sz w:val="22"/>
            <w:szCs w:val="22"/>
          </w:rPr>
          <w:tab/>
        </w:r>
        <w:r w:rsidRPr="007E2298" w:rsidDel="006F08F4">
          <w:rPr>
            <w:rPrChange w:id="1264" w:author="TinTin Kalaw" w:date="2014-08-16T12:59:00Z">
              <w:rPr>
                <w:rStyle w:val="Hyperlink"/>
                <w:noProof/>
              </w:rPr>
            </w:rPrChange>
          </w:rPr>
          <w:delText>Specific Objectives</w:delText>
        </w:r>
        <w:r w:rsidRPr="00E45CE0" w:rsidDel="006F08F4">
          <w:rPr>
            <w:noProof/>
            <w:webHidden/>
          </w:rPr>
          <w:tab/>
          <w:delText>1-1</w:delText>
        </w:r>
      </w:del>
    </w:p>
    <w:p w14:paraId="1C6E9786" w14:textId="77777777" w:rsidR="00D7332C" w:rsidRPr="00E45CE0" w:rsidDel="006F08F4" w:rsidRDefault="00D7332C">
      <w:pPr>
        <w:pStyle w:val="TOC2"/>
        <w:tabs>
          <w:tab w:val="left" w:pos="880"/>
          <w:tab w:val="right" w:leader="dot" w:pos="9350"/>
        </w:tabs>
        <w:rPr>
          <w:del w:id="1265" w:author="TinTin Kalaw" w:date="2014-08-19T08:26:00Z"/>
          <w:rFonts w:eastAsiaTheme="minorEastAsia" w:cstheme="minorBidi"/>
          <w:noProof/>
          <w:sz w:val="22"/>
          <w:szCs w:val="22"/>
        </w:rPr>
      </w:pPr>
      <w:del w:id="1266" w:author="TinTin Kalaw" w:date="2014-08-19T08:26:00Z">
        <w:r w:rsidRPr="007E2298" w:rsidDel="006F08F4">
          <w:rPr>
            <w:rPrChange w:id="1267" w:author="TinTin Kalaw" w:date="2014-08-16T12:59:00Z">
              <w:rPr>
                <w:rStyle w:val="Hyperlink"/>
                <w:noProof/>
              </w:rPr>
            </w:rPrChange>
          </w:rPr>
          <w:delText>1.3</w:delText>
        </w:r>
        <w:r w:rsidRPr="00E45CE0" w:rsidDel="006F08F4">
          <w:rPr>
            <w:rFonts w:eastAsiaTheme="minorEastAsia" w:cstheme="minorBidi"/>
            <w:noProof/>
            <w:sz w:val="22"/>
            <w:szCs w:val="22"/>
          </w:rPr>
          <w:tab/>
        </w:r>
        <w:r w:rsidRPr="007E2298" w:rsidDel="006F08F4">
          <w:rPr>
            <w:rPrChange w:id="1268" w:author="TinTin Kalaw" w:date="2014-08-16T12:59:00Z">
              <w:rPr>
                <w:rStyle w:val="Hyperlink"/>
                <w:noProof/>
              </w:rPr>
            </w:rPrChange>
          </w:rPr>
          <w:delText>Scope and Limitations of the Research</w:delText>
        </w:r>
        <w:r w:rsidRPr="00E45CE0" w:rsidDel="006F08F4">
          <w:rPr>
            <w:noProof/>
            <w:webHidden/>
          </w:rPr>
          <w:tab/>
          <w:delText>1-1</w:delText>
        </w:r>
      </w:del>
    </w:p>
    <w:p w14:paraId="59B7BD9B" w14:textId="77777777" w:rsidR="00D7332C" w:rsidRPr="00E45CE0" w:rsidDel="006F08F4" w:rsidRDefault="00D7332C">
      <w:pPr>
        <w:pStyle w:val="TOC2"/>
        <w:tabs>
          <w:tab w:val="left" w:pos="880"/>
          <w:tab w:val="right" w:leader="dot" w:pos="9350"/>
        </w:tabs>
        <w:rPr>
          <w:del w:id="1269" w:author="TinTin Kalaw" w:date="2014-08-19T08:26:00Z"/>
          <w:rFonts w:eastAsiaTheme="minorEastAsia" w:cstheme="minorBidi"/>
          <w:noProof/>
          <w:sz w:val="22"/>
          <w:szCs w:val="22"/>
        </w:rPr>
      </w:pPr>
      <w:del w:id="1270" w:author="TinTin Kalaw" w:date="2014-08-19T08:26:00Z">
        <w:r w:rsidRPr="007E2298" w:rsidDel="006F08F4">
          <w:rPr>
            <w:rPrChange w:id="1271" w:author="TinTin Kalaw" w:date="2014-08-16T12:59:00Z">
              <w:rPr>
                <w:rStyle w:val="Hyperlink"/>
                <w:noProof/>
              </w:rPr>
            </w:rPrChange>
          </w:rPr>
          <w:delText>1.4</w:delText>
        </w:r>
        <w:r w:rsidRPr="00E45CE0" w:rsidDel="006F08F4">
          <w:rPr>
            <w:rFonts w:eastAsiaTheme="minorEastAsia" w:cstheme="minorBidi"/>
            <w:noProof/>
            <w:sz w:val="22"/>
            <w:szCs w:val="22"/>
          </w:rPr>
          <w:tab/>
        </w:r>
        <w:r w:rsidRPr="007E2298" w:rsidDel="006F08F4">
          <w:rPr>
            <w:rPrChange w:id="1272" w:author="TinTin Kalaw" w:date="2014-08-16T12:59:00Z">
              <w:rPr>
                <w:rStyle w:val="Hyperlink"/>
                <w:noProof/>
              </w:rPr>
            </w:rPrChange>
          </w:rPr>
          <w:delText>Significance of the Research</w:delText>
        </w:r>
        <w:r w:rsidRPr="00E45CE0" w:rsidDel="006F08F4">
          <w:rPr>
            <w:noProof/>
            <w:webHidden/>
          </w:rPr>
          <w:tab/>
          <w:delText>1-1</w:delText>
        </w:r>
      </w:del>
    </w:p>
    <w:p w14:paraId="78F1B98C" w14:textId="77777777" w:rsidR="00D7332C" w:rsidRPr="00E45CE0" w:rsidDel="006F08F4" w:rsidRDefault="00D7332C">
      <w:pPr>
        <w:pStyle w:val="TOC2"/>
        <w:tabs>
          <w:tab w:val="left" w:pos="880"/>
          <w:tab w:val="right" w:leader="dot" w:pos="9350"/>
        </w:tabs>
        <w:rPr>
          <w:del w:id="1273" w:author="TinTin Kalaw" w:date="2014-08-19T08:26:00Z"/>
          <w:rFonts w:eastAsiaTheme="minorEastAsia" w:cstheme="minorBidi"/>
          <w:noProof/>
          <w:sz w:val="22"/>
          <w:szCs w:val="22"/>
        </w:rPr>
      </w:pPr>
      <w:del w:id="1274" w:author="TinTin Kalaw" w:date="2014-08-19T08:26:00Z">
        <w:r w:rsidRPr="007E2298" w:rsidDel="006F08F4">
          <w:rPr>
            <w:rPrChange w:id="1275" w:author="TinTin Kalaw" w:date="2014-08-16T12:59:00Z">
              <w:rPr>
                <w:rStyle w:val="Hyperlink"/>
                <w:noProof/>
              </w:rPr>
            </w:rPrChange>
          </w:rPr>
          <w:delText>1.5</w:delText>
        </w:r>
        <w:r w:rsidRPr="00E45CE0" w:rsidDel="006F08F4">
          <w:rPr>
            <w:rFonts w:eastAsiaTheme="minorEastAsia" w:cstheme="minorBidi"/>
            <w:noProof/>
            <w:sz w:val="22"/>
            <w:szCs w:val="22"/>
          </w:rPr>
          <w:tab/>
        </w:r>
        <w:r w:rsidRPr="007E2298" w:rsidDel="006F08F4">
          <w:rPr>
            <w:rPrChange w:id="1276" w:author="TinTin Kalaw" w:date="2014-08-16T12:59:00Z">
              <w:rPr>
                <w:rStyle w:val="Hyperlink"/>
                <w:noProof/>
              </w:rPr>
            </w:rPrChange>
          </w:rPr>
          <w:delText>Research Methodology</w:delText>
        </w:r>
        <w:r w:rsidRPr="00E45CE0" w:rsidDel="006F08F4">
          <w:rPr>
            <w:noProof/>
            <w:webHidden/>
          </w:rPr>
          <w:tab/>
          <w:delText>1-1</w:delText>
        </w:r>
      </w:del>
    </w:p>
    <w:p w14:paraId="6C6832AF" w14:textId="77777777" w:rsidR="00D7332C" w:rsidRPr="00E45CE0" w:rsidDel="006F08F4" w:rsidRDefault="00D7332C">
      <w:pPr>
        <w:pStyle w:val="TOC3"/>
        <w:tabs>
          <w:tab w:val="left" w:pos="1320"/>
          <w:tab w:val="right" w:leader="dot" w:pos="9350"/>
        </w:tabs>
        <w:rPr>
          <w:del w:id="1277" w:author="TinTin Kalaw" w:date="2014-08-19T08:26:00Z"/>
          <w:rFonts w:eastAsiaTheme="minorEastAsia" w:cstheme="minorBidi"/>
          <w:noProof/>
          <w:sz w:val="22"/>
          <w:szCs w:val="22"/>
        </w:rPr>
      </w:pPr>
      <w:del w:id="1278" w:author="TinTin Kalaw" w:date="2014-08-19T08:26:00Z">
        <w:r w:rsidRPr="007E2298" w:rsidDel="006F08F4">
          <w:rPr>
            <w:rPrChange w:id="1279" w:author="TinTin Kalaw" w:date="2014-08-16T12:59:00Z">
              <w:rPr>
                <w:rStyle w:val="Hyperlink"/>
                <w:noProof/>
                <w14:scene3d>
                  <w14:camera w14:prst="orthographicFront"/>
                  <w14:lightRig w14:rig="threePt" w14:dir="t">
                    <w14:rot w14:lat="0" w14:lon="0" w14:rev="0"/>
                  </w14:lightRig>
                </w14:scene3d>
              </w:rPr>
            </w:rPrChange>
          </w:rPr>
          <w:delText>1.5.1</w:delText>
        </w:r>
        <w:r w:rsidRPr="00E45CE0" w:rsidDel="006F08F4">
          <w:rPr>
            <w:rFonts w:eastAsiaTheme="minorEastAsia" w:cstheme="minorBidi"/>
            <w:noProof/>
            <w:sz w:val="22"/>
            <w:szCs w:val="22"/>
          </w:rPr>
          <w:tab/>
        </w:r>
        <w:r w:rsidRPr="007E2298" w:rsidDel="006F08F4">
          <w:rPr>
            <w:rPrChange w:id="1280" w:author="TinTin Kalaw" w:date="2014-08-16T12:59:00Z">
              <w:rPr>
                <w:rStyle w:val="Hyperlink"/>
                <w:noProof/>
              </w:rPr>
            </w:rPrChange>
          </w:rPr>
          <w:delText>Investigation and Research Analysis</w:delText>
        </w:r>
        <w:r w:rsidRPr="00E45CE0" w:rsidDel="006F08F4">
          <w:rPr>
            <w:noProof/>
            <w:webHidden/>
          </w:rPr>
          <w:tab/>
          <w:delText>1-2</w:delText>
        </w:r>
      </w:del>
    </w:p>
    <w:p w14:paraId="746D431B" w14:textId="77777777" w:rsidR="00D7332C" w:rsidRPr="00E45CE0" w:rsidDel="006F08F4" w:rsidRDefault="00D7332C">
      <w:pPr>
        <w:pStyle w:val="TOC3"/>
        <w:tabs>
          <w:tab w:val="left" w:pos="1320"/>
          <w:tab w:val="right" w:leader="dot" w:pos="9350"/>
        </w:tabs>
        <w:rPr>
          <w:del w:id="1281" w:author="TinTin Kalaw" w:date="2014-08-19T08:26:00Z"/>
          <w:rFonts w:eastAsiaTheme="minorEastAsia" w:cstheme="minorBidi"/>
          <w:noProof/>
          <w:sz w:val="22"/>
          <w:szCs w:val="22"/>
        </w:rPr>
      </w:pPr>
      <w:del w:id="1282" w:author="TinTin Kalaw" w:date="2014-08-19T08:26:00Z">
        <w:r w:rsidRPr="007E2298" w:rsidDel="006F08F4">
          <w:rPr>
            <w:rPrChange w:id="1283" w:author="TinTin Kalaw" w:date="2014-08-16T12:59:00Z">
              <w:rPr>
                <w:rStyle w:val="Hyperlink"/>
                <w:noProof/>
                <w14:scene3d>
                  <w14:camera w14:prst="orthographicFront"/>
                  <w14:lightRig w14:rig="threePt" w14:dir="t">
                    <w14:rot w14:lat="0" w14:lon="0" w14:rev="0"/>
                  </w14:lightRig>
                </w14:scene3d>
              </w:rPr>
            </w:rPrChange>
          </w:rPr>
          <w:delText>1.5.2</w:delText>
        </w:r>
        <w:r w:rsidRPr="00E45CE0" w:rsidDel="006F08F4">
          <w:rPr>
            <w:rFonts w:eastAsiaTheme="minorEastAsia" w:cstheme="minorBidi"/>
            <w:noProof/>
            <w:sz w:val="22"/>
            <w:szCs w:val="22"/>
          </w:rPr>
          <w:tab/>
        </w:r>
        <w:r w:rsidRPr="007E2298" w:rsidDel="006F08F4">
          <w:rPr>
            <w:rPrChange w:id="1284" w:author="TinTin Kalaw" w:date="2014-08-16T12:59:00Z">
              <w:rPr>
                <w:rStyle w:val="Hyperlink"/>
                <w:noProof/>
              </w:rPr>
            </w:rPrChange>
          </w:rPr>
          <w:delText>System Design</w:delText>
        </w:r>
        <w:r w:rsidRPr="00E45CE0" w:rsidDel="006F08F4">
          <w:rPr>
            <w:noProof/>
            <w:webHidden/>
          </w:rPr>
          <w:tab/>
          <w:delText>1-2</w:delText>
        </w:r>
      </w:del>
    </w:p>
    <w:p w14:paraId="1EB4536E" w14:textId="77777777" w:rsidR="00D7332C" w:rsidRPr="00E45CE0" w:rsidDel="006F08F4" w:rsidRDefault="00D7332C">
      <w:pPr>
        <w:pStyle w:val="TOC3"/>
        <w:tabs>
          <w:tab w:val="left" w:pos="1320"/>
          <w:tab w:val="right" w:leader="dot" w:pos="9350"/>
        </w:tabs>
        <w:rPr>
          <w:del w:id="1285" w:author="TinTin Kalaw" w:date="2014-08-19T08:26:00Z"/>
          <w:rFonts w:eastAsiaTheme="minorEastAsia" w:cstheme="minorBidi"/>
          <w:noProof/>
          <w:sz w:val="22"/>
          <w:szCs w:val="22"/>
        </w:rPr>
      </w:pPr>
      <w:del w:id="1286" w:author="TinTin Kalaw" w:date="2014-08-19T08:26:00Z">
        <w:r w:rsidRPr="007E2298" w:rsidDel="006F08F4">
          <w:rPr>
            <w:rPrChange w:id="1287" w:author="TinTin Kalaw" w:date="2014-08-16T12:59:00Z">
              <w:rPr>
                <w:rStyle w:val="Hyperlink"/>
                <w:noProof/>
                <w14:scene3d>
                  <w14:camera w14:prst="orthographicFront"/>
                  <w14:lightRig w14:rig="threePt" w14:dir="t">
                    <w14:rot w14:lat="0" w14:lon="0" w14:rev="0"/>
                  </w14:lightRig>
                </w14:scene3d>
              </w:rPr>
            </w:rPrChange>
          </w:rPr>
          <w:delText>1.5.3</w:delText>
        </w:r>
        <w:r w:rsidRPr="00E45CE0" w:rsidDel="006F08F4">
          <w:rPr>
            <w:rFonts w:eastAsiaTheme="minorEastAsia" w:cstheme="minorBidi"/>
            <w:noProof/>
            <w:sz w:val="22"/>
            <w:szCs w:val="22"/>
          </w:rPr>
          <w:tab/>
        </w:r>
        <w:r w:rsidRPr="007E2298" w:rsidDel="006F08F4">
          <w:rPr>
            <w:rPrChange w:id="1288" w:author="TinTin Kalaw" w:date="2014-08-16T12:59:00Z">
              <w:rPr>
                <w:rStyle w:val="Hyperlink"/>
                <w:noProof/>
              </w:rPr>
            </w:rPrChange>
          </w:rPr>
          <w:delText>Sprints</w:delText>
        </w:r>
        <w:r w:rsidRPr="00E45CE0" w:rsidDel="006F08F4">
          <w:rPr>
            <w:noProof/>
            <w:webHidden/>
          </w:rPr>
          <w:tab/>
          <w:delText>1-2</w:delText>
        </w:r>
      </w:del>
    </w:p>
    <w:p w14:paraId="06F156BD" w14:textId="77777777" w:rsidR="00D7332C" w:rsidRPr="00E45CE0" w:rsidDel="006F08F4" w:rsidRDefault="00D7332C">
      <w:pPr>
        <w:pStyle w:val="TOC3"/>
        <w:tabs>
          <w:tab w:val="left" w:pos="1320"/>
          <w:tab w:val="right" w:leader="dot" w:pos="9350"/>
        </w:tabs>
        <w:rPr>
          <w:del w:id="1289" w:author="TinTin Kalaw" w:date="2014-08-19T08:26:00Z"/>
          <w:rFonts w:eastAsiaTheme="minorEastAsia" w:cstheme="minorBidi"/>
          <w:noProof/>
          <w:sz w:val="22"/>
          <w:szCs w:val="22"/>
        </w:rPr>
      </w:pPr>
      <w:del w:id="1290" w:author="TinTin Kalaw" w:date="2014-08-19T08:26:00Z">
        <w:r w:rsidRPr="007E2298" w:rsidDel="006F08F4">
          <w:rPr>
            <w:rPrChange w:id="1291" w:author="TinTin Kalaw" w:date="2014-08-16T12:59:00Z">
              <w:rPr>
                <w:rStyle w:val="Hyperlink"/>
                <w:noProof/>
                <w14:scene3d>
                  <w14:camera w14:prst="orthographicFront"/>
                  <w14:lightRig w14:rig="threePt" w14:dir="t">
                    <w14:rot w14:lat="0" w14:lon="0" w14:rev="0"/>
                  </w14:lightRig>
                </w14:scene3d>
              </w:rPr>
            </w:rPrChange>
          </w:rPr>
          <w:delText>1.5.4</w:delText>
        </w:r>
        <w:r w:rsidRPr="00E45CE0" w:rsidDel="006F08F4">
          <w:rPr>
            <w:rFonts w:eastAsiaTheme="minorEastAsia" w:cstheme="minorBidi"/>
            <w:noProof/>
            <w:sz w:val="22"/>
            <w:szCs w:val="22"/>
          </w:rPr>
          <w:tab/>
        </w:r>
        <w:r w:rsidRPr="007E2298" w:rsidDel="006F08F4">
          <w:rPr>
            <w:rPrChange w:id="1292" w:author="TinTin Kalaw" w:date="2014-08-16T12:59:00Z">
              <w:rPr>
                <w:rStyle w:val="Hyperlink"/>
                <w:noProof/>
              </w:rPr>
            </w:rPrChange>
          </w:rPr>
          <w:delText>Sprint Planning Meetings</w:delText>
        </w:r>
        <w:r w:rsidRPr="00E45CE0" w:rsidDel="006F08F4">
          <w:rPr>
            <w:noProof/>
            <w:webHidden/>
          </w:rPr>
          <w:tab/>
          <w:delText>1-3</w:delText>
        </w:r>
      </w:del>
    </w:p>
    <w:p w14:paraId="739957D7" w14:textId="77777777" w:rsidR="00D7332C" w:rsidRPr="00E45CE0" w:rsidDel="006F08F4" w:rsidRDefault="00D7332C">
      <w:pPr>
        <w:pStyle w:val="TOC3"/>
        <w:tabs>
          <w:tab w:val="left" w:pos="1320"/>
          <w:tab w:val="right" w:leader="dot" w:pos="9350"/>
        </w:tabs>
        <w:rPr>
          <w:del w:id="1293" w:author="TinTin Kalaw" w:date="2014-08-19T08:26:00Z"/>
          <w:rFonts w:eastAsiaTheme="minorEastAsia" w:cstheme="minorBidi"/>
          <w:noProof/>
          <w:sz w:val="22"/>
          <w:szCs w:val="22"/>
        </w:rPr>
      </w:pPr>
      <w:del w:id="1294" w:author="TinTin Kalaw" w:date="2014-08-19T08:26:00Z">
        <w:r w:rsidRPr="007E2298" w:rsidDel="006F08F4">
          <w:rPr>
            <w:rPrChange w:id="1295" w:author="TinTin Kalaw" w:date="2014-08-16T12:59:00Z">
              <w:rPr>
                <w:rStyle w:val="Hyperlink"/>
                <w:noProof/>
                <w14:scene3d>
                  <w14:camera w14:prst="orthographicFront"/>
                  <w14:lightRig w14:rig="threePt" w14:dir="t">
                    <w14:rot w14:lat="0" w14:lon="0" w14:rev="0"/>
                  </w14:lightRig>
                </w14:scene3d>
              </w:rPr>
            </w:rPrChange>
          </w:rPr>
          <w:delText>1.5.5</w:delText>
        </w:r>
        <w:r w:rsidRPr="00E45CE0" w:rsidDel="006F08F4">
          <w:rPr>
            <w:rFonts w:eastAsiaTheme="minorEastAsia" w:cstheme="minorBidi"/>
            <w:noProof/>
            <w:sz w:val="22"/>
            <w:szCs w:val="22"/>
          </w:rPr>
          <w:tab/>
        </w:r>
        <w:r w:rsidRPr="007E2298" w:rsidDel="006F08F4">
          <w:rPr>
            <w:rPrChange w:id="1296" w:author="TinTin Kalaw" w:date="2014-08-16T12:59:00Z">
              <w:rPr>
                <w:rStyle w:val="Hyperlink"/>
                <w:noProof/>
              </w:rPr>
            </w:rPrChange>
          </w:rPr>
          <w:delText>Scrum Meetings</w:delText>
        </w:r>
        <w:r w:rsidRPr="00E45CE0" w:rsidDel="006F08F4">
          <w:rPr>
            <w:noProof/>
            <w:webHidden/>
          </w:rPr>
          <w:tab/>
          <w:delText>1-3</w:delText>
        </w:r>
      </w:del>
    </w:p>
    <w:p w14:paraId="5CCBC25F" w14:textId="77777777" w:rsidR="00D7332C" w:rsidRPr="00E45CE0" w:rsidDel="006F08F4" w:rsidRDefault="00D7332C">
      <w:pPr>
        <w:pStyle w:val="TOC3"/>
        <w:tabs>
          <w:tab w:val="left" w:pos="1320"/>
          <w:tab w:val="right" w:leader="dot" w:pos="9350"/>
        </w:tabs>
        <w:rPr>
          <w:del w:id="1297" w:author="TinTin Kalaw" w:date="2014-08-19T08:26:00Z"/>
          <w:rFonts w:eastAsiaTheme="minorEastAsia" w:cstheme="minorBidi"/>
          <w:noProof/>
          <w:sz w:val="22"/>
          <w:szCs w:val="22"/>
        </w:rPr>
      </w:pPr>
      <w:del w:id="1298" w:author="TinTin Kalaw" w:date="2014-08-19T08:26:00Z">
        <w:r w:rsidRPr="007E2298" w:rsidDel="006F08F4">
          <w:rPr>
            <w:rPrChange w:id="1299" w:author="TinTin Kalaw" w:date="2014-08-16T12:59:00Z">
              <w:rPr>
                <w:rStyle w:val="Hyperlink"/>
                <w:noProof/>
                <w14:scene3d>
                  <w14:camera w14:prst="orthographicFront"/>
                  <w14:lightRig w14:rig="threePt" w14:dir="t">
                    <w14:rot w14:lat="0" w14:lon="0" w14:rev="0"/>
                  </w14:lightRig>
                </w14:scene3d>
              </w:rPr>
            </w:rPrChange>
          </w:rPr>
          <w:delText>1.5.6</w:delText>
        </w:r>
        <w:r w:rsidRPr="00E45CE0" w:rsidDel="006F08F4">
          <w:rPr>
            <w:rFonts w:eastAsiaTheme="minorEastAsia" w:cstheme="minorBidi"/>
            <w:noProof/>
            <w:sz w:val="22"/>
            <w:szCs w:val="22"/>
          </w:rPr>
          <w:tab/>
        </w:r>
        <w:r w:rsidRPr="007E2298" w:rsidDel="006F08F4">
          <w:rPr>
            <w:rPrChange w:id="1300" w:author="TinTin Kalaw" w:date="2014-08-16T12:59:00Z">
              <w:rPr>
                <w:rStyle w:val="Hyperlink"/>
                <w:noProof/>
              </w:rPr>
            </w:rPrChange>
          </w:rPr>
          <w:delText>System Development</w:delText>
        </w:r>
        <w:r w:rsidRPr="00E45CE0" w:rsidDel="006F08F4">
          <w:rPr>
            <w:noProof/>
            <w:webHidden/>
          </w:rPr>
          <w:tab/>
          <w:delText>1-3</w:delText>
        </w:r>
      </w:del>
    </w:p>
    <w:p w14:paraId="0FECACAD" w14:textId="77777777" w:rsidR="00D7332C" w:rsidRPr="00E45CE0" w:rsidDel="006F08F4" w:rsidRDefault="00D7332C">
      <w:pPr>
        <w:pStyle w:val="TOC3"/>
        <w:tabs>
          <w:tab w:val="left" w:pos="1320"/>
          <w:tab w:val="right" w:leader="dot" w:pos="9350"/>
        </w:tabs>
        <w:rPr>
          <w:del w:id="1301" w:author="TinTin Kalaw" w:date="2014-08-19T08:26:00Z"/>
          <w:rFonts w:eastAsiaTheme="minorEastAsia" w:cstheme="minorBidi"/>
          <w:noProof/>
          <w:sz w:val="22"/>
          <w:szCs w:val="22"/>
        </w:rPr>
      </w:pPr>
      <w:del w:id="1302" w:author="TinTin Kalaw" w:date="2014-08-19T08:26:00Z">
        <w:r w:rsidRPr="007E2298" w:rsidDel="006F08F4">
          <w:rPr>
            <w:rPrChange w:id="1303" w:author="TinTin Kalaw" w:date="2014-08-16T12:59:00Z">
              <w:rPr>
                <w:rStyle w:val="Hyperlink"/>
                <w:noProof/>
                <w14:scene3d>
                  <w14:camera w14:prst="orthographicFront"/>
                  <w14:lightRig w14:rig="threePt" w14:dir="t">
                    <w14:rot w14:lat="0" w14:lon="0" w14:rev="0"/>
                  </w14:lightRig>
                </w14:scene3d>
              </w:rPr>
            </w:rPrChange>
          </w:rPr>
          <w:delText>1.5.7</w:delText>
        </w:r>
        <w:r w:rsidRPr="00E45CE0" w:rsidDel="006F08F4">
          <w:rPr>
            <w:rFonts w:eastAsiaTheme="minorEastAsia" w:cstheme="minorBidi"/>
            <w:noProof/>
            <w:sz w:val="22"/>
            <w:szCs w:val="22"/>
          </w:rPr>
          <w:tab/>
        </w:r>
        <w:r w:rsidRPr="007E2298" w:rsidDel="006F08F4">
          <w:rPr>
            <w:rPrChange w:id="1304" w:author="TinTin Kalaw" w:date="2014-08-16T12:59:00Z">
              <w:rPr>
                <w:rStyle w:val="Hyperlink"/>
                <w:noProof/>
              </w:rPr>
            </w:rPrChange>
          </w:rPr>
          <w:delText>System Integration and Testing</w:delText>
        </w:r>
        <w:r w:rsidRPr="00E45CE0" w:rsidDel="006F08F4">
          <w:rPr>
            <w:noProof/>
            <w:webHidden/>
          </w:rPr>
          <w:tab/>
          <w:delText>1-3</w:delText>
        </w:r>
      </w:del>
    </w:p>
    <w:p w14:paraId="05A92D7C" w14:textId="77777777" w:rsidR="00D7332C" w:rsidRPr="00E45CE0" w:rsidDel="006F08F4" w:rsidRDefault="00D7332C">
      <w:pPr>
        <w:pStyle w:val="TOC3"/>
        <w:tabs>
          <w:tab w:val="left" w:pos="1320"/>
          <w:tab w:val="right" w:leader="dot" w:pos="9350"/>
        </w:tabs>
        <w:rPr>
          <w:del w:id="1305" w:author="TinTin Kalaw" w:date="2014-08-19T08:26:00Z"/>
          <w:rFonts w:eastAsiaTheme="minorEastAsia" w:cstheme="minorBidi"/>
          <w:noProof/>
          <w:sz w:val="22"/>
          <w:szCs w:val="22"/>
        </w:rPr>
      </w:pPr>
      <w:del w:id="1306" w:author="TinTin Kalaw" w:date="2014-08-19T08:26:00Z">
        <w:r w:rsidRPr="007E2298" w:rsidDel="006F08F4">
          <w:rPr>
            <w:rPrChange w:id="1307" w:author="TinTin Kalaw" w:date="2014-08-16T12:59:00Z">
              <w:rPr>
                <w:rStyle w:val="Hyperlink"/>
                <w:noProof/>
                <w14:scene3d>
                  <w14:camera w14:prst="orthographicFront"/>
                  <w14:lightRig w14:rig="threePt" w14:dir="t">
                    <w14:rot w14:lat="0" w14:lon="0" w14:rev="0"/>
                  </w14:lightRig>
                </w14:scene3d>
              </w:rPr>
            </w:rPrChange>
          </w:rPr>
          <w:delText>1.5.8</w:delText>
        </w:r>
        <w:r w:rsidRPr="00E45CE0" w:rsidDel="006F08F4">
          <w:rPr>
            <w:rFonts w:eastAsiaTheme="minorEastAsia" w:cstheme="minorBidi"/>
            <w:noProof/>
            <w:sz w:val="22"/>
            <w:szCs w:val="22"/>
          </w:rPr>
          <w:tab/>
        </w:r>
        <w:r w:rsidRPr="007E2298" w:rsidDel="006F08F4">
          <w:rPr>
            <w:rPrChange w:id="1308" w:author="TinTin Kalaw" w:date="2014-08-16T12:59:00Z">
              <w:rPr>
                <w:rStyle w:val="Hyperlink"/>
                <w:noProof/>
              </w:rPr>
            </w:rPrChange>
          </w:rPr>
          <w:delText>System Evaluation</w:delText>
        </w:r>
        <w:r w:rsidRPr="00E45CE0" w:rsidDel="006F08F4">
          <w:rPr>
            <w:noProof/>
            <w:webHidden/>
          </w:rPr>
          <w:tab/>
          <w:delText>1-3</w:delText>
        </w:r>
      </w:del>
    </w:p>
    <w:p w14:paraId="4642B035" w14:textId="77777777" w:rsidR="00D7332C" w:rsidRPr="00E45CE0" w:rsidDel="006F08F4" w:rsidRDefault="00D7332C">
      <w:pPr>
        <w:pStyle w:val="TOC3"/>
        <w:tabs>
          <w:tab w:val="left" w:pos="1320"/>
          <w:tab w:val="right" w:leader="dot" w:pos="9350"/>
        </w:tabs>
        <w:rPr>
          <w:del w:id="1309" w:author="TinTin Kalaw" w:date="2014-08-19T08:26:00Z"/>
          <w:rFonts w:eastAsiaTheme="minorEastAsia" w:cstheme="minorBidi"/>
          <w:noProof/>
          <w:sz w:val="22"/>
          <w:szCs w:val="22"/>
        </w:rPr>
      </w:pPr>
      <w:del w:id="1310" w:author="TinTin Kalaw" w:date="2014-08-19T08:26:00Z">
        <w:r w:rsidRPr="007E2298" w:rsidDel="006F08F4">
          <w:rPr>
            <w:rPrChange w:id="1311" w:author="TinTin Kalaw" w:date="2014-08-16T12:59:00Z">
              <w:rPr>
                <w:rStyle w:val="Hyperlink"/>
                <w:noProof/>
                <w14:scene3d>
                  <w14:camera w14:prst="orthographicFront"/>
                  <w14:lightRig w14:rig="threePt" w14:dir="t">
                    <w14:rot w14:lat="0" w14:lon="0" w14:rev="0"/>
                  </w14:lightRig>
                </w14:scene3d>
              </w:rPr>
            </w:rPrChange>
          </w:rPr>
          <w:delText>1.5.9</w:delText>
        </w:r>
        <w:r w:rsidRPr="00E45CE0" w:rsidDel="006F08F4">
          <w:rPr>
            <w:rFonts w:eastAsiaTheme="minorEastAsia" w:cstheme="minorBidi"/>
            <w:noProof/>
            <w:sz w:val="22"/>
            <w:szCs w:val="22"/>
          </w:rPr>
          <w:tab/>
        </w:r>
        <w:r w:rsidRPr="007E2298" w:rsidDel="006F08F4">
          <w:rPr>
            <w:rPrChange w:id="1312" w:author="TinTin Kalaw" w:date="2014-08-16T12:59:00Z">
              <w:rPr>
                <w:rStyle w:val="Hyperlink"/>
                <w:noProof/>
              </w:rPr>
            </w:rPrChange>
          </w:rPr>
          <w:delText>Documentation</w:delText>
        </w:r>
        <w:r w:rsidRPr="00E45CE0" w:rsidDel="006F08F4">
          <w:rPr>
            <w:noProof/>
            <w:webHidden/>
          </w:rPr>
          <w:tab/>
          <w:delText>1-3</w:delText>
        </w:r>
      </w:del>
    </w:p>
    <w:p w14:paraId="076ECA02" w14:textId="77777777" w:rsidR="00D7332C" w:rsidRPr="00E45CE0" w:rsidDel="006F08F4" w:rsidRDefault="00D7332C">
      <w:pPr>
        <w:pStyle w:val="TOC3"/>
        <w:tabs>
          <w:tab w:val="left" w:pos="1540"/>
          <w:tab w:val="right" w:leader="dot" w:pos="9350"/>
        </w:tabs>
        <w:rPr>
          <w:del w:id="1313" w:author="TinTin Kalaw" w:date="2014-08-19T08:26:00Z"/>
          <w:rFonts w:eastAsiaTheme="minorEastAsia" w:cstheme="minorBidi"/>
          <w:noProof/>
          <w:sz w:val="22"/>
          <w:szCs w:val="22"/>
        </w:rPr>
      </w:pPr>
      <w:del w:id="1314" w:author="TinTin Kalaw" w:date="2014-08-19T08:26:00Z">
        <w:r w:rsidRPr="007E2298" w:rsidDel="006F08F4">
          <w:rPr>
            <w:rPrChange w:id="1315" w:author="TinTin Kalaw" w:date="2014-08-16T12:59:00Z">
              <w:rPr>
                <w:rStyle w:val="Hyperlink"/>
                <w:noProof/>
                <w14:scene3d>
                  <w14:camera w14:prst="orthographicFront"/>
                  <w14:lightRig w14:rig="threePt" w14:dir="t">
                    <w14:rot w14:lat="0" w14:lon="0" w14:rev="0"/>
                  </w14:lightRig>
                </w14:scene3d>
              </w:rPr>
            </w:rPrChange>
          </w:rPr>
          <w:delText>1.5.10</w:delText>
        </w:r>
        <w:r w:rsidRPr="00E45CE0" w:rsidDel="006F08F4">
          <w:rPr>
            <w:rFonts w:eastAsiaTheme="minorEastAsia" w:cstheme="minorBidi"/>
            <w:noProof/>
            <w:sz w:val="22"/>
            <w:szCs w:val="22"/>
          </w:rPr>
          <w:tab/>
        </w:r>
        <w:r w:rsidRPr="007E2298" w:rsidDel="006F08F4">
          <w:rPr>
            <w:rPrChange w:id="1316" w:author="TinTin Kalaw" w:date="2014-08-16T12:59:00Z">
              <w:rPr>
                <w:rStyle w:val="Hyperlink"/>
                <w:noProof/>
              </w:rPr>
            </w:rPrChange>
          </w:rPr>
          <w:delText>Calendar of Activities</w:delText>
        </w:r>
        <w:r w:rsidRPr="00E45CE0" w:rsidDel="006F08F4">
          <w:rPr>
            <w:noProof/>
            <w:webHidden/>
          </w:rPr>
          <w:tab/>
          <w:delText>1-5</w:delText>
        </w:r>
      </w:del>
    </w:p>
    <w:p w14:paraId="40485FA8" w14:textId="77777777" w:rsidR="00D7332C" w:rsidRPr="00E45CE0" w:rsidDel="006F08F4" w:rsidRDefault="00D7332C">
      <w:pPr>
        <w:pStyle w:val="TOC1"/>
        <w:tabs>
          <w:tab w:val="left" w:pos="660"/>
          <w:tab w:val="right" w:leader="dot" w:pos="9350"/>
        </w:tabs>
        <w:rPr>
          <w:del w:id="1317" w:author="TinTin Kalaw" w:date="2014-08-19T08:26:00Z"/>
          <w:rFonts w:eastAsiaTheme="minorEastAsia" w:cstheme="minorBidi"/>
          <w:noProof/>
          <w:sz w:val="22"/>
          <w:szCs w:val="22"/>
        </w:rPr>
      </w:pPr>
      <w:del w:id="1318" w:author="TinTin Kalaw" w:date="2014-08-19T08:26:00Z">
        <w:r w:rsidRPr="007E2298" w:rsidDel="006F08F4">
          <w:rPr>
            <w:rPrChange w:id="1319" w:author="TinTin Kalaw" w:date="2014-08-16T12:59:00Z">
              <w:rPr>
                <w:rStyle w:val="Hyperlink"/>
                <w:noProof/>
              </w:rPr>
            </w:rPrChange>
          </w:rPr>
          <w:delText>2.0</w:delText>
        </w:r>
        <w:r w:rsidRPr="00E45CE0" w:rsidDel="006F08F4">
          <w:rPr>
            <w:rFonts w:eastAsiaTheme="minorEastAsia" w:cstheme="minorBidi"/>
            <w:noProof/>
            <w:sz w:val="22"/>
            <w:szCs w:val="22"/>
          </w:rPr>
          <w:tab/>
        </w:r>
        <w:r w:rsidRPr="007E2298" w:rsidDel="006F08F4">
          <w:rPr>
            <w:rPrChange w:id="1320" w:author="TinTin Kalaw" w:date="2014-08-16T12:59:00Z">
              <w:rPr>
                <w:rStyle w:val="Hyperlink"/>
                <w:noProof/>
              </w:rPr>
            </w:rPrChange>
          </w:rPr>
          <w:delText>Review of Related Works</w:delText>
        </w:r>
        <w:r w:rsidRPr="00E45CE0" w:rsidDel="006F08F4">
          <w:rPr>
            <w:noProof/>
            <w:webHidden/>
          </w:rPr>
          <w:tab/>
          <w:delText>2-1</w:delText>
        </w:r>
      </w:del>
    </w:p>
    <w:p w14:paraId="338A7AF6" w14:textId="77777777" w:rsidR="00D7332C" w:rsidRPr="00E45CE0" w:rsidDel="006F08F4" w:rsidRDefault="00D7332C">
      <w:pPr>
        <w:pStyle w:val="TOC1"/>
        <w:tabs>
          <w:tab w:val="left" w:pos="660"/>
          <w:tab w:val="right" w:leader="dot" w:pos="9350"/>
        </w:tabs>
        <w:rPr>
          <w:del w:id="1321" w:author="TinTin Kalaw" w:date="2014-08-19T08:26:00Z"/>
          <w:rFonts w:eastAsiaTheme="minorEastAsia" w:cstheme="minorBidi"/>
          <w:noProof/>
          <w:sz w:val="22"/>
          <w:szCs w:val="22"/>
        </w:rPr>
      </w:pPr>
      <w:del w:id="1322" w:author="TinTin Kalaw" w:date="2014-08-19T08:26:00Z">
        <w:r w:rsidRPr="007E2298" w:rsidDel="006F08F4">
          <w:rPr>
            <w:rPrChange w:id="1323" w:author="TinTin Kalaw" w:date="2014-08-16T12:59:00Z">
              <w:rPr>
                <w:rStyle w:val="Hyperlink"/>
                <w:noProof/>
              </w:rPr>
            </w:rPrChange>
          </w:rPr>
          <w:delText>3.0</w:delText>
        </w:r>
        <w:r w:rsidRPr="00E45CE0" w:rsidDel="006F08F4">
          <w:rPr>
            <w:rFonts w:eastAsiaTheme="minorEastAsia" w:cstheme="minorBidi"/>
            <w:noProof/>
            <w:sz w:val="22"/>
            <w:szCs w:val="22"/>
          </w:rPr>
          <w:tab/>
        </w:r>
        <w:r w:rsidRPr="007E2298" w:rsidDel="006F08F4">
          <w:rPr>
            <w:rPrChange w:id="1324" w:author="TinTin Kalaw" w:date="2014-08-16T12:59:00Z">
              <w:rPr>
                <w:rStyle w:val="Hyperlink"/>
                <w:noProof/>
              </w:rPr>
            </w:rPrChange>
          </w:rPr>
          <w:delText>Theoretical Framework</w:delText>
        </w:r>
        <w:r w:rsidRPr="00E45CE0" w:rsidDel="006F08F4">
          <w:rPr>
            <w:noProof/>
            <w:webHidden/>
          </w:rPr>
          <w:tab/>
          <w:delText>3-1</w:delText>
        </w:r>
      </w:del>
    </w:p>
    <w:p w14:paraId="629BFB6B" w14:textId="77777777" w:rsidR="00D7332C" w:rsidRPr="00E45CE0" w:rsidDel="006F08F4" w:rsidRDefault="00D7332C">
      <w:pPr>
        <w:pStyle w:val="TOC1"/>
        <w:tabs>
          <w:tab w:val="left" w:pos="660"/>
          <w:tab w:val="right" w:leader="dot" w:pos="9350"/>
        </w:tabs>
        <w:rPr>
          <w:del w:id="1325" w:author="TinTin Kalaw" w:date="2014-08-19T08:26:00Z"/>
          <w:rFonts w:eastAsiaTheme="minorEastAsia" w:cstheme="minorBidi"/>
          <w:noProof/>
          <w:sz w:val="22"/>
          <w:szCs w:val="22"/>
        </w:rPr>
      </w:pPr>
      <w:del w:id="1326" w:author="TinTin Kalaw" w:date="2014-08-19T08:26:00Z">
        <w:r w:rsidRPr="007E2298" w:rsidDel="006F08F4">
          <w:rPr>
            <w:rPrChange w:id="1327" w:author="TinTin Kalaw" w:date="2014-08-16T12:59:00Z">
              <w:rPr>
                <w:rStyle w:val="Hyperlink"/>
                <w:noProof/>
              </w:rPr>
            </w:rPrChange>
          </w:rPr>
          <w:delText>4.0</w:delText>
        </w:r>
        <w:r w:rsidRPr="00E45CE0" w:rsidDel="006F08F4">
          <w:rPr>
            <w:rFonts w:eastAsiaTheme="minorEastAsia" w:cstheme="minorBidi"/>
            <w:noProof/>
            <w:sz w:val="22"/>
            <w:szCs w:val="22"/>
          </w:rPr>
          <w:tab/>
        </w:r>
        <w:r w:rsidRPr="007E2298" w:rsidDel="006F08F4">
          <w:rPr>
            <w:rPrChange w:id="1328" w:author="TinTin Kalaw" w:date="2014-08-16T12:59:00Z">
              <w:rPr>
                <w:rStyle w:val="Hyperlink"/>
                <w:noProof/>
              </w:rPr>
            </w:rPrChange>
          </w:rPr>
          <w:delText>The System</w:delText>
        </w:r>
        <w:r w:rsidRPr="00E45CE0" w:rsidDel="006F08F4">
          <w:rPr>
            <w:noProof/>
            <w:webHidden/>
          </w:rPr>
          <w:tab/>
          <w:delText>4-1</w:delText>
        </w:r>
      </w:del>
    </w:p>
    <w:p w14:paraId="15091FBA" w14:textId="77777777" w:rsidR="00D7332C" w:rsidRPr="00E45CE0" w:rsidDel="006F08F4" w:rsidRDefault="00D7332C">
      <w:pPr>
        <w:pStyle w:val="TOC2"/>
        <w:tabs>
          <w:tab w:val="left" w:pos="880"/>
          <w:tab w:val="right" w:leader="dot" w:pos="9350"/>
        </w:tabs>
        <w:rPr>
          <w:del w:id="1329" w:author="TinTin Kalaw" w:date="2014-08-19T08:26:00Z"/>
          <w:rFonts w:eastAsiaTheme="minorEastAsia" w:cstheme="minorBidi"/>
          <w:noProof/>
          <w:sz w:val="22"/>
          <w:szCs w:val="22"/>
        </w:rPr>
      </w:pPr>
      <w:del w:id="1330" w:author="TinTin Kalaw" w:date="2014-08-19T08:26:00Z">
        <w:r w:rsidRPr="007E2298" w:rsidDel="006F08F4">
          <w:rPr>
            <w:rPrChange w:id="1331" w:author="TinTin Kalaw" w:date="2014-08-16T12:59:00Z">
              <w:rPr>
                <w:rStyle w:val="Hyperlink"/>
                <w:noProof/>
              </w:rPr>
            </w:rPrChange>
          </w:rPr>
          <w:delText>4.1</w:delText>
        </w:r>
        <w:r w:rsidRPr="00E45CE0" w:rsidDel="006F08F4">
          <w:rPr>
            <w:rFonts w:eastAsiaTheme="minorEastAsia" w:cstheme="minorBidi"/>
            <w:noProof/>
            <w:sz w:val="22"/>
            <w:szCs w:val="22"/>
          </w:rPr>
          <w:tab/>
        </w:r>
        <w:r w:rsidRPr="007E2298" w:rsidDel="006F08F4">
          <w:rPr>
            <w:rPrChange w:id="1332" w:author="TinTin Kalaw" w:date="2014-08-16T12:59:00Z">
              <w:rPr>
                <w:rStyle w:val="Hyperlink"/>
                <w:noProof/>
              </w:rPr>
            </w:rPrChange>
          </w:rPr>
          <w:delText>System Overview</w:delText>
        </w:r>
        <w:r w:rsidRPr="00E45CE0" w:rsidDel="006F08F4">
          <w:rPr>
            <w:noProof/>
            <w:webHidden/>
          </w:rPr>
          <w:tab/>
          <w:delText>4-1</w:delText>
        </w:r>
      </w:del>
    </w:p>
    <w:p w14:paraId="1A12CC9C" w14:textId="77777777" w:rsidR="00D7332C" w:rsidRPr="00E45CE0" w:rsidDel="006F08F4" w:rsidRDefault="00D7332C">
      <w:pPr>
        <w:pStyle w:val="TOC1"/>
        <w:tabs>
          <w:tab w:val="left" w:pos="660"/>
          <w:tab w:val="right" w:leader="dot" w:pos="9350"/>
        </w:tabs>
        <w:rPr>
          <w:del w:id="1333" w:author="TinTin Kalaw" w:date="2014-08-19T08:26:00Z"/>
          <w:rFonts w:eastAsiaTheme="minorEastAsia" w:cstheme="minorBidi"/>
          <w:noProof/>
          <w:sz w:val="22"/>
          <w:szCs w:val="22"/>
        </w:rPr>
      </w:pPr>
      <w:del w:id="1334" w:author="TinTin Kalaw" w:date="2014-08-19T08:26:00Z">
        <w:r w:rsidRPr="007E2298" w:rsidDel="006F08F4">
          <w:rPr>
            <w:rPrChange w:id="1335" w:author="TinTin Kalaw" w:date="2014-08-16T12:59:00Z">
              <w:rPr>
                <w:rStyle w:val="Hyperlink"/>
                <w:noProof/>
              </w:rPr>
            </w:rPrChange>
          </w:rPr>
          <w:delText>5.0</w:delText>
        </w:r>
        <w:r w:rsidRPr="00E45CE0" w:rsidDel="006F08F4">
          <w:rPr>
            <w:rFonts w:eastAsiaTheme="minorEastAsia" w:cstheme="minorBidi"/>
            <w:noProof/>
            <w:sz w:val="22"/>
            <w:szCs w:val="22"/>
          </w:rPr>
          <w:tab/>
        </w:r>
        <w:r w:rsidRPr="007E2298" w:rsidDel="006F08F4">
          <w:rPr>
            <w:rPrChange w:id="1336" w:author="TinTin Kalaw" w:date="2014-08-16T12:59:00Z">
              <w:rPr>
                <w:rStyle w:val="Hyperlink"/>
                <w:noProof/>
              </w:rPr>
            </w:rPrChange>
          </w:rPr>
          <w:delText>References</w:delText>
        </w:r>
        <w:r w:rsidRPr="00E45CE0" w:rsidDel="006F08F4">
          <w:rPr>
            <w:noProof/>
            <w:webHidden/>
          </w:rPr>
          <w:tab/>
          <w:delText>5-1</w:delText>
        </w:r>
      </w:del>
    </w:p>
    <w:p w14:paraId="1D9C4BEC" w14:textId="77777777" w:rsidR="004B7EB2" w:rsidRPr="00E45CE0" w:rsidRDefault="004B7EB2" w:rsidP="004B7EB2">
      <w:pPr>
        <w:pStyle w:val="TOCHeading1"/>
      </w:pPr>
      <w:r w:rsidRPr="00E45CE0">
        <w:fldChar w:fldCharType="end"/>
      </w:r>
    </w:p>
    <w:p w14:paraId="10196545" w14:textId="77777777" w:rsidR="004B7EB2" w:rsidRPr="00E45CE0" w:rsidRDefault="004B7EB2" w:rsidP="004B7EB2">
      <w:pPr>
        <w:tabs>
          <w:tab w:val="left" w:pos="3750"/>
        </w:tabs>
        <w:sectPr w:rsidR="004B7EB2" w:rsidRPr="00E45CE0" w:rsidSect="004B7EB2">
          <w:pgSz w:w="12240" w:h="15840"/>
          <w:pgMar w:top="1440" w:right="1440" w:bottom="1440" w:left="1440" w:header="720" w:footer="720" w:gutter="0"/>
          <w:pgNumType w:start="1"/>
          <w:cols w:space="720"/>
          <w:docGrid w:linePitch="360"/>
        </w:sectPr>
      </w:pPr>
    </w:p>
    <w:p w14:paraId="394EB4F3" w14:textId="77777777" w:rsidR="004B7EB2" w:rsidRPr="00E45CE0" w:rsidRDefault="004B7EB2" w:rsidP="004B7EB2">
      <w:pPr>
        <w:pStyle w:val="TOCHeading1"/>
      </w:pPr>
      <w:r w:rsidRPr="00E45CE0">
        <w:lastRenderedPageBreak/>
        <w:t>List of Tables</w:t>
      </w:r>
    </w:p>
    <w:p w14:paraId="2229E201" w14:textId="77777777" w:rsidR="00D7332C" w:rsidRPr="00E45CE0" w:rsidRDefault="00D7332C" w:rsidP="004B7EB2">
      <w:pPr>
        <w:pStyle w:val="TOCHeading1"/>
      </w:pPr>
    </w:p>
    <w:p w14:paraId="77E58B2B" w14:textId="77777777" w:rsidR="006F08F4" w:rsidRDefault="004B7EB2">
      <w:pPr>
        <w:pStyle w:val="TableofFigures"/>
        <w:tabs>
          <w:tab w:val="right" w:leader="dot" w:pos="9350"/>
        </w:tabs>
        <w:rPr>
          <w:ins w:id="1337" w:author="TinTin Kalaw" w:date="2014-08-19T08:27:00Z"/>
          <w:rFonts w:asciiTheme="minorHAnsi" w:eastAsiaTheme="minorEastAsia" w:hAnsiTheme="minorHAnsi" w:cstheme="minorBidi"/>
          <w:noProof/>
          <w:sz w:val="22"/>
          <w:szCs w:val="22"/>
        </w:rPr>
      </w:pPr>
      <w:r w:rsidRPr="00E45CE0">
        <w:fldChar w:fldCharType="begin"/>
      </w:r>
      <w:r w:rsidRPr="00E45CE0">
        <w:instrText xml:space="preserve"> TOC \h \z \c "Table" </w:instrText>
      </w:r>
      <w:r w:rsidRPr="00E45CE0">
        <w:fldChar w:fldCharType="separate"/>
      </w:r>
      <w:ins w:id="1338" w:author="TinTin Kalaw" w:date="2014-08-19T08:27:00Z">
        <w:r w:rsidR="006F08F4" w:rsidRPr="00AC5C26">
          <w:rPr>
            <w:rStyle w:val="Hyperlink"/>
            <w:noProof/>
          </w:rPr>
          <w:fldChar w:fldCharType="begin"/>
        </w:r>
        <w:r w:rsidR="006F08F4" w:rsidRPr="00AC5C26">
          <w:rPr>
            <w:rStyle w:val="Hyperlink"/>
            <w:noProof/>
          </w:rPr>
          <w:instrText xml:space="preserve"> </w:instrText>
        </w:r>
        <w:r w:rsidR="006F08F4">
          <w:rPr>
            <w:noProof/>
          </w:rPr>
          <w:instrText>HYPERLINK \l "_Toc396200386"</w:instrText>
        </w:r>
        <w:r w:rsidR="006F08F4" w:rsidRPr="00AC5C26">
          <w:rPr>
            <w:rStyle w:val="Hyperlink"/>
            <w:noProof/>
          </w:rPr>
          <w:instrText xml:space="preserve"> </w:instrText>
        </w:r>
        <w:r w:rsidR="006F08F4" w:rsidRPr="00AC5C26">
          <w:rPr>
            <w:rStyle w:val="Hyperlink"/>
            <w:noProof/>
          </w:rPr>
          <w:fldChar w:fldCharType="separate"/>
        </w:r>
        <w:r w:rsidR="006F08F4" w:rsidRPr="00AC5C26">
          <w:rPr>
            <w:rStyle w:val="Hyperlink"/>
            <w:noProof/>
          </w:rPr>
          <w:t>Table 1</w:t>
        </w:r>
        <w:r w:rsidR="006F08F4" w:rsidRPr="00AC5C26">
          <w:rPr>
            <w:rStyle w:val="Hyperlink"/>
            <w:noProof/>
          </w:rPr>
          <w:noBreakHyphen/>
          <w:t>1. Timetable of Activities (April 2014 - April 2015)</w:t>
        </w:r>
        <w:r w:rsidR="006F08F4">
          <w:rPr>
            <w:noProof/>
            <w:webHidden/>
          </w:rPr>
          <w:tab/>
        </w:r>
        <w:r w:rsidR="006F08F4">
          <w:rPr>
            <w:noProof/>
            <w:webHidden/>
          </w:rPr>
          <w:fldChar w:fldCharType="begin"/>
        </w:r>
        <w:r w:rsidR="006F08F4">
          <w:rPr>
            <w:noProof/>
            <w:webHidden/>
          </w:rPr>
          <w:instrText xml:space="preserve"> PAGEREF _Toc396200386 \h </w:instrText>
        </w:r>
      </w:ins>
      <w:r w:rsidR="006F08F4">
        <w:rPr>
          <w:noProof/>
          <w:webHidden/>
        </w:rPr>
      </w:r>
      <w:r w:rsidR="006F08F4">
        <w:rPr>
          <w:noProof/>
          <w:webHidden/>
        </w:rPr>
        <w:fldChar w:fldCharType="separate"/>
      </w:r>
      <w:ins w:id="1339" w:author="TinTin Kalaw" w:date="2014-08-19T08:27:00Z">
        <w:r w:rsidR="006F08F4">
          <w:rPr>
            <w:noProof/>
            <w:webHidden/>
          </w:rPr>
          <w:t>1-7</w:t>
        </w:r>
        <w:r w:rsidR="006F08F4">
          <w:rPr>
            <w:noProof/>
            <w:webHidden/>
          </w:rPr>
          <w:fldChar w:fldCharType="end"/>
        </w:r>
        <w:r w:rsidR="006F08F4" w:rsidRPr="00AC5C26">
          <w:rPr>
            <w:rStyle w:val="Hyperlink"/>
            <w:noProof/>
          </w:rPr>
          <w:fldChar w:fldCharType="end"/>
        </w:r>
      </w:ins>
    </w:p>
    <w:p w14:paraId="3C18EE9D" w14:textId="77777777" w:rsidR="006F08F4" w:rsidRDefault="006F08F4">
      <w:pPr>
        <w:pStyle w:val="TableofFigures"/>
        <w:tabs>
          <w:tab w:val="right" w:leader="dot" w:pos="9350"/>
        </w:tabs>
        <w:rPr>
          <w:ins w:id="1340" w:author="TinTin Kalaw" w:date="2014-08-19T08:27:00Z"/>
          <w:rFonts w:asciiTheme="minorHAnsi" w:eastAsiaTheme="minorEastAsia" w:hAnsiTheme="minorHAnsi" w:cstheme="minorBidi"/>
          <w:noProof/>
          <w:sz w:val="22"/>
          <w:szCs w:val="22"/>
        </w:rPr>
      </w:pPr>
      <w:ins w:id="1341"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"_Toc396200387"</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2</w:t>
        </w:r>
        <w:r w:rsidRPr="00AC5C26">
          <w:rPr>
            <w:rStyle w:val="Hyperlink"/>
            <w:noProof/>
          </w:rPr>
          <w:noBreakHyphen/>
          <w:t>1. Summary of Reviewed Information Extraction Systems</w:t>
        </w:r>
        <w:r>
          <w:rPr>
            <w:noProof/>
            <w:webHidden/>
          </w:rPr>
          <w:tab/>
        </w:r>
        <w:r>
          <w:rPr>
            <w:noProof/>
            <w:webHidden/>
          </w:rPr>
          <w:fldChar w:fldCharType="begin"/>
        </w:r>
        <w:r>
          <w:rPr>
            <w:noProof/>
            <w:webHidden/>
          </w:rPr>
          <w:instrText xml:space="preserve"> PAGEREF _Toc396200387 \h </w:instrText>
        </w:r>
      </w:ins>
      <w:r>
        <w:rPr>
          <w:noProof/>
          <w:webHidden/>
        </w:rPr>
      </w:r>
      <w:r>
        <w:rPr>
          <w:noProof/>
          <w:webHidden/>
        </w:rPr>
        <w:fldChar w:fldCharType="separate"/>
      </w:r>
      <w:ins w:id="1342" w:author="TinTin Kalaw" w:date="2014-08-19T08:27:00Z">
        <w:r>
          <w:rPr>
            <w:noProof/>
            <w:webHidden/>
          </w:rPr>
          <w:t>2-7</w:t>
        </w:r>
        <w:r>
          <w:rPr>
            <w:noProof/>
            <w:webHidden/>
          </w:rPr>
          <w:fldChar w:fldCharType="end"/>
        </w:r>
        <w:r w:rsidRPr="00AC5C26">
          <w:rPr>
            <w:rStyle w:val="Hyperlink"/>
            <w:noProof/>
          </w:rPr>
          <w:fldChar w:fldCharType="end"/>
        </w:r>
      </w:ins>
    </w:p>
    <w:p w14:paraId="2386D42E" w14:textId="77777777" w:rsidR="006F08F4" w:rsidRDefault="006F08F4">
      <w:pPr>
        <w:pStyle w:val="TableofFigures"/>
        <w:tabs>
          <w:tab w:val="right" w:leader="dot" w:pos="9350"/>
        </w:tabs>
        <w:rPr>
          <w:ins w:id="1343" w:author="TinTin Kalaw" w:date="2014-08-19T08:27:00Z"/>
          <w:rFonts w:asciiTheme="minorHAnsi" w:eastAsiaTheme="minorEastAsia" w:hAnsiTheme="minorHAnsi" w:cstheme="minorBidi"/>
          <w:noProof/>
          <w:sz w:val="22"/>
          <w:szCs w:val="22"/>
        </w:rPr>
      </w:pPr>
      <w:ins w:id="1344"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"_Toc396200388"</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2</w:t>
        </w:r>
        <w:r w:rsidRPr="00AC5C26">
          <w:rPr>
            <w:rStyle w:val="Hyperlink"/>
            <w:noProof/>
          </w:rPr>
          <w:noBreakHyphen/>
          <w:t>2. Tweet Categories</w:t>
        </w:r>
        <w:r>
          <w:rPr>
            <w:noProof/>
            <w:webHidden/>
          </w:rPr>
          <w:tab/>
        </w:r>
        <w:r>
          <w:rPr>
            <w:noProof/>
            <w:webHidden/>
          </w:rPr>
          <w:fldChar w:fldCharType="begin"/>
        </w:r>
        <w:r>
          <w:rPr>
            <w:noProof/>
            <w:webHidden/>
          </w:rPr>
          <w:instrText xml:space="preserve"> PAGEREF _Toc396200388 \h </w:instrText>
        </w:r>
      </w:ins>
      <w:r>
        <w:rPr>
          <w:noProof/>
          <w:webHidden/>
        </w:rPr>
      </w:r>
      <w:r>
        <w:rPr>
          <w:noProof/>
          <w:webHidden/>
        </w:rPr>
        <w:fldChar w:fldCharType="separate"/>
      </w:r>
      <w:ins w:id="1345" w:author="TinTin Kalaw" w:date="2014-08-19T08:27:00Z">
        <w:r>
          <w:rPr>
            <w:noProof/>
            <w:webHidden/>
          </w:rPr>
          <w:t>2-10</w:t>
        </w:r>
        <w:r>
          <w:rPr>
            <w:noProof/>
            <w:webHidden/>
          </w:rPr>
          <w:fldChar w:fldCharType="end"/>
        </w:r>
        <w:r w:rsidRPr="00AC5C26">
          <w:rPr>
            <w:rStyle w:val="Hyperlink"/>
            <w:noProof/>
          </w:rPr>
          <w:fldChar w:fldCharType="end"/>
        </w:r>
      </w:ins>
    </w:p>
    <w:p w14:paraId="0686A5B5" w14:textId="77777777" w:rsidR="006F08F4" w:rsidRDefault="006F08F4">
      <w:pPr>
        <w:pStyle w:val="TableofFigures"/>
        <w:tabs>
          <w:tab w:val="right" w:leader="dot" w:pos="9350"/>
        </w:tabs>
        <w:rPr>
          <w:ins w:id="1346" w:author="TinTin Kalaw" w:date="2014-08-19T08:27:00Z"/>
          <w:rFonts w:asciiTheme="minorHAnsi" w:eastAsiaTheme="minorEastAsia" w:hAnsiTheme="minorHAnsi" w:cstheme="minorBidi"/>
          <w:noProof/>
          <w:sz w:val="22"/>
          <w:szCs w:val="22"/>
        </w:rPr>
      </w:pPr>
      <w:ins w:id="1347"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"_Toc396200389"</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2</w:t>
        </w:r>
        <w:r w:rsidRPr="00AC5C26">
          <w:rPr>
            <w:rStyle w:val="Hyperlink"/>
            <w:noProof/>
          </w:rPr>
          <w:noBreakHyphen/>
          <w:t>3. Informative Tweet Categories</w:t>
        </w:r>
        <w:r>
          <w:rPr>
            <w:noProof/>
            <w:webHidden/>
          </w:rPr>
          <w:tab/>
        </w:r>
        <w:r>
          <w:rPr>
            <w:noProof/>
            <w:webHidden/>
          </w:rPr>
          <w:fldChar w:fldCharType="begin"/>
        </w:r>
        <w:r>
          <w:rPr>
            <w:noProof/>
            <w:webHidden/>
          </w:rPr>
          <w:instrText xml:space="preserve"> PAGEREF _Toc396200389 \h </w:instrText>
        </w:r>
      </w:ins>
      <w:r>
        <w:rPr>
          <w:noProof/>
          <w:webHidden/>
        </w:rPr>
      </w:r>
      <w:r>
        <w:rPr>
          <w:noProof/>
          <w:webHidden/>
        </w:rPr>
        <w:fldChar w:fldCharType="separate"/>
      </w:r>
      <w:ins w:id="1348" w:author="TinTin Kalaw" w:date="2014-08-19T08:27:00Z">
        <w:r>
          <w:rPr>
            <w:noProof/>
            <w:webHidden/>
          </w:rPr>
          <w:t>2-10</w:t>
        </w:r>
        <w:r>
          <w:rPr>
            <w:noProof/>
            <w:webHidden/>
          </w:rPr>
          <w:fldChar w:fldCharType="end"/>
        </w:r>
        <w:r w:rsidRPr="00AC5C26">
          <w:rPr>
            <w:rStyle w:val="Hyperlink"/>
            <w:noProof/>
          </w:rPr>
          <w:fldChar w:fldCharType="end"/>
        </w:r>
      </w:ins>
    </w:p>
    <w:p w14:paraId="768FBEAF" w14:textId="77777777" w:rsidR="006F08F4" w:rsidRDefault="006F08F4">
      <w:pPr>
        <w:pStyle w:val="TableofFigures"/>
        <w:tabs>
          <w:tab w:val="right" w:leader="dot" w:pos="9350"/>
        </w:tabs>
        <w:rPr>
          <w:ins w:id="1349" w:author="TinTin Kalaw" w:date="2014-08-19T08:27:00Z"/>
          <w:rFonts w:asciiTheme="minorHAnsi" w:eastAsiaTheme="minorEastAsia" w:hAnsiTheme="minorHAnsi" w:cstheme="minorBidi"/>
          <w:noProof/>
          <w:sz w:val="22"/>
          <w:szCs w:val="22"/>
        </w:rPr>
      </w:pPr>
      <w:ins w:id="1350"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"_Toc396200390"</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2</w:t>
        </w:r>
        <w:r w:rsidRPr="00AC5C26">
          <w:rPr>
            <w:rStyle w:val="Hyperlink"/>
            <w:noProof/>
          </w:rPr>
          <w:noBreakHyphen/>
          <w:t>4. Extractable Information Nugget per Informative Tweet Category</w:t>
        </w:r>
        <w:r>
          <w:rPr>
            <w:noProof/>
            <w:webHidden/>
          </w:rPr>
          <w:tab/>
        </w:r>
        <w:r>
          <w:rPr>
            <w:noProof/>
            <w:webHidden/>
          </w:rPr>
          <w:fldChar w:fldCharType="begin"/>
        </w:r>
        <w:r>
          <w:rPr>
            <w:noProof/>
            <w:webHidden/>
          </w:rPr>
          <w:instrText xml:space="preserve"> PAGEREF _Toc396200390 \h </w:instrText>
        </w:r>
      </w:ins>
      <w:r>
        <w:rPr>
          <w:noProof/>
          <w:webHidden/>
        </w:rPr>
      </w:r>
      <w:r>
        <w:rPr>
          <w:noProof/>
          <w:webHidden/>
        </w:rPr>
        <w:fldChar w:fldCharType="separate"/>
      </w:r>
      <w:ins w:id="1351" w:author="TinTin Kalaw" w:date="2014-08-19T08:27:00Z">
        <w:r>
          <w:rPr>
            <w:noProof/>
            <w:webHidden/>
          </w:rPr>
          <w:t>2-11</w:t>
        </w:r>
        <w:r>
          <w:rPr>
            <w:noProof/>
            <w:webHidden/>
          </w:rPr>
          <w:fldChar w:fldCharType="end"/>
        </w:r>
        <w:r w:rsidRPr="00AC5C26">
          <w:rPr>
            <w:rStyle w:val="Hyperlink"/>
            <w:noProof/>
          </w:rPr>
          <w:fldChar w:fldCharType="end"/>
        </w:r>
      </w:ins>
    </w:p>
    <w:p w14:paraId="039326AE" w14:textId="77777777" w:rsidR="006F08F4" w:rsidRDefault="006F08F4">
      <w:pPr>
        <w:pStyle w:val="TableofFigures"/>
        <w:tabs>
          <w:tab w:val="right" w:leader="dot" w:pos="9350"/>
        </w:tabs>
        <w:rPr>
          <w:ins w:id="1352" w:author="TinTin Kalaw" w:date="2014-08-19T08:27:00Z"/>
          <w:rFonts w:asciiTheme="minorHAnsi" w:eastAsiaTheme="minorEastAsia" w:hAnsiTheme="minorHAnsi" w:cstheme="minorBidi"/>
          <w:noProof/>
          <w:sz w:val="22"/>
          <w:szCs w:val="22"/>
        </w:rPr>
      </w:pPr>
      <w:ins w:id="1353"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"_Toc396200391"</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3</w:t>
        </w:r>
        <w:r w:rsidRPr="00AC5C26">
          <w:rPr>
            <w:rStyle w:val="Hyperlink"/>
            <w:noProof/>
          </w:rPr>
          <w:noBreakHyphen/>
          <w:t>1. Examples of official government institution</w:t>
        </w:r>
        <w:r>
          <w:rPr>
            <w:noProof/>
            <w:webHidden/>
          </w:rPr>
          <w:tab/>
        </w:r>
        <w:r>
          <w:rPr>
            <w:noProof/>
            <w:webHidden/>
          </w:rPr>
          <w:fldChar w:fldCharType="begin"/>
        </w:r>
        <w:r>
          <w:rPr>
            <w:noProof/>
            <w:webHidden/>
          </w:rPr>
          <w:instrText xml:space="preserve"> PAGEREF _Toc396200391 \h </w:instrText>
        </w:r>
      </w:ins>
      <w:r>
        <w:rPr>
          <w:noProof/>
          <w:webHidden/>
        </w:rPr>
      </w:r>
      <w:r>
        <w:rPr>
          <w:noProof/>
          <w:webHidden/>
        </w:rPr>
        <w:fldChar w:fldCharType="separate"/>
      </w:r>
      <w:ins w:id="1354" w:author="TinTin Kalaw" w:date="2014-08-19T08:27:00Z">
        <w:r>
          <w:rPr>
            <w:noProof/>
            <w:webHidden/>
          </w:rPr>
          <w:t>3-16</w:t>
        </w:r>
        <w:r>
          <w:rPr>
            <w:noProof/>
            <w:webHidden/>
          </w:rPr>
          <w:fldChar w:fldCharType="end"/>
        </w:r>
        <w:r w:rsidRPr="00AC5C26">
          <w:rPr>
            <w:rStyle w:val="Hyperlink"/>
            <w:noProof/>
          </w:rPr>
          <w:fldChar w:fldCharType="end"/>
        </w:r>
      </w:ins>
    </w:p>
    <w:p w14:paraId="3F3F924A" w14:textId="77777777" w:rsidR="006F08F4" w:rsidRDefault="006F08F4">
      <w:pPr>
        <w:pStyle w:val="TableofFigures"/>
        <w:tabs>
          <w:tab w:val="right" w:leader="dot" w:pos="9350"/>
        </w:tabs>
        <w:rPr>
          <w:ins w:id="1355" w:author="TinTin Kalaw" w:date="2014-08-19T08:27:00Z"/>
          <w:rFonts w:asciiTheme="minorHAnsi" w:eastAsiaTheme="minorEastAsia" w:hAnsiTheme="minorHAnsi" w:cstheme="minorBidi"/>
          <w:noProof/>
          <w:sz w:val="22"/>
          <w:szCs w:val="22"/>
        </w:rPr>
      </w:pPr>
      <w:ins w:id="1356"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"_Toc396200392"</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3</w:t>
        </w:r>
        <w:r w:rsidRPr="00AC5C26">
          <w:rPr>
            <w:rStyle w:val="Hyperlink"/>
            <w:noProof/>
          </w:rPr>
          <w:noBreakHyphen/>
          <w:t>2. Examples of disaster-related tweets with extractable information</w:t>
        </w:r>
        <w:r>
          <w:rPr>
            <w:noProof/>
            <w:webHidden/>
          </w:rPr>
          <w:tab/>
        </w:r>
        <w:r>
          <w:rPr>
            <w:noProof/>
            <w:webHidden/>
          </w:rPr>
          <w:fldChar w:fldCharType="begin"/>
        </w:r>
        <w:r>
          <w:rPr>
            <w:noProof/>
            <w:webHidden/>
          </w:rPr>
          <w:instrText xml:space="preserve"> PAGEREF _Toc396200392 \h </w:instrText>
        </w:r>
      </w:ins>
      <w:r>
        <w:rPr>
          <w:noProof/>
          <w:webHidden/>
        </w:rPr>
      </w:r>
      <w:r>
        <w:rPr>
          <w:noProof/>
          <w:webHidden/>
        </w:rPr>
        <w:fldChar w:fldCharType="separate"/>
      </w:r>
      <w:ins w:id="1357" w:author="TinTin Kalaw" w:date="2014-08-19T08:27:00Z">
        <w:r>
          <w:rPr>
            <w:noProof/>
            <w:webHidden/>
          </w:rPr>
          <w:t>3-17</w:t>
        </w:r>
        <w:r>
          <w:rPr>
            <w:noProof/>
            <w:webHidden/>
          </w:rPr>
          <w:fldChar w:fldCharType="end"/>
        </w:r>
        <w:r w:rsidRPr="00AC5C26">
          <w:rPr>
            <w:rStyle w:val="Hyperlink"/>
            <w:noProof/>
          </w:rPr>
          <w:fldChar w:fldCharType="end"/>
        </w:r>
      </w:ins>
    </w:p>
    <w:p w14:paraId="04DBF9C0" w14:textId="77777777" w:rsidR="006F08F4" w:rsidRDefault="006F08F4">
      <w:pPr>
        <w:pStyle w:val="TableofFigures"/>
        <w:tabs>
          <w:tab w:val="right" w:leader="dot" w:pos="9350"/>
        </w:tabs>
        <w:rPr>
          <w:ins w:id="1358" w:author="TinTin Kalaw" w:date="2014-08-19T08:27:00Z"/>
          <w:rFonts w:asciiTheme="minorHAnsi" w:eastAsiaTheme="minorEastAsia" w:hAnsiTheme="minorHAnsi" w:cstheme="minorBidi"/>
          <w:noProof/>
          <w:sz w:val="22"/>
          <w:szCs w:val="22"/>
        </w:rPr>
      </w:pPr>
      <w:ins w:id="1359"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"_Toc396200393"</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3</w:t>
        </w:r>
        <w:r w:rsidRPr="00AC5C26">
          <w:rPr>
            <w:rStyle w:val="Hyperlink"/>
            <w:noProof/>
          </w:rPr>
          <w:noBreakHyphen/>
          <w:t>3. Confusion Matrix (Davis and Goadrich, 2006)</w:t>
        </w:r>
        <w:r>
          <w:rPr>
            <w:noProof/>
            <w:webHidden/>
          </w:rPr>
          <w:tab/>
        </w:r>
        <w:r>
          <w:rPr>
            <w:noProof/>
            <w:webHidden/>
          </w:rPr>
          <w:fldChar w:fldCharType="begin"/>
        </w:r>
        <w:r>
          <w:rPr>
            <w:noProof/>
            <w:webHidden/>
          </w:rPr>
          <w:instrText xml:space="preserve"> PAGEREF _Toc396200393 \h </w:instrText>
        </w:r>
      </w:ins>
      <w:r>
        <w:rPr>
          <w:noProof/>
          <w:webHidden/>
        </w:rPr>
      </w:r>
      <w:r>
        <w:rPr>
          <w:noProof/>
          <w:webHidden/>
        </w:rPr>
        <w:fldChar w:fldCharType="separate"/>
      </w:r>
      <w:ins w:id="1360" w:author="TinTin Kalaw" w:date="2014-08-19T08:27:00Z">
        <w:r>
          <w:rPr>
            <w:noProof/>
            <w:webHidden/>
          </w:rPr>
          <w:t>3-19</w:t>
        </w:r>
        <w:r>
          <w:rPr>
            <w:noProof/>
            <w:webHidden/>
          </w:rPr>
          <w:fldChar w:fldCharType="end"/>
        </w:r>
        <w:r w:rsidRPr="00AC5C26">
          <w:rPr>
            <w:rStyle w:val="Hyperlink"/>
            <w:noProof/>
          </w:rPr>
          <w:fldChar w:fldCharType="end"/>
        </w:r>
      </w:ins>
    </w:p>
    <w:p w14:paraId="0608FE90" w14:textId="77777777" w:rsidR="006F08F4" w:rsidRDefault="006F08F4">
      <w:pPr>
        <w:pStyle w:val="TableofFigures"/>
        <w:tabs>
          <w:tab w:val="right" w:leader="dot" w:pos="9350"/>
        </w:tabs>
        <w:rPr>
          <w:ins w:id="1361" w:author="TinTin Kalaw" w:date="2014-08-19T08:27:00Z"/>
          <w:rFonts w:asciiTheme="minorHAnsi" w:eastAsiaTheme="minorEastAsia" w:hAnsiTheme="minorHAnsi" w:cstheme="minorBidi"/>
          <w:noProof/>
          <w:sz w:val="22"/>
          <w:szCs w:val="22"/>
        </w:rPr>
      </w:pPr>
      <w:ins w:id="1362"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"_Toc396200394"</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1. Sample Entries of Tweets in CSV File</w:t>
        </w:r>
        <w:r>
          <w:rPr>
            <w:noProof/>
            <w:webHidden/>
          </w:rPr>
          <w:tab/>
        </w:r>
        <w:r>
          <w:rPr>
            <w:noProof/>
            <w:webHidden/>
          </w:rPr>
          <w:fldChar w:fldCharType="begin"/>
        </w:r>
        <w:r>
          <w:rPr>
            <w:noProof/>
            <w:webHidden/>
          </w:rPr>
          <w:instrText xml:space="preserve"> PAGEREF _Toc396200394 \h </w:instrText>
        </w:r>
      </w:ins>
      <w:r>
        <w:rPr>
          <w:noProof/>
          <w:webHidden/>
        </w:rPr>
      </w:r>
      <w:r>
        <w:rPr>
          <w:noProof/>
          <w:webHidden/>
        </w:rPr>
        <w:fldChar w:fldCharType="separate"/>
      </w:r>
      <w:ins w:id="1363" w:author="TinTin Kalaw" w:date="2014-08-19T08:27:00Z">
        <w:r>
          <w:rPr>
            <w:noProof/>
            <w:webHidden/>
          </w:rPr>
          <w:t>4-4</w:t>
        </w:r>
        <w:r>
          <w:rPr>
            <w:noProof/>
            <w:webHidden/>
          </w:rPr>
          <w:fldChar w:fldCharType="end"/>
        </w:r>
        <w:r w:rsidRPr="00AC5C26">
          <w:rPr>
            <w:rStyle w:val="Hyperlink"/>
            <w:noProof/>
          </w:rPr>
          <w:fldChar w:fldCharType="end"/>
        </w:r>
      </w:ins>
    </w:p>
    <w:p w14:paraId="221A9C8D" w14:textId="77777777" w:rsidR="006F08F4" w:rsidRDefault="006F08F4">
      <w:pPr>
        <w:pStyle w:val="TableofFigures"/>
        <w:tabs>
          <w:tab w:val="right" w:leader="dot" w:pos="9350"/>
        </w:tabs>
        <w:rPr>
          <w:ins w:id="1364" w:author="TinTin Kalaw" w:date="2014-08-19T08:27:00Z"/>
          <w:rFonts w:asciiTheme="minorHAnsi" w:eastAsiaTheme="minorEastAsia" w:hAnsiTheme="minorHAnsi" w:cstheme="minorBidi"/>
          <w:noProof/>
          <w:sz w:val="22"/>
          <w:szCs w:val="22"/>
        </w:rPr>
      </w:pPr>
      <w:ins w:id="1365"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"_Toc396200395"</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2. Sample Gazetter for Storm Names (Philippines)</w:t>
        </w:r>
        <w:r>
          <w:rPr>
            <w:noProof/>
            <w:webHidden/>
          </w:rPr>
          <w:tab/>
        </w:r>
        <w:r>
          <w:rPr>
            <w:noProof/>
            <w:webHidden/>
          </w:rPr>
          <w:fldChar w:fldCharType="begin"/>
        </w:r>
        <w:r>
          <w:rPr>
            <w:noProof/>
            <w:webHidden/>
          </w:rPr>
          <w:instrText xml:space="preserve"> PAGEREF _Toc396200395 \h </w:instrText>
        </w:r>
      </w:ins>
      <w:r>
        <w:rPr>
          <w:noProof/>
          <w:webHidden/>
        </w:rPr>
      </w:r>
      <w:r>
        <w:rPr>
          <w:noProof/>
          <w:webHidden/>
        </w:rPr>
        <w:fldChar w:fldCharType="separate"/>
      </w:r>
      <w:ins w:id="1366" w:author="TinTin Kalaw" w:date="2014-08-19T08:27:00Z">
        <w:r>
          <w:rPr>
            <w:noProof/>
            <w:webHidden/>
          </w:rPr>
          <w:t>4-4</w:t>
        </w:r>
        <w:r>
          <w:rPr>
            <w:noProof/>
            <w:webHidden/>
          </w:rPr>
          <w:fldChar w:fldCharType="end"/>
        </w:r>
        <w:r w:rsidRPr="00AC5C26">
          <w:rPr>
            <w:rStyle w:val="Hyperlink"/>
            <w:noProof/>
          </w:rPr>
          <w:fldChar w:fldCharType="end"/>
        </w:r>
      </w:ins>
    </w:p>
    <w:p w14:paraId="71F49693" w14:textId="77777777" w:rsidR="006F08F4" w:rsidRDefault="006F08F4">
      <w:pPr>
        <w:pStyle w:val="TableofFigures"/>
        <w:tabs>
          <w:tab w:val="right" w:leader="dot" w:pos="9350"/>
        </w:tabs>
        <w:rPr>
          <w:ins w:id="1367" w:author="TinTin Kalaw" w:date="2014-08-19T08:27:00Z"/>
          <w:rFonts w:asciiTheme="minorHAnsi" w:eastAsiaTheme="minorEastAsia" w:hAnsiTheme="minorHAnsi" w:cstheme="minorBidi"/>
          <w:noProof/>
          <w:sz w:val="22"/>
          <w:szCs w:val="22"/>
        </w:rPr>
      </w:pPr>
      <w:ins w:id="1368"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"_Toc396200396"</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3. Sample Rules stored in the database</w:t>
        </w:r>
        <w:r>
          <w:rPr>
            <w:noProof/>
            <w:webHidden/>
          </w:rPr>
          <w:tab/>
        </w:r>
        <w:r>
          <w:rPr>
            <w:noProof/>
            <w:webHidden/>
          </w:rPr>
          <w:fldChar w:fldCharType="begin"/>
        </w:r>
        <w:r>
          <w:rPr>
            <w:noProof/>
            <w:webHidden/>
          </w:rPr>
          <w:instrText xml:space="preserve"> PAGEREF _Toc396200396 \h </w:instrText>
        </w:r>
      </w:ins>
      <w:r>
        <w:rPr>
          <w:noProof/>
          <w:webHidden/>
        </w:rPr>
      </w:r>
      <w:r>
        <w:rPr>
          <w:noProof/>
          <w:webHidden/>
        </w:rPr>
        <w:fldChar w:fldCharType="separate"/>
      </w:r>
      <w:ins w:id="1369" w:author="TinTin Kalaw" w:date="2014-08-19T08:27:00Z">
        <w:r>
          <w:rPr>
            <w:noProof/>
            <w:webHidden/>
          </w:rPr>
          <w:t>4-5</w:t>
        </w:r>
        <w:r>
          <w:rPr>
            <w:noProof/>
            <w:webHidden/>
          </w:rPr>
          <w:fldChar w:fldCharType="end"/>
        </w:r>
        <w:r w:rsidRPr="00AC5C26">
          <w:rPr>
            <w:rStyle w:val="Hyperlink"/>
            <w:noProof/>
          </w:rPr>
          <w:fldChar w:fldCharType="end"/>
        </w:r>
      </w:ins>
    </w:p>
    <w:p w14:paraId="4F417EEF" w14:textId="77777777" w:rsidR="006F08F4" w:rsidRDefault="006F08F4">
      <w:pPr>
        <w:pStyle w:val="TableofFigures"/>
        <w:tabs>
          <w:tab w:val="right" w:leader="dot" w:pos="9350"/>
        </w:tabs>
        <w:rPr>
          <w:ins w:id="1370" w:author="TinTin Kalaw" w:date="2014-08-19T08:27:00Z"/>
          <w:rFonts w:asciiTheme="minorHAnsi" w:eastAsiaTheme="minorEastAsia" w:hAnsiTheme="minorHAnsi" w:cstheme="minorBidi"/>
          <w:noProof/>
          <w:sz w:val="22"/>
          <w:szCs w:val="22"/>
        </w:rPr>
      </w:pPr>
      <w:ins w:id="1371"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"_Toc396200397"</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4. Sample Input/Output for Text Normalizer</w:t>
        </w:r>
        <w:r>
          <w:rPr>
            <w:noProof/>
            <w:webHidden/>
          </w:rPr>
          <w:tab/>
        </w:r>
        <w:r>
          <w:rPr>
            <w:noProof/>
            <w:webHidden/>
          </w:rPr>
          <w:fldChar w:fldCharType="begin"/>
        </w:r>
        <w:r>
          <w:rPr>
            <w:noProof/>
            <w:webHidden/>
          </w:rPr>
          <w:instrText xml:space="preserve"> PAGEREF _Toc396200397 \h </w:instrText>
        </w:r>
      </w:ins>
      <w:r>
        <w:rPr>
          <w:noProof/>
          <w:webHidden/>
        </w:rPr>
      </w:r>
      <w:r>
        <w:rPr>
          <w:noProof/>
          <w:webHidden/>
        </w:rPr>
        <w:fldChar w:fldCharType="separate"/>
      </w:r>
      <w:ins w:id="1372" w:author="TinTin Kalaw" w:date="2014-08-19T08:27:00Z">
        <w:r>
          <w:rPr>
            <w:noProof/>
            <w:webHidden/>
          </w:rPr>
          <w:t>4-5</w:t>
        </w:r>
        <w:r>
          <w:rPr>
            <w:noProof/>
            <w:webHidden/>
          </w:rPr>
          <w:fldChar w:fldCharType="end"/>
        </w:r>
        <w:r w:rsidRPr="00AC5C26">
          <w:rPr>
            <w:rStyle w:val="Hyperlink"/>
            <w:noProof/>
          </w:rPr>
          <w:fldChar w:fldCharType="end"/>
        </w:r>
      </w:ins>
    </w:p>
    <w:p w14:paraId="1EAF88A5" w14:textId="77777777" w:rsidR="006F08F4" w:rsidRDefault="006F08F4">
      <w:pPr>
        <w:pStyle w:val="TableofFigures"/>
        <w:tabs>
          <w:tab w:val="right" w:leader="dot" w:pos="9350"/>
        </w:tabs>
        <w:rPr>
          <w:ins w:id="1373" w:author="TinTin Kalaw" w:date="2014-08-19T08:27:00Z"/>
          <w:rFonts w:asciiTheme="minorHAnsi" w:eastAsiaTheme="minorEastAsia" w:hAnsiTheme="minorHAnsi" w:cstheme="minorBidi"/>
          <w:noProof/>
          <w:sz w:val="22"/>
          <w:szCs w:val="22"/>
        </w:rPr>
      </w:pPr>
      <w:ins w:id="1374"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"_Toc396200398"</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5. Sample Input/Output Tokenizer</w:t>
        </w:r>
        <w:r>
          <w:rPr>
            <w:noProof/>
            <w:webHidden/>
          </w:rPr>
          <w:tab/>
        </w:r>
        <w:r>
          <w:rPr>
            <w:noProof/>
            <w:webHidden/>
          </w:rPr>
          <w:fldChar w:fldCharType="begin"/>
        </w:r>
        <w:r>
          <w:rPr>
            <w:noProof/>
            <w:webHidden/>
          </w:rPr>
          <w:instrText xml:space="preserve"> PAGEREF _Toc396200398 \h </w:instrText>
        </w:r>
      </w:ins>
      <w:r>
        <w:rPr>
          <w:noProof/>
          <w:webHidden/>
        </w:rPr>
      </w:r>
      <w:r>
        <w:rPr>
          <w:noProof/>
          <w:webHidden/>
        </w:rPr>
        <w:fldChar w:fldCharType="separate"/>
      </w:r>
      <w:ins w:id="1375" w:author="TinTin Kalaw" w:date="2014-08-19T08:27:00Z">
        <w:r>
          <w:rPr>
            <w:noProof/>
            <w:webHidden/>
          </w:rPr>
          <w:t>4-6</w:t>
        </w:r>
        <w:r>
          <w:rPr>
            <w:noProof/>
            <w:webHidden/>
          </w:rPr>
          <w:fldChar w:fldCharType="end"/>
        </w:r>
        <w:r w:rsidRPr="00AC5C26">
          <w:rPr>
            <w:rStyle w:val="Hyperlink"/>
            <w:noProof/>
          </w:rPr>
          <w:fldChar w:fldCharType="end"/>
        </w:r>
      </w:ins>
    </w:p>
    <w:p w14:paraId="4F19D20B" w14:textId="77777777" w:rsidR="006F08F4" w:rsidRDefault="006F08F4">
      <w:pPr>
        <w:pStyle w:val="TableofFigures"/>
        <w:tabs>
          <w:tab w:val="right" w:leader="dot" w:pos="9350"/>
        </w:tabs>
        <w:rPr>
          <w:ins w:id="1376" w:author="TinTin Kalaw" w:date="2014-08-19T08:27:00Z"/>
          <w:rFonts w:asciiTheme="minorHAnsi" w:eastAsiaTheme="minorEastAsia" w:hAnsiTheme="minorHAnsi" w:cstheme="minorBidi"/>
          <w:noProof/>
          <w:sz w:val="22"/>
          <w:szCs w:val="22"/>
        </w:rPr>
      </w:pPr>
      <w:ins w:id="1377"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"_Toc396200399"</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6. Sample Input/Output POS Tagger</w:t>
        </w:r>
        <w:r>
          <w:rPr>
            <w:noProof/>
            <w:webHidden/>
          </w:rPr>
          <w:tab/>
        </w:r>
        <w:r>
          <w:rPr>
            <w:noProof/>
            <w:webHidden/>
          </w:rPr>
          <w:fldChar w:fldCharType="begin"/>
        </w:r>
        <w:r>
          <w:rPr>
            <w:noProof/>
            <w:webHidden/>
          </w:rPr>
          <w:instrText xml:space="preserve"> PAGEREF _Toc396200399 \h </w:instrText>
        </w:r>
      </w:ins>
      <w:r>
        <w:rPr>
          <w:noProof/>
          <w:webHidden/>
        </w:rPr>
      </w:r>
      <w:r>
        <w:rPr>
          <w:noProof/>
          <w:webHidden/>
        </w:rPr>
        <w:fldChar w:fldCharType="separate"/>
      </w:r>
      <w:ins w:id="1378" w:author="TinTin Kalaw" w:date="2014-08-19T08:27:00Z">
        <w:r>
          <w:rPr>
            <w:noProof/>
            <w:webHidden/>
          </w:rPr>
          <w:t>4-6</w:t>
        </w:r>
        <w:r>
          <w:rPr>
            <w:noProof/>
            <w:webHidden/>
          </w:rPr>
          <w:fldChar w:fldCharType="end"/>
        </w:r>
        <w:r w:rsidRPr="00AC5C26">
          <w:rPr>
            <w:rStyle w:val="Hyperlink"/>
            <w:noProof/>
          </w:rPr>
          <w:fldChar w:fldCharType="end"/>
        </w:r>
      </w:ins>
    </w:p>
    <w:p w14:paraId="2C9BE15D" w14:textId="77777777" w:rsidR="006F08F4" w:rsidRDefault="006F08F4">
      <w:pPr>
        <w:pStyle w:val="TableofFigures"/>
        <w:tabs>
          <w:tab w:val="right" w:leader="dot" w:pos="9350"/>
        </w:tabs>
        <w:rPr>
          <w:ins w:id="1379" w:author="TinTin Kalaw" w:date="2014-08-19T08:27:00Z"/>
          <w:rFonts w:asciiTheme="minorHAnsi" w:eastAsiaTheme="minorEastAsia" w:hAnsiTheme="minorHAnsi" w:cstheme="minorBidi"/>
          <w:noProof/>
          <w:sz w:val="22"/>
          <w:szCs w:val="22"/>
        </w:rPr>
      </w:pPr>
      <w:ins w:id="1380"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"_Toc396200400"</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7. Sample Input/Output for Filipino NER</w:t>
        </w:r>
        <w:r>
          <w:rPr>
            <w:noProof/>
            <w:webHidden/>
          </w:rPr>
          <w:tab/>
        </w:r>
        <w:r>
          <w:rPr>
            <w:noProof/>
            <w:webHidden/>
          </w:rPr>
          <w:fldChar w:fldCharType="begin"/>
        </w:r>
        <w:r>
          <w:rPr>
            <w:noProof/>
            <w:webHidden/>
          </w:rPr>
          <w:instrText xml:space="preserve"> PAGEREF _Toc396200400 \h </w:instrText>
        </w:r>
      </w:ins>
      <w:r>
        <w:rPr>
          <w:noProof/>
          <w:webHidden/>
        </w:rPr>
      </w:r>
      <w:r>
        <w:rPr>
          <w:noProof/>
          <w:webHidden/>
        </w:rPr>
        <w:fldChar w:fldCharType="separate"/>
      </w:r>
      <w:ins w:id="1381" w:author="TinTin Kalaw" w:date="2014-08-19T08:27:00Z">
        <w:r>
          <w:rPr>
            <w:noProof/>
            <w:webHidden/>
          </w:rPr>
          <w:t>4-7</w:t>
        </w:r>
        <w:r>
          <w:rPr>
            <w:noProof/>
            <w:webHidden/>
          </w:rPr>
          <w:fldChar w:fldCharType="end"/>
        </w:r>
        <w:r w:rsidRPr="00AC5C26">
          <w:rPr>
            <w:rStyle w:val="Hyperlink"/>
            <w:noProof/>
          </w:rPr>
          <w:fldChar w:fldCharType="end"/>
        </w:r>
      </w:ins>
    </w:p>
    <w:p w14:paraId="73217FCE" w14:textId="77777777" w:rsidR="006F08F4" w:rsidRDefault="006F08F4">
      <w:pPr>
        <w:pStyle w:val="TableofFigures"/>
        <w:tabs>
          <w:tab w:val="right" w:leader="dot" w:pos="9350"/>
        </w:tabs>
        <w:rPr>
          <w:ins w:id="1382" w:author="TinTin Kalaw" w:date="2014-08-19T08:27:00Z"/>
          <w:rFonts w:asciiTheme="minorHAnsi" w:eastAsiaTheme="minorEastAsia" w:hAnsiTheme="minorHAnsi" w:cstheme="minorBidi"/>
          <w:noProof/>
          <w:sz w:val="22"/>
          <w:szCs w:val="22"/>
        </w:rPr>
      </w:pPr>
      <w:ins w:id="1383"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"_Toc396200401"</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8. Sample Input/Output for Disaster Tagger</w:t>
        </w:r>
        <w:r>
          <w:rPr>
            <w:noProof/>
            <w:webHidden/>
          </w:rPr>
          <w:tab/>
        </w:r>
        <w:r>
          <w:rPr>
            <w:noProof/>
            <w:webHidden/>
          </w:rPr>
          <w:fldChar w:fldCharType="begin"/>
        </w:r>
        <w:r>
          <w:rPr>
            <w:noProof/>
            <w:webHidden/>
          </w:rPr>
          <w:instrText xml:space="preserve"> PAGEREF _Toc396200401 \h </w:instrText>
        </w:r>
      </w:ins>
      <w:r>
        <w:rPr>
          <w:noProof/>
          <w:webHidden/>
        </w:rPr>
      </w:r>
      <w:r>
        <w:rPr>
          <w:noProof/>
          <w:webHidden/>
        </w:rPr>
        <w:fldChar w:fldCharType="separate"/>
      </w:r>
      <w:ins w:id="1384" w:author="TinTin Kalaw" w:date="2014-08-19T08:27:00Z">
        <w:r>
          <w:rPr>
            <w:noProof/>
            <w:webHidden/>
          </w:rPr>
          <w:t>4-7</w:t>
        </w:r>
        <w:r>
          <w:rPr>
            <w:noProof/>
            <w:webHidden/>
          </w:rPr>
          <w:fldChar w:fldCharType="end"/>
        </w:r>
        <w:r w:rsidRPr="00AC5C26">
          <w:rPr>
            <w:rStyle w:val="Hyperlink"/>
            <w:noProof/>
          </w:rPr>
          <w:fldChar w:fldCharType="end"/>
        </w:r>
      </w:ins>
    </w:p>
    <w:p w14:paraId="6730E590" w14:textId="77777777" w:rsidR="006F08F4" w:rsidRDefault="006F08F4">
      <w:pPr>
        <w:pStyle w:val="TableofFigures"/>
        <w:tabs>
          <w:tab w:val="right" w:leader="dot" w:pos="9350"/>
        </w:tabs>
        <w:rPr>
          <w:ins w:id="1385" w:author="TinTin Kalaw" w:date="2014-08-19T08:27:00Z"/>
          <w:rFonts w:asciiTheme="minorHAnsi" w:eastAsiaTheme="minorEastAsia" w:hAnsiTheme="minorHAnsi" w:cstheme="minorBidi"/>
          <w:noProof/>
          <w:sz w:val="22"/>
          <w:szCs w:val="22"/>
        </w:rPr>
      </w:pPr>
      <w:ins w:id="1386"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"_Toc396200402"</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9. Sample Features and Values</w:t>
        </w:r>
        <w:r>
          <w:rPr>
            <w:noProof/>
            <w:webHidden/>
          </w:rPr>
          <w:tab/>
        </w:r>
        <w:r>
          <w:rPr>
            <w:noProof/>
            <w:webHidden/>
          </w:rPr>
          <w:fldChar w:fldCharType="begin"/>
        </w:r>
        <w:r>
          <w:rPr>
            <w:noProof/>
            <w:webHidden/>
          </w:rPr>
          <w:instrText xml:space="preserve"> PAGEREF _Toc396200402 \h </w:instrText>
        </w:r>
      </w:ins>
      <w:r>
        <w:rPr>
          <w:noProof/>
          <w:webHidden/>
        </w:rPr>
      </w:r>
      <w:r>
        <w:rPr>
          <w:noProof/>
          <w:webHidden/>
        </w:rPr>
        <w:fldChar w:fldCharType="separate"/>
      </w:r>
      <w:ins w:id="1387" w:author="TinTin Kalaw" w:date="2014-08-19T08:27:00Z">
        <w:r>
          <w:rPr>
            <w:noProof/>
            <w:webHidden/>
          </w:rPr>
          <w:t>4-9</w:t>
        </w:r>
        <w:r>
          <w:rPr>
            <w:noProof/>
            <w:webHidden/>
          </w:rPr>
          <w:fldChar w:fldCharType="end"/>
        </w:r>
        <w:r w:rsidRPr="00AC5C26">
          <w:rPr>
            <w:rStyle w:val="Hyperlink"/>
            <w:noProof/>
          </w:rPr>
          <w:fldChar w:fldCharType="end"/>
        </w:r>
      </w:ins>
    </w:p>
    <w:p w14:paraId="59E3BC86" w14:textId="77777777" w:rsidR="006F08F4" w:rsidRDefault="006F08F4">
      <w:pPr>
        <w:pStyle w:val="TableofFigures"/>
        <w:tabs>
          <w:tab w:val="right" w:leader="dot" w:pos="9350"/>
        </w:tabs>
        <w:rPr>
          <w:ins w:id="1388" w:author="TinTin Kalaw" w:date="2014-08-19T08:27:00Z"/>
          <w:rFonts w:asciiTheme="minorHAnsi" w:eastAsiaTheme="minorEastAsia" w:hAnsiTheme="minorHAnsi" w:cstheme="minorBidi"/>
          <w:noProof/>
          <w:sz w:val="22"/>
          <w:szCs w:val="22"/>
        </w:rPr>
      </w:pPr>
      <w:ins w:id="1389" w:author="TinTin Kalaw" w:date="2014-08-19T08:27:00Z">
        <w:r w:rsidRPr="00AC5C26">
          <w:rPr>
            <w:rStyle w:val="Hyperlink"/>
            <w:noProof/>
          </w:rPr>
          <w:fldChar w:fldCharType="begin"/>
        </w:r>
        <w:r w:rsidRPr="00AC5C26">
          <w:rPr>
            <w:rStyle w:val="Hyperlink"/>
            <w:noProof/>
          </w:rPr>
          <w:instrText xml:space="preserve"> </w:instrText>
        </w:r>
        <w:r>
          <w:rPr>
            <w:noProof/>
          </w:rPr>
          <w:instrText>HYPERLINK \l "_Toc396200403"</w:instrText>
        </w:r>
        <w:r w:rsidRPr="00AC5C26">
          <w:rPr>
            <w:rStyle w:val="Hyperlink"/>
            <w:noProof/>
          </w:rPr>
          <w:instrText xml:space="preserve"> </w:instrText>
        </w:r>
        <w:r w:rsidRPr="00AC5C26">
          <w:rPr>
            <w:rStyle w:val="Hyperlink"/>
            <w:noProof/>
          </w:rPr>
          <w:fldChar w:fldCharType="separate"/>
        </w:r>
        <w:r w:rsidRPr="00AC5C26">
          <w:rPr>
            <w:rStyle w:val="Hyperlink"/>
            <w:noProof/>
          </w:rPr>
          <w:t>Table 4</w:t>
        </w:r>
        <w:r w:rsidRPr="00AC5C26">
          <w:rPr>
            <w:rStyle w:val="Hyperlink"/>
            <w:noProof/>
          </w:rPr>
          <w:noBreakHyphen/>
          <w:t>10. Sample Generated Rules</w:t>
        </w:r>
        <w:r>
          <w:rPr>
            <w:noProof/>
            <w:webHidden/>
          </w:rPr>
          <w:tab/>
        </w:r>
        <w:r>
          <w:rPr>
            <w:noProof/>
            <w:webHidden/>
          </w:rPr>
          <w:fldChar w:fldCharType="begin"/>
        </w:r>
        <w:r>
          <w:rPr>
            <w:noProof/>
            <w:webHidden/>
          </w:rPr>
          <w:instrText xml:space="preserve"> PAGEREF _Toc396200403 \h </w:instrText>
        </w:r>
      </w:ins>
      <w:r>
        <w:rPr>
          <w:noProof/>
          <w:webHidden/>
        </w:rPr>
      </w:r>
      <w:r>
        <w:rPr>
          <w:noProof/>
          <w:webHidden/>
        </w:rPr>
        <w:fldChar w:fldCharType="separate"/>
      </w:r>
      <w:ins w:id="1390" w:author="TinTin Kalaw" w:date="2014-08-19T08:27:00Z">
        <w:r>
          <w:rPr>
            <w:noProof/>
            <w:webHidden/>
          </w:rPr>
          <w:t>4-10</w:t>
        </w:r>
        <w:r>
          <w:rPr>
            <w:noProof/>
            <w:webHidden/>
          </w:rPr>
          <w:fldChar w:fldCharType="end"/>
        </w:r>
        <w:r w:rsidRPr="00AC5C26">
          <w:rPr>
            <w:rStyle w:val="Hyperlink"/>
            <w:noProof/>
          </w:rPr>
          <w:fldChar w:fldCharType="end"/>
        </w:r>
      </w:ins>
    </w:p>
    <w:p w14:paraId="7452A6D6" w14:textId="77777777" w:rsidR="006E319B" w:rsidDel="006F08F4" w:rsidRDefault="006E319B">
      <w:pPr>
        <w:pStyle w:val="TableofFigures"/>
        <w:tabs>
          <w:tab w:val="right" w:leader="dot" w:pos="9350"/>
        </w:tabs>
        <w:rPr>
          <w:del w:id="1391" w:author="TinTin Kalaw" w:date="2014-08-19T08:27:00Z"/>
          <w:rFonts w:asciiTheme="minorHAnsi" w:eastAsiaTheme="minorEastAsia" w:hAnsiTheme="minorHAnsi" w:cstheme="minorBidi"/>
          <w:noProof/>
          <w:sz w:val="22"/>
          <w:szCs w:val="22"/>
          <w:lang w:val="en-PH" w:eastAsia="zh-CN"/>
        </w:rPr>
      </w:pPr>
      <w:del w:id="1392" w:author="TinTin Kalaw" w:date="2014-08-19T08:27:00Z">
        <w:r w:rsidRPr="006F08F4" w:rsidDel="006F08F4">
          <w:rPr>
            <w:rStyle w:val="Hyperlink"/>
            <w:noProof/>
          </w:rPr>
          <w:delText>Table 1</w:delText>
        </w:r>
        <w:r w:rsidRPr="006F08F4" w:rsidDel="006F08F4">
          <w:rPr>
            <w:rStyle w:val="Hyperlink"/>
            <w:noProof/>
          </w:rPr>
          <w:noBreakHyphen/>
          <w:delText>1. Timetable of Activities (April 2014 - April 2015)</w:delText>
        </w:r>
        <w:r w:rsidDel="006F08F4">
          <w:rPr>
            <w:noProof/>
            <w:webHidden/>
          </w:rPr>
          <w:tab/>
          <w:delText>1-7</w:delText>
        </w:r>
      </w:del>
    </w:p>
    <w:p w14:paraId="21D755AE" w14:textId="77777777" w:rsidR="006E319B" w:rsidDel="006F08F4" w:rsidRDefault="006E319B">
      <w:pPr>
        <w:pStyle w:val="TableofFigures"/>
        <w:tabs>
          <w:tab w:val="right" w:leader="dot" w:pos="9350"/>
        </w:tabs>
        <w:rPr>
          <w:del w:id="1393" w:author="TinTin Kalaw" w:date="2014-08-19T08:27:00Z"/>
          <w:rFonts w:asciiTheme="minorHAnsi" w:eastAsiaTheme="minorEastAsia" w:hAnsiTheme="minorHAnsi" w:cstheme="minorBidi"/>
          <w:noProof/>
          <w:sz w:val="22"/>
          <w:szCs w:val="22"/>
          <w:lang w:val="en-PH" w:eastAsia="zh-CN"/>
        </w:rPr>
      </w:pPr>
      <w:del w:id="1394" w:author="TinTin Kalaw" w:date="2014-08-19T08:27:00Z">
        <w:r w:rsidRPr="006F08F4" w:rsidDel="006F08F4">
          <w:rPr>
            <w:rStyle w:val="Hyperlink"/>
            <w:noProof/>
          </w:rPr>
          <w:delText>Table 2</w:delText>
        </w:r>
        <w:r w:rsidRPr="006F08F4" w:rsidDel="006F08F4">
          <w:rPr>
            <w:rStyle w:val="Hyperlink"/>
            <w:noProof/>
          </w:rPr>
          <w:noBreakHyphen/>
          <w:delText>1. Summary of Reviewed Information Extraction Systems</w:delText>
        </w:r>
        <w:r w:rsidDel="006F08F4">
          <w:rPr>
            <w:noProof/>
            <w:webHidden/>
          </w:rPr>
          <w:tab/>
          <w:delText>2-7</w:delText>
        </w:r>
      </w:del>
    </w:p>
    <w:p w14:paraId="5CFECA74" w14:textId="77777777" w:rsidR="006E319B" w:rsidDel="006F08F4" w:rsidRDefault="006E319B">
      <w:pPr>
        <w:pStyle w:val="TableofFigures"/>
        <w:tabs>
          <w:tab w:val="right" w:leader="dot" w:pos="9350"/>
        </w:tabs>
        <w:rPr>
          <w:del w:id="1395" w:author="TinTin Kalaw" w:date="2014-08-19T08:27:00Z"/>
          <w:rFonts w:asciiTheme="minorHAnsi" w:eastAsiaTheme="minorEastAsia" w:hAnsiTheme="minorHAnsi" w:cstheme="minorBidi"/>
          <w:noProof/>
          <w:sz w:val="22"/>
          <w:szCs w:val="22"/>
          <w:lang w:val="en-PH" w:eastAsia="zh-CN"/>
        </w:rPr>
      </w:pPr>
      <w:del w:id="1396" w:author="TinTin Kalaw" w:date="2014-08-19T08:27:00Z">
        <w:r w:rsidRPr="006F08F4" w:rsidDel="006F08F4">
          <w:rPr>
            <w:rStyle w:val="Hyperlink"/>
            <w:noProof/>
          </w:rPr>
          <w:delText>Table 2</w:delText>
        </w:r>
        <w:r w:rsidRPr="006F08F4" w:rsidDel="006F08F4">
          <w:rPr>
            <w:rStyle w:val="Hyperlink"/>
            <w:noProof/>
          </w:rPr>
          <w:noBreakHyphen/>
          <w:delText>2. Tweet Categories</w:delText>
        </w:r>
        <w:r w:rsidDel="006F08F4">
          <w:rPr>
            <w:noProof/>
            <w:webHidden/>
          </w:rPr>
          <w:tab/>
          <w:delText>2-10</w:delText>
        </w:r>
      </w:del>
    </w:p>
    <w:p w14:paraId="35A9A09A" w14:textId="77777777" w:rsidR="006E319B" w:rsidDel="006F08F4" w:rsidRDefault="006E319B">
      <w:pPr>
        <w:pStyle w:val="TableofFigures"/>
        <w:tabs>
          <w:tab w:val="right" w:leader="dot" w:pos="9350"/>
        </w:tabs>
        <w:rPr>
          <w:del w:id="1397" w:author="TinTin Kalaw" w:date="2014-08-19T08:27:00Z"/>
          <w:rFonts w:asciiTheme="minorHAnsi" w:eastAsiaTheme="minorEastAsia" w:hAnsiTheme="minorHAnsi" w:cstheme="minorBidi"/>
          <w:noProof/>
          <w:sz w:val="22"/>
          <w:szCs w:val="22"/>
          <w:lang w:val="en-PH" w:eastAsia="zh-CN"/>
        </w:rPr>
      </w:pPr>
      <w:del w:id="1398" w:author="TinTin Kalaw" w:date="2014-08-19T08:27:00Z">
        <w:r w:rsidRPr="006F08F4" w:rsidDel="006F08F4">
          <w:rPr>
            <w:rStyle w:val="Hyperlink"/>
            <w:noProof/>
          </w:rPr>
          <w:delText>Table 2</w:delText>
        </w:r>
        <w:r w:rsidRPr="006F08F4" w:rsidDel="006F08F4">
          <w:rPr>
            <w:rStyle w:val="Hyperlink"/>
            <w:noProof/>
          </w:rPr>
          <w:noBreakHyphen/>
          <w:delText>3. Informative Tweet Categories</w:delText>
        </w:r>
        <w:r w:rsidDel="006F08F4">
          <w:rPr>
            <w:noProof/>
            <w:webHidden/>
          </w:rPr>
          <w:tab/>
          <w:delText>2-10</w:delText>
        </w:r>
      </w:del>
    </w:p>
    <w:p w14:paraId="47831354" w14:textId="77777777" w:rsidR="006E319B" w:rsidDel="006F08F4" w:rsidRDefault="006E319B">
      <w:pPr>
        <w:pStyle w:val="TableofFigures"/>
        <w:tabs>
          <w:tab w:val="right" w:leader="dot" w:pos="9350"/>
        </w:tabs>
        <w:rPr>
          <w:del w:id="1399" w:author="TinTin Kalaw" w:date="2014-08-19T08:27:00Z"/>
          <w:rFonts w:asciiTheme="minorHAnsi" w:eastAsiaTheme="minorEastAsia" w:hAnsiTheme="minorHAnsi" w:cstheme="minorBidi"/>
          <w:noProof/>
          <w:sz w:val="22"/>
          <w:szCs w:val="22"/>
          <w:lang w:val="en-PH" w:eastAsia="zh-CN"/>
        </w:rPr>
      </w:pPr>
      <w:del w:id="1400" w:author="TinTin Kalaw" w:date="2014-08-19T08:27:00Z">
        <w:r w:rsidRPr="006F08F4" w:rsidDel="006F08F4">
          <w:rPr>
            <w:rStyle w:val="Hyperlink"/>
            <w:noProof/>
          </w:rPr>
          <w:delText>Table 2</w:delText>
        </w:r>
        <w:r w:rsidRPr="006F08F4" w:rsidDel="006F08F4">
          <w:rPr>
            <w:rStyle w:val="Hyperlink"/>
            <w:noProof/>
          </w:rPr>
          <w:noBreakHyphen/>
          <w:delText>4. Extractable Information Nugget per Informative Tweet Category</w:delText>
        </w:r>
        <w:r w:rsidDel="006F08F4">
          <w:rPr>
            <w:noProof/>
            <w:webHidden/>
          </w:rPr>
          <w:tab/>
          <w:delText>2-11</w:delText>
        </w:r>
      </w:del>
    </w:p>
    <w:p w14:paraId="0A896020" w14:textId="77777777" w:rsidR="006E319B" w:rsidDel="006F08F4" w:rsidRDefault="006E319B">
      <w:pPr>
        <w:pStyle w:val="TableofFigures"/>
        <w:tabs>
          <w:tab w:val="right" w:leader="dot" w:pos="9350"/>
        </w:tabs>
        <w:rPr>
          <w:del w:id="1401" w:author="TinTin Kalaw" w:date="2014-08-19T08:27:00Z"/>
          <w:rFonts w:asciiTheme="minorHAnsi" w:eastAsiaTheme="minorEastAsia" w:hAnsiTheme="minorHAnsi" w:cstheme="minorBidi"/>
          <w:noProof/>
          <w:sz w:val="22"/>
          <w:szCs w:val="22"/>
          <w:lang w:val="en-PH" w:eastAsia="zh-CN"/>
        </w:rPr>
      </w:pPr>
      <w:del w:id="1402" w:author="TinTin Kalaw" w:date="2014-08-19T08:27:00Z">
        <w:r w:rsidRPr="006F08F4" w:rsidDel="006F08F4">
          <w:rPr>
            <w:rStyle w:val="Hyperlink"/>
            <w:noProof/>
          </w:rPr>
          <w:delText>Table 3</w:delText>
        </w:r>
        <w:r w:rsidRPr="006F08F4" w:rsidDel="006F08F4">
          <w:rPr>
            <w:rStyle w:val="Hyperlink"/>
            <w:noProof/>
          </w:rPr>
          <w:noBreakHyphen/>
          <w:delText>1. Examples of official government institution</w:delText>
        </w:r>
        <w:r w:rsidDel="006F08F4">
          <w:rPr>
            <w:noProof/>
            <w:webHidden/>
          </w:rPr>
          <w:tab/>
          <w:delText>3-16</w:delText>
        </w:r>
      </w:del>
    </w:p>
    <w:p w14:paraId="53396099" w14:textId="77777777" w:rsidR="006E319B" w:rsidDel="006F08F4" w:rsidRDefault="006E319B">
      <w:pPr>
        <w:pStyle w:val="TableofFigures"/>
        <w:tabs>
          <w:tab w:val="right" w:leader="dot" w:pos="9350"/>
        </w:tabs>
        <w:rPr>
          <w:del w:id="1403" w:author="TinTin Kalaw" w:date="2014-08-19T08:27:00Z"/>
          <w:rFonts w:asciiTheme="minorHAnsi" w:eastAsiaTheme="minorEastAsia" w:hAnsiTheme="minorHAnsi" w:cstheme="minorBidi"/>
          <w:noProof/>
          <w:sz w:val="22"/>
          <w:szCs w:val="22"/>
          <w:lang w:val="en-PH" w:eastAsia="zh-CN"/>
        </w:rPr>
      </w:pPr>
      <w:del w:id="1404" w:author="TinTin Kalaw" w:date="2014-08-19T08:27:00Z">
        <w:r w:rsidRPr="006F08F4" w:rsidDel="006F08F4">
          <w:rPr>
            <w:rStyle w:val="Hyperlink"/>
            <w:noProof/>
          </w:rPr>
          <w:delText>Table 3</w:delText>
        </w:r>
        <w:r w:rsidRPr="006F08F4" w:rsidDel="006F08F4">
          <w:rPr>
            <w:rStyle w:val="Hyperlink"/>
            <w:noProof/>
          </w:rPr>
          <w:noBreakHyphen/>
          <w:delText>2. Examples of disaster-related tweets with extractable information</w:delText>
        </w:r>
        <w:r w:rsidDel="006F08F4">
          <w:rPr>
            <w:noProof/>
            <w:webHidden/>
          </w:rPr>
          <w:tab/>
          <w:delText>3-17</w:delText>
        </w:r>
      </w:del>
    </w:p>
    <w:p w14:paraId="5B3BB788" w14:textId="77777777" w:rsidR="006E319B" w:rsidDel="006F08F4" w:rsidRDefault="006E319B">
      <w:pPr>
        <w:pStyle w:val="TableofFigures"/>
        <w:tabs>
          <w:tab w:val="right" w:leader="dot" w:pos="9350"/>
        </w:tabs>
        <w:rPr>
          <w:del w:id="1405" w:author="TinTin Kalaw" w:date="2014-08-19T08:27:00Z"/>
          <w:rFonts w:asciiTheme="minorHAnsi" w:eastAsiaTheme="minorEastAsia" w:hAnsiTheme="minorHAnsi" w:cstheme="minorBidi"/>
          <w:noProof/>
          <w:sz w:val="22"/>
          <w:szCs w:val="22"/>
          <w:lang w:val="en-PH" w:eastAsia="zh-CN"/>
        </w:rPr>
      </w:pPr>
      <w:del w:id="1406" w:author="TinTin Kalaw" w:date="2014-08-19T08:27:00Z">
        <w:r w:rsidRPr="006F08F4" w:rsidDel="006F08F4">
          <w:rPr>
            <w:rStyle w:val="Hyperlink"/>
            <w:noProof/>
          </w:rPr>
          <w:delText>Table 3</w:delText>
        </w:r>
        <w:r w:rsidRPr="006F08F4" w:rsidDel="006F08F4">
          <w:rPr>
            <w:rStyle w:val="Hyperlink"/>
            <w:noProof/>
          </w:rPr>
          <w:noBreakHyphen/>
          <w:delText>3. Confusion Matrix (Davis and Goadrich, 2006)</w:delText>
        </w:r>
        <w:r w:rsidDel="006F08F4">
          <w:rPr>
            <w:noProof/>
            <w:webHidden/>
          </w:rPr>
          <w:tab/>
          <w:delText>3-19</w:delText>
        </w:r>
      </w:del>
    </w:p>
    <w:p w14:paraId="1CFCB01B" w14:textId="77777777" w:rsidR="006E319B" w:rsidDel="006F08F4" w:rsidRDefault="006E319B">
      <w:pPr>
        <w:pStyle w:val="TableofFigures"/>
        <w:tabs>
          <w:tab w:val="right" w:leader="dot" w:pos="9350"/>
        </w:tabs>
        <w:rPr>
          <w:del w:id="1407" w:author="TinTin Kalaw" w:date="2014-08-19T08:27:00Z"/>
          <w:rFonts w:asciiTheme="minorHAnsi" w:eastAsiaTheme="minorEastAsia" w:hAnsiTheme="minorHAnsi" w:cstheme="minorBidi"/>
          <w:noProof/>
          <w:sz w:val="22"/>
          <w:szCs w:val="22"/>
          <w:lang w:val="en-PH" w:eastAsia="zh-CN"/>
        </w:rPr>
      </w:pPr>
      <w:del w:id="1408" w:author="TinTin Kalaw" w:date="2014-08-19T08:27:00Z">
        <w:r w:rsidRPr="006F08F4" w:rsidDel="006F08F4">
          <w:rPr>
            <w:rStyle w:val="Hyperlink"/>
            <w:noProof/>
          </w:rPr>
          <w:delText>Table 4</w:delText>
        </w:r>
        <w:r w:rsidRPr="006F08F4" w:rsidDel="006F08F4">
          <w:rPr>
            <w:rStyle w:val="Hyperlink"/>
            <w:noProof/>
          </w:rPr>
          <w:noBreakHyphen/>
          <w:delText>1. Sample Entries of Tweets in CSV File</w:delText>
        </w:r>
        <w:r w:rsidDel="006F08F4">
          <w:rPr>
            <w:noProof/>
            <w:webHidden/>
          </w:rPr>
          <w:tab/>
          <w:delText>4-4</w:delText>
        </w:r>
      </w:del>
    </w:p>
    <w:p w14:paraId="24FCAB2A" w14:textId="77777777" w:rsidR="006E319B" w:rsidDel="006F08F4" w:rsidRDefault="006E319B">
      <w:pPr>
        <w:pStyle w:val="TableofFigures"/>
        <w:tabs>
          <w:tab w:val="right" w:leader="dot" w:pos="9350"/>
        </w:tabs>
        <w:rPr>
          <w:del w:id="1409" w:author="TinTin Kalaw" w:date="2014-08-19T08:27:00Z"/>
          <w:rFonts w:asciiTheme="minorHAnsi" w:eastAsiaTheme="minorEastAsia" w:hAnsiTheme="minorHAnsi" w:cstheme="minorBidi"/>
          <w:noProof/>
          <w:sz w:val="22"/>
          <w:szCs w:val="22"/>
          <w:lang w:val="en-PH" w:eastAsia="zh-CN"/>
        </w:rPr>
      </w:pPr>
      <w:del w:id="1410" w:author="TinTin Kalaw" w:date="2014-08-19T08:27:00Z">
        <w:r w:rsidRPr="006F08F4" w:rsidDel="006F08F4">
          <w:rPr>
            <w:rStyle w:val="Hyperlink"/>
            <w:noProof/>
          </w:rPr>
          <w:delText>Table 4</w:delText>
        </w:r>
        <w:r w:rsidRPr="006F08F4" w:rsidDel="006F08F4">
          <w:rPr>
            <w:rStyle w:val="Hyperlink"/>
            <w:noProof/>
          </w:rPr>
          <w:noBreakHyphen/>
          <w:delText>2. Sample Gazetter for Storm Names (Philippines)</w:delText>
        </w:r>
        <w:r w:rsidDel="006F08F4">
          <w:rPr>
            <w:noProof/>
            <w:webHidden/>
          </w:rPr>
          <w:tab/>
          <w:delText>4-4</w:delText>
        </w:r>
      </w:del>
    </w:p>
    <w:p w14:paraId="0C3F3C4F" w14:textId="77777777" w:rsidR="006E319B" w:rsidDel="006F08F4" w:rsidRDefault="006E319B">
      <w:pPr>
        <w:pStyle w:val="TableofFigures"/>
        <w:tabs>
          <w:tab w:val="right" w:leader="dot" w:pos="9350"/>
        </w:tabs>
        <w:rPr>
          <w:del w:id="1411" w:author="TinTin Kalaw" w:date="2014-08-19T08:27:00Z"/>
          <w:rFonts w:asciiTheme="minorHAnsi" w:eastAsiaTheme="minorEastAsia" w:hAnsiTheme="minorHAnsi" w:cstheme="minorBidi"/>
          <w:noProof/>
          <w:sz w:val="22"/>
          <w:szCs w:val="22"/>
          <w:lang w:val="en-PH" w:eastAsia="zh-CN"/>
        </w:rPr>
      </w:pPr>
      <w:del w:id="1412" w:author="TinTin Kalaw" w:date="2014-08-19T08:27:00Z">
        <w:r w:rsidRPr="006F08F4" w:rsidDel="006F08F4">
          <w:rPr>
            <w:rStyle w:val="Hyperlink"/>
            <w:noProof/>
          </w:rPr>
          <w:delText>Table 4</w:delText>
        </w:r>
        <w:r w:rsidRPr="006F08F4" w:rsidDel="006F08F4">
          <w:rPr>
            <w:rStyle w:val="Hyperlink"/>
            <w:noProof/>
          </w:rPr>
          <w:noBreakHyphen/>
          <w:delText>3. Sample Rules stored in the database</w:delText>
        </w:r>
        <w:r w:rsidDel="006F08F4">
          <w:rPr>
            <w:noProof/>
            <w:webHidden/>
          </w:rPr>
          <w:tab/>
          <w:delText>4-5</w:delText>
        </w:r>
      </w:del>
    </w:p>
    <w:p w14:paraId="70F95233" w14:textId="77777777" w:rsidR="006E319B" w:rsidDel="006F08F4" w:rsidRDefault="006E319B">
      <w:pPr>
        <w:pStyle w:val="TableofFigures"/>
        <w:tabs>
          <w:tab w:val="right" w:leader="dot" w:pos="9350"/>
        </w:tabs>
        <w:rPr>
          <w:del w:id="1413" w:author="TinTin Kalaw" w:date="2014-08-19T08:27:00Z"/>
          <w:rFonts w:asciiTheme="minorHAnsi" w:eastAsiaTheme="minorEastAsia" w:hAnsiTheme="minorHAnsi" w:cstheme="minorBidi"/>
          <w:noProof/>
          <w:sz w:val="22"/>
          <w:szCs w:val="22"/>
          <w:lang w:val="en-PH" w:eastAsia="zh-CN"/>
        </w:rPr>
      </w:pPr>
      <w:del w:id="1414" w:author="TinTin Kalaw" w:date="2014-08-19T08:27:00Z">
        <w:r w:rsidRPr="006F08F4" w:rsidDel="006F08F4">
          <w:rPr>
            <w:rStyle w:val="Hyperlink"/>
            <w:noProof/>
          </w:rPr>
          <w:delText>Table 4</w:delText>
        </w:r>
        <w:r w:rsidRPr="006F08F4" w:rsidDel="006F08F4">
          <w:rPr>
            <w:rStyle w:val="Hyperlink"/>
            <w:noProof/>
          </w:rPr>
          <w:noBreakHyphen/>
          <w:delText>4. Sample Input/Output for Text Normalizer</w:delText>
        </w:r>
        <w:r w:rsidDel="006F08F4">
          <w:rPr>
            <w:noProof/>
            <w:webHidden/>
          </w:rPr>
          <w:tab/>
          <w:delText>4-5</w:delText>
        </w:r>
      </w:del>
    </w:p>
    <w:p w14:paraId="27D374E0" w14:textId="77777777" w:rsidR="006E319B" w:rsidDel="006F08F4" w:rsidRDefault="006E319B">
      <w:pPr>
        <w:pStyle w:val="TableofFigures"/>
        <w:tabs>
          <w:tab w:val="right" w:leader="dot" w:pos="9350"/>
        </w:tabs>
        <w:rPr>
          <w:del w:id="1415" w:author="TinTin Kalaw" w:date="2014-08-19T08:27:00Z"/>
          <w:rFonts w:asciiTheme="minorHAnsi" w:eastAsiaTheme="minorEastAsia" w:hAnsiTheme="minorHAnsi" w:cstheme="minorBidi"/>
          <w:noProof/>
          <w:sz w:val="22"/>
          <w:szCs w:val="22"/>
          <w:lang w:val="en-PH" w:eastAsia="zh-CN"/>
        </w:rPr>
      </w:pPr>
      <w:del w:id="1416" w:author="TinTin Kalaw" w:date="2014-08-19T08:27:00Z">
        <w:r w:rsidRPr="006F08F4" w:rsidDel="006F08F4">
          <w:rPr>
            <w:rStyle w:val="Hyperlink"/>
            <w:noProof/>
          </w:rPr>
          <w:delText>Table 4</w:delText>
        </w:r>
        <w:r w:rsidRPr="006F08F4" w:rsidDel="006F08F4">
          <w:rPr>
            <w:rStyle w:val="Hyperlink"/>
            <w:noProof/>
          </w:rPr>
          <w:noBreakHyphen/>
          <w:delText>5. Sample Input/Output Tokenizer</w:delText>
        </w:r>
        <w:r w:rsidDel="006F08F4">
          <w:rPr>
            <w:noProof/>
            <w:webHidden/>
          </w:rPr>
          <w:tab/>
          <w:delText>4-6</w:delText>
        </w:r>
      </w:del>
    </w:p>
    <w:p w14:paraId="76378313" w14:textId="77777777" w:rsidR="006E319B" w:rsidDel="006F08F4" w:rsidRDefault="006E319B">
      <w:pPr>
        <w:pStyle w:val="TableofFigures"/>
        <w:tabs>
          <w:tab w:val="right" w:leader="dot" w:pos="9350"/>
        </w:tabs>
        <w:rPr>
          <w:del w:id="1417" w:author="TinTin Kalaw" w:date="2014-08-19T08:27:00Z"/>
          <w:rFonts w:asciiTheme="minorHAnsi" w:eastAsiaTheme="minorEastAsia" w:hAnsiTheme="minorHAnsi" w:cstheme="minorBidi"/>
          <w:noProof/>
          <w:sz w:val="22"/>
          <w:szCs w:val="22"/>
          <w:lang w:val="en-PH" w:eastAsia="zh-CN"/>
        </w:rPr>
      </w:pPr>
      <w:del w:id="1418" w:author="TinTin Kalaw" w:date="2014-08-19T08:27:00Z">
        <w:r w:rsidRPr="006F08F4" w:rsidDel="006F08F4">
          <w:rPr>
            <w:rStyle w:val="Hyperlink"/>
            <w:noProof/>
          </w:rPr>
          <w:delText>Table 4</w:delText>
        </w:r>
        <w:r w:rsidRPr="006F08F4" w:rsidDel="006F08F4">
          <w:rPr>
            <w:rStyle w:val="Hyperlink"/>
            <w:noProof/>
          </w:rPr>
          <w:noBreakHyphen/>
          <w:delText>6. Sample Input/Output POS Tagger</w:delText>
        </w:r>
        <w:r w:rsidDel="006F08F4">
          <w:rPr>
            <w:noProof/>
            <w:webHidden/>
          </w:rPr>
          <w:tab/>
          <w:delText>4-6</w:delText>
        </w:r>
      </w:del>
    </w:p>
    <w:p w14:paraId="4AAC579A" w14:textId="77777777" w:rsidR="006E319B" w:rsidDel="006F08F4" w:rsidRDefault="006E319B">
      <w:pPr>
        <w:pStyle w:val="TableofFigures"/>
        <w:tabs>
          <w:tab w:val="right" w:leader="dot" w:pos="9350"/>
        </w:tabs>
        <w:rPr>
          <w:del w:id="1419" w:author="TinTin Kalaw" w:date="2014-08-19T08:27:00Z"/>
          <w:rFonts w:asciiTheme="minorHAnsi" w:eastAsiaTheme="minorEastAsia" w:hAnsiTheme="minorHAnsi" w:cstheme="minorBidi"/>
          <w:noProof/>
          <w:sz w:val="22"/>
          <w:szCs w:val="22"/>
          <w:lang w:val="en-PH" w:eastAsia="zh-CN"/>
        </w:rPr>
      </w:pPr>
      <w:del w:id="1420" w:author="TinTin Kalaw" w:date="2014-08-19T08:27:00Z">
        <w:r w:rsidRPr="006F08F4" w:rsidDel="006F08F4">
          <w:rPr>
            <w:rStyle w:val="Hyperlink"/>
            <w:noProof/>
          </w:rPr>
          <w:delText>Table 4</w:delText>
        </w:r>
        <w:r w:rsidRPr="006F08F4" w:rsidDel="006F08F4">
          <w:rPr>
            <w:rStyle w:val="Hyperlink"/>
            <w:noProof/>
          </w:rPr>
          <w:noBreakHyphen/>
          <w:delText>7. Sample Input/Output for Filipino NER</w:delText>
        </w:r>
        <w:r w:rsidDel="006F08F4">
          <w:rPr>
            <w:noProof/>
            <w:webHidden/>
          </w:rPr>
          <w:tab/>
          <w:delText>4-7</w:delText>
        </w:r>
      </w:del>
    </w:p>
    <w:p w14:paraId="50A997C5" w14:textId="77777777" w:rsidR="006E319B" w:rsidDel="006F08F4" w:rsidRDefault="006E319B">
      <w:pPr>
        <w:pStyle w:val="TableofFigures"/>
        <w:tabs>
          <w:tab w:val="right" w:leader="dot" w:pos="9350"/>
        </w:tabs>
        <w:rPr>
          <w:del w:id="1421" w:author="TinTin Kalaw" w:date="2014-08-19T08:27:00Z"/>
          <w:rFonts w:asciiTheme="minorHAnsi" w:eastAsiaTheme="minorEastAsia" w:hAnsiTheme="minorHAnsi" w:cstheme="minorBidi"/>
          <w:noProof/>
          <w:sz w:val="22"/>
          <w:szCs w:val="22"/>
          <w:lang w:val="en-PH" w:eastAsia="zh-CN"/>
        </w:rPr>
      </w:pPr>
      <w:del w:id="1422" w:author="TinTin Kalaw" w:date="2014-08-19T08:27:00Z">
        <w:r w:rsidRPr="006F08F4" w:rsidDel="006F08F4">
          <w:rPr>
            <w:rStyle w:val="Hyperlink"/>
            <w:noProof/>
          </w:rPr>
          <w:delText>Table 4</w:delText>
        </w:r>
        <w:r w:rsidRPr="006F08F4" w:rsidDel="006F08F4">
          <w:rPr>
            <w:rStyle w:val="Hyperlink"/>
            <w:noProof/>
          </w:rPr>
          <w:noBreakHyphen/>
          <w:delText>8. Sample Input/Output for Disaster Tagger</w:delText>
        </w:r>
        <w:r w:rsidDel="006F08F4">
          <w:rPr>
            <w:noProof/>
            <w:webHidden/>
          </w:rPr>
          <w:tab/>
          <w:delText>4-7</w:delText>
        </w:r>
      </w:del>
    </w:p>
    <w:p w14:paraId="15303ED4" w14:textId="77777777" w:rsidR="006E319B" w:rsidDel="006F08F4" w:rsidRDefault="006E319B">
      <w:pPr>
        <w:pStyle w:val="TableofFigures"/>
        <w:tabs>
          <w:tab w:val="right" w:leader="dot" w:pos="9350"/>
        </w:tabs>
        <w:rPr>
          <w:del w:id="1423" w:author="TinTin Kalaw" w:date="2014-08-19T08:27:00Z"/>
          <w:rFonts w:asciiTheme="minorHAnsi" w:eastAsiaTheme="minorEastAsia" w:hAnsiTheme="minorHAnsi" w:cstheme="minorBidi"/>
          <w:noProof/>
          <w:sz w:val="22"/>
          <w:szCs w:val="22"/>
          <w:lang w:val="en-PH" w:eastAsia="zh-CN"/>
        </w:rPr>
      </w:pPr>
      <w:del w:id="1424" w:author="TinTin Kalaw" w:date="2014-08-19T08:27:00Z">
        <w:r w:rsidRPr="006F08F4" w:rsidDel="006F08F4">
          <w:rPr>
            <w:rStyle w:val="Hyperlink"/>
            <w:noProof/>
          </w:rPr>
          <w:delText>Table 4</w:delText>
        </w:r>
        <w:r w:rsidRPr="006F08F4" w:rsidDel="006F08F4">
          <w:rPr>
            <w:rStyle w:val="Hyperlink"/>
            <w:noProof/>
          </w:rPr>
          <w:noBreakHyphen/>
          <w:delText>9. Sample Features and Values</w:delText>
        </w:r>
        <w:r w:rsidDel="006F08F4">
          <w:rPr>
            <w:noProof/>
            <w:webHidden/>
          </w:rPr>
          <w:tab/>
          <w:delText>4-9</w:delText>
        </w:r>
      </w:del>
    </w:p>
    <w:p w14:paraId="76E711D2" w14:textId="77777777" w:rsidR="006E319B" w:rsidDel="006F08F4" w:rsidRDefault="006E319B">
      <w:pPr>
        <w:pStyle w:val="TableofFigures"/>
        <w:tabs>
          <w:tab w:val="right" w:leader="dot" w:pos="9350"/>
        </w:tabs>
        <w:rPr>
          <w:del w:id="1425" w:author="TinTin Kalaw" w:date="2014-08-19T08:27:00Z"/>
          <w:rFonts w:asciiTheme="minorHAnsi" w:eastAsiaTheme="minorEastAsia" w:hAnsiTheme="minorHAnsi" w:cstheme="minorBidi"/>
          <w:noProof/>
          <w:sz w:val="22"/>
          <w:szCs w:val="22"/>
          <w:lang w:val="en-PH" w:eastAsia="zh-CN"/>
        </w:rPr>
      </w:pPr>
      <w:del w:id="1426" w:author="TinTin Kalaw" w:date="2014-08-19T08:27:00Z">
        <w:r w:rsidRPr="006F08F4" w:rsidDel="006F08F4">
          <w:rPr>
            <w:rStyle w:val="Hyperlink"/>
            <w:noProof/>
          </w:rPr>
          <w:delText>Table 4</w:delText>
        </w:r>
        <w:r w:rsidRPr="006F08F4" w:rsidDel="006F08F4">
          <w:rPr>
            <w:rStyle w:val="Hyperlink"/>
            <w:noProof/>
          </w:rPr>
          <w:noBreakHyphen/>
          <w:delText>11. Sample Generated Rules</w:delText>
        </w:r>
        <w:r w:rsidDel="006F08F4">
          <w:rPr>
            <w:noProof/>
            <w:webHidden/>
          </w:rPr>
          <w:tab/>
          <w:delText>4-10</w:delText>
        </w:r>
      </w:del>
    </w:p>
    <w:p w14:paraId="34AC9746" w14:textId="77777777" w:rsidR="00751528" w:rsidDel="006F08F4" w:rsidRDefault="00751528">
      <w:pPr>
        <w:pStyle w:val="TableofFigures"/>
        <w:tabs>
          <w:tab w:val="right" w:leader="dot" w:pos="9350"/>
        </w:tabs>
        <w:rPr>
          <w:del w:id="1427" w:author="TinTin Kalaw" w:date="2014-08-19T08:27:00Z"/>
          <w:rFonts w:asciiTheme="minorHAnsi" w:eastAsiaTheme="minorEastAsia" w:hAnsiTheme="minorHAnsi" w:cstheme="minorBidi"/>
          <w:noProof/>
          <w:sz w:val="22"/>
          <w:szCs w:val="22"/>
        </w:rPr>
      </w:pPr>
      <w:del w:id="1428" w:author="TinTin Kalaw" w:date="2014-08-19T08:27:00Z">
        <w:r w:rsidRPr="003F1C01" w:rsidDel="006F08F4">
          <w:rPr>
            <w:rPrChange w:id="1429" w:author="Vilson Lu" w:date="2014-08-16T16:41:00Z">
              <w:rPr>
                <w:rStyle w:val="Hyperlink"/>
                <w:noProof/>
              </w:rPr>
            </w:rPrChange>
          </w:rPr>
          <w:delText>Table 1</w:delText>
        </w:r>
        <w:r w:rsidRPr="003F1C01" w:rsidDel="006F08F4">
          <w:rPr>
            <w:rPrChange w:id="1430" w:author="Vilson Lu" w:date="2014-08-16T16:41:00Z">
              <w:rPr>
                <w:rStyle w:val="Hyperlink"/>
                <w:noProof/>
              </w:rPr>
            </w:rPrChange>
          </w:rPr>
          <w:noBreakHyphen/>
          <w:delText>1. Timetable of Activities (April 2014 - April 2015)</w:delText>
        </w:r>
        <w:r w:rsidDel="006F08F4">
          <w:rPr>
            <w:noProof/>
            <w:webHidden/>
          </w:rPr>
          <w:tab/>
          <w:delText>1-7</w:delText>
        </w:r>
      </w:del>
    </w:p>
    <w:p w14:paraId="5C341D83" w14:textId="77777777" w:rsidR="00751528" w:rsidDel="006F08F4" w:rsidRDefault="00751528">
      <w:pPr>
        <w:pStyle w:val="TableofFigures"/>
        <w:tabs>
          <w:tab w:val="right" w:leader="dot" w:pos="9350"/>
        </w:tabs>
        <w:rPr>
          <w:del w:id="1431" w:author="TinTin Kalaw" w:date="2014-08-19T08:27:00Z"/>
          <w:rFonts w:asciiTheme="minorHAnsi" w:eastAsiaTheme="minorEastAsia" w:hAnsiTheme="minorHAnsi" w:cstheme="minorBidi"/>
          <w:noProof/>
          <w:sz w:val="22"/>
          <w:szCs w:val="22"/>
        </w:rPr>
      </w:pPr>
      <w:del w:id="1432" w:author="TinTin Kalaw" w:date="2014-08-19T08:27:00Z">
        <w:r w:rsidRPr="003F1C01" w:rsidDel="006F08F4">
          <w:rPr>
            <w:rPrChange w:id="1433" w:author="Vilson Lu" w:date="2014-08-16T16:41:00Z">
              <w:rPr>
                <w:rStyle w:val="Hyperlink"/>
                <w:noProof/>
              </w:rPr>
            </w:rPrChange>
          </w:rPr>
          <w:delText>Table 2</w:delText>
        </w:r>
        <w:r w:rsidRPr="003F1C01" w:rsidDel="006F08F4">
          <w:rPr>
            <w:rPrChange w:id="1434" w:author="Vilson Lu" w:date="2014-08-16T16:41:00Z">
              <w:rPr>
                <w:rStyle w:val="Hyperlink"/>
                <w:noProof/>
              </w:rPr>
            </w:rPrChange>
          </w:rPr>
          <w:noBreakHyphen/>
          <w:delText>1. Summary of Reviewed Information Extraction Systems</w:delText>
        </w:r>
        <w:r w:rsidDel="006F08F4">
          <w:rPr>
            <w:noProof/>
            <w:webHidden/>
          </w:rPr>
          <w:tab/>
          <w:delText>2-6</w:delText>
        </w:r>
      </w:del>
    </w:p>
    <w:p w14:paraId="565D168F" w14:textId="77777777" w:rsidR="00751528" w:rsidDel="006F08F4" w:rsidRDefault="00751528">
      <w:pPr>
        <w:pStyle w:val="TableofFigures"/>
        <w:tabs>
          <w:tab w:val="right" w:leader="dot" w:pos="9350"/>
        </w:tabs>
        <w:rPr>
          <w:del w:id="1435" w:author="TinTin Kalaw" w:date="2014-08-19T08:27:00Z"/>
          <w:rFonts w:asciiTheme="minorHAnsi" w:eastAsiaTheme="minorEastAsia" w:hAnsiTheme="minorHAnsi" w:cstheme="minorBidi"/>
          <w:noProof/>
          <w:sz w:val="22"/>
          <w:szCs w:val="22"/>
        </w:rPr>
      </w:pPr>
      <w:del w:id="1436" w:author="TinTin Kalaw" w:date="2014-08-19T08:27:00Z">
        <w:r w:rsidRPr="003F1C01" w:rsidDel="006F08F4">
          <w:rPr>
            <w:rPrChange w:id="1437" w:author="Vilson Lu" w:date="2014-08-16T16:41:00Z">
              <w:rPr>
                <w:rStyle w:val="Hyperlink"/>
                <w:noProof/>
              </w:rPr>
            </w:rPrChange>
          </w:rPr>
          <w:delText>Table 2</w:delText>
        </w:r>
        <w:r w:rsidRPr="003F1C01" w:rsidDel="006F08F4">
          <w:rPr>
            <w:rPrChange w:id="1438" w:author="Vilson Lu" w:date="2014-08-16T16:41:00Z">
              <w:rPr>
                <w:rStyle w:val="Hyperlink"/>
                <w:noProof/>
              </w:rPr>
            </w:rPrChange>
          </w:rPr>
          <w:noBreakHyphen/>
          <w:delText>2. Tweet Categories</w:delText>
        </w:r>
        <w:r w:rsidDel="006F08F4">
          <w:rPr>
            <w:noProof/>
            <w:webHidden/>
          </w:rPr>
          <w:tab/>
          <w:delText>2-7</w:delText>
        </w:r>
      </w:del>
    </w:p>
    <w:p w14:paraId="4C376256" w14:textId="77777777" w:rsidR="00751528" w:rsidDel="006F08F4" w:rsidRDefault="00751528">
      <w:pPr>
        <w:pStyle w:val="TableofFigures"/>
        <w:tabs>
          <w:tab w:val="right" w:leader="dot" w:pos="9350"/>
        </w:tabs>
        <w:rPr>
          <w:del w:id="1439" w:author="TinTin Kalaw" w:date="2014-08-19T08:27:00Z"/>
          <w:rFonts w:asciiTheme="minorHAnsi" w:eastAsiaTheme="minorEastAsia" w:hAnsiTheme="minorHAnsi" w:cstheme="minorBidi"/>
          <w:noProof/>
          <w:sz w:val="22"/>
          <w:szCs w:val="22"/>
        </w:rPr>
      </w:pPr>
      <w:del w:id="1440" w:author="TinTin Kalaw" w:date="2014-08-19T08:27:00Z">
        <w:r w:rsidRPr="003F1C01" w:rsidDel="006F08F4">
          <w:rPr>
            <w:rPrChange w:id="1441" w:author="Vilson Lu" w:date="2014-08-16T16:41:00Z">
              <w:rPr>
                <w:rStyle w:val="Hyperlink"/>
                <w:noProof/>
              </w:rPr>
            </w:rPrChange>
          </w:rPr>
          <w:delText>Table 2</w:delText>
        </w:r>
        <w:r w:rsidRPr="003F1C01" w:rsidDel="006F08F4">
          <w:rPr>
            <w:rPrChange w:id="1442" w:author="Vilson Lu" w:date="2014-08-16T16:41:00Z">
              <w:rPr>
                <w:rStyle w:val="Hyperlink"/>
                <w:noProof/>
              </w:rPr>
            </w:rPrChange>
          </w:rPr>
          <w:noBreakHyphen/>
          <w:delText>3. Informative Tweet Categories</w:delText>
        </w:r>
        <w:r w:rsidDel="006F08F4">
          <w:rPr>
            <w:noProof/>
            <w:webHidden/>
          </w:rPr>
          <w:tab/>
          <w:delText>2-8</w:delText>
        </w:r>
      </w:del>
    </w:p>
    <w:p w14:paraId="03C456C9" w14:textId="77777777" w:rsidR="00751528" w:rsidDel="006F08F4" w:rsidRDefault="00751528">
      <w:pPr>
        <w:pStyle w:val="TableofFigures"/>
        <w:tabs>
          <w:tab w:val="right" w:leader="dot" w:pos="9350"/>
        </w:tabs>
        <w:rPr>
          <w:del w:id="1443" w:author="TinTin Kalaw" w:date="2014-08-19T08:27:00Z"/>
          <w:rFonts w:asciiTheme="minorHAnsi" w:eastAsiaTheme="minorEastAsia" w:hAnsiTheme="minorHAnsi" w:cstheme="minorBidi"/>
          <w:noProof/>
          <w:sz w:val="22"/>
          <w:szCs w:val="22"/>
        </w:rPr>
      </w:pPr>
      <w:del w:id="1444" w:author="TinTin Kalaw" w:date="2014-08-19T08:27:00Z">
        <w:r w:rsidRPr="003F1C01" w:rsidDel="006F08F4">
          <w:rPr>
            <w:rPrChange w:id="1445" w:author="Vilson Lu" w:date="2014-08-16T16:41:00Z">
              <w:rPr>
                <w:rStyle w:val="Hyperlink"/>
                <w:noProof/>
              </w:rPr>
            </w:rPrChange>
          </w:rPr>
          <w:delText>Table 2</w:delText>
        </w:r>
        <w:r w:rsidRPr="003F1C01" w:rsidDel="006F08F4">
          <w:rPr>
            <w:rPrChange w:id="1446" w:author="Vilson Lu" w:date="2014-08-16T16:41:00Z">
              <w:rPr>
                <w:rStyle w:val="Hyperlink"/>
                <w:noProof/>
              </w:rPr>
            </w:rPrChange>
          </w:rPr>
          <w:noBreakHyphen/>
          <w:delText>4. Extractable Information Nugget per Informative Tweet Category</w:delText>
        </w:r>
        <w:r w:rsidDel="006F08F4">
          <w:rPr>
            <w:noProof/>
            <w:webHidden/>
          </w:rPr>
          <w:tab/>
          <w:delText>2-8</w:delText>
        </w:r>
      </w:del>
    </w:p>
    <w:p w14:paraId="1E4212D2" w14:textId="77777777" w:rsidR="00751528" w:rsidDel="006F08F4" w:rsidRDefault="00751528">
      <w:pPr>
        <w:pStyle w:val="TableofFigures"/>
        <w:tabs>
          <w:tab w:val="right" w:leader="dot" w:pos="9350"/>
        </w:tabs>
        <w:rPr>
          <w:del w:id="1447" w:author="TinTin Kalaw" w:date="2014-08-19T08:27:00Z"/>
          <w:rFonts w:asciiTheme="minorHAnsi" w:eastAsiaTheme="minorEastAsia" w:hAnsiTheme="minorHAnsi" w:cstheme="minorBidi"/>
          <w:noProof/>
          <w:sz w:val="22"/>
          <w:szCs w:val="22"/>
        </w:rPr>
      </w:pPr>
      <w:del w:id="1448" w:author="TinTin Kalaw" w:date="2014-08-19T08:27:00Z">
        <w:r w:rsidRPr="003F1C01" w:rsidDel="006F08F4">
          <w:rPr>
            <w:rPrChange w:id="1449" w:author="Vilson Lu" w:date="2014-08-16T16:41:00Z">
              <w:rPr>
                <w:rStyle w:val="Hyperlink"/>
                <w:noProof/>
              </w:rPr>
            </w:rPrChange>
          </w:rPr>
          <w:delText>Table 3</w:delText>
        </w:r>
        <w:r w:rsidRPr="003F1C01" w:rsidDel="006F08F4">
          <w:rPr>
            <w:rPrChange w:id="1450" w:author="Vilson Lu" w:date="2014-08-16T16:41:00Z">
              <w:rPr>
                <w:rStyle w:val="Hyperlink"/>
                <w:noProof/>
              </w:rPr>
            </w:rPrChange>
          </w:rPr>
          <w:noBreakHyphen/>
          <w:delText>1. Examples of official government institution</w:delText>
        </w:r>
        <w:r w:rsidDel="006F08F4">
          <w:rPr>
            <w:noProof/>
            <w:webHidden/>
          </w:rPr>
          <w:tab/>
          <w:delText>3-14</w:delText>
        </w:r>
      </w:del>
    </w:p>
    <w:p w14:paraId="67D8C5CC" w14:textId="77777777" w:rsidR="00751528" w:rsidDel="006F08F4" w:rsidRDefault="00751528">
      <w:pPr>
        <w:pStyle w:val="TableofFigures"/>
        <w:tabs>
          <w:tab w:val="right" w:leader="dot" w:pos="9350"/>
        </w:tabs>
        <w:rPr>
          <w:del w:id="1451" w:author="TinTin Kalaw" w:date="2014-08-19T08:27:00Z"/>
          <w:rFonts w:asciiTheme="minorHAnsi" w:eastAsiaTheme="minorEastAsia" w:hAnsiTheme="minorHAnsi" w:cstheme="minorBidi"/>
          <w:noProof/>
          <w:sz w:val="22"/>
          <w:szCs w:val="22"/>
        </w:rPr>
      </w:pPr>
      <w:del w:id="1452" w:author="TinTin Kalaw" w:date="2014-08-19T08:27:00Z">
        <w:r w:rsidRPr="003F1C01" w:rsidDel="006F08F4">
          <w:rPr>
            <w:rPrChange w:id="1453" w:author="Vilson Lu" w:date="2014-08-16T16:41:00Z">
              <w:rPr>
                <w:rStyle w:val="Hyperlink"/>
                <w:noProof/>
              </w:rPr>
            </w:rPrChange>
          </w:rPr>
          <w:delText>Table 3</w:delText>
        </w:r>
        <w:r w:rsidRPr="003F1C01" w:rsidDel="006F08F4">
          <w:rPr>
            <w:rPrChange w:id="1454" w:author="Vilson Lu" w:date="2014-08-16T16:41:00Z">
              <w:rPr>
                <w:rStyle w:val="Hyperlink"/>
                <w:noProof/>
              </w:rPr>
            </w:rPrChange>
          </w:rPr>
          <w:noBreakHyphen/>
          <w:delText>2. Examples of disaster-related tweets with extractable information</w:delText>
        </w:r>
        <w:r w:rsidDel="006F08F4">
          <w:rPr>
            <w:noProof/>
            <w:webHidden/>
          </w:rPr>
          <w:tab/>
          <w:delText>3-15</w:delText>
        </w:r>
      </w:del>
    </w:p>
    <w:p w14:paraId="02291634" w14:textId="77777777" w:rsidR="00751528" w:rsidDel="006F08F4" w:rsidRDefault="00751528">
      <w:pPr>
        <w:pStyle w:val="TableofFigures"/>
        <w:tabs>
          <w:tab w:val="right" w:leader="dot" w:pos="9350"/>
        </w:tabs>
        <w:rPr>
          <w:del w:id="1455" w:author="TinTin Kalaw" w:date="2014-08-19T08:27:00Z"/>
          <w:rFonts w:asciiTheme="minorHAnsi" w:eastAsiaTheme="minorEastAsia" w:hAnsiTheme="minorHAnsi" w:cstheme="minorBidi"/>
          <w:noProof/>
          <w:sz w:val="22"/>
          <w:szCs w:val="22"/>
        </w:rPr>
      </w:pPr>
      <w:del w:id="1456" w:author="TinTin Kalaw" w:date="2014-08-19T08:27:00Z">
        <w:r w:rsidRPr="003F1C01" w:rsidDel="006F08F4">
          <w:rPr>
            <w:rPrChange w:id="1457" w:author="Vilson Lu" w:date="2014-08-16T16:41:00Z">
              <w:rPr>
                <w:rStyle w:val="Hyperlink"/>
                <w:noProof/>
              </w:rPr>
            </w:rPrChange>
          </w:rPr>
          <w:delText>Table 3</w:delText>
        </w:r>
        <w:r w:rsidRPr="003F1C01" w:rsidDel="006F08F4">
          <w:rPr>
            <w:rPrChange w:id="1458" w:author="Vilson Lu" w:date="2014-08-16T16:41:00Z">
              <w:rPr>
                <w:rStyle w:val="Hyperlink"/>
                <w:noProof/>
              </w:rPr>
            </w:rPrChange>
          </w:rPr>
          <w:noBreakHyphen/>
          <w:delText>3. Confusion Matrix (Davis and Goadrich, 2006)</w:delText>
        </w:r>
        <w:r w:rsidDel="006F08F4">
          <w:rPr>
            <w:noProof/>
            <w:webHidden/>
          </w:rPr>
          <w:tab/>
          <w:delText>3-17</w:delText>
        </w:r>
      </w:del>
    </w:p>
    <w:p w14:paraId="7D457C5D" w14:textId="77777777" w:rsidR="00751528" w:rsidDel="006F08F4" w:rsidRDefault="00751528">
      <w:pPr>
        <w:pStyle w:val="TableofFigures"/>
        <w:tabs>
          <w:tab w:val="right" w:leader="dot" w:pos="9350"/>
        </w:tabs>
        <w:rPr>
          <w:del w:id="1459" w:author="TinTin Kalaw" w:date="2014-08-19T08:27:00Z"/>
          <w:rFonts w:asciiTheme="minorHAnsi" w:eastAsiaTheme="minorEastAsia" w:hAnsiTheme="minorHAnsi" w:cstheme="minorBidi"/>
          <w:noProof/>
          <w:sz w:val="22"/>
          <w:szCs w:val="22"/>
        </w:rPr>
      </w:pPr>
      <w:del w:id="1460" w:author="TinTin Kalaw" w:date="2014-08-19T08:27:00Z">
        <w:r w:rsidRPr="003F1C01" w:rsidDel="006F08F4">
          <w:rPr>
            <w:rPrChange w:id="1461" w:author="Vilson Lu" w:date="2014-08-16T16:41:00Z">
              <w:rPr>
                <w:rStyle w:val="Hyperlink"/>
                <w:noProof/>
              </w:rPr>
            </w:rPrChange>
          </w:rPr>
          <w:delText>Table 4</w:delText>
        </w:r>
        <w:r w:rsidRPr="003F1C01" w:rsidDel="006F08F4">
          <w:rPr>
            <w:rPrChange w:id="1462" w:author="Vilson Lu" w:date="2014-08-16T16:41:00Z">
              <w:rPr>
                <w:rStyle w:val="Hyperlink"/>
                <w:noProof/>
              </w:rPr>
            </w:rPrChange>
          </w:rPr>
          <w:noBreakHyphen/>
          <w:delText>1. Sample Entries of Tweets in CSV File</w:delText>
        </w:r>
        <w:r w:rsidDel="006F08F4">
          <w:rPr>
            <w:noProof/>
            <w:webHidden/>
          </w:rPr>
          <w:tab/>
          <w:delText>4-27</w:delText>
        </w:r>
      </w:del>
    </w:p>
    <w:p w14:paraId="6DC0F3D2" w14:textId="77777777" w:rsidR="00751528" w:rsidDel="006F08F4" w:rsidRDefault="00751528">
      <w:pPr>
        <w:pStyle w:val="TableofFigures"/>
        <w:tabs>
          <w:tab w:val="right" w:leader="dot" w:pos="9350"/>
        </w:tabs>
        <w:rPr>
          <w:del w:id="1463" w:author="TinTin Kalaw" w:date="2014-08-19T08:27:00Z"/>
          <w:rFonts w:asciiTheme="minorHAnsi" w:eastAsiaTheme="minorEastAsia" w:hAnsiTheme="minorHAnsi" w:cstheme="minorBidi"/>
          <w:noProof/>
          <w:sz w:val="22"/>
          <w:szCs w:val="22"/>
        </w:rPr>
      </w:pPr>
      <w:del w:id="1464" w:author="TinTin Kalaw" w:date="2014-08-19T08:27:00Z">
        <w:r w:rsidRPr="003F1C01" w:rsidDel="006F08F4">
          <w:rPr>
            <w:rPrChange w:id="1465" w:author="Vilson Lu" w:date="2014-08-16T16:41:00Z">
              <w:rPr>
                <w:rStyle w:val="Hyperlink"/>
                <w:noProof/>
              </w:rPr>
            </w:rPrChange>
          </w:rPr>
          <w:delText>Table 4</w:delText>
        </w:r>
        <w:r w:rsidRPr="003F1C01" w:rsidDel="006F08F4">
          <w:rPr>
            <w:rPrChange w:id="1466" w:author="Vilson Lu" w:date="2014-08-16T16:41:00Z">
              <w:rPr>
                <w:rStyle w:val="Hyperlink"/>
                <w:noProof/>
              </w:rPr>
            </w:rPrChange>
          </w:rPr>
          <w:noBreakHyphen/>
          <w:delText>2. Sample Gazetter for Storm Names (Philippines)</w:delText>
        </w:r>
        <w:r w:rsidDel="006F08F4">
          <w:rPr>
            <w:noProof/>
            <w:webHidden/>
          </w:rPr>
          <w:tab/>
          <w:delText>4-27</w:delText>
        </w:r>
      </w:del>
    </w:p>
    <w:p w14:paraId="1E56AFC2" w14:textId="77777777" w:rsidR="00751528" w:rsidDel="006F08F4" w:rsidRDefault="00751528">
      <w:pPr>
        <w:pStyle w:val="TableofFigures"/>
        <w:tabs>
          <w:tab w:val="right" w:leader="dot" w:pos="9350"/>
        </w:tabs>
        <w:rPr>
          <w:del w:id="1467" w:author="TinTin Kalaw" w:date="2014-08-19T08:27:00Z"/>
          <w:rFonts w:asciiTheme="minorHAnsi" w:eastAsiaTheme="minorEastAsia" w:hAnsiTheme="minorHAnsi" w:cstheme="minorBidi"/>
          <w:noProof/>
          <w:sz w:val="22"/>
          <w:szCs w:val="22"/>
        </w:rPr>
      </w:pPr>
      <w:del w:id="1468" w:author="TinTin Kalaw" w:date="2014-08-19T08:27:00Z">
        <w:r w:rsidRPr="003F1C01" w:rsidDel="006F08F4">
          <w:rPr>
            <w:rPrChange w:id="1469" w:author="Vilson Lu" w:date="2014-08-16T16:41:00Z">
              <w:rPr>
                <w:rStyle w:val="Hyperlink"/>
                <w:noProof/>
              </w:rPr>
            </w:rPrChange>
          </w:rPr>
          <w:delText>Table 4</w:delText>
        </w:r>
        <w:r w:rsidRPr="003F1C01" w:rsidDel="006F08F4">
          <w:rPr>
            <w:rPrChange w:id="1470" w:author="Vilson Lu" w:date="2014-08-16T16:41:00Z">
              <w:rPr>
                <w:rStyle w:val="Hyperlink"/>
                <w:noProof/>
              </w:rPr>
            </w:rPrChange>
          </w:rPr>
          <w:noBreakHyphen/>
          <w:delText>3. Sample Rules stored in the database</w:delText>
        </w:r>
        <w:r w:rsidDel="006F08F4">
          <w:rPr>
            <w:noProof/>
            <w:webHidden/>
          </w:rPr>
          <w:tab/>
          <w:delText>4-28</w:delText>
        </w:r>
      </w:del>
    </w:p>
    <w:p w14:paraId="7EA171AD" w14:textId="77777777" w:rsidR="00751528" w:rsidDel="006F08F4" w:rsidRDefault="00751528">
      <w:pPr>
        <w:pStyle w:val="TableofFigures"/>
        <w:tabs>
          <w:tab w:val="right" w:leader="dot" w:pos="9350"/>
        </w:tabs>
        <w:rPr>
          <w:del w:id="1471" w:author="TinTin Kalaw" w:date="2014-08-19T08:27:00Z"/>
          <w:rFonts w:asciiTheme="minorHAnsi" w:eastAsiaTheme="minorEastAsia" w:hAnsiTheme="minorHAnsi" w:cstheme="minorBidi"/>
          <w:noProof/>
          <w:sz w:val="22"/>
          <w:szCs w:val="22"/>
        </w:rPr>
      </w:pPr>
      <w:del w:id="1472" w:author="TinTin Kalaw" w:date="2014-08-19T08:27:00Z">
        <w:r w:rsidRPr="003F1C01" w:rsidDel="006F08F4">
          <w:rPr>
            <w:rPrChange w:id="1473" w:author="Vilson Lu" w:date="2014-08-16T16:41:00Z">
              <w:rPr>
                <w:rStyle w:val="Hyperlink"/>
                <w:noProof/>
              </w:rPr>
            </w:rPrChange>
          </w:rPr>
          <w:delText>Table 4</w:delText>
        </w:r>
        <w:r w:rsidRPr="003F1C01" w:rsidDel="006F08F4">
          <w:rPr>
            <w:rPrChange w:id="1474" w:author="Vilson Lu" w:date="2014-08-16T16:41:00Z">
              <w:rPr>
                <w:rStyle w:val="Hyperlink"/>
                <w:noProof/>
              </w:rPr>
            </w:rPrChange>
          </w:rPr>
          <w:noBreakHyphen/>
          <w:delText>4. Sample Input/Output for Text Normalizer</w:delText>
        </w:r>
        <w:r w:rsidDel="006F08F4">
          <w:rPr>
            <w:noProof/>
            <w:webHidden/>
          </w:rPr>
          <w:tab/>
          <w:delText>4-28</w:delText>
        </w:r>
      </w:del>
    </w:p>
    <w:p w14:paraId="1292EFA3" w14:textId="77777777" w:rsidR="00751528" w:rsidDel="006F08F4" w:rsidRDefault="00751528">
      <w:pPr>
        <w:pStyle w:val="TableofFigures"/>
        <w:tabs>
          <w:tab w:val="right" w:leader="dot" w:pos="9350"/>
        </w:tabs>
        <w:rPr>
          <w:del w:id="1475" w:author="TinTin Kalaw" w:date="2014-08-19T08:27:00Z"/>
          <w:rFonts w:asciiTheme="minorHAnsi" w:eastAsiaTheme="minorEastAsia" w:hAnsiTheme="minorHAnsi" w:cstheme="minorBidi"/>
          <w:noProof/>
          <w:sz w:val="22"/>
          <w:szCs w:val="22"/>
        </w:rPr>
      </w:pPr>
      <w:del w:id="1476" w:author="TinTin Kalaw" w:date="2014-08-19T08:27:00Z">
        <w:r w:rsidRPr="003F1C01" w:rsidDel="006F08F4">
          <w:rPr>
            <w:rPrChange w:id="1477" w:author="Vilson Lu" w:date="2014-08-16T16:41:00Z">
              <w:rPr>
                <w:rStyle w:val="Hyperlink"/>
                <w:noProof/>
              </w:rPr>
            </w:rPrChange>
          </w:rPr>
          <w:delText>Table 4</w:delText>
        </w:r>
        <w:r w:rsidRPr="003F1C01" w:rsidDel="006F08F4">
          <w:rPr>
            <w:rPrChange w:id="1478" w:author="Vilson Lu" w:date="2014-08-16T16:41:00Z">
              <w:rPr>
                <w:rStyle w:val="Hyperlink"/>
                <w:noProof/>
              </w:rPr>
            </w:rPrChange>
          </w:rPr>
          <w:noBreakHyphen/>
          <w:delText>5. Sample Input/Output Tokenizer</w:delText>
        </w:r>
        <w:r w:rsidDel="006F08F4">
          <w:rPr>
            <w:noProof/>
            <w:webHidden/>
          </w:rPr>
          <w:tab/>
          <w:delText>4-29</w:delText>
        </w:r>
      </w:del>
    </w:p>
    <w:p w14:paraId="2A00085F" w14:textId="77777777" w:rsidR="00751528" w:rsidDel="006F08F4" w:rsidRDefault="00751528">
      <w:pPr>
        <w:pStyle w:val="TableofFigures"/>
        <w:tabs>
          <w:tab w:val="right" w:leader="dot" w:pos="9350"/>
        </w:tabs>
        <w:rPr>
          <w:del w:id="1479" w:author="TinTin Kalaw" w:date="2014-08-19T08:27:00Z"/>
          <w:rFonts w:asciiTheme="minorHAnsi" w:eastAsiaTheme="minorEastAsia" w:hAnsiTheme="minorHAnsi" w:cstheme="minorBidi"/>
          <w:noProof/>
          <w:sz w:val="22"/>
          <w:szCs w:val="22"/>
        </w:rPr>
      </w:pPr>
      <w:del w:id="1480" w:author="TinTin Kalaw" w:date="2014-08-19T08:27:00Z">
        <w:r w:rsidRPr="003F1C01" w:rsidDel="006F08F4">
          <w:rPr>
            <w:rPrChange w:id="1481" w:author="Vilson Lu" w:date="2014-08-16T16:41:00Z">
              <w:rPr>
                <w:rStyle w:val="Hyperlink"/>
                <w:noProof/>
              </w:rPr>
            </w:rPrChange>
          </w:rPr>
          <w:delText>Table 4</w:delText>
        </w:r>
        <w:r w:rsidRPr="003F1C01" w:rsidDel="006F08F4">
          <w:rPr>
            <w:rPrChange w:id="1482" w:author="Vilson Lu" w:date="2014-08-16T16:41:00Z">
              <w:rPr>
                <w:rStyle w:val="Hyperlink"/>
                <w:noProof/>
              </w:rPr>
            </w:rPrChange>
          </w:rPr>
          <w:noBreakHyphen/>
          <w:delText>6. Sample Input/Output POS Tagger</w:delText>
        </w:r>
        <w:r w:rsidDel="006F08F4">
          <w:rPr>
            <w:noProof/>
            <w:webHidden/>
          </w:rPr>
          <w:tab/>
          <w:delText>4-29</w:delText>
        </w:r>
      </w:del>
    </w:p>
    <w:p w14:paraId="5E4DFB47" w14:textId="77777777" w:rsidR="00751528" w:rsidDel="006F08F4" w:rsidRDefault="00751528">
      <w:pPr>
        <w:pStyle w:val="TableofFigures"/>
        <w:tabs>
          <w:tab w:val="right" w:leader="dot" w:pos="9350"/>
        </w:tabs>
        <w:rPr>
          <w:del w:id="1483" w:author="TinTin Kalaw" w:date="2014-08-19T08:27:00Z"/>
          <w:rFonts w:asciiTheme="minorHAnsi" w:eastAsiaTheme="minorEastAsia" w:hAnsiTheme="minorHAnsi" w:cstheme="minorBidi"/>
          <w:noProof/>
          <w:sz w:val="22"/>
          <w:szCs w:val="22"/>
        </w:rPr>
      </w:pPr>
      <w:del w:id="1484" w:author="TinTin Kalaw" w:date="2014-08-19T08:27:00Z">
        <w:r w:rsidRPr="003F1C01" w:rsidDel="006F08F4">
          <w:rPr>
            <w:rPrChange w:id="1485" w:author="Vilson Lu" w:date="2014-08-16T16:41:00Z">
              <w:rPr>
                <w:rStyle w:val="Hyperlink"/>
                <w:noProof/>
              </w:rPr>
            </w:rPrChange>
          </w:rPr>
          <w:delText>Table 4</w:delText>
        </w:r>
        <w:r w:rsidRPr="003F1C01" w:rsidDel="006F08F4">
          <w:rPr>
            <w:rPrChange w:id="1486" w:author="Vilson Lu" w:date="2014-08-16T16:41:00Z">
              <w:rPr>
                <w:rStyle w:val="Hyperlink"/>
                <w:noProof/>
              </w:rPr>
            </w:rPrChange>
          </w:rPr>
          <w:noBreakHyphen/>
          <w:delText>7. Sample Input/Output for Filipino NER</w:delText>
        </w:r>
        <w:r w:rsidDel="006F08F4">
          <w:rPr>
            <w:noProof/>
            <w:webHidden/>
          </w:rPr>
          <w:tab/>
          <w:delText>4-30</w:delText>
        </w:r>
      </w:del>
    </w:p>
    <w:p w14:paraId="70ADB9AB" w14:textId="77777777" w:rsidR="00751528" w:rsidDel="006F08F4" w:rsidRDefault="00751528">
      <w:pPr>
        <w:pStyle w:val="TableofFigures"/>
        <w:tabs>
          <w:tab w:val="right" w:leader="dot" w:pos="9350"/>
        </w:tabs>
        <w:rPr>
          <w:del w:id="1487" w:author="TinTin Kalaw" w:date="2014-08-19T08:27:00Z"/>
          <w:rFonts w:asciiTheme="minorHAnsi" w:eastAsiaTheme="minorEastAsia" w:hAnsiTheme="minorHAnsi" w:cstheme="minorBidi"/>
          <w:noProof/>
          <w:sz w:val="22"/>
          <w:szCs w:val="22"/>
        </w:rPr>
      </w:pPr>
      <w:del w:id="1488" w:author="TinTin Kalaw" w:date="2014-08-19T08:27:00Z">
        <w:r w:rsidRPr="003F1C01" w:rsidDel="006F08F4">
          <w:rPr>
            <w:rPrChange w:id="1489" w:author="Vilson Lu" w:date="2014-08-16T16:41:00Z">
              <w:rPr>
                <w:rStyle w:val="Hyperlink"/>
                <w:noProof/>
              </w:rPr>
            </w:rPrChange>
          </w:rPr>
          <w:delText>Table 4</w:delText>
        </w:r>
        <w:r w:rsidRPr="003F1C01" w:rsidDel="006F08F4">
          <w:rPr>
            <w:rPrChange w:id="1490" w:author="Vilson Lu" w:date="2014-08-16T16:41:00Z">
              <w:rPr>
                <w:rStyle w:val="Hyperlink"/>
                <w:noProof/>
              </w:rPr>
            </w:rPrChange>
          </w:rPr>
          <w:noBreakHyphen/>
          <w:delText>8. Sample Input/Output for Disaster Tagger</w:delText>
        </w:r>
        <w:r w:rsidDel="006F08F4">
          <w:rPr>
            <w:noProof/>
            <w:webHidden/>
          </w:rPr>
          <w:tab/>
          <w:delText>4-30</w:delText>
        </w:r>
      </w:del>
    </w:p>
    <w:p w14:paraId="53B8BE05" w14:textId="77777777" w:rsidR="00751528" w:rsidDel="006F08F4" w:rsidRDefault="00751528">
      <w:pPr>
        <w:pStyle w:val="TableofFigures"/>
        <w:tabs>
          <w:tab w:val="right" w:leader="dot" w:pos="9350"/>
        </w:tabs>
        <w:rPr>
          <w:del w:id="1491" w:author="TinTin Kalaw" w:date="2014-08-19T08:27:00Z"/>
          <w:rFonts w:asciiTheme="minorHAnsi" w:eastAsiaTheme="minorEastAsia" w:hAnsiTheme="minorHAnsi" w:cstheme="minorBidi"/>
          <w:noProof/>
          <w:sz w:val="22"/>
          <w:szCs w:val="22"/>
        </w:rPr>
      </w:pPr>
      <w:del w:id="1492" w:author="TinTin Kalaw" w:date="2014-08-19T08:27:00Z">
        <w:r w:rsidRPr="003F1C01" w:rsidDel="006F08F4">
          <w:rPr>
            <w:rPrChange w:id="1493" w:author="Vilson Lu" w:date="2014-08-16T16:41:00Z">
              <w:rPr>
                <w:rStyle w:val="Hyperlink"/>
                <w:noProof/>
              </w:rPr>
            </w:rPrChange>
          </w:rPr>
          <w:delText>Table 4</w:delText>
        </w:r>
        <w:r w:rsidRPr="003F1C01" w:rsidDel="006F08F4">
          <w:rPr>
            <w:rPrChange w:id="1494" w:author="Vilson Lu" w:date="2014-08-16T16:41:00Z">
              <w:rPr>
                <w:rStyle w:val="Hyperlink"/>
                <w:noProof/>
              </w:rPr>
            </w:rPrChange>
          </w:rPr>
          <w:noBreakHyphen/>
          <w:delText>9. Sample Features and Values</w:delText>
        </w:r>
        <w:r w:rsidDel="006F08F4">
          <w:rPr>
            <w:noProof/>
            <w:webHidden/>
          </w:rPr>
          <w:tab/>
          <w:delText>4-32</w:delText>
        </w:r>
      </w:del>
    </w:p>
    <w:p w14:paraId="715EAB0B" w14:textId="77777777" w:rsidR="00751528" w:rsidDel="006F08F4" w:rsidRDefault="00751528">
      <w:pPr>
        <w:pStyle w:val="TableofFigures"/>
        <w:tabs>
          <w:tab w:val="right" w:leader="dot" w:pos="9350"/>
        </w:tabs>
        <w:rPr>
          <w:del w:id="1495" w:author="TinTin Kalaw" w:date="2014-08-19T08:27:00Z"/>
          <w:rFonts w:asciiTheme="minorHAnsi" w:eastAsiaTheme="minorEastAsia" w:hAnsiTheme="minorHAnsi" w:cstheme="minorBidi"/>
          <w:noProof/>
          <w:sz w:val="22"/>
          <w:szCs w:val="22"/>
        </w:rPr>
      </w:pPr>
      <w:del w:id="1496" w:author="TinTin Kalaw" w:date="2014-08-19T08:27:00Z">
        <w:r w:rsidRPr="003F1C01" w:rsidDel="006F08F4">
          <w:rPr>
            <w:rPrChange w:id="1497" w:author="Vilson Lu" w:date="2014-08-16T16:41:00Z">
              <w:rPr>
                <w:rStyle w:val="Hyperlink"/>
                <w:noProof/>
              </w:rPr>
            </w:rPrChange>
          </w:rPr>
          <w:delText>Table 4</w:delText>
        </w:r>
        <w:r w:rsidRPr="003F1C01" w:rsidDel="006F08F4">
          <w:rPr>
            <w:rPrChange w:id="1498" w:author="Vilson Lu" w:date="2014-08-16T16:41:00Z">
              <w:rPr>
                <w:rStyle w:val="Hyperlink"/>
                <w:noProof/>
              </w:rPr>
            </w:rPrChange>
          </w:rPr>
          <w:noBreakHyphen/>
          <w:delText>10. Sample Input/Output for Tweet Classifier</w:delText>
        </w:r>
        <w:r w:rsidDel="006F08F4">
          <w:rPr>
            <w:noProof/>
            <w:webHidden/>
          </w:rPr>
          <w:tab/>
          <w:delText>4-33</w:delText>
        </w:r>
      </w:del>
    </w:p>
    <w:p w14:paraId="57D4AE0B" w14:textId="77777777" w:rsidR="00751528" w:rsidDel="006F08F4" w:rsidRDefault="00751528">
      <w:pPr>
        <w:pStyle w:val="TableofFigures"/>
        <w:tabs>
          <w:tab w:val="right" w:leader="dot" w:pos="9350"/>
        </w:tabs>
        <w:rPr>
          <w:del w:id="1499" w:author="TinTin Kalaw" w:date="2014-08-19T08:27:00Z"/>
          <w:rFonts w:asciiTheme="minorHAnsi" w:eastAsiaTheme="minorEastAsia" w:hAnsiTheme="minorHAnsi" w:cstheme="minorBidi"/>
          <w:noProof/>
          <w:sz w:val="22"/>
          <w:szCs w:val="22"/>
        </w:rPr>
      </w:pPr>
      <w:del w:id="1500" w:author="TinTin Kalaw" w:date="2014-08-19T08:27:00Z">
        <w:r w:rsidRPr="003F1C01" w:rsidDel="006F08F4">
          <w:rPr>
            <w:rPrChange w:id="1501" w:author="Vilson Lu" w:date="2014-08-16T16:41:00Z">
              <w:rPr>
                <w:rStyle w:val="Hyperlink"/>
                <w:noProof/>
              </w:rPr>
            </w:rPrChange>
          </w:rPr>
          <w:delText>Table 4</w:delText>
        </w:r>
        <w:r w:rsidRPr="003F1C01" w:rsidDel="006F08F4">
          <w:rPr>
            <w:rPrChange w:id="1502" w:author="Vilson Lu" w:date="2014-08-16T16:41:00Z">
              <w:rPr>
                <w:rStyle w:val="Hyperlink"/>
                <w:noProof/>
              </w:rPr>
            </w:rPrChange>
          </w:rPr>
          <w:noBreakHyphen/>
          <w:delText>11. Sample Generated Rules</w:delText>
        </w:r>
        <w:r w:rsidDel="006F08F4">
          <w:rPr>
            <w:noProof/>
            <w:webHidden/>
          </w:rPr>
          <w:tab/>
          <w:delText>4-33</w:delText>
        </w:r>
      </w:del>
    </w:p>
    <w:p w14:paraId="67B53CB8" w14:textId="77777777" w:rsidR="007E2298" w:rsidDel="006F08F4" w:rsidRDefault="007E2298">
      <w:pPr>
        <w:pStyle w:val="TableofFigures"/>
        <w:tabs>
          <w:tab w:val="right" w:leader="dot" w:pos="9350"/>
        </w:tabs>
        <w:rPr>
          <w:del w:id="1503" w:author="TinTin Kalaw" w:date="2014-08-19T08:27:00Z"/>
          <w:rFonts w:asciiTheme="minorHAnsi" w:eastAsiaTheme="minorEastAsia" w:hAnsiTheme="minorHAnsi" w:cstheme="minorBidi"/>
          <w:noProof/>
          <w:sz w:val="22"/>
          <w:szCs w:val="22"/>
        </w:rPr>
      </w:pPr>
      <w:del w:id="1504" w:author="TinTin Kalaw" w:date="2014-08-19T08:27:00Z">
        <w:r w:rsidRPr="00751528" w:rsidDel="006F08F4">
          <w:rPr>
            <w:rStyle w:val="Hyperlink"/>
            <w:noProof/>
          </w:rPr>
          <w:delText>Table 1</w:delText>
        </w:r>
        <w:r w:rsidRPr="00751528" w:rsidDel="006F08F4">
          <w:rPr>
            <w:rStyle w:val="Hyperlink"/>
            <w:noProof/>
          </w:rPr>
          <w:noBreakHyphen/>
          <w:delText>1. Timetable of Activities (April 2014 - April 2015)</w:delText>
        </w:r>
        <w:r w:rsidDel="006F08F4">
          <w:rPr>
            <w:noProof/>
            <w:webHidden/>
          </w:rPr>
          <w:tab/>
          <w:delText>1-7</w:delText>
        </w:r>
      </w:del>
    </w:p>
    <w:p w14:paraId="2EE75049" w14:textId="77777777" w:rsidR="007E2298" w:rsidDel="006F08F4" w:rsidRDefault="007E2298">
      <w:pPr>
        <w:pStyle w:val="TableofFigures"/>
        <w:tabs>
          <w:tab w:val="right" w:leader="dot" w:pos="9350"/>
        </w:tabs>
        <w:rPr>
          <w:del w:id="1505" w:author="TinTin Kalaw" w:date="2014-08-19T08:27:00Z"/>
          <w:rFonts w:asciiTheme="minorHAnsi" w:eastAsiaTheme="minorEastAsia" w:hAnsiTheme="minorHAnsi" w:cstheme="minorBidi"/>
          <w:noProof/>
          <w:sz w:val="22"/>
          <w:szCs w:val="22"/>
        </w:rPr>
      </w:pPr>
      <w:del w:id="1506" w:author="TinTin Kalaw" w:date="2014-08-19T08:27:00Z">
        <w:r w:rsidRPr="00751528" w:rsidDel="006F08F4">
          <w:rPr>
            <w:rStyle w:val="Hyperlink"/>
            <w:noProof/>
          </w:rPr>
          <w:delText>Table 2</w:delText>
        </w:r>
        <w:r w:rsidRPr="00751528" w:rsidDel="006F08F4">
          <w:rPr>
            <w:rStyle w:val="Hyperlink"/>
            <w:noProof/>
          </w:rPr>
          <w:noBreakHyphen/>
          <w:delText>1. Summary of Reviewed Information Extraction Systems</w:delText>
        </w:r>
        <w:r w:rsidDel="006F08F4">
          <w:rPr>
            <w:noProof/>
            <w:webHidden/>
          </w:rPr>
          <w:tab/>
          <w:delText>2-6</w:delText>
        </w:r>
      </w:del>
    </w:p>
    <w:p w14:paraId="7AFFDA81" w14:textId="77777777" w:rsidR="007E2298" w:rsidDel="006F08F4" w:rsidRDefault="007E2298">
      <w:pPr>
        <w:pStyle w:val="TableofFigures"/>
        <w:tabs>
          <w:tab w:val="right" w:leader="dot" w:pos="9350"/>
        </w:tabs>
        <w:rPr>
          <w:del w:id="1507" w:author="TinTin Kalaw" w:date="2014-08-19T08:27:00Z"/>
          <w:rFonts w:asciiTheme="minorHAnsi" w:eastAsiaTheme="minorEastAsia" w:hAnsiTheme="minorHAnsi" w:cstheme="minorBidi"/>
          <w:noProof/>
          <w:sz w:val="22"/>
          <w:szCs w:val="22"/>
        </w:rPr>
      </w:pPr>
      <w:del w:id="1508" w:author="TinTin Kalaw" w:date="2014-08-19T08:27:00Z">
        <w:r w:rsidRPr="00751528" w:rsidDel="006F08F4">
          <w:rPr>
            <w:rStyle w:val="Hyperlink"/>
            <w:noProof/>
          </w:rPr>
          <w:delText>Table 2</w:delText>
        </w:r>
        <w:r w:rsidRPr="00751528" w:rsidDel="006F08F4">
          <w:rPr>
            <w:rStyle w:val="Hyperlink"/>
            <w:noProof/>
          </w:rPr>
          <w:noBreakHyphen/>
          <w:delText>2. Tweet Categories</w:delText>
        </w:r>
        <w:r w:rsidDel="006F08F4">
          <w:rPr>
            <w:noProof/>
            <w:webHidden/>
          </w:rPr>
          <w:tab/>
          <w:delText>2-7</w:delText>
        </w:r>
      </w:del>
    </w:p>
    <w:p w14:paraId="446E8CD6" w14:textId="77777777" w:rsidR="007E2298" w:rsidDel="006F08F4" w:rsidRDefault="007E2298">
      <w:pPr>
        <w:pStyle w:val="TableofFigures"/>
        <w:tabs>
          <w:tab w:val="right" w:leader="dot" w:pos="9350"/>
        </w:tabs>
        <w:rPr>
          <w:del w:id="1509" w:author="TinTin Kalaw" w:date="2014-08-19T08:27:00Z"/>
          <w:rFonts w:asciiTheme="minorHAnsi" w:eastAsiaTheme="minorEastAsia" w:hAnsiTheme="minorHAnsi" w:cstheme="minorBidi"/>
          <w:noProof/>
          <w:sz w:val="22"/>
          <w:szCs w:val="22"/>
        </w:rPr>
      </w:pPr>
      <w:del w:id="1510" w:author="TinTin Kalaw" w:date="2014-08-19T08:27:00Z">
        <w:r w:rsidRPr="00751528" w:rsidDel="006F08F4">
          <w:rPr>
            <w:rStyle w:val="Hyperlink"/>
            <w:noProof/>
          </w:rPr>
          <w:delText>Table 2</w:delText>
        </w:r>
        <w:r w:rsidRPr="00751528" w:rsidDel="006F08F4">
          <w:rPr>
            <w:rStyle w:val="Hyperlink"/>
            <w:noProof/>
          </w:rPr>
          <w:noBreakHyphen/>
          <w:delText>3. Informative Tweet Categories</w:delText>
        </w:r>
        <w:r w:rsidDel="006F08F4">
          <w:rPr>
            <w:noProof/>
            <w:webHidden/>
          </w:rPr>
          <w:tab/>
          <w:delText>2-7</w:delText>
        </w:r>
      </w:del>
    </w:p>
    <w:p w14:paraId="601DBEE3" w14:textId="77777777" w:rsidR="007E2298" w:rsidDel="006F08F4" w:rsidRDefault="007E2298">
      <w:pPr>
        <w:pStyle w:val="TableofFigures"/>
        <w:tabs>
          <w:tab w:val="right" w:leader="dot" w:pos="9350"/>
        </w:tabs>
        <w:rPr>
          <w:del w:id="1511" w:author="TinTin Kalaw" w:date="2014-08-19T08:27:00Z"/>
          <w:rFonts w:asciiTheme="minorHAnsi" w:eastAsiaTheme="minorEastAsia" w:hAnsiTheme="minorHAnsi" w:cstheme="minorBidi"/>
          <w:noProof/>
          <w:sz w:val="22"/>
          <w:szCs w:val="22"/>
        </w:rPr>
      </w:pPr>
      <w:del w:id="1512" w:author="TinTin Kalaw" w:date="2014-08-19T08:27:00Z">
        <w:r w:rsidRPr="00751528" w:rsidDel="006F08F4">
          <w:rPr>
            <w:rStyle w:val="Hyperlink"/>
            <w:noProof/>
          </w:rPr>
          <w:delText>Table 2</w:delText>
        </w:r>
        <w:r w:rsidRPr="00751528" w:rsidDel="006F08F4">
          <w:rPr>
            <w:rStyle w:val="Hyperlink"/>
            <w:noProof/>
          </w:rPr>
          <w:noBreakHyphen/>
          <w:delText>4. Extractable Information Nugget per Informative Tweet Category</w:delText>
        </w:r>
        <w:r w:rsidDel="006F08F4">
          <w:rPr>
            <w:noProof/>
            <w:webHidden/>
          </w:rPr>
          <w:tab/>
          <w:delText>2-8</w:delText>
        </w:r>
      </w:del>
    </w:p>
    <w:p w14:paraId="7030FFCD" w14:textId="77777777" w:rsidR="007E2298" w:rsidDel="006F08F4" w:rsidRDefault="007E2298">
      <w:pPr>
        <w:pStyle w:val="TableofFigures"/>
        <w:tabs>
          <w:tab w:val="right" w:leader="dot" w:pos="9350"/>
        </w:tabs>
        <w:rPr>
          <w:del w:id="1513" w:author="TinTin Kalaw" w:date="2014-08-19T08:27:00Z"/>
          <w:rFonts w:asciiTheme="minorHAnsi" w:eastAsiaTheme="minorEastAsia" w:hAnsiTheme="minorHAnsi" w:cstheme="minorBidi"/>
          <w:noProof/>
          <w:sz w:val="22"/>
          <w:szCs w:val="22"/>
        </w:rPr>
      </w:pPr>
      <w:del w:id="1514" w:author="TinTin Kalaw" w:date="2014-08-19T08:27:00Z">
        <w:r w:rsidRPr="00751528" w:rsidDel="006F08F4">
          <w:rPr>
            <w:rStyle w:val="Hyperlink"/>
            <w:noProof/>
          </w:rPr>
          <w:delText>Table 3</w:delText>
        </w:r>
        <w:r w:rsidRPr="00751528" w:rsidDel="006F08F4">
          <w:rPr>
            <w:rStyle w:val="Hyperlink"/>
            <w:noProof/>
          </w:rPr>
          <w:noBreakHyphen/>
          <w:delText>1. Examples of official government institution</w:delText>
        </w:r>
        <w:r w:rsidDel="006F08F4">
          <w:rPr>
            <w:noProof/>
            <w:webHidden/>
          </w:rPr>
          <w:tab/>
          <w:delText>3-14</w:delText>
        </w:r>
      </w:del>
    </w:p>
    <w:p w14:paraId="22D2468C" w14:textId="77777777" w:rsidR="007E2298" w:rsidDel="006F08F4" w:rsidRDefault="007E2298">
      <w:pPr>
        <w:pStyle w:val="TableofFigures"/>
        <w:tabs>
          <w:tab w:val="right" w:leader="dot" w:pos="9350"/>
        </w:tabs>
        <w:rPr>
          <w:del w:id="1515" w:author="TinTin Kalaw" w:date="2014-08-19T08:27:00Z"/>
          <w:rFonts w:asciiTheme="minorHAnsi" w:eastAsiaTheme="minorEastAsia" w:hAnsiTheme="minorHAnsi" w:cstheme="minorBidi"/>
          <w:noProof/>
          <w:sz w:val="22"/>
          <w:szCs w:val="22"/>
        </w:rPr>
      </w:pPr>
      <w:del w:id="1516" w:author="TinTin Kalaw" w:date="2014-08-19T08:27:00Z">
        <w:r w:rsidRPr="00751528" w:rsidDel="006F08F4">
          <w:rPr>
            <w:rStyle w:val="Hyperlink"/>
            <w:noProof/>
          </w:rPr>
          <w:delText>Table 3</w:delText>
        </w:r>
        <w:r w:rsidRPr="00751528" w:rsidDel="006F08F4">
          <w:rPr>
            <w:rStyle w:val="Hyperlink"/>
            <w:noProof/>
          </w:rPr>
          <w:noBreakHyphen/>
          <w:delText>2. Examples of disaster-related tweets with extractable information</w:delText>
        </w:r>
        <w:r w:rsidDel="006F08F4">
          <w:rPr>
            <w:noProof/>
            <w:webHidden/>
          </w:rPr>
          <w:tab/>
          <w:delText>3-15</w:delText>
        </w:r>
      </w:del>
    </w:p>
    <w:p w14:paraId="77E93210" w14:textId="77777777" w:rsidR="007E2298" w:rsidDel="006F08F4" w:rsidRDefault="007E2298">
      <w:pPr>
        <w:pStyle w:val="TableofFigures"/>
        <w:tabs>
          <w:tab w:val="right" w:leader="dot" w:pos="9350"/>
        </w:tabs>
        <w:rPr>
          <w:del w:id="1517" w:author="TinTin Kalaw" w:date="2014-08-19T08:27:00Z"/>
          <w:rFonts w:asciiTheme="minorHAnsi" w:eastAsiaTheme="minorEastAsia" w:hAnsiTheme="minorHAnsi" w:cstheme="minorBidi"/>
          <w:noProof/>
          <w:sz w:val="22"/>
          <w:szCs w:val="22"/>
        </w:rPr>
      </w:pPr>
      <w:del w:id="1518" w:author="TinTin Kalaw" w:date="2014-08-19T08:27:00Z">
        <w:r w:rsidRPr="00751528" w:rsidDel="006F08F4">
          <w:rPr>
            <w:rStyle w:val="Hyperlink"/>
            <w:noProof/>
          </w:rPr>
          <w:delText>Table 3</w:delText>
        </w:r>
        <w:r w:rsidRPr="00751528" w:rsidDel="006F08F4">
          <w:rPr>
            <w:rStyle w:val="Hyperlink"/>
            <w:noProof/>
          </w:rPr>
          <w:noBreakHyphen/>
          <w:delText>3. Confusion Matrix (Davis and Goadrich, 2006)</w:delText>
        </w:r>
        <w:r w:rsidDel="006F08F4">
          <w:rPr>
            <w:noProof/>
            <w:webHidden/>
          </w:rPr>
          <w:tab/>
          <w:delText>3-17</w:delText>
        </w:r>
      </w:del>
    </w:p>
    <w:p w14:paraId="48327B69" w14:textId="77777777" w:rsidR="007E2298" w:rsidDel="006F08F4" w:rsidRDefault="007E2298">
      <w:pPr>
        <w:pStyle w:val="TableofFigures"/>
        <w:tabs>
          <w:tab w:val="right" w:leader="dot" w:pos="9350"/>
        </w:tabs>
        <w:rPr>
          <w:del w:id="1519" w:author="TinTin Kalaw" w:date="2014-08-19T08:27:00Z"/>
          <w:rFonts w:asciiTheme="minorHAnsi" w:eastAsiaTheme="minorEastAsia" w:hAnsiTheme="minorHAnsi" w:cstheme="minorBidi"/>
          <w:noProof/>
          <w:sz w:val="22"/>
          <w:szCs w:val="22"/>
        </w:rPr>
      </w:pPr>
      <w:del w:id="1520" w:author="TinTin Kalaw" w:date="2014-08-19T08:27:00Z">
        <w:r w:rsidRPr="00751528" w:rsidDel="006F08F4">
          <w:rPr>
            <w:rStyle w:val="Hyperlink"/>
            <w:noProof/>
          </w:rPr>
          <w:delText>Table 4</w:delText>
        </w:r>
        <w:r w:rsidRPr="00751528" w:rsidDel="006F08F4">
          <w:rPr>
            <w:rStyle w:val="Hyperlink"/>
            <w:noProof/>
          </w:rPr>
          <w:noBreakHyphen/>
          <w:delText>1. Sample Entries of Tweets in CSV File</w:delText>
        </w:r>
        <w:r w:rsidDel="006F08F4">
          <w:rPr>
            <w:noProof/>
            <w:webHidden/>
          </w:rPr>
          <w:tab/>
          <w:delText>4-26</w:delText>
        </w:r>
      </w:del>
    </w:p>
    <w:p w14:paraId="53B53EB0" w14:textId="77777777" w:rsidR="007E2298" w:rsidDel="006F08F4" w:rsidRDefault="007E2298">
      <w:pPr>
        <w:pStyle w:val="TableofFigures"/>
        <w:tabs>
          <w:tab w:val="right" w:leader="dot" w:pos="9350"/>
        </w:tabs>
        <w:rPr>
          <w:del w:id="1521" w:author="TinTin Kalaw" w:date="2014-08-19T08:27:00Z"/>
          <w:rFonts w:asciiTheme="minorHAnsi" w:eastAsiaTheme="minorEastAsia" w:hAnsiTheme="minorHAnsi" w:cstheme="minorBidi"/>
          <w:noProof/>
          <w:sz w:val="22"/>
          <w:szCs w:val="22"/>
        </w:rPr>
      </w:pPr>
      <w:del w:id="1522" w:author="TinTin Kalaw" w:date="2014-08-19T08:27:00Z">
        <w:r w:rsidRPr="00751528" w:rsidDel="006F08F4">
          <w:rPr>
            <w:rStyle w:val="Hyperlink"/>
            <w:noProof/>
          </w:rPr>
          <w:delText>Table 4</w:delText>
        </w:r>
        <w:r w:rsidRPr="00751528" w:rsidDel="006F08F4">
          <w:rPr>
            <w:rStyle w:val="Hyperlink"/>
            <w:noProof/>
          </w:rPr>
          <w:noBreakHyphen/>
          <w:delText>2. Sample Gazetter for Storm Names (Philippines)</w:delText>
        </w:r>
        <w:r w:rsidDel="006F08F4">
          <w:rPr>
            <w:noProof/>
            <w:webHidden/>
          </w:rPr>
          <w:tab/>
          <w:delText>4-26</w:delText>
        </w:r>
      </w:del>
    </w:p>
    <w:p w14:paraId="6B32D414" w14:textId="77777777" w:rsidR="007E2298" w:rsidDel="006F08F4" w:rsidRDefault="007E2298">
      <w:pPr>
        <w:pStyle w:val="TableofFigures"/>
        <w:tabs>
          <w:tab w:val="right" w:leader="dot" w:pos="9350"/>
        </w:tabs>
        <w:rPr>
          <w:del w:id="1523" w:author="TinTin Kalaw" w:date="2014-08-19T08:27:00Z"/>
          <w:rFonts w:asciiTheme="minorHAnsi" w:eastAsiaTheme="minorEastAsia" w:hAnsiTheme="minorHAnsi" w:cstheme="minorBidi"/>
          <w:noProof/>
          <w:sz w:val="22"/>
          <w:szCs w:val="22"/>
        </w:rPr>
      </w:pPr>
      <w:del w:id="1524" w:author="TinTin Kalaw" w:date="2014-08-19T08:27:00Z">
        <w:r w:rsidRPr="00751528" w:rsidDel="006F08F4">
          <w:rPr>
            <w:rStyle w:val="Hyperlink"/>
            <w:noProof/>
          </w:rPr>
          <w:delText>Table 4</w:delText>
        </w:r>
        <w:r w:rsidRPr="00751528" w:rsidDel="006F08F4">
          <w:rPr>
            <w:rStyle w:val="Hyperlink"/>
            <w:noProof/>
          </w:rPr>
          <w:noBreakHyphen/>
          <w:delText>3. Sample Rules stored in the database</w:delText>
        </w:r>
        <w:r w:rsidDel="006F08F4">
          <w:rPr>
            <w:noProof/>
            <w:webHidden/>
          </w:rPr>
          <w:tab/>
          <w:delText>4-27</w:delText>
        </w:r>
      </w:del>
    </w:p>
    <w:p w14:paraId="17FF03EC" w14:textId="77777777" w:rsidR="007E2298" w:rsidDel="006F08F4" w:rsidRDefault="007E2298">
      <w:pPr>
        <w:pStyle w:val="TableofFigures"/>
        <w:tabs>
          <w:tab w:val="right" w:leader="dot" w:pos="9350"/>
        </w:tabs>
        <w:rPr>
          <w:del w:id="1525" w:author="TinTin Kalaw" w:date="2014-08-19T08:27:00Z"/>
          <w:rFonts w:asciiTheme="minorHAnsi" w:eastAsiaTheme="minorEastAsia" w:hAnsiTheme="minorHAnsi" w:cstheme="minorBidi"/>
          <w:noProof/>
          <w:sz w:val="22"/>
          <w:szCs w:val="22"/>
        </w:rPr>
      </w:pPr>
      <w:del w:id="1526" w:author="TinTin Kalaw" w:date="2014-08-19T08:27:00Z">
        <w:r w:rsidRPr="00751528" w:rsidDel="006F08F4">
          <w:rPr>
            <w:rStyle w:val="Hyperlink"/>
            <w:noProof/>
          </w:rPr>
          <w:delText>Table 4</w:delText>
        </w:r>
        <w:r w:rsidRPr="00751528" w:rsidDel="006F08F4">
          <w:rPr>
            <w:rStyle w:val="Hyperlink"/>
            <w:noProof/>
          </w:rPr>
          <w:noBreakHyphen/>
          <w:delText>8. Sample Input/Output for Text Normalizer</w:delText>
        </w:r>
        <w:r w:rsidDel="006F08F4">
          <w:rPr>
            <w:noProof/>
            <w:webHidden/>
          </w:rPr>
          <w:tab/>
          <w:delText>4-27</w:delText>
        </w:r>
      </w:del>
    </w:p>
    <w:p w14:paraId="2D462391" w14:textId="77777777" w:rsidR="007E2298" w:rsidDel="006F08F4" w:rsidRDefault="007E2298">
      <w:pPr>
        <w:pStyle w:val="TableofFigures"/>
        <w:tabs>
          <w:tab w:val="right" w:leader="dot" w:pos="9350"/>
        </w:tabs>
        <w:rPr>
          <w:del w:id="1527" w:author="TinTin Kalaw" w:date="2014-08-19T08:27:00Z"/>
          <w:rFonts w:asciiTheme="minorHAnsi" w:eastAsiaTheme="minorEastAsia" w:hAnsiTheme="minorHAnsi" w:cstheme="minorBidi"/>
          <w:noProof/>
          <w:sz w:val="22"/>
          <w:szCs w:val="22"/>
        </w:rPr>
      </w:pPr>
      <w:del w:id="1528" w:author="TinTin Kalaw" w:date="2014-08-19T08:27:00Z">
        <w:r w:rsidRPr="00751528" w:rsidDel="006F08F4">
          <w:rPr>
            <w:rStyle w:val="Hyperlink"/>
            <w:noProof/>
          </w:rPr>
          <w:delText>Table 4</w:delText>
        </w:r>
        <w:r w:rsidRPr="00751528" w:rsidDel="006F08F4">
          <w:rPr>
            <w:rStyle w:val="Hyperlink"/>
            <w:noProof/>
          </w:rPr>
          <w:noBreakHyphen/>
          <w:delText>9. Sample Input/Output Tokenizer</w:delText>
        </w:r>
        <w:r w:rsidDel="006F08F4">
          <w:rPr>
            <w:noProof/>
            <w:webHidden/>
          </w:rPr>
          <w:tab/>
          <w:delText>4-28</w:delText>
        </w:r>
      </w:del>
    </w:p>
    <w:p w14:paraId="76CF394E" w14:textId="77777777" w:rsidR="007E2298" w:rsidDel="006F08F4" w:rsidRDefault="007E2298">
      <w:pPr>
        <w:pStyle w:val="TableofFigures"/>
        <w:tabs>
          <w:tab w:val="right" w:leader="dot" w:pos="9350"/>
        </w:tabs>
        <w:rPr>
          <w:del w:id="1529" w:author="TinTin Kalaw" w:date="2014-08-19T08:27:00Z"/>
          <w:rFonts w:asciiTheme="minorHAnsi" w:eastAsiaTheme="minorEastAsia" w:hAnsiTheme="minorHAnsi" w:cstheme="minorBidi"/>
          <w:noProof/>
          <w:sz w:val="22"/>
          <w:szCs w:val="22"/>
        </w:rPr>
      </w:pPr>
      <w:del w:id="1530" w:author="TinTin Kalaw" w:date="2014-08-19T08:27:00Z">
        <w:r w:rsidRPr="00751528" w:rsidDel="006F08F4">
          <w:rPr>
            <w:rStyle w:val="Hyperlink"/>
            <w:noProof/>
          </w:rPr>
          <w:delText>Table 4</w:delText>
        </w:r>
        <w:r w:rsidRPr="00751528" w:rsidDel="006F08F4">
          <w:rPr>
            <w:rStyle w:val="Hyperlink"/>
            <w:noProof/>
          </w:rPr>
          <w:noBreakHyphen/>
          <w:delText>10. Sample Input/Output POS Tagger</w:delText>
        </w:r>
        <w:r w:rsidDel="006F08F4">
          <w:rPr>
            <w:noProof/>
            <w:webHidden/>
          </w:rPr>
          <w:tab/>
          <w:delText>4-28</w:delText>
        </w:r>
      </w:del>
    </w:p>
    <w:p w14:paraId="06D6580E" w14:textId="77777777" w:rsidR="007E2298" w:rsidDel="006F08F4" w:rsidRDefault="007E2298">
      <w:pPr>
        <w:pStyle w:val="TableofFigures"/>
        <w:tabs>
          <w:tab w:val="right" w:leader="dot" w:pos="9350"/>
        </w:tabs>
        <w:rPr>
          <w:del w:id="1531" w:author="TinTin Kalaw" w:date="2014-08-19T08:27:00Z"/>
          <w:rFonts w:asciiTheme="minorHAnsi" w:eastAsiaTheme="minorEastAsia" w:hAnsiTheme="minorHAnsi" w:cstheme="minorBidi"/>
          <w:noProof/>
          <w:sz w:val="22"/>
          <w:szCs w:val="22"/>
        </w:rPr>
      </w:pPr>
      <w:del w:id="1532" w:author="TinTin Kalaw" w:date="2014-08-19T08:27:00Z">
        <w:r w:rsidRPr="00751528" w:rsidDel="006F08F4">
          <w:rPr>
            <w:rStyle w:val="Hyperlink"/>
            <w:noProof/>
          </w:rPr>
          <w:delText>Table 4</w:delText>
        </w:r>
        <w:r w:rsidRPr="00751528" w:rsidDel="006F08F4">
          <w:rPr>
            <w:rStyle w:val="Hyperlink"/>
            <w:noProof/>
          </w:rPr>
          <w:noBreakHyphen/>
          <w:delText>11. Sample Input/Output for Filipino NER</w:delText>
        </w:r>
        <w:r w:rsidDel="006F08F4">
          <w:rPr>
            <w:noProof/>
            <w:webHidden/>
          </w:rPr>
          <w:tab/>
          <w:delText>4-29</w:delText>
        </w:r>
      </w:del>
    </w:p>
    <w:p w14:paraId="67FCC828" w14:textId="77777777" w:rsidR="007E2298" w:rsidDel="006F08F4" w:rsidRDefault="007E2298">
      <w:pPr>
        <w:pStyle w:val="TableofFigures"/>
        <w:tabs>
          <w:tab w:val="right" w:leader="dot" w:pos="9350"/>
        </w:tabs>
        <w:rPr>
          <w:del w:id="1533" w:author="TinTin Kalaw" w:date="2014-08-19T08:27:00Z"/>
          <w:rFonts w:asciiTheme="minorHAnsi" w:eastAsiaTheme="minorEastAsia" w:hAnsiTheme="minorHAnsi" w:cstheme="minorBidi"/>
          <w:noProof/>
          <w:sz w:val="22"/>
          <w:szCs w:val="22"/>
        </w:rPr>
      </w:pPr>
      <w:del w:id="1534" w:author="TinTin Kalaw" w:date="2014-08-19T08:27:00Z">
        <w:r w:rsidRPr="00751528" w:rsidDel="006F08F4">
          <w:rPr>
            <w:rStyle w:val="Hyperlink"/>
            <w:noProof/>
          </w:rPr>
          <w:delText>Table 4</w:delText>
        </w:r>
        <w:r w:rsidRPr="00751528" w:rsidDel="006F08F4">
          <w:rPr>
            <w:rStyle w:val="Hyperlink"/>
            <w:noProof/>
          </w:rPr>
          <w:noBreakHyphen/>
          <w:delText>12. Sample Input/Output Disaster Tagger</w:delText>
        </w:r>
        <w:r w:rsidDel="006F08F4">
          <w:rPr>
            <w:noProof/>
            <w:webHidden/>
          </w:rPr>
          <w:tab/>
          <w:delText>4-30</w:delText>
        </w:r>
      </w:del>
    </w:p>
    <w:p w14:paraId="679793C6" w14:textId="77777777" w:rsidR="007E2298" w:rsidDel="006F08F4" w:rsidRDefault="007E2298">
      <w:pPr>
        <w:pStyle w:val="TableofFigures"/>
        <w:tabs>
          <w:tab w:val="right" w:leader="dot" w:pos="9350"/>
        </w:tabs>
        <w:rPr>
          <w:del w:id="1535" w:author="TinTin Kalaw" w:date="2014-08-19T08:27:00Z"/>
          <w:rFonts w:asciiTheme="minorHAnsi" w:eastAsiaTheme="minorEastAsia" w:hAnsiTheme="minorHAnsi" w:cstheme="minorBidi"/>
          <w:noProof/>
          <w:sz w:val="22"/>
          <w:szCs w:val="22"/>
        </w:rPr>
      </w:pPr>
      <w:del w:id="1536" w:author="TinTin Kalaw" w:date="2014-08-19T08:27:00Z">
        <w:r w:rsidRPr="00751528" w:rsidDel="006F08F4">
          <w:rPr>
            <w:rStyle w:val="Hyperlink"/>
            <w:noProof/>
          </w:rPr>
          <w:delText>Table 4</w:delText>
        </w:r>
        <w:r w:rsidRPr="00751528" w:rsidDel="006F08F4">
          <w:rPr>
            <w:rStyle w:val="Hyperlink"/>
            <w:noProof/>
          </w:rPr>
          <w:noBreakHyphen/>
          <w:delText>13. Sample Features and Values</w:delText>
        </w:r>
        <w:r w:rsidDel="006F08F4">
          <w:rPr>
            <w:noProof/>
            <w:webHidden/>
          </w:rPr>
          <w:tab/>
          <w:delText>4-32</w:delText>
        </w:r>
      </w:del>
    </w:p>
    <w:p w14:paraId="3D0D0CB0" w14:textId="77777777" w:rsidR="007E2298" w:rsidDel="006F08F4" w:rsidRDefault="007E2298">
      <w:pPr>
        <w:pStyle w:val="TableofFigures"/>
        <w:tabs>
          <w:tab w:val="right" w:leader="dot" w:pos="9350"/>
        </w:tabs>
        <w:rPr>
          <w:del w:id="1537" w:author="TinTin Kalaw" w:date="2014-08-19T08:27:00Z"/>
          <w:rFonts w:asciiTheme="minorHAnsi" w:eastAsiaTheme="minorEastAsia" w:hAnsiTheme="minorHAnsi" w:cstheme="minorBidi"/>
          <w:noProof/>
          <w:sz w:val="22"/>
          <w:szCs w:val="22"/>
        </w:rPr>
      </w:pPr>
      <w:del w:id="1538" w:author="TinTin Kalaw" w:date="2014-08-19T08:27:00Z">
        <w:r w:rsidRPr="00751528" w:rsidDel="006F08F4">
          <w:rPr>
            <w:rStyle w:val="Hyperlink"/>
            <w:noProof/>
          </w:rPr>
          <w:delText>Table 4</w:delText>
        </w:r>
        <w:r w:rsidRPr="00751528" w:rsidDel="006F08F4">
          <w:rPr>
            <w:rStyle w:val="Hyperlink"/>
            <w:noProof/>
          </w:rPr>
          <w:noBreakHyphen/>
          <w:delText>15. Sample Generated Rules</w:delText>
        </w:r>
        <w:r w:rsidDel="006F08F4">
          <w:rPr>
            <w:noProof/>
            <w:webHidden/>
          </w:rPr>
          <w:tab/>
          <w:delText>4-34</w:delText>
        </w:r>
      </w:del>
    </w:p>
    <w:p w14:paraId="7A243761" w14:textId="77777777" w:rsidR="00D7332C" w:rsidRPr="00E45CE0" w:rsidDel="006F08F4" w:rsidRDefault="00D7332C">
      <w:pPr>
        <w:pStyle w:val="TableofFigures"/>
        <w:tabs>
          <w:tab w:val="right" w:leader="dot" w:pos="9350"/>
        </w:tabs>
        <w:rPr>
          <w:del w:id="1539" w:author="TinTin Kalaw" w:date="2014-08-19T08:27:00Z"/>
          <w:noProof/>
        </w:rPr>
      </w:pPr>
      <w:del w:id="1540" w:author="TinTin Kalaw" w:date="2014-08-19T08:27:00Z">
        <w:r w:rsidRPr="007E2298" w:rsidDel="006F08F4">
          <w:rPr>
            <w:rPrChange w:id="1541" w:author="TinTin Kalaw" w:date="2014-08-16T12:59:00Z">
              <w:rPr>
                <w:rStyle w:val="Hyperlink"/>
                <w:noProof/>
              </w:rPr>
            </w:rPrChange>
          </w:rPr>
          <w:delText>Table 1</w:delText>
        </w:r>
        <w:r w:rsidRPr="007E2298" w:rsidDel="006F08F4">
          <w:rPr>
            <w:rPrChange w:id="1542" w:author="TinTin Kalaw" w:date="2014-08-16T12:59:00Z">
              <w:rPr>
                <w:rStyle w:val="Hyperlink"/>
                <w:noProof/>
              </w:rPr>
            </w:rPrChange>
          </w:rPr>
          <w:noBreakHyphen/>
          <w:delText>1. Timetable of Activities (April 2014 - April 2015)</w:delText>
        </w:r>
        <w:r w:rsidRPr="00E45CE0" w:rsidDel="006F08F4">
          <w:rPr>
            <w:noProof/>
            <w:webHidden/>
          </w:rPr>
          <w:tab/>
          <w:delText>1-5</w:delText>
        </w:r>
      </w:del>
    </w:p>
    <w:p w14:paraId="1B80A08D" w14:textId="77777777" w:rsidR="004B7EB2" w:rsidRPr="00E45CE0" w:rsidRDefault="004B7EB2" w:rsidP="004B7EB2">
      <w:r w:rsidRPr="00E45CE0">
        <w:fldChar w:fldCharType="end"/>
      </w:r>
    </w:p>
    <w:p w14:paraId="309C05A2" w14:textId="77777777" w:rsidR="004B7EB2" w:rsidRPr="00E45CE0" w:rsidRDefault="004B7EB2" w:rsidP="004B7EB2">
      <w:pPr>
        <w:sectPr w:rsidR="004B7EB2" w:rsidRPr="00E45CE0" w:rsidSect="004B7EB2">
          <w:pgSz w:w="12240" w:h="15840"/>
          <w:pgMar w:top="1440" w:right="1440" w:bottom="1440" w:left="1440" w:header="720" w:footer="720" w:gutter="0"/>
          <w:pgNumType w:start="1"/>
          <w:cols w:space="720"/>
          <w:docGrid w:linePitch="360"/>
        </w:sectPr>
      </w:pPr>
    </w:p>
    <w:p w14:paraId="6C90EB78" w14:textId="77777777" w:rsidR="004B7EB2" w:rsidRPr="00E45CE0" w:rsidRDefault="004B7EB2" w:rsidP="004B7EB2">
      <w:pPr>
        <w:pStyle w:val="TOCHeading1"/>
      </w:pPr>
      <w:r w:rsidRPr="00E45CE0">
        <w:lastRenderedPageBreak/>
        <w:t>List of Figures</w:t>
      </w:r>
    </w:p>
    <w:p w14:paraId="5F152143" w14:textId="77777777" w:rsidR="00D7332C" w:rsidRPr="00E45CE0" w:rsidRDefault="00D7332C" w:rsidP="004B7EB2">
      <w:pPr>
        <w:pStyle w:val="TOCHeading1"/>
      </w:pPr>
    </w:p>
    <w:p w14:paraId="67030010" w14:textId="77777777" w:rsidR="006F08F4" w:rsidRDefault="004B7EB2">
      <w:pPr>
        <w:pStyle w:val="TableofFigures"/>
        <w:tabs>
          <w:tab w:val="right" w:leader="dot" w:pos="9350"/>
        </w:tabs>
        <w:rPr>
          <w:ins w:id="1543" w:author="TinTin Kalaw" w:date="2014-08-19T08:27:00Z"/>
          <w:rFonts w:asciiTheme="minorHAnsi" w:eastAsiaTheme="minorEastAsia" w:hAnsiTheme="minorHAnsi" w:cstheme="minorBidi"/>
          <w:noProof/>
          <w:sz w:val="22"/>
          <w:szCs w:val="22"/>
        </w:rPr>
      </w:pPr>
      <w:r w:rsidRPr="00E45CE0">
        <w:fldChar w:fldCharType="begin"/>
      </w:r>
      <w:r w:rsidRPr="00E45CE0">
        <w:instrText xml:space="preserve"> TOC \h \z \c "Figure" </w:instrText>
      </w:r>
      <w:r w:rsidRPr="00E45CE0">
        <w:fldChar w:fldCharType="separate"/>
      </w:r>
      <w:ins w:id="1544" w:author="TinTin Kalaw" w:date="2014-08-19T08:27:00Z">
        <w:r w:rsidR="006F08F4" w:rsidRPr="00F45EDA">
          <w:rPr>
            <w:rStyle w:val="Hyperlink"/>
            <w:noProof/>
          </w:rPr>
          <w:fldChar w:fldCharType="begin"/>
        </w:r>
        <w:r w:rsidR="006F08F4" w:rsidRPr="00F45EDA">
          <w:rPr>
            <w:rStyle w:val="Hyperlink"/>
            <w:noProof/>
          </w:rPr>
          <w:instrText xml:space="preserve"> </w:instrText>
        </w:r>
        <w:r w:rsidR="006F08F4">
          <w:rPr>
            <w:noProof/>
          </w:rPr>
          <w:instrText>HYPERLINK \l "_Toc396200404"</w:instrText>
        </w:r>
        <w:r w:rsidR="006F08F4" w:rsidRPr="00F45EDA">
          <w:rPr>
            <w:rStyle w:val="Hyperlink"/>
            <w:noProof/>
          </w:rPr>
          <w:instrText xml:space="preserve"> </w:instrText>
        </w:r>
        <w:r w:rsidR="006F08F4" w:rsidRPr="00F45EDA">
          <w:rPr>
            <w:rStyle w:val="Hyperlink"/>
            <w:noProof/>
          </w:rPr>
          <w:fldChar w:fldCharType="separate"/>
        </w:r>
        <w:r w:rsidR="006F08F4" w:rsidRPr="00F45EDA">
          <w:rPr>
            <w:rStyle w:val="Hyperlink"/>
            <w:noProof/>
          </w:rPr>
          <w:t>Figure 1</w:t>
        </w:r>
        <w:r w:rsidR="006F08F4" w:rsidRPr="00F45EDA">
          <w:rPr>
            <w:rStyle w:val="Hyperlink"/>
            <w:noProof/>
          </w:rPr>
          <w:noBreakHyphen/>
          <w:t>1. Research Methodology Phases</w:t>
        </w:r>
        <w:r w:rsidR="006F08F4">
          <w:rPr>
            <w:noProof/>
            <w:webHidden/>
          </w:rPr>
          <w:tab/>
        </w:r>
        <w:r w:rsidR="006F08F4">
          <w:rPr>
            <w:noProof/>
            <w:webHidden/>
          </w:rPr>
          <w:fldChar w:fldCharType="begin"/>
        </w:r>
        <w:r w:rsidR="006F08F4">
          <w:rPr>
            <w:noProof/>
            <w:webHidden/>
          </w:rPr>
          <w:instrText xml:space="preserve"> PAGEREF _Toc396200404 \h </w:instrText>
        </w:r>
      </w:ins>
      <w:r w:rsidR="006F08F4">
        <w:rPr>
          <w:noProof/>
          <w:webHidden/>
        </w:rPr>
      </w:r>
      <w:r w:rsidR="006F08F4">
        <w:rPr>
          <w:noProof/>
          <w:webHidden/>
        </w:rPr>
        <w:fldChar w:fldCharType="separate"/>
      </w:r>
      <w:ins w:id="1545" w:author="TinTin Kalaw" w:date="2014-08-19T08:27:00Z">
        <w:r w:rsidR="006F08F4">
          <w:rPr>
            <w:noProof/>
            <w:webHidden/>
          </w:rPr>
          <w:t>1-5</w:t>
        </w:r>
        <w:r w:rsidR="006F08F4">
          <w:rPr>
            <w:noProof/>
            <w:webHidden/>
          </w:rPr>
          <w:fldChar w:fldCharType="end"/>
        </w:r>
        <w:r w:rsidR="006F08F4" w:rsidRPr="00F45EDA">
          <w:rPr>
            <w:rStyle w:val="Hyperlink"/>
            <w:noProof/>
          </w:rPr>
          <w:fldChar w:fldCharType="end"/>
        </w:r>
      </w:ins>
    </w:p>
    <w:p w14:paraId="79264F62" w14:textId="77777777" w:rsidR="006F08F4" w:rsidRDefault="006F08F4">
      <w:pPr>
        <w:pStyle w:val="TableofFigures"/>
        <w:tabs>
          <w:tab w:val="right" w:leader="dot" w:pos="9350"/>
        </w:tabs>
        <w:rPr>
          <w:ins w:id="1546" w:author="TinTin Kalaw" w:date="2014-08-19T08:27:00Z"/>
          <w:rFonts w:asciiTheme="minorHAnsi" w:eastAsiaTheme="minorEastAsia" w:hAnsiTheme="minorHAnsi" w:cstheme="minorBidi"/>
          <w:noProof/>
          <w:sz w:val="22"/>
          <w:szCs w:val="22"/>
        </w:rPr>
      </w:pPr>
      <w:ins w:id="1547"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"_Toc396200405"</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1. Structure of an Information Extraction System</w:t>
        </w:r>
        <w:r>
          <w:rPr>
            <w:noProof/>
            <w:webHidden/>
          </w:rPr>
          <w:tab/>
        </w:r>
        <w:r>
          <w:rPr>
            <w:noProof/>
            <w:webHidden/>
          </w:rPr>
          <w:fldChar w:fldCharType="begin"/>
        </w:r>
        <w:r>
          <w:rPr>
            <w:noProof/>
            <w:webHidden/>
          </w:rPr>
          <w:instrText xml:space="preserve"> PAGEREF _Toc396200405 \h </w:instrText>
        </w:r>
      </w:ins>
      <w:r>
        <w:rPr>
          <w:noProof/>
          <w:webHidden/>
        </w:rPr>
      </w:r>
      <w:r>
        <w:rPr>
          <w:noProof/>
          <w:webHidden/>
        </w:rPr>
        <w:fldChar w:fldCharType="separate"/>
      </w:r>
      <w:ins w:id="1548" w:author="TinTin Kalaw" w:date="2014-08-19T08:27:00Z">
        <w:r>
          <w:rPr>
            <w:noProof/>
            <w:webHidden/>
          </w:rPr>
          <w:t>3-2</w:t>
        </w:r>
        <w:r>
          <w:rPr>
            <w:noProof/>
            <w:webHidden/>
          </w:rPr>
          <w:fldChar w:fldCharType="end"/>
        </w:r>
        <w:r w:rsidRPr="00F45EDA">
          <w:rPr>
            <w:rStyle w:val="Hyperlink"/>
            <w:noProof/>
          </w:rPr>
          <w:fldChar w:fldCharType="end"/>
        </w:r>
      </w:ins>
    </w:p>
    <w:p w14:paraId="4DC0602E" w14:textId="77777777" w:rsidR="006F08F4" w:rsidRDefault="006F08F4">
      <w:pPr>
        <w:pStyle w:val="TableofFigures"/>
        <w:tabs>
          <w:tab w:val="right" w:leader="dot" w:pos="9350"/>
        </w:tabs>
        <w:rPr>
          <w:ins w:id="1549" w:author="TinTin Kalaw" w:date="2014-08-19T08:27:00Z"/>
          <w:rFonts w:asciiTheme="minorHAnsi" w:eastAsiaTheme="minorEastAsia" w:hAnsiTheme="minorHAnsi" w:cstheme="minorBidi"/>
          <w:noProof/>
          <w:sz w:val="22"/>
          <w:szCs w:val="22"/>
        </w:rPr>
      </w:pPr>
      <w:ins w:id="1550"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"_Toc396200406"</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2. StaLe Lemmatization Process</w:t>
        </w:r>
        <w:r>
          <w:rPr>
            <w:noProof/>
            <w:webHidden/>
          </w:rPr>
          <w:tab/>
        </w:r>
        <w:r>
          <w:rPr>
            <w:noProof/>
            <w:webHidden/>
          </w:rPr>
          <w:fldChar w:fldCharType="begin"/>
        </w:r>
        <w:r>
          <w:rPr>
            <w:noProof/>
            <w:webHidden/>
          </w:rPr>
          <w:instrText xml:space="preserve"> PAGEREF _Toc396200406 \h </w:instrText>
        </w:r>
      </w:ins>
      <w:r>
        <w:rPr>
          <w:noProof/>
          <w:webHidden/>
        </w:rPr>
      </w:r>
      <w:r>
        <w:rPr>
          <w:noProof/>
          <w:webHidden/>
        </w:rPr>
        <w:fldChar w:fldCharType="separate"/>
      </w:r>
      <w:ins w:id="1551" w:author="TinTin Kalaw" w:date="2014-08-19T08:27:00Z">
        <w:r>
          <w:rPr>
            <w:noProof/>
            <w:webHidden/>
          </w:rPr>
          <w:t>3-4</w:t>
        </w:r>
        <w:r>
          <w:rPr>
            <w:noProof/>
            <w:webHidden/>
          </w:rPr>
          <w:fldChar w:fldCharType="end"/>
        </w:r>
        <w:r w:rsidRPr="00F45EDA">
          <w:rPr>
            <w:rStyle w:val="Hyperlink"/>
            <w:noProof/>
          </w:rPr>
          <w:fldChar w:fldCharType="end"/>
        </w:r>
      </w:ins>
    </w:p>
    <w:p w14:paraId="6836AF08" w14:textId="77777777" w:rsidR="006F08F4" w:rsidRDefault="006F08F4">
      <w:pPr>
        <w:pStyle w:val="TableofFigures"/>
        <w:tabs>
          <w:tab w:val="right" w:leader="dot" w:pos="9350"/>
        </w:tabs>
        <w:rPr>
          <w:ins w:id="1552" w:author="TinTin Kalaw" w:date="2014-08-19T08:27:00Z"/>
          <w:rFonts w:asciiTheme="minorHAnsi" w:eastAsiaTheme="minorEastAsia" w:hAnsiTheme="minorHAnsi" w:cstheme="minorBidi"/>
          <w:noProof/>
          <w:sz w:val="22"/>
          <w:szCs w:val="22"/>
        </w:rPr>
      </w:pPr>
      <w:ins w:id="1553" w:author="TinTin Kalaw" w:date="2014-08-19T08:27:00Z">
        <w:r w:rsidRPr="00F45EDA">
          <w:rPr>
            <w:rStyle w:val="Hyperlink"/>
            <w:noProof/>
          </w:rPr>
          <w:fldChar w:fldCharType="begin"/>
        </w:r>
        <w:r w:rsidRPr="00F45EDA">
          <w:rPr>
            <w:rStyle w:val="Hyperlink"/>
            <w:noProof/>
          </w:rPr>
          <w:instrText xml:space="preserve"> </w:instrText>
        </w:r>
        <w:r>
          <w:rPr>
            <w:noProof/>
          </w:rPr>
          <w:instrText>HYPERLINK "D:\\Dropbox\\Awesome Nerds\\THESIS\\NEW THESIS (08-16-14 1420).docx" \l "_Toc396200407"</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3. Poibeau's General Architecture</w:t>
        </w:r>
        <w:r>
          <w:rPr>
            <w:noProof/>
            <w:webHidden/>
          </w:rPr>
          <w:tab/>
        </w:r>
        <w:r>
          <w:rPr>
            <w:noProof/>
            <w:webHidden/>
          </w:rPr>
          <w:fldChar w:fldCharType="begin"/>
        </w:r>
        <w:r>
          <w:rPr>
            <w:noProof/>
            <w:webHidden/>
          </w:rPr>
          <w:instrText xml:space="preserve"> PAGEREF _Toc396200407 \h </w:instrText>
        </w:r>
      </w:ins>
      <w:r>
        <w:rPr>
          <w:noProof/>
          <w:webHidden/>
        </w:rPr>
      </w:r>
      <w:r>
        <w:rPr>
          <w:noProof/>
          <w:webHidden/>
        </w:rPr>
        <w:fldChar w:fldCharType="separate"/>
      </w:r>
      <w:ins w:id="1554" w:author="TinTin Kalaw" w:date="2014-08-19T08:27:00Z">
        <w:r>
          <w:rPr>
            <w:noProof/>
            <w:webHidden/>
          </w:rPr>
          <w:t>3-7</w:t>
        </w:r>
        <w:r>
          <w:rPr>
            <w:noProof/>
            <w:webHidden/>
          </w:rPr>
          <w:fldChar w:fldCharType="end"/>
        </w:r>
        <w:r w:rsidRPr="00F45EDA">
          <w:rPr>
            <w:rStyle w:val="Hyperlink"/>
            <w:noProof/>
          </w:rPr>
          <w:fldChar w:fldCharType="end"/>
        </w:r>
      </w:ins>
    </w:p>
    <w:p w14:paraId="14E5BC72" w14:textId="77777777" w:rsidR="006F08F4" w:rsidRDefault="006F08F4">
      <w:pPr>
        <w:pStyle w:val="TableofFigures"/>
        <w:tabs>
          <w:tab w:val="right" w:leader="dot" w:pos="9350"/>
        </w:tabs>
        <w:rPr>
          <w:ins w:id="1555" w:author="TinTin Kalaw" w:date="2014-08-19T08:27:00Z"/>
          <w:rFonts w:asciiTheme="minorHAnsi" w:eastAsiaTheme="minorEastAsia" w:hAnsiTheme="minorHAnsi" w:cstheme="minorBidi"/>
          <w:noProof/>
          <w:sz w:val="22"/>
          <w:szCs w:val="22"/>
        </w:rPr>
      </w:pPr>
      <w:ins w:id="1556"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"_Toc396200408"</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4. Architecture of IE</w:t>
        </w:r>
        <w:r w:rsidRPr="00F45EDA">
          <w:rPr>
            <w:rStyle w:val="Hyperlink"/>
            <w:noProof/>
            <w:vertAlign w:val="superscript"/>
          </w:rPr>
          <w:t>2</w:t>
        </w:r>
        <w:r w:rsidRPr="00F45EDA">
          <w:rPr>
            <w:rStyle w:val="Hyperlink"/>
            <w:noProof/>
          </w:rPr>
          <w:t xml:space="preserve"> Adaptive Information Extraction System</w:t>
        </w:r>
        <w:r>
          <w:rPr>
            <w:noProof/>
            <w:webHidden/>
          </w:rPr>
          <w:tab/>
        </w:r>
        <w:r>
          <w:rPr>
            <w:noProof/>
            <w:webHidden/>
          </w:rPr>
          <w:fldChar w:fldCharType="begin"/>
        </w:r>
        <w:r>
          <w:rPr>
            <w:noProof/>
            <w:webHidden/>
          </w:rPr>
          <w:instrText xml:space="preserve"> PAGEREF _Toc396200408 \h </w:instrText>
        </w:r>
      </w:ins>
      <w:r>
        <w:rPr>
          <w:noProof/>
          <w:webHidden/>
        </w:rPr>
      </w:r>
      <w:r>
        <w:rPr>
          <w:noProof/>
          <w:webHidden/>
        </w:rPr>
        <w:fldChar w:fldCharType="separate"/>
      </w:r>
      <w:ins w:id="1557" w:author="TinTin Kalaw" w:date="2014-08-19T08:27:00Z">
        <w:r>
          <w:rPr>
            <w:noProof/>
            <w:webHidden/>
          </w:rPr>
          <w:t>3-8</w:t>
        </w:r>
        <w:r>
          <w:rPr>
            <w:noProof/>
            <w:webHidden/>
          </w:rPr>
          <w:fldChar w:fldCharType="end"/>
        </w:r>
        <w:r w:rsidRPr="00F45EDA">
          <w:rPr>
            <w:rStyle w:val="Hyperlink"/>
            <w:noProof/>
          </w:rPr>
          <w:fldChar w:fldCharType="end"/>
        </w:r>
      </w:ins>
    </w:p>
    <w:p w14:paraId="4C7B2287" w14:textId="77777777" w:rsidR="006F08F4" w:rsidRDefault="006F08F4">
      <w:pPr>
        <w:pStyle w:val="TableofFigures"/>
        <w:tabs>
          <w:tab w:val="right" w:leader="dot" w:pos="9350"/>
        </w:tabs>
        <w:rPr>
          <w:ins w:id="1558" w:author="TinTin Kalaw" w:date="2014-08-19T08:27:00Z"/>
          <w:rFonts w:asciiTheme="minorHAnsi" w:eastAsiaTheme="minorEastAsia" w:hAnsiTheme="minorHAnsi" w:cstheme="minorBidi"/>
          <w:noProof/>
          <w:sz w:val="22"/>
          <w:szCs w:val="22"/>
        </w:rPr>
      </w:pPr>
      <w:ins w:id="1559"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"_Toc396200409"</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5. Architecture of LearningPinocchio</w:t>
        </w:r>
        <w:r>
          <w:rPr>
            <w:noProof/>
            <w:webHidden/>
          </w:rPr>
          <w:tab/>
        </w:r>
        <w:r>
          <w:rPr>
            <w:noProof/>
            <w:webHidden/>
          </w:rPr>
          <w:fldChar w:fldCharType="begin"/>
        </w:r>
        <w:r>
          <w:rPr>
            <w:noProof/>
            <w:webHidden/>
          </w:rPr>
          <w:instrText xml:space="preserve"> PAGEREF _Toc396200409 \h </w:instrText>
        </w:r>
      </w:ins>
      <w:r>
        <w:rPr>
          <w:noProof/>
          <w:webHidden/>
        </w:rPr>
      </w:r>
      <w:r>
        <w:rPr>
          <w:noProof/>
          <w:webHidden/>
        </w:rPr>
        <w:fldChar w:fldCharType="separate"/>
      </w:r>
      <w:ins w:id="1560" w:author="TinTin Kalaw" w:date="2014-08-19T08:27:00Z">
        <w:r>
          <w:rPr>
            <w:noProof/>
            <w:webHidden/>
          </w:rPr>
          <w:t>3-9</w:t>
        </w:r>
        <w:r>
          <w:rPr>
            <w:noProof/>
            <w:webHidden/>
          </w:rPr>
          <w:fldChar w:fldCharType="end"/>
        </w:r>
        <w:r w:rsidRPr="00F45EDA">
          <w:rPr>
            <w:rStyle w:val="Hyperlink"/>
            <w:noProof/>
          </w:rPr>
          <w:fldChar w:fldCharType="end"/>
        </w:r>
      </w:ins>
    </w:p>
    <w:p w14:paraId="2AE868F7" w14:textId="77777777" w:rsidR="006F08F4" w:rsidRDefault="006F08F4">
      <w:pPr>
        <w:pStyle w:val="TableofFigures"/>
        <w:tabs>
          <w:tab w:val="right" w:leader="dot" w:pos="9350"/>
        </w:tabs>
        <w:rPr>
          <w:ins w:id="1561" w:author="TinTin Kalaw" w:date="2014-08-19T08:27:00Z"/>
          <w:rFonts w:asciiTheme="minorHAnsi" w:eastAsiaTheme="minorEastAsia" w:hAnsiTheme="minorHAnsi" w:cstheme="minorBidi"/>
          <w:noProof/>
          <w:sz w:val="22"/>
          <w:szCs w:val="22"/>
        </w:rPr>
      </w:pPr>
      <w:ins w:id="1562"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"_Toc396200410"</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6. Rule Induction Step</w:t>
        </w:r>
        <w:r>
          <w:rPr>
            <w:noProof/>
            <w:webHidden/>
          </w:rPr>
          <w:tab/>
        </w:r>
        <w:r>
          <w:rPr>
            <w:noProof/>
            <w:webHidden/>
          </w:rPr>
          <w:fldChar w:fldCharType="begin"/>
        </w:r>
        <w:r>
          <w:rPr>
            <w:noProof/>
            <w:webHidden/>
          </w:rPr>
          <w:instrText xml:space="preserve"> PAGEREF _Toc396200410 \h </w:instrText>
        </w:r>
      </w:ins>
      <w:r>
        <w:rPr>
          <w:noProof/>
          <w:webHidden/>
        </w:rPr>
      </w:r>
      <w:r>
        <w:rPr>
          <w:noProof/>
          <w:webHidden/>
        </w:rPr>
        <w:fldChar w:fldCharType="separate"/>
      </w:r>
      <w:ins w:id="1563" w:author="TinTin Kalaw" w:date="2014-08-19T08:27:00Z">
        <w:r>
          <w:rPr>
            <w:noProof/>
            <w:webHidden/>
          </w:rPr>
          <w:t>3-10</w:t>
        </w:r>
        <w:r>
          <w:rPr>
            <w:noProof/>
            <w:webHidden/>
          </w:rPr>
          <w:fldChar w:fldCharType="end"/>
        </w:r>
        <w:r w:rsidRPr="00F45EDA">
          <w:rPr>
            <w:rStyle w:val="Hyperlink"/>
            <w:noProof/>
          </w:rPr>
          <w:fldChar w:fldCharType="end"/>
        </w:r>
      </w:ins>
    </w:p>
    <w:p w14:paraId="310F8FFE" w14:textId="77777777" w:rsidR="006F08F4" w:rsidRDefault="006F08F4">
      <w:pPr>
        <w:pStyle w:val="TableofFigures"/>
        <w:tabs>
          <w:tab w:val="right" w:leader="dot" w:pos="9350"/>
        </w:tabs>
        <w:rPr>
          <w:ins w:id="1564" w:author="TinTin Kalaw" w:date="2014-08-19T08:27:00Z"/>
          <w:rFonts w:asciiTheme="minorHAnsi" w:eastAsiaTheme="minorEastAsia" w:hAnsiTheme="minorHAnsi" w:cstheme="minorBidi"/>
          <w:noProof/>
          <w:sz w:val="22"/>
          <w:szCs w:val="22"/>
        </w:rPr>
      </w:pPr>
      <w:ins w:id="1565"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"_Toc396200411"</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7. Algorithm for Choosing the Best Rules</w:t>
        </w:r>
        <w:r>
          <w:rPr>
            <w:noProof/>
            <w:webHidden/>
          </w:rPr>
          <w:tab/>
        </w:r>
        <w:r>
          <w:rPr>
            <w:noProof/>
            <w:webHidden/>
          </w:rPr>
          <w:fldChar w:fldCharType="begin"/>
        </w:r>
        <w:r>
          <w:rPr>
            <w:noProof/>
            <w:webHidden/>
          </w:rPr>
          <w:instrText xml:space="preserve"> PAGEREF _Toc396200411 \h </w:instrText>
        </w:r>
      </w:ins>
      <w:r>
        <w:rPr>
          <w:noProof/>
          <w:webHidden/>
        </w:rPr>
      </w:r>
      <w:r>
        <w:rPr>
          <w:noProof/>
          <w:webHidden/>
        </w:rPr>
        <w:fldChar w:fldCharType="separate"/>
      </w:r>
      <w:ins w:id="1566" w:author="TinTin Kalaw" w:date="2014-08-19T08:27:00Z">
        <w:r>
          <w:rPr>
            <w:noProof/>
            <w:webHidden/>
          </w:rPr>
          <w:t>3-11</w:t>
        </w:r>
        <w:r>
          <w:rPr>
            <w:noProof/>
            <w:webHidden/>
          </w:rPr>
          <w:fldChar w:fldCharType="end"/>
        </w:r>
        <w:r w:rsidRPr="00F45EDA">
          <w:rPr>
            <w:rStyle w:val="Hyperlink"/>
            <w:noProof/>
          </w:rPr>
          <w:fldChar w:fldCharType="end"/>
        </w:r>
      </w:ins>
    </w:p>
    <w:p w14:paraId="3D13C8F5" w14:textId="77777777" w:rsidR="006F08F4" w:rsidRDefault="006F08F4">
      <w:pPr>
        <w:pStyle w:val="TableofFigures"/>
        <w:tabs>
          <w:tab w:val="right" w:leader="dot" w:pos="9350"/>
        </w:tabs>
        <w:rPr>
          <w:ins w:id="1567" w:author="TinTin Kalaw" w:date="2014-08-19T08:27:00Z"/>
          <w:rFonts w:asciiTheme="minorHAnsi" w:eastAsiaTheme="minorEastAsia" w:hAnsiTheme="minorHAnsi" w:cstheme="minorBidi"/>
          <w:noProof/>
          <w:sz w:val="22"/>
          <w:szCs w:val="22"/>
        </w:rPr>
      </w:pPr>
      <w:ins w:id="1568"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"_Toc396200412"</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8. Information Extraction Process of LearningPinocchio</w:t>
        </w:r>
        <w:r>
          <w:rPr>
            <w:noProof/>
            <w:webHidden/>
          </w:rPr>
          <w:tab/>
        </w:r>
        <w:r>
          <w:rPr>
            <w:noProof/>
            <w:webHidden/>
          </w:rPr>
          <w:fldChar w:fldCharType="begin"/>
        </w:r>
        <w:r>
          <w:rPr>
            <w:noProof/>
            <w:webHidden/>
          </w:rPr>
          <w:instrText xml:space="preserve"> PAGEREF _Toc396200412 \h </w:instrText>
        </w:r>
      </w:ins>
      <w:r>
        <w:rPr>
          <w:noProof/>
          <w:webHidden/>
        </w:rPr>
      </w:r>
      <w:r>
        <w:rPr>
          <w:noProof/>
          <w:webHidden/>
        </w:rPr>
        <w:fldChar w:fldCharType="separate"/>
      </w:r>
      <w:ins w:id="1569" w:author="TinTin Kalaw" w:date="2014-08-19T08:27:00Z">
        <w:r>
          <w:rPr>
            <w:noProof/>
            <w:webHidden/>
          </w:rPr>
          <w:t>3-11</w:t>
        </w:r>
        <w:r>
          <w:rPr>
            <w:noProof/>
            <w:webHidden/>
          </w:rPr>
          <w:fldChar w:fldCharType="end"/>
        </w:r>
        <w:r w:rsidRPr="00F45EDA">
          <w:rPr>
            <w:rStyle w:val="Hyperlink"/>
            <w:noProof/>
          </w:rPr>
          <w:fldChar w:fldCharType="end"/>
        </w:r>
      </w:ins>
    </w:p>
    <w:p w14:paraId="3B1135FF" w14:textId="77777777" w:rsidR="006F08F4" w:rsidRDefault="006F08F4">
      <w:pPr>
        <w:pStyle w:val="TableofFigures"/>
        <w:tabs>
          <w:tab w:val="right" w:leader="dot" w:pos="9350"/>
        </w:tabs>
        <w:rPr>
          <w:ins w:id="1570" w:author="TinTin Kalaw" w:date="2014-08-19T08:27:00Z"/>
          <w:rFonts w:asciiTheme="minorHAnsi" w:eastAsiaTheme="minorEastAsia" w:hAnsiTheme="minorHAnsi" w:cstheme="minorBidi"/>
          <w:noProof/>
          <w:sz w:val="22"/>
          <w:szCs w:val="22"/>
        </w:rPr>
      </w:pPr>
      <w:ins w:id="1571"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"_Toc396200413"</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9. SOMIDIA's Architecture</w:t>
        </w:r>
        <w:r>
          <w:rPr>
            <w:noProof/>
            <w:webHidden/>
          </w:rPr>
          <w:tab/>
        </w:r>
        <w:r>
          <w:rPr>
            <w:noProof/>
            <w:webHidden/>
          </w:rPr>
          <w:fldChar w:fldCharType="begin"/>
        </w:r>
        <w:r>
          <w:rPr>
            <w:noProof/>
            <w:webHidden/>
          </w:rPr>
          <w:instrText xml:space="preserve"> PAGEREF _Toc396200413 \h </w:instrText>
        </w:r>
      </w:ins>
      <w:r>
        <w:rPr>
          <w:noProof/>
          <w:webHidden/>
        </w:rPr>
      </w:r>
      <w:r>
        <w:rPr>
          <w:noProof/>
          <w:webHidden/>
        </w:rPr>
        <w:fldChar w:fldCharType="separate"/>
      </w:r>
      <w:ins w:id="1572" w:author="TinTin Kalaw" w:date="2014-08-19T08:27:00Z">
        <w:r>
          <w:rPr>
            <w:noProof/>
            <w:webHidden/>
          </w:rPr>
          <w:t>3-13</w:t>
        </w:r>
        <w:r>
          <w:rPr>
            <w:noProof/>
            <w:webHidden/>
          </w:rPr>
          <w:fldChar w:fldCharType="end"/>
        </w:r>
        <w:r w:rsidRPr="00F45EDA">
          <w:rPr>
            <w:rStyle w:val="Hyperlink"/>
            <w:noProof/>
          </w:rPr>
          <w:fldChar w:fldCharType="end"/>
        </w:r>
      </w:ins>
    </w:p>
    <w:p w14:paraId="1E514D0F" w14:textId="77777777" w:rsidR="006F08F4" w:rsidRDefault="006F08F4">
      <w:pPr>
        <w:pStyle w:val="TableofFigures"/>
        <w:tabs>
          <w:tab w:val="right" w:leader="dot" w:pos="9350"/>
        </w:tabs>
        <w:rPr>
          <w:ins w:id="1573" w:author="TinTin Kalaw" w:date="2014-08-19T08:27:00Z"/>
          <w:rFonts w:asciiTheme="minorHAnsi" w:eastAsiaTheme="minorEastAsia" w:hAnsiTheme="minorHAnsi" w:cstheme="minorBidi"/>
          <w:noProof/>
          <w:sz w:val="22"/>
          <w:szCs w:val="22"/>
        </w:rPr>
      </w:pPr>
      <w:ins w:id="1574"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"_Toc396200414"</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3</w:t>
        </w:r>
        <w:r w:rsidRPr="00F45EDA">
          <w:rPr>
            <w:rStyle w:val="Hyperlink"/>
            <w:noProof/>
          </w:rPr>
          <w:noBreakHyphen/>
          <w:t>10. Process of Semi-Automatic Ontology Population</w:t>
        </w:r>
        <w:r>
          <w:rPr>
            <w:noProof/>
            <w:webHidden/>
          </w:rPr>
          <w:tab/>
        </w:r>
        <w:r>
          <w:rPr>
            <w:noProof/>
            <w:webHidden/>
          </w:rPr>
          <w:fldChar w:fldCharType="begin"/>
        </w:r>
        <w:r>
          <w:rPr>
            <w:noProof/>
            <w:webHidden/>
          </w:rPr>
          <w:instrText xml:space="preserve"> PAGEREF _Toc396200414 \h </w:instrText>
        </w:r>
      </w:ins>
      <w:r>
        <w:rPr>
          <w:noProof/>
          <w:webHidden/>
        </w:rPr>
      </w:r>
      <w:r>
        <w:rPr>
          <w:noProof/>
          <w:webHidden/>
        </w:rPr>
        <w:fldChar w:fldCharType="separate"/>
      </w:r>
      <w:ins w:id="1575" w:author="TinTin Kalaw" w:date="2014-08-19T08:27:00Z">
        <w:r>
          <w:rPr>
            <w:noProof/>
            <w:webHidden/>
          </w:rPr>
          <w:t>3-15</w:t>
        </w:r>
        <w:r>
          <w:rPr>
            <w:noProof/>
            <w:webHidden/>
          </w:rPr>
          <w:fldChar w:fldCharType="end"/>
        </w:r>
        <w:r w:rsidRPr="00F45EDA">
          <w:rPr>
            <w:rStyle w:val="Hyperlink"/>
            <w:noProof/>
          </w:rPr>
          <w:fldChar w:fldCharType="end"/>
        </w:r>
      </w:ins>
    </w:p>
    <w:p w14:paraId="3005EEA0" w14:textId="77777777" w:rsidR="006F08F4" w:rsidRDefault="006F08F4">
      <w:pPr>
        <w:pStyle w:val="TableofFigures"/>
        <w:tabs>
          <w:tab w:val="right" w:leader="dot" w:pos="9350"/>
        </w:tabs>
        <w:rPr>
          <w:ins w:id="1576" w:author="TinTin Kalaw" w:date="2014-08-19T08:27:00Z"/>
          <w:rFonts w:asciiTheme="minorHAnsi" w:eastAsiaTheme="minorEastAsia" w:hAnsiTheme="minorHAnsi" w:cstheme="minorBidi"/>
          <w:noProof/>
          <w:sz w:val="22"/>
          <w:szCs w:val="22"/>
        </w:rPr>
      </w:pPr>
      <w:ins w:id="1577" w:author="TinTin Kalaw" w:date="2014-08-19T08:27:00Z">
        <w:r w:rsidRPr="00F45EDA">
          <w:rPr>
            <w:rStyle w:val="Hyperlink"/>
            <w:noProof/>
          </w:rPr>
          <w:fldChar w:fldCharType="begin"/>
        </w:r>
        <w:r w:rsidRPr="00F45EDA">
          <w:rPr>
            <w:rStyle w:val="Hyperlink"/>
            <w:noProof/>
          </w:rPr>
          <w:instrText xml:space="preserve"> </w:instrText>
        </w:r>
        <w:r>
          <w:rPr>
            <w:noProof/>
          </w:rPr>
          <w:instrText>HYPERLINK \l "_Toc396200415"</w:instrText>
        </w:r>
        <w:r w:rsidRPr="00F45EDA">
          <w:rPr>
            <w:rStyle w:val="Hyperlink"/>
            <w:noProof/>
          </w:rPr>
          <w:instrText xml:space="preserve"> </w:instrText>
        </w:r>
        <w:r w:rsidRPr="00F45EDA">
          <w:rPr>
            <w:rStyle w:val="Hyperlink"/>
            <w:noProof/>
          </w:rPr>
          <w:fldChar w:fldCharType="separate"/>
        </w:r>
        <w:r w:rsidRPr="00F45EDA">
          <w:rPr>
            <w:rStyle w:val="Hyperlink"/>
            <w:noProof/>
          </w:rPr>
          <w:t>Figure 4</w:t>
        </w:r>
        <w:r w:rsidRPr="00F45EDA">
          <w:rPr>
            <w:rStyle w:val="Hyperlink"/>
            <w:noProof/>
          </w:rPr>
          <w:noBreakHyphen/>
          <w:t>1. Architectural Design</w:t>
        </w:r>
        <w:r>
          <w:rPr>
            <w:noProof/>
            <w:webHidden/>
          </w:rPr>
          <w:tab/>
        </w:r>
        <w:r>
          <w:rPr>
            <w:noProof/>
            <w:webHidden/>
          </w:rPr>
          <w:fldChar w:fldCharType="begin"/>
        </w:r>
        <w:r>
          <w:rPr>
            <w:noProof/>
            <w:webHidden/>
          </w:rPr>
          <w:instrText xml:space="preserve"> PAGEREF _Toc396200415 \h </w:instrText>
        </w:r>
      </w:ins>
      <w:r>
        <w:rPr>
          <w:noProof/>
          <w:webHidden/>
        </w:rPr>
      </w:r>
      <w:r>
        <w:rPr>
          <w:noProof/>
          <w:webHidden/>
        </w:rPr>
        <w:fldChar w:fldCharType="separate"/>
      </w:r>
      <w:ins w:id="1578" w:author="TinTin Kalaw" w:date="2014-08-19T08:27:00Z">
        <w:r>
          <w:rPr>
            <w:noProof/>
            <w:webHidden/>
          </w:rPr>
          <w:t>4-3</w:t>
        </w:r>
        <w:r>
          <w:rPr>
            <w:noProof/>
            <w:webHidden/>
          </w:rPr>
          <w:fldChar w:fldCharType="end"/>
        </w:r>
        <w:r w:rsidRPr="00F45EDA">
          <w:rPr>
            <w:rStyle w:val="Hyperlink"/>
            <w:noProof/>
          </w:rPr>
          <w:fldChar w:fldCharType="end"/>
        </w:r>
      </w:ins>
    </w:p>
    <w:p w14:paraId="14F0FBA7" w14:textId="77777777" w:rsidR="006012EA" w:rsidDel="006F08F4" w:rsidRDefault="006012EA">
      <w:pPr>
        <w:pStyle w:val="TableofFigures"/>
        <w:tabs>
          <w:tab w:val="right" w:leader="dot" w:pos="9350"/>
        </w:tabs>
        <w:rPr>
          <w:del w:id="1579" w:author="TinTin Kalaw" w:date="2014-08-19T08:27:00Z"/>
          <w:rFonts w:asciiTheme="minorHAnsi" w:eastAsiaTheme="minorEastAsia" w:hAnsiTheme="minorHAnsi" w:cstheme="minorBidi"/>
          <w:noProof/>
          <w:sz w:val="22"/>
          <w:szCs w:val="22"/>
          <w:lang w:val="en-PH" w:eastAsia="zh-CN"/>
        </w:rPr>
      </w:pPr>
      <w:del w:id="1580" w:author="TinTin Kalaw" w:date="2014-08-19T08:27:00Z">
        <w:r w:rsidRPr="006F08F4" w:rsidDel="006F08F4">
          <w:rPr>
            <w:rStyle w:val="Hyperlink"/>
            <w:noProof/>
          </w:rPr>
          <w:delText>Figure 1</w:delText>
        </w:r>
        <w:r w:rsidRPr="006F08F4" w:rsidDel="006F08F4">
          <w:rPr>
            <w:rStyle w:val="Hyperlink"/>
            <w:noProof/>
          </w:rPr>
          <w:noBreakHyphen/>
          <w:delText>1. Research Methodology Phases</w:delText>
        </w:r>
        <w:r w:rsidDel="006F08F4">
          <w:rPr>
            <w:noProof/>
            <w:webHidden/>
          </w:rPr>
          <w:tab/>
          <w:delText>1-5</w:delText>
        </w:r>
      </w:del>
    </w:p>
    <w:p w14:paraId="7BF2FF3F" w14:textId="77777777" w:rsidR="006012EA" w:rsidDel="006F08F4" w:rsidRDefault="006012EA">
      <w:pPr>
        <w:pStyle w:val="TableofFigures"/>
        <w:tabs>
          <w:tab w:val="right" w:leader="dot" w:pos="9350"/>
        </w:tabs>
        <w:rPr>
          <w:del w:id="1581" w:author="TinTin Kalaw" w:date="2014-08-19T08:27:00Z"/>
          <w:rFonts w:asciiTheme="minorHAnsi" w:eastAsiaTheme="minorEastAsia" w:hAnsiTheme="minorHAnsi" w:cstheme="minorBidi"/>
          <w:noProof/>
          <w:sz w:val="22"/>
          <w:szCs w:val="22"/>
          <w:lang w:val="en-PH" w:eastAsia="zh-CN"/>
        </w:rPr>
      </w:pPr>
      <w:del w:id="1582" w:author="TinTin Kalaw" w:date="2014-08-19T08:27:00Z">
        <w:r w:rsidRPr="006F08F4" w:rsidDel="006F08F4">
          <w:rPr>
            <w:rStyle w:val="Hyperlink"/>
            <w:noProof/>
          </w:rPr>
          <w:delText>Figure 3</w:delText>
        </w:r>
        <w:r w:rsidRPr="006F08F4" w:rsidDel="006F08F4">
          <w:rPr>
            <w:rStyle w:val="Hyperlink"/>
            <w:noProof/>
          </w:rPr>
          <w:noBreakHyphen/>
          <w:delText>1. Structure of an Information Extraction System</w:delText>
        </w:r>
        <w:r w:rsidDel="006F08F4">
          <w:rPr>
            <w:noProof/>
            <w:webHidden/>
          </w:rPr>
          <w:tab/>
          <w:delText>3-2</w:delText>
        </w:r>
      </w:del>
    </w:p>
    <w:p w14:paraId="3436FBF7" w14:textId="77777777" w:rsidR="006012EA" w:rsidDel="006F08F4" w:rsidRDefault="006012EA">
      <w:pPr>
        <w:pStyle w:val="TableofFigures"/>
        <w:tabs>
          <w:tab w:val="right" w:leader="dot" w:pos="9350"/>
        </w:tabs>
        <w:rPr>
          <w:del w:id="1583" w:author="TinTin Kalaw" w:date="2014-08-19T08:27:00Z"/>
          <w:rFonts w:asciiTheme="minorHAnsi" w:eastAsiaTheme="minorEastAsia" w:hAnsiTheme="minorHAnsi" w:cstheme="minorBidi"/>
          <w:noProof/>
          <w:sz w:val="22"/>
          <w:szCs w:val="22"/>
          <w:lang w:val="en-PH" w:eastAsia="zh-CN"/>
        </w:rPr>
      </w:pPr>
      <w:del w:id="1584" w:author="TinTin Kalaw" w:date="2014-08-19T08:27:00Z">
        <w:r w:rsidRPr="006F08F4" w:rsidDel="006F08F4">
          <w:rPr>
            <w:rStyle w:val="Hyperlink"/>
            <w:noProof/>
          </w:rPr>
          <w:delText>Figure 3</w:delText>
        </w:r>
        <w:r w:rsidRPr="006F08F4" w:rsidDel="006F08F4">
          <w:rPr>
            <w:rStyle w:val="Hyperlink"/>
            <w:noProof/>
          </w:rPr>
          <w:noBreakHyphen/>
          <w:delText>2. StaLe Lemmatization Process</w:delText>
        </w:r>
        <w:r w:rsidDel="006F08F4">
          <w:rPr>
            <w:noProof/>
            <w:webHidden/>
          </w:rPr>
          <w:tab/>
          <w:delText>3-4</w:delText>
        </w:r>
      </w:del>
    </w:p>
    <w:p w14:paraId="3C6CF1BF" w14:textId="77777777" w:rsidR="006012EA" w:rsidDel="006F08F4" w:rsidRDefault="006012EA">
      <w:pPr>
        <w:pStyle w:val="TableofFigures"/>
        <w:tabs>
          <w:tab w:val="right" w:leader="dot" w:pos="9350"/>
        </w:tabs>
        <w:rPr>
          <w:del w:id="1585" w:author="TinTin Kalaw" w:date="2014-08-19T08:27:00Z"/>
          <w:rFonts w:asciiTheme="minorHAnsi" w:eastAsiaTheme="minorEastAsia" w:hAnsiTheme="minorHAnsi" w:cstheme="minorBidi"/>
          <w:noProof/>
          <w:sz w:val="22"/>
          <w:szCs w:val="22"/>
          <w:lang w:val="en-PH" w:eastAsia="zh-CN"/>
        </w:rPr>
      </w:pPr>
      <w:del w:id="1586" w:author="TinTin Kalaw" w:date="2014-08-19T08:27:00Z">
        <w:r w:rsidRPr="006F08F4" w:rsidDel="006F08F4">
          <w:rPr>
            <w:rStyle w:val="Hyperlink"/>
            <w:noProof/>
          </w:rPr>
          <w:delText>Figure 3</w:delText>
        </w:r>
        <w:r w:rsidRPr="006F08F4" w:rsidDel="006F08F4">
          <w:rPr>
            <w:rStyle w:val="Hyperlink"/>
            <w:noProof/>
          </w:rPr>
          <w:noBreakHyphen/>
          <w:delText>3. Poibeau's General Architecture</w:delText>
        </w:r>
        <w:r w:rsidDel="006F08F4">
          <w:rPr>
            <w:noProof/>
            <w:webHidden/>
          </w:rPr>
          <w:tab/>
          <w:delText>3-7</w:delText>
        </w:r>
      </w:del>
    </w:p>
    <w:p w14:paraId="3A82FD03" w14:textId="77777777" w:rsidR="006012EA" w:rsidDel="006F08F4" w:rsidRDefault="006012EA">
      <w:pPr>
        <w:pStyle w:val="TableofFigures"/>
        <w:tabs>
          <w:tab w:val="right" w:leader="dot" w:pos="9350"/>
        </w:tabs>
        <w:rPr>
          <w:del w:id="1587" w:author="TinTin Kalaw" w:date="2014-08-19T08:27:00Z"/>
          <w:rFonts w:asciiTheme="minorHAnsi" w:eastAsiaTheme="minorEastAsia" w:hAnsiTheme="minorHAnsi" w:cstheme="minorBidi"/>
          <w:noProof/>
          <w:sz w:val="22"/>
          <w:szCs w:val="22"/>
          <w:lang w:val="en-PH" w:eastAsia="zh-CN"/>
        </w:rPr>
      </w:pPr>
      <w:del w:id="1588" w:author="TinTin Kalaw" w:date="2014-08-19T08:27:00Z">
        <w:r w:rsidRPr="006F08F4" w:rsidDel="006F08F4">
          <w:rPr>
            <w:rStyle w:val="Hyperlink"/>
            <w:noProof/>
          </w:rPr>
          <w:delText>Figure 3</w:delText>
        </w:r>
        <w:r w:rsidRPr="006F08F4" w:rsidDel="006F08F4">
          <w:rPr>
            <w:rStyle w:val="Hyperlink"/>
            <w:noProof/>
          </w:rPr>
          <w:noBreakHyphen/>
          <w:delText>4. Architecture of IE</w:delText>
        </w:r>
        <w:r w:rsidRPr="006F08F4" w:rsidDel="006F08F4">
          <w:rPr>
            <w:rStyle w:val="Hyperlink"/>
            <w:noProof/>
            <w:vertAlign w:val="superscript"/>
          </w:rPr>
          <w:delText>2</w:delText>
        </w:r>
        <w:r w:rsidRPr="006F08F4" w:rsidDel="006F08F4">
          <w:rPr>
            <w:rStyle w:val="Hyperlink"/>
            <w:noProof/>
          </w:rPr>
          <w:delText xml:space="preserve"> Adaptive Information Extraction System</w:delText>
        </w:r>
        <w:r w:rsidDel="006F08F4">
          <w:rPr>
            <w:noProof/>
            <w:webHidden/>
          </w:rPr>
          <w:tab/>
          <w:delText>3-8</w:delText>
        </w:r>
      </w:del>
    </w:p>
    <w:p w14:paraId="4E3120A6" w14:textId="77777777" w:rsidR="006012EA" w:rsidDel="006F08F4" w:rsidRDefault="006012EA">
      <w:pPr>
        <w:pStyle w:val="TableofFigures"/>
        <w:tabs>
          <w:tab w:val="right" w:leader="dot" w:pos="9350"/>
        </w:tabs>
        <w:rPr>
          <w:del w:id="1589" w:author="TinTin Kalaw" w:date="2014-08-19T08:27:00Z"/>
          <w:rFonts w:asciiTheme="minorHAnsi" w:eastAsiaTheme="minorEastAsia" w:hAnsiTheme="minorHAnsi" w:cstheme="minorBidi"/>
          <w:noProof/>
          <w:sz w:val="22"/>
          <w:szCs w:val="22"/>
          <w:lang w:val="en-PH" w:eastAsia="zh-CN"/>
        </w:rPr>
      </w:pPr>
      <w:del w:id="1590" w:author="TinTin Kalaw" w:date="2014-08-19T08:27:00Z">
        <w:r w:rsidRPr="006F08F4" w:rsidDel="006F08F4">
          <w:rPr>
            <w:rStyle w:val="Hyperlink"/>
            <w:noProof/>
          </w:rPr>
          <w:delText>Figure 3</w:delText>
        </w:r>
        <w:r w:rsidRPr="006F08F4" w:rsidDel="006F08F4">
          <w:rPr>
            <w:rStyle w:val="Hyperlink"/>
            <w:noProof/>
          </w:rPr>
          <w:noBreakHyphen/>
          <w:delText>5. Architecture of LearningPinocchio</w:delText>
        </w:r>
        <w:r w:rsidDel="006F08F4">
          <w:rPr>
            <w:noProof/>
            <w:webHidden/>
          </w:rPr>
          <w:tab/>
          <w:delText>3-9</w:delText>
        </w:r>
      </w:del>
    </w:p>
    <w:p w14:paraId="4DBE61DC" w14:textId="77777777" w:rsidR="006012EA" w:rsidDel="006F08F4" w:rsidRDefault="006012EA">
      <w:pPr>
        <w:pStyle w:val="TableofFigures"/>
        <w:tabs>
          <w:tab w:val="right" w:leader="dot" w:pos="9350"/>
        </w:tabs>
        <w:rPr>
          <w:del w:id="1591" w:author="TinTin Kalaw" w:date="2014-08-19T08:27:00Z"/>
          <w:rFonts w:asciiTheme="minorHAnsi" w:eastAsiaTheme="minorEastAsia" w:hAnsiTheme="minorHAnsi" w:cstheme="minorBidi"/>
          <w:noProof/>
          <w:sz w:val="22"/>
          <w:szCs w:val="22"/>
          <w:lang w:val="en-PH" w:eastAsia="zh-CN"/>
        </w:rPr>
      </w:pPr>
      <w:del w:id="1592" w:author="TinTin Kalaw" w:date="2014-08-19T08:27:00Z">
        <w:r w:rsidRPr="006F08F4" w:rsidDel="006F08F4">
          <w:rPr>
            <w:rStyle w:val="Hyperlink"/>
            <w:noProof/>
          </w:rPr>
          <w:delText>Figure 3</w:delText>
        </w:r>
        <w:r w:rsidRPr="006F08F4" w:rsidDel="006F08F4">
          <w:rPr>
            <w:rStyle w:val="Hyperlink"/>
            <w:noProof/>
          </w:rPr>
          <w:noBreakHyphen/>
          <w:delText>6. Rule Induction Step</w:delText>
        </w:r>
        <w:r w:rsidDel="006F08F4">
          <w:rPr>
            <w:noProof/>
            <w:webHidden/>
          </w:rPr>
          <w:tab/>
          <w:delText>3-10</w:delText>
        </w:r>
      </w:del>
    </w:p>
    <w:p w14:paraId="1BBD21CC" w14:textId="77777777" w:rsidR="006012EA" w:rsidDel="006F08F4" w:rsidRDefault="006012EA">
      <w:pPr>
        <w:pStyle w:val="TableofFigures"/>
        <w:tabs>
          <w:tab w:val="right" w:leader="dot" w:pos="9350"/>
        </w:tabs>
        <w:rPr>
          <w:del w:id="1593" w:author="TinTin Kalaw" w:date="2014-08-19T08:27:00Z"/>
          <w:rFonts w:asciiTheme="minorHAnsi" w:eastAsiaTheme="minorEastAsia" w:hAnsiTheme="minorHAnsi" w:cstheme="minorBidi"/>
          <w:noProof/>
          <w:sz w:val="22"/>
          <w:szCs w:val="22"/>
          <w:lang w:val="en-PH" w:eastAsia="zh-CN"/>
        </w:rPr>
      </w:pPr>
      <w:del w:id="1594" w:author="TinTin Kalaw" w:date="2014-08-19T08:27:00Z">
        <w:r w:rsidRPr="006F08F4" w:rsidDel="006F08F4">
          <w:rPr>
            <w:rStyle w:val="Hyperlink"/>
            <w:noProof/>
          </w:rPr>
          <w:delText>Figure 3</w:delText>
        </w:r>
        <w:r w:rsidRPr="006F08F4" w:rsidDel="006F08F4">
          <w:rPr>
            <w:rStyle w:val="Hyperlink"/>
            <w:noProof/>
          </w:rPr>
          <w:noBreakHyphen/>
          <w:delText>7. Algorithm for Choosing the Best Rules</w:delText>
        </w:r>
        <w:r w:rsidDel="006F08F4">
          <w:rPr>
            <w:noProof/>
            <w:webHidden/>
          </w:rPr>
          <w:tab/>
          <w:delText>3-11</w:delText>
        </w:r>
      </w:del>
    </w:p>
    <w:p w14:paraId="41C63FAA" w14:textId="77777777" w:rsidR="006012EA" w:rsidDel="006F08F4" w:rsidRDefault="006012EA">
      <w:pPr>
        <w:pStyle w:val="TableofFigures"/>
        <w:tabs>
          <w:tab w:val="right" w:leader="dot" w:pos="9350"/>
        </w:tabs>
        <w:rPr>
          <w:del w:id="1595" w:author="TinTin Kalaw" w:date="2014-08-19T08:27:00Z"/>
          <w:rFonts w:asciiTheme="minorHAnsi" w:eastAsiaTheme="minorEastAsia" w:hAnsiTheme="minorHAnsi" w:cstheme="minorBidi"/>
          <w:noProof/>
          <w:sz w:val="22"/>
          <w:szCs w:val="22"/>
          <w:lang w:val="en-PH" w:eastAsia="zh-CN"/>
        </w:rPr>
      </w:pPr>
      <w:del w:id="1596" w:author="TinTin Kalaw" w:date="2014-08-19T08:27:00Z">
        <w:r w:rsidRPr="006F08F4" w:rsidDel="006F08F4">
          <w:rPr>
            <w:rStyle w:val="Hyperlink"/>
            <w:noProof/>
          </w:rPr>
          <w:delText>Figure 3</w:delText>
        </w:r>
        <w:r w:rsidRPr="006F08F4" w:rsidDel="006F08F4">
          <w:rPr>
            <w:rStyle w:val="Hyperlink"/>
            <w:noProof/>
          </w:rPr>
          <w:noBreakHyphen/>
          <w:delText>8. Information Extraction Process of LearningPinocchio</w:delText>
        </w:r>
        <w:r w:rsidDel="006F08F4">
          <w:rPr>
            <w:noProof/>
            <w:webHidden/>
          </w:rPr>
          <w:tab/>
          <w:delText>3-11</w:delText>
        </w:r>
      </w:del>
    </w:p>
    <w:p w14:paraId="6D852B35" w14:textId="77777777" w:rsidR="006012EA" w:rsidDel="006F08F4" w:rsidRDefault="006012EA">
      <w:pPr>
        <w:pStyle w:val="TableofFigures"/>
        <w:tabs>
          <w:tab w:val="right" w:leader="dot" w:pos="9350"/>
        </w:tabs>
        <w:rPr>
          <w:del w:id="1597" w:author="TinTin Kalaw" w:date="2014-08-19T08:27:00Z"/>
          <w:rFonts w:asciiTheme="minorHAnsi" w:eastAsiaTheme="minorEastAsia" w:hAnsiTheme="minorHAnsi" w:cstheme="minorBidi"/>
          <w:noProof/>
          <w:sz w:val="22"/>
          <w:szCs w:val="22"/>
          <w:lang w:val="en-PH" w:eastAsia="zh-CN"/>
        </w:rPr>
      </w:pPr>
      <w:del w:id="1598" w:author="TinTin Kalaw" w:date="2014-08-19T08:27:00Z">
        <w:r w:rsidRPr="006F08F4" w:rsidDel="006F08F4">
          <w:rPr>
            <w:rStyle w:val="Hyperlink"/>
            <w:noProof/>
          </w:rPr>
          <w:delText>Figure 3</w:delText>
        </w:r>
        <w:r w:rsidRPr="006F08F4" w:rsidDel="006F08F4">
          <w:rPr>
            <w:rStyle w:val="Hyperlink"/>
            <w:noProof/>
          </w:rPr>
          <w:noBreakHyphen/>
          <w:delText>9. SOMIDIA's Architecture</w:delText>
        </w:r>
        <w:r w:rsidDel="006F08F4">
          <w:rPr>
            <w:noProof/>
            <w:webHidden/>
          </w:rPr>
          <w:tab/>
          <w:delText>3-14</w:delText>
        </w:r>
      </w:del>
    </w:p>
    <w:p w14:paraId="28D770EA" w14:textId="77777777" w:rsidR="006012EA" w:rsidDel="006F08F4" w:rsidRDefault="006012EA">
      <w:pPr>
        <w:pStyle w:val="TableofFigures"/>
        <w:tabs>
          <w:tab w:val="right" w:leader="dot" w:pos="9350"/>
        </w:tabs>
        <w:rPr>
          <w:del w:id="1599" w:author="TinTin Kalaw" w:date="2014-08-19T08:27:00Z"/>
          <w:rFonts w:asciiTheme="minorHAnsi" w:eastAsiaTheme="minorEastAsia" w:hAnsiTheme="minorHAnsi" w:cstheme="minorBidi"/>
          <w:noProof/>
          <w:sz w:val="22"/>
          <w:szCs w:val="22"/>
          <w:lang w:val="en-PH" w:eastAsia="zh-CN"/>
        </w:rPr>
      </w:pPr>
      <w:del w:id="1600" w:author="TinTin Kalaw" w:date="2014-08-19T08:27:00Z">
        <w:r w:rsidRPr="006F08F4" w:rsidDel="006F08F4">
          <w:rPr>
            <w:rStyle w:val="Hyperlink"/>
            <w:noProof/>
          </w:rPr>
          <w:delText>Figure 3</w:delText>
        </w:r>
        <w:r w:rsidRPr="006F08F4" w:rsidDel="006F08F4">
          <w:rPr>
            <w:rStyle w:val="Hyperlink"/>
            <w:noProof/>
          </w:rPr>
          <w:noBreakHyphen/>
          <w:delText>10. Process of Semi-Automatic Ontology Population</w:delText>
        </w:r>
        <w:r w:rsidDel="006F08F4">
          <w:rPr>
            <w:noProof/>
            <w:webHidden/>
          </w:rPr>
          <w:tab/>
          <w:delText>3-16</w:delText>
        </w:r>
      </w:del>
    </w:p>
    <w:p w14:paraId="6C1380C5" w14:textId="77777777" w:rsidR="006012EA" w:rsidDel="006F08F4" w:rsidRDefault="006012EA">
      <w:pPr>
        <w:pStyle w:val="TableofFigures"/>
        <w:tabs>
          <w:tab w:val="right" w:leader="dot" w:pos="9350"/>
        </w:tabs>
        <w:rPr>
          <w:del w:id="1601" w:author="TinTin Kalaw" w:date="2014-08-19T08:27:00Z"/>
          <w:rFonts w:asciiTheme="minorHAnsi" w:eastAsiaTheme="minorEastAsia" w:hAnsiTheme="minorHAnsi" w:cstheme="minorBidi"/>
          <w:noProof/>
          <w:sz w:val="22"/>
          <w:szCs w:val="22"/>
          <w:lang w:val="en-PH" w:eastAsia="zh-CN"/>
        </w:rPr>
      </w:pPr>
      <w:del w:id="1602" w:author="TinTin Kalaw" w:date="2014-08-19T08:27:00Z">
        <w:r w:rsidRPr="006F08F4" w:rsidDel="006F08F4">
          <w:rPr>
            <w:rStyle w:val="Hyperlink"/>
            <w:noProof/>
          </w:rPr>
          <w:delText>Figure 4</w:delText>
        </w:r>
        <w:r w:rsidRPr="006F08F4" w:rsidDel="006F08F4">
          <w:rPr>
            <w:rStyle w:val="Hyperlink"/>
            <w:noProof/>
          </w:rPr>
          <w:noBreakHyphen/>
          <w:delText>1. FILEIET Ontology</w:delText>
        </w:r>
        <w:r w:rsidDel="006F08F4">
          <w:rPr>
            <w:noProof/>
            <w:webHidden/>
          </w:rPr>
          <w:tab/>
          <w:delText>4-15</w:delText>
        </w:r>
      </w:del>
    </w:p>
    <w:p w14:paraId="591BA834" w14:textId="77777777" w:rsidR="00751528" w:rsidDel="006F08F4" w:rsidRDefault="00751528">
      <w:pPr>
        <w:pStyle w:val="TableofFigures"/>
        <w:tabs>
          <w:tab w:val="right" w:leader="dot" w:pos="9350"/>
        </w:tabs>
        <w:rPr>
          <w:del w:id="1603" w:author="TinTin Kalaw" w:date="2014-08-19T08:27:00Z"/>
          <w:rFonts w:asciiTheme="minorHAnsi" w:eastAsiaTheme="minorEastAsia" w:hAnsiTheme="minorHAnsi" w:cstheme="minorBidi"/>
          <w:noProof/>
          <w:sz w:val="22"/>
          <w:szCs w:val="22"/>
        </w:rPr>
      </w:pPr>
      <w:del w:id="1604" w:author="TinTin Kalaw" w:date="2014-08-19T08:27:00Z">
        <w:r w:rsidRPr="003F1C01" w:rsidDel="006F08F4">
          <w:rPr>
            <w:rPrChange w:id="1605" w:author="Vilson Lu" w:date="2014-08-16T16:42:00Z">
              <w:rPr>
                <w:rStyle w:val="Hyperlink"/>
                <w:noProof/>
              </w:rPr>
            </w:rPrChange>
          </w:rPr>
          <w:delText>Figure 1</w:delText>
        </w:r>
        <w:r w:rsidRPr="003F1C01" w:rsidDel="006F08F4">
          <w:rPr>
            <w:rPrChange w:id="1606" w:author="Vilson Lu" w:date="2014-08-16T16:42:00Z">
              <w:rPr>
                <w:rStyle w:val="Hyperlink"/>
                <w:noProof/>
              </w:rPr>
            </w:rPrChange>
          </w:rPr>
          <w:noBreakHyphen/>
          <w:delText>1. Research Methodology Phases</w:delText>
        </w:r>
        <w:r w:rsidDel="006F08F4">
          <w:rPr>
            <w:noProof/>
            <w:webHidden/>
          </w:rPr>
          <w:tab/>
          <w:delText>1-4</w:delText>
        </w:r>
      </w:del>
    </w:p>
    <w:p w14:paraId="1510A564" w14:textId="77777777" w:rsidR="00751528" w:rsidDel="006F08F4" w:rsidRDefault="00751528">
      <w:pPr>
        <w:pStyle w:val="TableofFigures"/>
        <w:tabs>
          <w:tab w:val="right" w:leader="dot" w:pos="9350"/>
        </w:tabs>
        <w:rPr>
          <w:del w:id="1607" w:author="TinTin Kalaw" w:date="2014-08-19T08:27:00Z"/>
          <w:rFonts w:asciiTheme="minorHAnsi" w:eastAsiaTheme="minorEastAsia" w:hAnsiTheme="minorHAnsi" w:cstheme="minorBidi"/>
          <w:noProof/>
          <w:sz w:val="22"/>
          <w:szCs w:val="22"/>
        </w:rPr>
      </w:pPr>
      <w:del w:id="1608" w:author="TinTin Kalaw" w:date="2014-08-19T08:27:00Z">
        <w:r w:rsidRPr="003F1C01" w:rsidDel="006F08F4">
          <w:rPr>
            <w:rPrChange w:id="1609" w:author="Vilson Lu" w:date="2014-08-16T16:42:00Z">
              <w:rPr>
                <w:rStyle w:val="Hyperlink"/>
                <w:noProof/>
              </w:rPr>
            </w:rPrChange>
          </w:rPr>
          <w:delText>Figure 3</w:delText>
        </w:r>
        <w:r w:rsidRPr="003F1C01" w:rsidDel="006F08F4">
          <w:rPr>
            <w:rPrChange w:id="1610" w:author="Vilson Lu" w:date="2014-08-16T16:42:00Z">
              <w:rPr>
                <w:rStyle w:val="Hyperlink"/>
                <w:noProof/>
              </w:rPr>
            </w:rPrChange>
          </w:rPr>
          <w:noBreakHyphen/>
          <w:delText>1. Structure of an Information Extraction System</w:delText>
        </w:r>
        <w:r w:rsidDel="006F08F4">
          <w:rPr>
            <w:noProof/>
            <w:webHidden/>
          </w:rPr>
          <w:tab/>
          <w:delText>3-2</w:delText>
        </w:r>
      </w:del>
    </w:p>
    <w:p w14:paraId="3AA5A048" w14:textId="77777777" w:rsidR="00751528" w:rsidDel="006F08F4" w:rsidRDefault="00751528">
      <w:pPr>
        <w:pStyle w:val="TableofFigures"/>
        <w:tabs>
          <w:tab w:val="right" w:leader="dot" w:pos="9350"/>
        </w:tabs>
        <w:rPr>
          <w:del w:id="1611" w:author="TinTin Kalaw" w:date="2014-08-19T08:27:00Z"/>
          <w:rFonts w:asciiTheme="minorHAnsi" w:eastAsiaTheme="minorEastAsia" w:hAnsiTheme="minorHAnsi" w:cstheme="minorBidi"/>
          <w:noProof/>
          <w:sz w:val="22"/>
          <w:szCs w:val="22"/>
        </w:rPr>
      </w:pPr>
      <w:del w:id="1612" w:author="TinTin Kalaw" w:date="2014-08-19T08:27:00Z">
        <w:r w:rsidRPr="003F1C01" w:rsidDel="006F08F4">
          <w:rPr>
            <w:rPrChange w:id="1613" w:author="Vilson Lu" w:date="2014-08-16T16:42:00Z">
              <w:rPr>
                <w:rStyle w:val="Hyperlink"/>
                <w:noProof/>
              </w:rPr>
            </w:rPrChange>
          </w:rPr>
          <w:delText>Figure 3</w:delText>
        </w:r>
        <w:r w:rsidRPr="003F1C01" w:rsidDel="006F08F4">
          <w:rPr>
            <w:rPrChange w:id="1614" w:author="Vilson Lu" w:date="2014-08-16T16:42:00Z">
              <w:rPr>
                <w:rStyle w:val="Hyperlink"/>
                <w:noProof/>
              </w:rPr>
            </w:rPrChange>
          </w:rPr>
          <w:noBreakHyphen/>
          <w:delText>2. StaLe Lemmatization Process</w:delText>
        </w:r>
        <w:r w:rsidDel="006F08F4">
          <w:rPr>
            <w:noProof/>
            <w:webHidden/>
          </w:rPr>
          <w:tab/>
          <w:delText>3-4</w:delText>
        </w:r>
      </w:del>
    </w:p>
    <w:p w14:paraId="7F02B169" w14:textId="77777777" w:rsidR="00751528" w:rsidDel="006F08F4" w:rsidRDefault="00751528">
      <w:pPr>
        <w:pStyle w:val="TableofFigures"/>
        <w:tabs>
          <w:tab w:val="right" w:leader="dot" w:pos="9350"/>
        </w:tabs>
        <w:rPr>
          <w:del w:id="1615" w:author="TinTin Kalaw" w:date="2014-08-19T08:27:00Z"/>
          <w:rFonts w:asciiTheme="minorHAnsi" w:eastAsiaTheme="minorEastAsia" w:hAnsiTheme="minorHAnsi" w:cstheme="minorBidi"/>
          <w:noProof/>
          <w:sz w:val="22"/>
          <w:szCs w:val="22"/>
        </w:rPr>
      </w:pPr>
      <w:del w:id="1616" w:author="TinTin Kalaw" w:date="2014-08-19T08:27:00Z">
        <w:r w:rsidRPr="003F1C01" w:rsidDel="006F08F4">
          <w:rPr>
            <w:rPrChange w:id="1617" w:author="Vilson Lu" w:date="2014-08-16T16:42:00Z">
              <w:rPr>
                <w:rStyle w:val="Hyperlink"/>
                <w:noProof/>
              </w:rPr>
            </w:rPrChange>
          </w:rPr>
          <w:delText>Figure 3</w:delText>
        </w:r>
        <w:r w:rsidRPr="003F1C01" w:rsidDel="006F08F4">
          <w:rPr>
            <w:rPrChange w:id="1618" w:author="Vilson Lu" w:date="2014-08-16T16:42:00Z">
              <w:rPr>
                <w:rStyle w:val="Hyperlink"/>
                <w:noProof/>
              </w:rPr>
            </w:rPrChange>
          </w:rPr>
          <w:noBreakHyphen/>
          <w:delText>3. Poibeau's General Architecture</w:delText>
        </w:r>
        <w:r w:rsidDel="006F08F4">
          <w:rPr>
            <w:noProof/>
            <w:webHidden/>
          </w:rPr>
          <w:tab/>
          <w:delText>3-7</w:delText>
        </w:r>
      </w:del>
    </w:p>
    <w:p w14:paraId="255CFF62" w14:textId="77777777" w:rsidR="00751528" w:rsidDel="006F08F4" w:rsidRDefault="00751528">
      <w:pPr>
        <w:pStyle w:val="TableofFigures"/>
        <w:tabs>
          <w:tab w:val="right" w:leader="dot" w:pos="9350"/>
        </w:tabs>
        <w:rPr>
          <w:del w:id="1619" w:author="TinTin Kalaw" w:date="2014-08-19T08:27:00Z"/>
          <w:rFonts w:asciiTheme="minorHAnsi" w:eastAsiaTheme="minorEastAsia" w:hAnsiTheme="minorHAnsi" w:cstheme="minorBidi"/>
          <w:noProof/>
          <w:sz w:val="22"/>
          <w:szCs w:val="22"/>
        </w:rPr>
      </w:pPr>
      <w:del w:id="1620" w:author="TinTin Kalaw" w:date="2014-08-19T08:27:00Z">
        <w:r w:rsidRPr="003F1C01" w:rsidDel="006F08F4">
          <w:rPr>
            <w:rPrChange w:id="1621" w:author="Vilson Lu" w:date="2014-08-16T16:42:00Z">
              <w:rPr>
                <w:rStyle w:val="Hyperlink"/>
                <w:noProof/>
              </w:rPr>
            </w:rPrChange>
          </w:rPr>
          <w:delText>Figure 3</w:delText>
        </w:r>
        <w:r w:rsidRPr="003F1C01" w:rsidDel="006F08F4">
          <w:rPr>
            <w:rPrChange w:id="1622" w:author="Vilson Lu" w:date="2014-08-16T16:42:00Z">
              <w:rPr>
                <w:rStyle w:val="Hyperlink"/>
                <w:noProof/>
              </w:rPr>
            </w:rPrChange>
          </w:rPr>
          <w:noBreakHyphen/>
          <w:delText>4. Architecture of IE2 Adaptive Information Extraction System</w:delText>
        </w:r>
        <w:r w:rsidDel="006F08F4">
          <w:rPr>
            <w:noProof/>
            <w:webHidden/>
          </w:rPr>
          <w:tab/>
          <w:delText>3-8</w:delText>
        </w:r>
      </w:del>
    </w:p>
    <w:p w14:paraId="7BBE1E5A" w14:textId="77777777" w:rsidR="00751528" w:rsidDel="006F08F4" w:rsidRDefault="00751528">
      <w:pPr>
        <w:pStyle w:val="TableofFigures"/>
        <w:tabs>
          <w:tab w:val="right" w:leader="dot" w:pos="9350"/>
        </w:tabs>
        <w:rPr>
          <w:del w:id="1623" w:author="TinTin Kalaw" w:date="2014-08-19T08:27:00Z"/>
          <w:rFonts w:asciiTheme="minorHAnsi" w:eastAsiaTheme="minorEastAsia" w:hAnsiTheme="minorHAnsi" w:cstheme="minorBidi"/>
          <w:noProof/>
          <w:sz w:val="22"/>
          <w:szCs w:val="22"/>
        </w:rPr>
      </w:pPr>
      <w:del w:id="1624" w:author="TinTin Kalaw" w:date="2014-08-19T08:27:00Z">
        <w:r w:rsidRPr="003F1C01" w:rsidDel="006F08F4">
          <w:rPr>
            <w:rPrChange w:id="1625" w:author="Vilson Lu" w:date="2014-08-16T16:42:00Z">
              <w:rPr>
                <w:rStyle w:val="Hyperlink"/>
                <w:noProof/>
              </w:rPr>
            </w:rPrChange>
          </w:rPr>
          <w:delText>Figure 3</w:delText>
        </w:r>
        <w:r w:rsidRPr="003F1C01" w:rsidDel="006F08F4">
          <w:rPr>
            <w:rPrChange w:id="1626" w:author="Vilson Lu" w:date="2014-08-16T16:42:00Z">
              <w:rPr>
                <w:rStyle w:val="Hyperlink"/>
                <w:noProof/>
              </w:rPr>
            </w:rPrChange>
          </w:rPr>
          <w:noBreakHyphen/>
          <w:delText>5. Architecture of LearningPinocchio</w:delText>
        </w:r>
        <w:r w:rsidDel="006F08F4">
          <w:rPr>
            <w:noProof/>
            <w:webHidden/>
          </w:rPr>
          <w:tab/>
          <w:delText>3-9</w:delText>
        </w:r>
      </w:del>
    </w:p>
    <w:p w14:paraId="479F5509" w14:textId="77777777" w:rsidR="00751528" w:rsidDel="006F08F4" w:rsidRDefault="00751528">
      <w:pPr>
        <w:pStyle w:val="TableofFigures"/>
        <w:tabs>
          <w:tab w:val="right" w:leader="dot" w:pos="9350"/>
        </w:tabs>
        <w:rPr>
          <w:del w:id="1627" w:author="TinTin Kalaw" w:date="2014-08-19T08:27:00Z"/>
          <w:rFonts w:asciiTheme="minorHAnsi" w:eastAsiaTheme="minorEastAsia" w:hAnsiTheme="minorHAnsi" w:cstheme="minorBidi"/>
          <w:noProof/>
          <w:sz w:val="22"/>
          <w:szCs w:val="22"/>
        </w:rPr>
      </w:pPr>
      <w:del w:id="1628" w:author="TinTin Kalaw" w:date="2014-08-19T08:27:00Z">
        <w:r w:rsidRPr="003F1C01" w:rsidDel="006F08F4">
          <w:rPr>
            <w:rPrChange w:id="1629" w:author="Vilson Lu" w:date="2014-08-16T16:42:00Z">
              <w:rPr>
                <w:rStyle w:val="Hyperlink"/>
                <w:noProof/>
              </w:rPr>
            </w:rPrChange>
          </w:rPr>
          <w:delText>Figure 3</w:delText>
        </w:r>
        <w:r w:rsidRPr="003F1C01" w:rsidDel="006F08F4">
          <w:rPr>
            <w:rPrChange w:id="1630" w:author="Vilson Lu" w:date="2014-08-16T16:42:00Z">
              <w:rPr>
                <w:rStyle w:val="Hyperlink"/>
                <w:noProof/>
              </w:rPr>
            </w:rPrChange>
          </w:rPr>
          <w:noBreakHyphen/>
          <w:delText>6. Rule Induction Step</w:delText>
        </w:r>
        <w:r w:rsidDel="006F08F4">
          <w:rPr>
            <w:noProof/>
            <w:webHidden/>
          </w:rPr>
          <w:tab/>
          <w:delText>3-10</w:delText>
        </w:r>
      </w:del>
    </w:p>
    <w:p w14:paraId="468E1B4D" w14:textId="77777777" w:rsidR="00751528" w:rsidDel="006F08F4" w:rsidRDefault="00751528">
      <w:pPr>
        <w:pStyle w:val="TableofFigures"/>
        <w:tabs>
          <w:tab w:val="right" w:leader="dot" w:pos="9350"/>
        </w:tabs>
        <w:rPr>
          <w:del w:id="1631" w:author="TinTin Kalaw" w:date="2014-08-19T08:27:00Z"/>
          <w:rFonts w:asciiTheme="minorHAnsi" w:eastAsiaTheme="minorEastAsia" w:hAnsiTheme="minorHAnsi" w:cstheme="minorBidi"/>
          <w:noProof/>
          <w:sz w:val="22"/>
          <w:szCs w:val="22"/>
        </w:rPr>
      </w:pPr>
      <w:del w:id="1632" w:author="TinTin Kalaw" w:date="2014-08-19T08:27:00Z">
        <w:r w:rsidRPr="003F1C01" w:rsidDel="006F08F4">
          <w:rPr>
            <w:rPrChange w:id="1633" w:author="Vilson Lu" w:date="2014-08-16T16:42:00Z">
              <w:rPr>
                <w:rStyle w:val="Hyperlink"/>
                <w:noProof/>
              </w:rPr>
            </w:rPrChange>
          </w:rPr>
          <w:delText>Figure 3</w:delText>
        </w:r>
        <w:r w:rsidRPr="003F1C01" w:rsidDel="006F08F4">
          <w:rPr>
            <w:rPrChange w:id="1634" w:author="Vilson Lu" w:date="2014-08-16T16:42:00Z">
              <w:rPr>
                <w:rStyle w:val="Hyperlink"/>
                <w:noProof/>
              </w:rPr>
            </w:rPrChange>
          </w:rPr>
          <w:noBreakHyphen/>
          <w:delText>7. Algorithm for Choosing the Best Rules</w:delText>
        </w:r>
        <w:r w:rsidDel="006F08F4">
          <w:rPr>
            <w:noProof/>
            <w:webHidden/>
          </w:rPr>
          <w:tab/>
          <w:delText>3-11</w:delText>
        </w:r>
      </w:del>
    </w:p>
    <w:p w14:paraId="54BA3B6D" w14:textId="77777777" w:rsidR="00751528" w:rsidDel="006F08F4" w:rsidRDefault="00751528">
      <w:pPr>
        <w:pStyle w:val="TableofFigures"/>
        <w:tabs>
          <w:tab w:val="right" w:leader="dot" w:pos="9350"/>
        </w:tabs>
        <w:rPr>
          <w:del w:id="1635" w:author="TinTin Kalaw" w:date="2014-08-19T08:27:00Z"/>
          <w:rFonts w:asciiTheme="minorHAnsi" w:eastAsiaTheme="minorEastAsia" w:hAnsiTheme="minorHAnsi" w:cstheme="minorBidi"/>
          <w:noProof/>
          <w:sz w:val="22"/>
          <w:szCs w:val="22"/>
        </w:rPr>
      </w:pPr>
      <w:del w:id="1636" w:author="TinTin Kalaw" w:date="2014-08-19T08:27:00Z">
        <w:r w:rsidRPr="003F1C01" w:rsidDel="006F08F4">
          <w:rPr>
            <w:rPrChange w:id="1637" w:author="Vilson Lu" w:date="2014-08-16T16:42:00Z">
              <w:rPr>
                <w:rStyle w:val="Hyperlink"/>
                <w:noProof/>
              </w:rPr>
            </w:rPrChange>
          </w:rPr>
          <w:delText>Figure 3</w:delText>
        </w:r>
        <w:r w:rsidRPr="003F1C01" w:rsidDel="006F08F4">
          <w:rPr>
            <w:rPrChange w:id="1638" w:author="Vilson Lu" w:date="2014-08-16T16:42:00Z">
              <w:rPr>
                <w:rStyle w:val="Hyperlink"/>
                <w:noProof/>
              </w:rPr>
            </w:rPrChange>
          </w:rPr>
          <w:noBreakHyphen/>
          <w:delText>8. Information Extraction Process of LearningPinocchio</w:delText>
        </w:r>
        <w:r w:rsidDel="006F08F4">
          <w:rPr>
            <w:noProof/>
            <w:webHidden/>
          </w:rPr>
          <w:tab/>
          <w:delText>3-11</w:delText>
        </w:r>
      </w:del>
    </w:p>
    <w:p w14:paraId="0786B85E" w14:textId="77777777" w:rsidR="00751528" w:rsidDel="006F08F4" w:rsidRDefault="00751528">
      <w:pPr>
        <w:pStyle w:val="TableofFigures"/>
        <w:tabs>
          <w:tab w:val="right" w:leader="dot" w:pos="9350"/>
        </w:tabs>
        <w:rPr>
          <w:del w:id="1639" w:author="TinTin Kalaw" w:date="2014-08-19T08:27:00Z"/>
          <w:rFonts w:asciiTheme="minorHAnsi" w:eastAsiaTheme="minorEastAsia" w:hAnsiTheme="minorHAnsi" w:cstheme="minorBidi"/>
          <w:noProof/>
          <w:sz w:val="22"/>
          <w:szCs w:val="22"/>
        </w:rPr>
      </w:pPr>
      <w:del w:id="1640" w:author="TinTin Kalaw" w:date="2014-08-19T08:27:00Z">
        <w:r w:rsidRPr="003F1C01" w:rsidDel="006F08F4">
          <w:rPr>
            <w:rPrChange w:id="1641" w:author="Vilson Lu" w:date="2014-08-16T16:42:00Z">
              <w:rPr>
                <w:rStyle w:val="Hyperlink"/>
                <w:noProof/>
              </w:rPr>
            </w:rPrChange>
          </w:rPr>
          <w:delText>Figure 3</w:delText>
        </w:r>
        <w:r w:rsidRPr="003F1C01" w:rsidDel="006F08F4">
          <w:rPr>
            <w:rPrChange w:id="1642" w:author="Vilson Lu" w:date="2014-08-16T16:42:00Z">
              <w:rPr>
                <w:rStyle w:val="Hyperlink"/>
                <w:noProof/>
              </w:rPr>
            </w:rPrChange>
          </w:rPr>
          <w:noBreakHyphen/>
          <w:delText>9. SOMIDIA's Architecture</w:delText>
        </w:r>
        <w:r w:rsidDel="006F08F4">
          <w:rPr>
            <w:noProof/>
            <w:webHidden/>
          </w:rPr>
          <w:tab/>
          <w:delText>3-13</w:delText>
        </w:r>
      </w:del>
    </w:p>
    <w:p w14:paraId="5AEB4285" w14:textId="77777777" w:rsidR="007E2298" w:rsidDel="006F08F4" w:rsidRDefault="007E2298">
      <w:pPr>
        <w:pStyle w:val="TableofFigures"/>
        <w:tabs>
          <w:tab w:val="right" w:leader="dot" w:pos="9350"/>
        </w:tabs>
        <w:rPr>
          <w:del w:id="1643" w:author="TinTin Kalaw" w:date="2014-08-19T08:27:00Z"/>
          <w:rFonts w:asciiTheme="minorHAnsi" w:eastAsiaTheme="minorEastAsia" w:hAnsiTheme="minorHAnsi" w:cstheme="minorBidi"/>
          <w:noProof/>
          <w:sz w:val="22"/>
          <w:szCs w:val="22"/>
        </w:rPr>
      </w:pPr>
      <w:del w:id="1644" w:author="TinTin Kalaw" w:date="2014-08-19T08:27:00Z">
        <w:r w:rsidRPr="00751528" w:rsidDel="006F08F4">
          <w:rPr>
            <w:rStyle w:val="Hyperlink"/>
            <w:noProof/>
          </w:rPr>
          <w:delText>Figure 1</w:delText>
        </w:r>
        <w:r w:rsidRPr="00751528" w:rsidDel="006F08F4">
          <w:rPr>
            <w:rStyle w:val="Hyperlink"/>
            <w:noProof/>
          </w:rPr>
          <w:noBreakHyphen/>
          <w:delText>1. Research Methodology Phases</w:delText>
        </w:r>
        <w:r w:rsidDel="006F08F4">
          <w:rPr>
            <w:noProof/>
            <w:webHidden/>
          </w:rPr>
          <w:tab/>
          <w:delText>1-4</w:delText>
        </w:r>
      </w:del>
    </w:p>
    <w:p w14:paraId="0E63D364" w14:textId="77777777" w:rsidR="007E2298" w:rsidDel="006F08F4" w:rsidRDefault="007E2298">
      <w:pPr>
        <w:pStyle w:val="TableofFigures"/>
        <w:tabs>
          <w:tab w:val="right" w:leader="dot" w:pos="9350"/>
        </w:tabs>
        <w:rPr>
          <w:del w:id="1645" w:author="TinTin Kalaw" w:date="2014-08-19T08:27:00Z"/>
          <w:rFonts w:asciiTheme="minorHAnsi" w:eastAsiaTheme="minorEastAsia" w:hAnsiTheme="minorHAnsi" w:cstheme="minorBidi"/>
          <w:noProof/>
          <w:sz w:val="22"/>
          <w:szCs w:val="22"/>
        </w:rPr>
      </w:pPr>
      <w:del w:id="1646" w:author="TinTin Kalaw" w:date="2014-08-19T08:27:00Z">
        <w:r w:rsidRPr="00751528" w:rsidDel="006F08F4">
          <w:rPr>
            <w:rStyle w:val="Hyperlink"/>
            <w:noProof/>
          </w:rPr>
          <w:delText>Figure 3</w:delText>
        </w:r>
        <w:r w:rsidRPr="00751528" w:rsidDel="006F08F4">
          <w:rPr>
            <w:rStyle w:val="Hyperlink"/>
            <w:noProof/>
          </w:rPr>
          <w:noBreakHyphen/>
          <w:delText>1. Structure of an Information Extraction System</w:delText>
        </w:r>
        <w:r w:rsidDel="006F08F4">
          <w:rPr>
            <w:noProof/>
            <w:webHidden/>
          </w:rPr>
          <w:tab/>
          <w:delText>3-2</w:delText>
        </w:r>
      </w:del>
    </w:p>
    <w:p w14:paraId="26B16C76" w14:textId="77777777" w:rsidR="007E2298" w:rsidDel="006F08F4" w:rsidRDefault="007E2298">
      <w:pPr>
        <w:pStyle w:val="TableofFigures"/>
        <w:tabs>
          <w:tab w:val="right" w:leader="dot" w:pos="9350"/>
        </w:tabs>
        <w:rPr>
          <w:del w:id="1647" w:author="TinTin Kalaw" w:date="2014-08-19T08:27:00Z"/>
          <w:rFonts w:asciiTheme="minorHAnsi" w:eastAsiaTheme="minorEastAsia" w:hAnsiTheme="minorHAnsi" w:cstheme="minorBidi"/>
          <w:noProof/>
          <w:sz w:val="22"/>
          <w:szCs w:val="22"/>
        </w:rPr>
      </w:pPr>
      <w:del w:id="1648" w:author="TinTin Kalaw" w:date="2014-08-19T08:27:00Z">
        <w:r w:rsidRPr="00751528" w:rsidDel="006F08F4">
          <w:rPr>
            <w:rStyle w:val="Hyperlink"/>
            <w:noProof/>
          </w:rPr>
          <w:delText>Figure 3</w:delText>
        </w:r>
        <w:r w:rsidRPr="00751528" w:rsidDel="006F08F4">
          <w:rPr>
            <w:rStyle w:val="Hyperlink"/>
            <w:noProof/>
          </w:rPr>
          <w:noBreakHyphen/>
          <w:delText>2. StaLe Lemmatization Process</w:delText>
        </w:r>
        <w:r w:rsidDel="006F08F4">
          <w:rPr>
            <w:noProof/>
            <w:webHidden/>
          </w:rPr>
          <w:tab/>
          <w:delText>3-4</w:delText>
        </w:r>
      </w:del>
    </w:p>
    <w:p w14:paraId="7F9AA921" w14:textId="77777777" w:rsidR="007E2298" w:rsidDel="006F08F4" w:rsidRDefault="007E2298">
      <w:pPr>
        <w:pStyle w:val="TableofFigures"/>
        <w:tabs>
          <w:tab w:val="right" w:leader="dot" w:pos="9350"/>
        </w:tabs>
        <w:rPr>
          <w:del w:id="1649" w:author="TinTin Kalaw" w:date="2014-08-19T08:27:00Z"/>
          <w:rFonts w:asciiTheme="minorHAnsi" w:eastAsiaTheme="minorEastAsia" w:hAnsiTheme="minorHAnsi" w:cstheme="minorBidi"/>
          <w:noProof/>
          <w:sz w:val="22"/>
          <w:szCs w:val="22"/>
        </w:rPr>
      </w:pPr>
      <w:del w:id="1650" w:author="TinTin Kalaw" w:date="2014-08-19T08:27:00Z">
        <w:r w:rsidRPr="00751528" w:rsidDel="006F08F4">
          <w:rPr>
            <w:rStyle w:val="Hyperlink"/>
            <w:noProof/>
          </w:rPr>
          <w:delText>Figure 3</w:delText>
        </w:r>
        <w:r w:rsidRPr="00751528" w:rsidDel="006F08F4">
          <w:rPr>
            <w:rStyle w:val="Hyperlink"/>
            <w:noProof/>
          </w:rPr>
          <w:noBreakHyphen/>
          <w:delText>3. Poibeau's General Architecture</w:delText>
        </w:r>
        <w:r w:rsidDel="006F08F4">
          <w:rPr>
            <w:noProof/>
            <w:webHidden/>
          </w:rPr>
          <w:tab/>
          <w:delText>3-7</w:delText>
        </w:r>
      </w:del>
    </w:p>
    <w:p w14:paraId="6B575504" w14:textId="77777777" w:rsidR="007E2298" w:rsidDel="006F08F4" w:rsidRDefault="007E2298">
      <w:pPr>
        <w:pStyle w:val="TableofFigures"/>
        <w:tabs>
          <w:tab w:val="right" w:leader="dot" w:pos="9350"/>
        </w:tabs>
        <w:rPr>
          <w:del w:id="1651" w:author="TinTin Kalaw" w:date="2014-08-19T08:27:00Z"/>
          <w:rFonts w:asciiTheme="minorHAnsi" w:eastAsiaTheme="minorEastAsia" w:hAnsiTheme="minorHAnsi" w:cstheme="minorBidi"/>
          <w:noProof/>
          <w:sz w:val="22"/>
          <w:szCs w:val="22"/>
        </w:rPr>
      </w:pPr>
      <w:del w:id="1652" w:author="TinTin Kalaw" w:date="2014-08-19T08:27:00Z">
        <w:r w:rsidRPr="00751528" w:rsidDel="006F08F4">
          <w:rPr>
            <w:rStyle w:val="Hyperlink"/>
            <w:noProof/>
          </w:rPr>
          <w:delText>Figure 3</w:delText>
        </w:r>
        <w:r w:rsidRPr="00751528" w:rsidDel="006F08F4">
          <w:rPr>
            <w:rStyle w:val="Hyperlink"/>
            <w:noProof/>
          </w:rPr>
          <w:noBreakHyphen/>
          <w:delText>4. Architecture of IE</w:delText>
        </w:r>
        <w:r w:rsidRPr="00751528" w:rsidDel="006F08F4">
          <w:rPr>
            <w:rStyle w:val="Hyperlink"/>
            <w:noProof/>
            <w:vertAlign w:val="superscript"/>
          </w:rPr>
          <w:delText>2</w:delText>
        </w:r>
        <w:r w:rsidRPr="00751528" w:rsidDel="006F08F4">
          <w:rPr>
            <w:rStyle w:val="Hyperlink"/>
            <w:noProof/>
          </w:rPr>
          <w:delText xml:space="preserve"> Adaptive Information Extraction System</w:delText>
        </w:r>
        <w:r w:rsidDel="006F08F4">
          <w:rPr>
            <w:noProof/>
            <w:webHidden/>
          </w:rPr>
          <w:tab/>
          <w:delText>3-8</w:delText>
        </w:r>
      </w:del>
    </w:p>
    <w:p w14:paraId="10656860" w14:textId="77777777" w:rsidR="007E2298" w:rsidDel="006F08F4" w:rsidRDefault="007E2298">
      <w:pPr>
        <w:pStyle w:val="TableofFigures"/>
        <w:tabs>
          <w:tab w:val="right" w:leader="dot" w:pos="9350"/>
        </w:tabs>
        <w:rPr>
          <w:del w:id="1653" w:author="TinTin Kalaw" w:date="2014-08-19T08:27:00Z"/>
          <w:rFonts w:asciiTheme="minorHAnsi" w:eastAsiaTheme="minorEastAsia" w:hAnsiTheme="minorHAnsi" w:cstheme="minorBidi"/>
          <w:noProof/>
          <w:sz w:val="22"/>
          <w:szCs w:val="22"/>
        </w:rPr>
      </w:pPr>
      <w:del w:id="1654" w:author="TinTin Kalaw" w:date="2014-08-19T08:27:00Z">
        <w:r w:rsidRPr="00751528" w:rsidDel="006F08F4">
          <w:rPr>
            <w:rStyle w:val="Hyperlink"/>
            <w:noProof/>
          </w:rPr>
          <w:delText>Figure 3</w:delText>
        </w:r>
        <w:r w:rsidRPr="00751528" w:rsidDel="006F08F4">
          <w:rPr>
            <w:rStyle w:val="Hyperlink"/>
            <w:noProof/>
          </w:rPr>
          <w:noBreakHyphen/>
          <w:delText>5. Architecture of LearningPinocchio</w:delText>
        </w:r>
        <w:r w:rsidDel="006F08F4">
          <w:rPr>
            <w:noProof/>
            <w:webHidden/>
          </w:rPr>
          <w:tab/>
          <w:delText>3-9</w:delText>
        </w:r>
      </w:del>
    </w:p>
    <w:p w14:paraId="1D61F056" w14:textId="77777777" w:rsidR="007E2298" w:rsidDel="006F08F4" w:rsidRDefault="007E2298">
      <w:pPr>
        <w:pStyle w:val="TableofFigures"/>
        <w:tabs>
          <w:tab w:val="right" w:leader="dot" w:pos="9350"/>
        </w:tabs>
        <w:rPr>
          <w:del w:id="1655" w:author="TinTin Kalaw" w:date="2014-08-19T08:27:00Z"/>
          <w:rFonts w:asciiTheme="minorHAnsi" w:eastAsiaTheme="minorEastAsia" w:hAnsiTheme="minorHAnsi" w:cstheme="minorBidi"/>
          <w:noProof/>
          <w:sz w:val="22"/>
          <w:szCs w:val="22"/>
        </w:rPr>
      </w:pPr>
      <w:del w:id="1656" w:author="TinTin Kalaw" w:date="2014-08-19T08:27:00Z">
        <w:r w:rsidRPr="00751528" w:rsidDel="006F08F4">
          <w:rPr>
            <w:rStyle w:val="Hyperlink"/>
            <w:noProof/>
          </w:rPr>
          <w:delText>Figure 3</w:delText>
        </w:r>
        <w:r w:rsidRPr="00751528" w:rsidDel="006F08F4">
          <w:rPr>
            <w:rStyle w:val="Hyperlink"/>
            <w:noProof/>
          </w:rPr>
          <w:noBreakHyphen/>
          <w:delText>6. Rule Induction Step</w:delText>
        </w:r>
        <w:r w:rsidDel="006F08F4">
          <w:rPr>
            <w:noProof/>
            <w:webHidden/>
          </w:rPr>
          <w:tab/>
          <w:delText>3-10</w:delText>
        </w:r>
      </w:del>
    </w:p>
    <w:p w14:paraId="514DD554" w14:textId="77777777" w:rsidR="007E2298" w:rsidDel="006F08F4" w:rsidRDefault="007E2298">
      <w:pPr>
        <w:pStyle w:val="TableofFigures"/>
        <w:tabs>
          <w:tab w:val="right" w:leader="dot" w:pos="9350"/>
        </w:tabs>
        <w:rPr>
          <w:del w:id="1657" w:author="TinTin Kalaw" w:date="2014-08-19T08:27:00Z"/>
          <w:rFonts w:asciiTheme="minorHAnsi" w:eastAsiaTheme="minorEastAsia" w:hAnsiTheme="minorHAnsi" w:cstheme="minorBidi"/>
          <w:noProof/>
          <w:sz w:val="22"/>
          <w:szCs w:val="22"/>
        </w:rPr>
      </w:pPr>
      <w:del w:id="1658" w:author="TinTin Kalaw" w:date="2014-08-19T08:27:00Z">
        <w:r w:rsidRPr="00751528" w:rsidDel="006F08F4">
          <w:rPr>
            <w:rStyle w:val="Hyperlink"/>
            <w:noProof/>
          </w:rPr>
          <w:delText>Figure 3</w:delText>
        </w:r>
        <w:r w:rsidRPr="00751528" w:rsidDel="006F08F4">
          <w:rPr>
            <w:rStyle w:val="Hyperlink"/>
            <w:noProof/>
          </w:rPr>
          <w:noBreakHyphen/>
          <w:delText>7. Algorithm for Choosing the Best Rules</w:delText>
        </w:r>
        <w:r w:rsidDel="006F08F4">
          <w:rPr>
            <w:noProof/>
            <w:webHidden/>
          </w:rPr>
          <w:tab/>
          <w:delText>3-11</w:delText>
        </w:r>
      </w:del>
    </w:p>
    <w:p w14:paraId="31FDD94C" w14:textId="77777777" w:rsidR="007E2298" w:rsidDel="006F08F4" w:rsidRDefault="007E2298">
      <w:pPr>
        <w:pStyle w:val="TableofFigures"/>
        <w:tabs>
          <w:tab w:val="right" w:leader="dot" w:pos="9350"/>
        </w:tabs>
        <w:rPr>
          <w:del w:id="1659" w:author="TinTin Kalaw" w:date="2014-08-19T08:27:00Z"/>
          <w:rFonts w:asciiTheme="minorHAnsi" w:eastAsiaTheme="minorEastAsia" w:hAnsiTheme="minorHAnsi" w:cstheme="minorBidi"/>
          <w:noProof/>
          <w:sz w:val="22"/>
          <w:szCs w:val="22"/>
        </w:rPr>
      </w:pPr>
      <w:del w:id="1660" w:author="TinTin Kalaw" w:date="2014-08-19T08:27:00Z">
        <w:r w:rsidRPr="00751528" w:rsidDel="006F08F4">
          <w:rPr>
            <w:rStyle w:val="Hyperlink"/>
            <w:noProof/>
          </w:rPr>
          <w:delText>Figure 3</w:delText>
        </w:r>
        <w:r w:rsidRPr="00751528" w:rsidDel="006F08F4">
          <w:rPr>
            <w:rStyle w:val="Hyperlink"/>
            <w:noProof/>
          </w:rPr>
          <w:noBreakHyphen/>
          <w:delText>8. Information Extraction Process of LearningPinocchio</w:delText>
        </w:r>
        <w:r w:rsidDel="006F08F4">
          <w:rPr>
            <w:noProof/>
            <w:webHidden/>
          </w:rPr>
          <w:tab/>
          <w:delText>3-11</w:delText>
        </w:r>
      </w:del>
    </w:p>
    <w:p w14:paraId="72861405" w14:textId="77777777" w:rsidR="007E2298" w:rsidDel="006F08F4" w:rsidRDefault="007E2298">
      <w:pPr>
        <w:pStyle w:val="TableofFigures"/>
        <w:tabs>
          <w:tab w:val="right" w:leader="dot" w:pos="9350"/>
        </w:tabs>
        <w:rPr>
          <w:del w:id="1661" w:author="TinTin Kalaw" w:date="2014-08-19T08:27:00Z"/>
          <w:rFonts w:asciiTheme="minorHAnsi" w:eastAsiaTheme="minorEastAsia" w:hAnsiTheme="minorHAnsi" w:cstheme="minorBidi"/>
          <w:noProof/>
          <w:sz w:val="22"/>
          <w:szCs w:val="22"/>
        </w:rPr>
      </w:pPr>
      <w:del w:id="1662" w:author="TinTin Kalaw" w:date="2014-08-19T08:27:00Z">
        <w:r w:rsidRPr="00751528" w:rsidDel="006F08F4">
          <w:rPr>
            <w:rStyle w:val="Hyperlink"/>
            <w:noProof/>
          </w:rPr>
          <w:delText>Figure 3</w:delText>
        </w:r>
        <w:r w:rsidRPr="00751528" w:rsidDel="006F08F4">
          <w:rPr>
            <w:rStyle w:val="Hyperlink"/>
            <w:noProof/>
          </w:rPr>
          <w:noBreakHyphen/>
          <w:delText>9. SOMIDIA's Architecture</w:delText>
        </w:r>
        <w:r w:rsidDel="006F08F4">
          <w:rPr>
            <w:noProof/>
            <w:webHidden/>
          </w:rPr>
          <w:tab/>
          <w:delText>3-13</w:delText>
        </w:r>
      </w:del>
    </w:p>
    <w:p w14:paraId="17CAEDE5" w14:textId="77777777" w:rsidR="00D7332C" w:rsidRPr="00E45CE0" w:rsidDel="006F08F4" w:rsidRDefault="00D7332C">
      <w:pPr>
        <w:pStyle w:val="TableofFigures"/>
        <w:tabs>
          <w:tab w:val="right" w:leader="dot" w:pos="9350"/>
        </w:tabs>
        <w:rPr>
          <w:del w:id="1663" w:author="TinTin Kalaw" w:date="2014-08-19T08:27:00Z"/>
          <w:rFonts w:eastAsiaTheme="minorEastAsia" w:cstheme="minorBidi"/>
          <w:noProof/>
          <w:sz w:val="22"/>
          <w:szCs w:val="22"/>
        </w:rPr>
      </w:pPr>
      <w:del w:id="1664" w:author="TinTin Kalaw" w:date="2014-08-19T08:27:00Z">
        <w:r w:rsidRPr="007E2298" w:rsidDel="006F08F4">
          <w:rPr>
            <w:rPrChange w:id="1665" w:author="TinTin Kalaw" w:date="2014-08-16T12:59:00Z">
              <w:rPr>
                <w:rStyle w:val="Hyperlink"/>
                <w:noProof/>
              </w:rPr>
            </w:rPrChange>
          </w:rPr>
          <w:delText>Figure 1</w:delText>
        </w:r>
        <w:r w:rsidRPr="007E2298" w:rsidDel="006F08F4">
          <w:rPr>
            <w:rPrChange w:id="1666" w:author="TinTin Kalaw" w:date="2014-08-16T12:59:00Z">
              <w:rPr>
                <w:rStyle w:val="Hyperlink"/>
                <w:noProof/>
              </w:rPr>
            </w:rPrChange>
          </w:rPr>
          <w:noBreakHyphen/>
          <w:delText>1. Research Methodology Phases</w:delText>
        </w:r>
        <w:r w:rsidRPr="00E45CE0" w:rsidDel="006F08F4">
          <w:rPr>
            <w:noProof/>
            <w:webHidden/>
          </w:rPr>
          <w:tab/>
          <w:delText>1-2</w:delText>
        </w:r>
      </w:del>
    </w:p>
    <w:p w14:paraId="0EA64FB6" w14:textId="77777777" w:rsidR="004B7EB2" w:rsidRPr="00E45CE0" w:rsidRDefault="004B7EB2" w:rsidP="004B7EB2">
      <w:r w:rsidRPr="00E45CE0">
        <w:fldChar w:fldCharType="end"/>
      </w:r>
    </w:p>
    <w:p w14:paraId="1D4CA900" w14:textId="77777777" w:rsidR="004B7EB2" w:rsidRPr="00E45CE0" w:rsidRDefault="004B7EB2" w:rsidP="004B7EB2">
      <w:pPr>
        <w:sectPr w:rsidR="004B7EB2" w:rsidRPr="00E45CE0" w:rsidSect="004B7EB2">
          <w:pgSz w:w="12240" w:h="15840"/>
          <w:pgMar w:top="1440" w:right="1440" w:bottom="1440" w:left="1440" w:header="720" w:footer="720" w:gutter="0"/>
          <w:pgNumType w:start="1"/>
          <w:cols w:space="720"/>
          <w:docGrid w:linePitch="360"/>
        </w:sectPr>
      </w:pPr>
    </w:p>
    <w:p w14:paraId="20FC1B1A" w14:textId="77777777" w:rsidR="004B7EB2" w:rsidRPr="00E45CE0" w:rsidRDefault="004B7EB2" w:rsidP="004B7EB2">
      <w:pPr>
        <w:pStyle w:val="Heading1"/>
      </w:pPr>
      <w:bookmarkStart w:id="1667" w:name="_Toc396200093"/>
      <w:r w:rsidRPr="00E45CE0">
        <w:lastRenderedPageBreak/>
        <w:t>Research Description</w:t>
      </w:r>
      <w:bookmarkEnd w:id="1667"/>
    </w:p>
    <w:p w14:paraId="02A86D78" w14:textId="77777777" w:rsidR="004B7EB2" w:rsidRPr="00E45CE0" w:rsidRDefault="004B7EB2" w:rsidP="009B6691">
      <w:pPr>
        <w:pStyle w:val="Content1"/>
      </w:pPr>
    </w:p>
    <w:p w14:paraId="127C50D7" w14:textId="741A912A" w:rsidR="004B7EB2" w:rsidRPr="00E45CE0" w:rsidRDefault="004B7EB2">
      <w:pPr>
        <w:pStyle w:val="Content2"/>
        <w:pPrChange w:id="1668" w:author="Vilson Lu" w:date="2014-08-16T15:30:00Z">
          <w:pPr>
            <w:pStyle w:val="Content1"/>
          </w:pPr>
        </w:pPrChange>
      </w:pPr>
      <w:r w:rsidRPr="00E45CE0">
        <w:t xml:space="preserve">This chapter introduces the research which will be undertaken in the field of </w:t>
      </w:r>
      <w:r w:rsidR="00D24411" w:rsidRPr="00E45CE0">
        <w:t>Text</w:t>
      </w:r>
      <w:r w:rsidRPr="00E45CE0">
        <w:t xml:space="preserve"> Classification</w:t>
      </w:r>
      <w:r w:rsidR="00B81167" w:rsidRPr="00E45CE0">
        <w:t xml:space="preserve"> (</w:t>
      </w:r>
      <w:r w:rsidR="00D24411" w:rsidRPr="00E45CE0">
        <w:t>T</w:t>
      </w:r>
      <w:r w:rsidR="00B81167" w:rsidRPr="00E45CE0">
        <w:t>C)</w:t>
      </w:r>
      <w:r w:rsidRPr="00E45CE0">
        <w:t xml:space="preserve">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4635FD15" w14:textId="77777777" w:rsidR="00B81167" w:rsidRPr="00E45CE0" w:rsidRDefault="00B81167" w:rsidP="009B6691">
      <w:pPr>
        <w:pStyle w:val="Content1"/>
      </w:pPr>
    </w:p>
    <w:p w14:paraId="203AE938" w14:textId="77777777" w:rsidR="009B6691" w:rsidRPr="00E45CE0" w:rsidRDefault="009B6691" w:rsidP="009B6691">
      <w:pPr>
        <w:pStyle w:val="Heading2"/>
      </w:pPr>
      <w:bookmarkStart w:id="1669" w:name="_Toc396200094"/>
      <w:r w:rsidRPr="00E45CE0">
        <w:t>Overview of the Current State of Technology</w:t>
      </w:r>
      <w:bookmarkEnd w:id="1669"/>
    </w:p>
    <w:p w14:paraId="0F11D3FA" w14:textId="77777777" w:rsidR="009B6691" w:rsidRPr="00E45CE0" w:rsidRDefault="009B6691" w:rsidP="009B6691">
      <w:pPr>
        <w:pStyle w:val="Content1"/>
      </w:pPr>
    </w:p>
    <w:p w14:paraId="0A252CAF" w14:textId="77777777" w:rsidR="00D7332C" w:rsidRPr="00E45CE0" w:rsidRDefault="00D7332C">
      <w:pPr>
        <w:pStyle w:val="Content2"/>
        <w:pPrChange w:id="1670" w:author="Vilson Lu" w:date="2014-08-16T15:30:00Z">
          <w:pPr>
            <w:pStyle w:val="Content1"/>
          </w:pPr>
        </w:pPrChange>
      </w:pPr>
      <w:r w:rsidRPr="00E45CE0">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4F2FDB56" w14:textId="77777777" w:rsidR="00D7332C" w:rsidRPr="00E45CE0" w:rsidRDefault="00D7332C" w:rsidP="00D7332C">
      <w:pPr>
        <w:pStyle w:val="Content1"/>
      </w:pPr>
    </w:p>
    <w:p w14:paraId="76580378" w14:textId="53115BCB" w:rsidR="005320E1" w:rsidRPr="00E45CE0" w:rsidRDefault="00D7332C">
      <w:pPr>
        <w:pStyle w:val="Content2"/>
        <w:pPrChange w:id="1671" w:author="Vilson Lu" w:date="2014-08-16T15:30:00Z">
          <w:pPr>
            <w:pStyle w:val="Content1"/>
          </w:pPr>
        </w:pPrChange>
      </w:pPr>
      <w:r w:rsidRPr="00E45CE0">
        <w:t xml:space="preserve">Social media are online applications, platforms, and media which aim to facilitate interaction, collaboration and the sharing of content. </w:t>
      </w:r>
      <w:r w:rsidR="005320E1" w:rsidRPr="00E45CE0">
        <w:t xml:space="preserve">Social media can be accessed by computers or by smart phones. </w:t>
      </w:r>
      <w:r w:rsidRPr="00E45CE0">
        <w:t>In a study of Universal McCann and an analysis of 24/7 Wall St., LLC about social media, the Philippines got a high rank in most of the categories. This led to the country being dubbed as the “Social Media Capital of the World” (Universal McCann, 200</w:t>
      </w:r>
      <w:r w:rsidR="005320E1" w:rsidRPr="00E45CE0">
        <w:t>8; Stockdale &amp; McIntyre, 2011).</w:t>
      </w:r>
    </w:p>
    <w:p w14:paraId="306794C9" w14:textId="77777777" w:rsidR="005320E1" w:rsidRPr="00E45CE0" w:rsidRDefault="005320E1" w:rsidP="00D7332C">
      <w:pPr>
        <w:pStyle w:val="Content1"/>
      </w:pPr>
    </w:p>
    <w:p w14:paraId="79FE610F" w14:textId="7177EE70" w:rsidR="00D7332C" w:rsidRPr="00E45CE0" w:rsidRDefault="00D7332C">
      <w:pPr>
        <w:pStyle w:val="Content2"/>
        <w:pPrChange w:id="1672" w:author="Vilson Lu" w:date="2014-08-16T15:30:00Z">
          <w:pPr>
            <w:pStyle w:val="Content1"/>
          </w:pPr>
        </w:pPrChange>
      </w:pPr>
      <w:r w:rsidRPr="00E45CE0">
        <w:t>Social media plays a vital role in disaster management. For example,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45CE0">
        <w:rPr>
          <w:rStyle w:val="FootnoteReference"/>
        </w:rPr>
        <w:footnoteReference w:id="1"/>
      </w:r>
      <w:r w:rsidRPr="00E45CE0">
        <w:t>, that quickly sort through online data, from tweets to uploaded photos, and then display the information on satellite maps, to assist in relief efforts during the disaster of Super Typhoon Haiyan (also called Yolanda) in the Philippines (Howard, 2013).</w:t>
      </w:r>
      <w:r w:rsidR="009D3B09" w:rsidRPr="00E45CE0">
        <w:t>In a study commissioned by the American Red Cross</w:t>
      </w:r>
      <w:r w:rsidR="009D3B09" w:rsidRPr="00E45CE0">
        <w:rPr>
          <w:rStyle w:val="FootnoteReference"/>
        </w:rPr>
        <w:footnoteReference w:id="2"/>
      </w:r>
      <w:r w:rsidR="009D3B09" w:rsidRPr="00E45CE0">
        <w:t>, it was revealed that 74% of the respondents expect response agencies to answer social media calls for help within an hour.</w:t>
      </w:r>
    </w:p>
    <w:p w14:paraId="2FCDDE62" w14:textId="77777777" w:rsidR="009D3B09" w:rsidRPr="00E45CE0" w:rsidRDefault="009D3B09" w:rsidP="00D7332C">
      <w:pPr>
        <w:pStyle w:val="Content1"/>
      </w:pPr>
    </w:p>
    <w:p w14:paraId="7A8C15C1" w14:textId="6DEC8D90" w:rsidR="007B40A6" w:rsidRDefault="004862F4">
      <w:pPr>
        <w:pStyle w:val="Content2"/>
        <w:rPr>
          <w:ins w:id="1673" w:author="TinTin Kalaw" w:date="2014-08-16T13:01:00Z"/>
        </w:rPr>
        <w:pPrChange w:id="1674" w:author="Vilson Lu" w:date="2014-08-16T15:30:00Z">
          <w:pPr>
            <w:pStyle w:val="Content1"/>
          </w:pPr>
        </w:pPrChange>
      </w:pPr>
      <w:r w:rsidRPr="00E45CE0">
        <w:t>Twitter is a social media microblogging platform where users can post statuses in real-time. In times of disaster, Twitter is used share information regarding the disaster as well as response efforts. As part of the disaster management of the Philippines for natural calamities, the government has released an official newsletter indicating the official social media accounts and hashtags</w:t>
      </w:r>
      <w:r w:rsidR="00F45262" w:rsidRPr="00E45CE0">
        <w:rPr>
          <w:rStyle w:val="FootnoteReference"/>
        </w:rPr>
        <w:footnoteReference w:id="3"/>
      </w:r>
      <w:r w:rsidRPr="00E45CE0">
        <w:t>. The Filipino Twitter users tend to post tweets about request for help and prayer. Other tweets pertain to traffic updates, weather updates, observations, and class suspensions.</w:t>
      </w:r>
      <w:ins w:id="1675" w:author="TinTin Kalaw" w:date="2014-08-19T08:15:00Z">
        <w:r w:rsidR="006F08F4">
          <w:t xml:space="preserve"> </w:t>
        </w:r>
      </w:ins>
      <w:del w:id="1676" w:author="TinTin Kalaw" w:date="2014-08-16T13:01:00Z">
        <w:r w:rsidRPr="00E45CE0" w:rsidDel="007E2298">
          <w:delText xml:space="preserve"> </w:delText>
        </w:r>
      </w:del>
      <w:r w:rsidRPr="00E45CE0">
        <w:t xml:space="preserve">While some users have a preference to post in </w:t>
      </w:r>
      <w:r w:rsidRPr="00E45CE0">
        <w:lastRenderedPageBreak/>
        <w:t>English, there is still a larger number of user that use their native language when tweeting during disasters (Lee et al., 2013).</w:t>
      </w:r>
    </w:p>
    <w:p w14:paraId="1CBAF4BC" w14:textId="77777777" w:rsidR="007E2298" w:rsidRDefault="007E2298" w:rsidP="00D7332C">
      <w:pPr>
        <w:pStyle w:val="Content1"/>
        <w:rPr>
          <w:ins w:id="1677" w:author="TinTin Kalaw" w:date="2014-08-16T13:01:00Z"/>
        </w:rPr>
      </w:pPr>
    </w:p>
    <w:p w14:paraId="7CDAD72C" w14:textId="7A0309BE" w:rsidR="003E4FF7" w:rsidRDefault="003E4FF7">
      <w:pPr>
        <w:pStyle w:val="Content2"/>
        <w:rPr>
          <w:ins w:id="1678" w:author="Kyle Mc Hale Dela Cruz" w:date="2014-08-18T22:28:00Z"/>
        </w:rPr>
        <w:pPrChange w:id="1679" w:author="Vilson Lu" w:date="2014-08-16T15:30:00Z">
          <w:pPr>
            <w:pStyle w:val="Content1"/>
          </w:pPr>
        </w:pPrChange>
      </w:pPr>
      <w:ins w:id="1680" w:author="Kyle Mc Hale Dela Cruz" w:date="2014-08-18T22:28:00Z">
        <w:r>
          <w:t>Knowing that various emergency response organizations aim to, as much a</w:t>
        </w:r>
      </w:ins>
      <w:ins w:id="1681" w:author="Kyle Mc Hale Dela Cruz" w:date="2014-08-18T22:29:00Z">
        <w:r>
          <w:t>s</w:t>
        </w:r>
      </w:ins>
      <w:ins w:id="1682" w:author="Kyle Mc Hale Dela Cruz" w:date="2014-08-18T22:28:00Z">
        <w:r>
          <w:t xml:space="preserve"> possible</w:t>
        </w:r>
      </w:ins>
      <w:ins w:id="1683" w:author="Kyle Mc Hale Dela Cruz" w:date="2014-08-18T22:29:00Z">
        <w:r>
          <w:t>,</w:t>
        </w:r>
      </w:ins>
      <w:ins w:id="1684" w:author="Kyle Mc Hale Dela Cruz" w:date="2014-08-18T22:28:00Z">
        <w:r>
          <w:t xml:space="preserve"> attend to all </w:t>
        </w:r>
      </w:ins>
      <w:ins w:id="1685" w:author="Kyle Mc Hale Dela Cruz" w:date="2014-08-18T22:29:00Z">
        <w:r>
          <w:t xml:space="preserve">requests for help from many people, it would be very </w:t>
        </w:r>
      </w:ins>
      <w:ins w:id="1686" w:author="Kyle Mc Hale Dela Cruz" w:date="2014-08-18T22:30:00Z">
        <w:r>
          <w:t xml:space="preserve">important and beneficial to have a system that </w:t>
        </w:r>
      </w:ins>
      <w:ins w:id="1687" w:author="Kyle Mc Hale Dela Cruz" w:date="2014-08-18T22:31:00Z">
        <w:r>
          <w:t xml:space="preserve">is </w:t>
        </w:r>
      </w:ins>
      <w:ins w:id="1688" w:author="Kyle Mc Hale Dela Cruz" w:date="2014-08-18T22:30:00Z">
        <w:r>
          <w:t>capable of extracting relevant disaster relief operation information from the content</w:t>
        </w:r>
      </w:ins>
      <w:ins w:id="1689" w:author="Kyle Mc Hale Dela Cruz" w:date="2014-08-18T22:32:00Z">
        <w:r>
          <w:t>s</w:t>
        </w:r>
      </w:ins>
      <w:ins w:id="1690" w:author="Kyle Mc Hale Dela Cruz" w:date="2014-08-18T22:30:00Z">
        <w:r>
          <w:t xml:space="preserve"> that </w:t>
        </w:r>
      </w:ins>
      <w:ins w:id="1691" w:author="Kyle Mc Hale Dela Cruz" w:date="2014-08-18T22:32:00Z">
        <w:r>
          <w:t>are</w:t>
        </w:r>
      </w:ins>
      <w:ins w:id="1692" w:author="Kyle Mc Hale Dela Cruz" w:date="2014-08-18T22:30:00Z">
        <w:r>
          <w:t xml:space="preserve"> posted by the </w:t>
        </w:r>
      </w:ins>
      <w:ins w:id="1693" w:author="Kyle Mc Hale Dela Cruz" w:date="2014-08-18T22:32:00Z">
        <w:r>
          <w:t>Filipino netizens in</w:t>
        </w:r>
      </w:ins>
      <w:ins w:id="1694" w:author="Kyle Mc Hale Dela Cruz" w:date="2014-08-18T22:30:00Z">
        <w:r>
          <w:t xml:space="preserve"> Twitter.</w:t>
        </w:r>
      </w:ins>
      <w:ins w:id="1695" w:author="Kyle Mc Hale Dela Cruz" w:date="2014-08-18T22:33:00Z">
        <w:r>
          <w:t xml:space="preserve"> Furthermore, it would be very beneficial and important to have an information extraction system that is able to extract relevant information from the language that is dominant in the disaster-stricken areas, which, in the case of the Philippin</w:t>
        </w:r>
        <w:r w:rsidR="009404FE">
          <w:t xml:space="preserve">es, is the Filipino </w:t>
        </w:r>
        <w:r>
          <w:t>language and</w:t>
        </w:r>
      </w:ins>
      <w:ins w:id="1696" w:author="Kyle Mc Hale Dela Cruz" w:date="2014-08-18T22:36:00Z">
        <w:r>
          <w:t>,</w:t>
        </w:r>
      </w:ins>
      <w:ins w:id="1697" w:author="Kyle Mc Hale Dela Cruz" w:date="2014-08-18T22:33:00Z">
        <w:r>
          <w:t xml:space="preserve"> at the same time</w:t>
        </w:r>
      </w:ins>
      <w:ins w:id="1698" w:author="Kyle Mc Hale Dela Cruz" w:date="2014-08-18T22:36:00Z">
        <w:r>
          <w:t>,</w:t>
        </w:r>
      </w:ins>
      <w:ins w:id="1699" w:author="Kyle Mc Hale Dela Cruz" w:date="2014-08-18T22:33:00Z">
        <w:r>
          <w:t xml:space="preserve"> </w:t>
        </w:r>
      </w:ins>
      <w:ins w:id="1700" w:author="Kyle Mc Hale Dela Cruz" w:date="2014-08-18T22:35:00Z">
        <w:r>
          <w:t>support the way how content is posted in Twitter like having certain formats (</w:t>
        </w:r>
      </w:ins>
      <w:ins w:id="1701" w:author="Kyle Mc Hale Dela Cruz" w:date="2014-08-18T22:37:00Z">
        <w:r>
          <w:t>having #tags</w:t>
        </w:r>
      </w:ins>
      <w:ins w:id="1702" w:author="Kyle Mc Hale Dela Cruz" w:date="2014-08-18T22:35:00Z">
        <w:r>
          <w:t>)</w:t>
        </w:r>
      </w:ins>
      <w:ins w:id="1703" w:author="Kyle Mc Hale Dela Cruz" w:date="2014-08-18T22:37:00Z">
        <w:r>
          <w:t>, writing style (TXTSPK and Code switched styles) and etc.</w:t>
        </w:r>
      </w:ins>
      <w:ins w:id="1704" w:author="Kyle Mc Hale Dela Cruz" w:date="2014-08-18T22:38:00Z">
        <w:r w:rsidR="009404FE">
          <w:t xml:space="preserve"> In general, having this system can open up opportunities of improving how disaster relief operations are planned and conducted in the Philippines and eventually, </w:t>
        </w:r>
      </w:ins>
      <w:ins w:id="1705" w:author="Kyle Mc Hale Dela Cruz" w:date="2014-08-18T22:42:00Z">
        <w:r w:rsidR="009404FE">
          <w:t xml:space="preserve">can </w:t>
        </w:r>
      </w:ins>
      <w:ins w:id="1706" w:author="Kyle Mc Hale Dela Cruz" w:date="2014-08-18T22:38:00Z">
        <w:r w:rsidR="009404FE">
          <w:t>save a significant</w:t>
        </w:r>
      </w:ins>
      <w:ins w:id="1707" w:author="Kyle Mc Hale Dela Cruz" w:date="2014-08-18T22:42:00Z">
        <w:r w:rsidR="009404FE">
          <w:t>ly</w:t>
        </w:r>
      </w:ins>
      <w:ins w:id="1708" w:author="Kyle Mc Hale Dela Cruz" w:date="2014-08-18T22:39:00Z">
        <w:r w:rsidR="009404FE">
          <w:t xml:space="preserve"> large</w:t>
        </w:r>
      </w:ins>
      <w:ins w:id="1709" w:author="Kyle Mc Hale Dela Cruz" w:date="2014-08-18T22:38:00Z">
        <w:r w:rsidR="009404FE">
          <w:t xml:space="preserve"> </w:t>
        </w:r>
      </w:ins>
      <w:ins w:id="1710" w:author="Kyle Mc Hale Dela Cruz" w:date="2014-08-18T22:42:00Z">
        <w:r w:rsidR="009404FE">
          <w:t>number</w:t>
        </w:r>
      </w:ins>
      <w:ins w:id="1711" w:author="Kyle Mc Hale Dela Cruz" w:date="2014-08-18T22:38:00Z">
        <w:r w:rsidR="009404FE">
          <w:t xml:space="preserve"> </w:t>
        </w:r>
      </w:ins>
      <w:ins w:id="1712" w:author="Kyle Mc Hale Dela Cruz" w:date="2014-08-18T22:39:00Z">
        <w:r w:rsidR="009404FE">
          <w:t>of lives.</w:t>
        </w:r>
      </w:ins>
    </w:p>
    <w:p w14:paraId="5A8DB839" w14:textId="74DA8DE7" w:rsidR="007E2298" w:rsidRPr="00E45CE0" w:rsidDel="009404FE" w:rsidRDefault="007E2298">
      <w:pPr>
        <w:pStyle w:val="Content2"/>
        <w:rPr>
          <w:del w:id="1713" w:author="Kyle Mc Hale Dela Cruz" w:date="2014-08-18T22:39:00Z"/>
        </w:rPr>
        <w:pPrChange w:id="1714" w:author="Vilson Lu" w:date="2014-08-16T15:30:00Z">
          <w:pPr>
            <w:pStyle w:val="Content1"/>
          </w:pPr>
        </w:pPrChange>
      </w:pPr>
      <w:ins w:id="1715" w:author="TinTin Kalaw" w:date="2014-08-16T13:01:00Z">
        <w:del w:id="1716" w:author="Kyle Mc Hale Dela Cruz" w:date="2014-08-18T22:39:00Z">
          <w:r w:rsidDel="009404FE">
            <w:delText xml:space="preserve">Knowing that </w:delText>
          </w:r>
        </w:del>
      </w:ins>
      <w:ins w:id="1717" w:author="TinTin Kalaw" w:date="2014-08-16T13:02:00Z">
        <w:del w:id="1718" w:author="Kyle Mc Hale Dela Cruz" w:date="2014-08-18T22:39:00Z">
          <w:r w:rsidDel="009404FE">
            <w:delText>people expect response agencies to answer social media calls for hel</w:delText>
          </w:r>
        </w:del>
      </w:ins>
      <w:ins w:id="1719" w:author="TinTin Kalaw" w:date="2014-08-16T13:03:00Z">
        <w:del w:id="1720" w:author="Kyle Mc Hale Dela Cruz" w:date="2014-08-18T22:39:00Z">
          <w:r w:rsidDel="009404FE">
            <w:delText>p</w:delText>
          </w:r>
        </w:del>
      </w:ins>
      <w:ins w:id="1721" w:author="TinTin Kalaw" w:date="2014-08-16T13:02:00Z">
        <w:del w:id="1722" w:author="Kyle Mc Hale Dela Cruz" w:date="2014-08-18T22:39:00Z">
          <w:r w:rsidDel="009404FE">
            <w:delText xml:space="preserve"> within </w:delText>
          </w:r>
        </w:del>
      </w:ins>
      <w:ins w:id="1723" w:author="TinTin Kalaw" w:date="2014-08-16T13:05:00Z">
        <w:del w:id="1724" w:author="Kyle Mc Hale Dela Cruz" w:date="2014-08-18T22:39:00Z">
          <w:r w:rsidDel="009404FE">
            <w:delText>one</w:delText>
          </w:r>
        </w:del>
      </w:ins>
      <w:ins w:id="1725" w:author="TinTin Kalaw" w:date="2014-08-16T13:02:00Z">
        <w:del w:id="1726" w:author="Kyle Mc Hale Dela Cruz" w:date="2014-08-18T22:39:00Z">
          <w:r w:rsidDel="009404FE">
            <w:delText xml:space="preserve"> </w:delText>
          </w:r>
        </w:del>
      </w:ins>
      <w:ins w:id="1727" w:author="TinTin Kalaw" w:date="2014-08-16T13:03:00Z">
        <w:del w:id="1728" w:author="Kyle Mc Hale Dela Cruz" w:date="2014-08-18T22:39:00Z">
          <w:r w:rsidDel="009404FE">
            <w:delText>hour and that Filipinos tend to post in Twitter in both the Filipino and English language, it is important to have a system that extracts these relevant information in</w:delText>
          </w:r>
        </w:del>
      </w:ins>
      <w:ins w:id="1729" w:author="TinTin Kalaw" w:date="2014-08-16T13:04:00Z">
        <w:del w:id="1730" w:author="Kyle Mc Hale Dela Cruz" w:date="2014-08-18T22:39:00Z">
          <w:r w:rsidDel="009404FE">
            <w:delText xml:space="preserve"> the tweets in near real-time.</w:delText>
          </w:r>
        </w:del>
      </w:ins>
    </w:p>
    <w:p w14:paraId="2EDE6F17" w14:textId="77777777" w:rsidR="00D7332C" w:rsidRPr="00E45CE0" w:rsidRDefault="00D7332C" w:rsidP="00D7332C">
      <w:pPr>
        <w:pStyle w:val="Content1"/>
      </w:pPr>
    </w:p>
    <w:p w14:paraId="713CCA5B" w14:textId="77777777" w:rsidR="009B6691" w:rsidRPr="00E45CE0" w:rsidRDefault="009B6691" w:rsidP="009B6691">
      <w:pPr>
        <w:pStyle w:val="Heading2"/>
      </w:pPr>
      <w:bookmarkStart w:id="1731" w:name="_Toc396200095"/>
      <w:r w:rsidRPr="00E45CE0">
        <w:t>Research Objectives</w:t>
      </w:r>
      <w:bookmarkEnd w:id="1731"/>
    </w:p>
    <w:p w14:paraId="442BE92A" w14:textId="77777777" w:rsidR="009B6691" w:rsidRPr="00E45CE0" w:rsidRDefault="009B6691" w:rsidP="009B6691">
      <w:pPr>
        <w:pStyle w:val="Content1"/>
      </w:pPr>
    </w:p>
    <w:p w14:paraId="639CBD82" w14:textId="77777777" w:rsidR="009B6691" w:rsidRPr="00E45CE0" w:rsidRDefault="009B6691">
      <w:pPr>
        <w:pStyle w:val="Content2"/>
        <w:pPrChange w:id="1732" w:author="Vilson Lu" w:date="2014-08-16T15:30:00Z">
          <w:pPr>
            <w:pStyle w:val="Content1"/>
          </w:pPr>
        </w:pPrChange>
      </w:pPr>
      <w:r w:rsidRPr="00E45CE0">
        <w:t>This section presents the general and specific objectives of the proposed research.</w:t>
      </w:r>
    </w:p>
    <w:p w14:paraId="0F1F087C" w14:textId="77777777" w:rsidR="009B6691" w:rsidRPr="00E45CE0" w:rsidRDefault="009B6691" w:rsidP="009B6691">
      <w:pPr>
        <w:pStyle w:val="Content1"/>
      </w:pPr>
    </w:p>
    <w:p w14:paraId="349531DF" w14:textId="77777777" w:rsidR="009B6691" w:rsidRPr="00E45CE0" w:rsidRDefault="009B6691" w:rsidP="009B6691">
      <w:pPr>
        <w:pStyle w:val="Heading3"/>
      </w:pPr>
      <w:bookmarkStart w:id="1733" w:name="_Toc396200096"/>
      <w:commentRangeStart w:id="1734"/>
      <w:r w:rsidRPr="00E45CE0">
        <w:t>General Objective</w:t>
      </w:r>
      <w:commentRangeEnd w:id="1734"/>
      <w:r w:rsidRPr="00E45CE0">
        <w:rPr>
          <w:rStyle w:val="CommentReference"/>
          <w:b w:val="0"/>
        </w:rPr>
        <w:commentReference w:id="1734"/>
      </w:r>
      <w:bookmarkEnd w:id="1733"/>
    </w:p>
    <w:p w14:paraId="5AA71406" w14:textId="77777777" w:rsidR="009B6691" w:rsidRPr="00E45CE0" w:rsidRDefault="009B6691" w:rsidP="009B6691">
      <w:pPr>
        <w:pStyle w:val="Content2"/>
      </w:pPr>
    </w:p>
    <w:p w14:paraId="56B8061E" w14:textId="55FD3BC8" w:rsidR="009B6691" w:rsidRPr="00E45CE0" w:rsidRDefault="009B6691" w:rsidP="00BF4C5E">
      <w:pPr>
        <w:pStyle w:val="Content2"/>
      </w:pPr>
      <w:r w:rsidRPr="00E45CE0">
        <w:t>To develop a</w:t>
      </w:r>
      <w:r w:rsidR="00D7332C" w:rsidRPr="00E45CE0">
        <w:t xml:space="preserve">n information extraction system that </w:t>
      </w:r>
      <w:r w:rsidR="003E0041" w:rsidRPr="00E45CE0">
        <w:t>extracts relevant relief effort</w:t>
      </w:r>
      <w:r w:rsidR="00D7332C" w:rsidRPr="00E45CE0">
        <w:t xml:space="preserve"> information from </w:t>
      </w:r>
      <w:del w:id="1735" w:author="TinTin Kalaw" w:date="2014-08-16T13:05:00Z">
        <w:r w:rsidR="00D7332C" w:rsidRPr="00E45CE0" w:rsidDel="00957CD2">
          <w:delText xml:space="preserve">Filipino </w:delText>
        </w:r>
      </w:del>
      <w:r w:rsidR="00D7332C" w:rsidRPr="00E45CE0">
        <w:t>disaster-related tweets.</w:t>
      </w:r>
    </w:p>
    <w:p w14:paraId="6CCF81DD" w14:textId="77777777" w:rsidR="009B6691" w:rsidRPr="00E45CE0" w:rsidRDefault="009B6691" w:rsidP="009B6691">
      <w:pPr>
        <w:pStyle w:val="Content2"/>
      </w:pPr>
    </w:p>
    <w:p w14:paraId="6FB5FABC" w14:textId="77777777" w:rsidR="009B6691" w:rsidRPr="00E45CE0" w:rsidRDefault="009B6691" w:rsidP="009B6691">
      <w:pPr>
        <w:pStyle w:val="Heading3"/>
      </w:pPr>
      <w:bookmarkStart w:id="1736" w:name="_Toc396200097"/>
      <w:r w:rsidRPr="00E45CE0">
        <w:t>Specific Objectives</w:t>
      </w:r>
      <w:bookmarkEnd w:id="1736"/>
    </w:p>
    <w:p w14:paraId="3360FD74" w14:textId="77777777" w:rsidR="009B6691" w:rsidRPr="00E45CE0" w:rsidRDefault="009B6691" w:rsidP="00BF4C5E">
      <w:pPr>
        <w:pStyle w:val="Content2"/>
      </w:pPr>
    </w:p>
    <w:p w14:paraId="2AE8080F" w14:textId="66BC7CDC" w:rsidR="009B6691" w:rsidRPr="00E45CE0" w:rsidRDefault="009B6691" w:rsidP="00497EF3">
      <w:pPr>
        <w:pStyle w:val="Content2"/>
      </w:pPr>
      <w:r w:rsidRPr="00E45CE0">
        <w:t>The following are the spec</w:t>
      </w:r>
      <w:r w:rsidR="000A1E0A" w:rsidRPr="00E45CE0">
        <w:t>ific objectives of the research:</w:t>
      </w:r>
    </w:p>
    <w:p w14:paraId="5054F80A" w14:textId="77777777" w:rsidR="000A1E0A" w:rsidRPr="00E45CE0" w:rsidRDefault="000A1E0A">
      <w:pPr>
        <w:pStyle w:val="Content2"/>
      </w:pPr>
    </w:p>
    <w:p w14:paraId="2289F4C7" w14:textId="388C99C9" w:rsidR="009B6691" w:rsidRPr="00E45CE0" w:rsidRDefault="008F0CD3">
      <w:pPr>
        <w:pStyle w:val="Content2"/>
        <w:numPr>
          <w:ilvl w:val="0"/>
          <w:numId w:val="27"/>
        </w:numPr>
        <w:pPrChange w:id="1737" w:author="TinTin Kalaw" w:date="2014-08-16T12:12:00Z">
          <w:pPr>
            <w:pStyle w:val="Content2"/>
            <w:numPr>
              <w:numId w:val="2"/>
            </w:numPr>
            <w:ind w:left="1800" w:hanging="360"/>
          </w:pPr>
        </w:pPrChange>
      </w:pPr>
      <w:r w:rsidRPr="00E45CE0">
        <w:t xml:space="preserve">To review different </w:t>
      </w:r>
      <w:r w:rsidR="000A1E0A" w:rsidRPr="00E45CE0">
        <w:t>information extraction systems;</w:t>
      </w:r>
    </w:p>
    <w:p w14:paraId="613A1B88" w14:textId="018A366A" w:rsidR="009F6823" w:rsidRPr="00E45CE0" w:rsidRDefault="008F0CD3">
      <w:pPr>
        <w:pStyle w:val="Content2"/>
        <w:numPr>
          <w:ilvl w:val="0"/>
          <w:numId w:val="27"/>
        </w:numPr>
        <w:pPrChange w:id="1738" w:author="TinTin Kalaw" w:date="2014-08-16T12:12:00Z">
          <w:pPr>
            <w:pStyle w:val="Content2"/>
            <w:numPr>
              <w:numId w:val="2"/>
            </w:numPr>
            <w:ind w:left="1800" w:hanging="360"/>
          </w:pPr>
        </w:pPrChange>
      </w:pPr>
      <w:r w:rsidRPr="00E45CE0">
        <w:t xml:space="preserve">To identify the </w:t>
      </w:r>
      <w:r w:rsidR="009F6823" w:rsidRPr="00E45CE0">
        <w:t xml:space="preserve">different types of disaster-related tweets and the </w:t>
      </w:r>
      <w:r w:rsidRPr="00E45CE0">
        <w:t>relevant information needed in relief operations;</w:t>
      </w:r>
    </w:p>
    <w:p w14:paraId="5C60D8E6" w14:textId="70E027F7" w:rsidR="00F45262" w:rsidRPr="00E45CE0" w:rsidRDefault="00F45262">
      <w:pPr>
        <w:pStyle w:val="Content2"/>
        <w:numPr>
          <w:ilvl w:val="0"/>
          <w:numId w:val="27"/>
        </w:numPr>
        <w:pPrChange w:id="1739" w:author="TinTin Kalaw" w:date="2014-08-16T12:12:00Z">
          <w:pPr>
            <w:pStyle w:val="Content2"/>
            <w:numPr>
              <w:numId w:val="2"/>
            </w:numPr>
            <w:ind w:left="1800" w:hanging="360"/>
          </w:pPr>
        </w:pPrChange>
      </w:pPr>
      <w:r w:rsidRPr="00E45CE0">
        <w:t>To review different NLP techniques that are applicable in pre-processing Twitter data;</w:t>
      </w:r>
    </w:p>
    <w:p w14:paraId="249F7F92" w14:textId="7493E669" w:rsidR="008F0CD3" w:rsidRPr="00E45CE0" w:rsidRDefault="008F0CD3">
      <w:pPr>
        <w:pStyle w:val="Content2"/>
        <w:numPr>
          <w:ilvl w:val="0"/>
          <w:numId w:val="27"/>
        </w:numPr>
        <w:pPrChange w:id="1740" w:author="TinTin Kalaw" w:date="2014-08-16T12:12:00Z">
          <w:pPr>
            <w:pStyle w:val="Content2"/>
            <w:numPr>
              <w:numId w:val="2"/>
            </w:numPr>
            <w:ind w:left="1800" w:hanging="360"/>
          </w:pPr>
        </w:pPrChange>
      </w:pPr>
      <w:r w:rsidRPr="00E45CE0">
        <w:t xml:space="preserve">To </w:t>
      </w:r>
      <w:r w:rsidR="00F45262" w:rsidRPr="00E45CE0">
        <w:t>review</w:t>
      </w:r>
      <w:r w:rsidRPr="00E45CE0">
        <w:t xml:space="preserve"> different approaches </w:t>
      </w:r>
      <w:r w:rsidR="007B40A6" w:rsidRPr="00E45CE0">
        <w:t xml:space="preserve">used in implementing an </w:t>
      </w:r>
      <w:r w:rsidR="00F45262" w:rsidRPr="00E45CE0">
        <w:t xml:space="preserve">information </w:t>
      </w:r>
      <w:r w:rsidR="007B40A6" w:rsidRPr="00E45CE0">
        <w:t>extraction system;</w:t>
      </w:r>
    </w:p>
    <w:p w14:paraId="6918F2C4" w14:textId="77777777" w:rsidR="007B40A6" w:rsidRPr="00E45CE0" w:rsidRDefault="007B40A6">
      <w:pPr>
        <w:pStyle w:val="Content2"/>
        <w:numPr>
          <w:ilvl w:val="0"/>
          <w:numId w:val="27"/>
        </w:numPr>
        <w:pPrChange w:id="1741" w:author="TinTin Kalaw" w:date="2014-08-16T12:12:00Z">
          <w:pPr>
            <w:pStyle w:val="Content"/>
            <w:numPr>
              <w:numId w:val="2"/>
            </w:numPr>
            <w:ind w:left="1800" w:hanging="360"/>
          </w:pPr>
        </w:pPrChange>
      </w:pPr>
      <w:r w:rsidRPr="00E45CE0">
        <w:t>To evaluate existing tools and resources which could be incorporated in the information extraction components of the system;</w:t>
      </w:r>
    </w:p>
    <w:p w14:paraId="5C8E5CC9" w14:textId="0E8F19DB" w:rsidR="007B40A6" w:rsidRPr="00E45CE0" w:rsidRDefault="007B40A6">
      <w:pPr>
        <w:pStyle w:val="Content2"/>
        <w:numPr>
          <w:ilvl w:val="0"/>
          <w:numId w:val="27"/>
        </w:numPr>
        <w:pPrChange w:id="1742" w:author="TinTin Kalaw" w:date="2014-08-16T12:12:00Z">
          <w:pPr>
            <w:pStyle w:val="Content"/>
            <w:numPr>
              <w:numId w:val="2"/>
            </w:numPr>
            <w:ind w:left="1800" w:hanging="360"/>
          </w:pPr>
        </w:pPrChange>
      </w:pPr>
      <w:r w:rsidRPr="00E45CE0">
        <w:t>To determine the metrics for evaluating the information extraction system;</w:t>
      </w:r>
    </w:p>
    <w:p w14:paraId="21803B27" w14:textId="77777777" w:rsidR="00F61695" w:rsidRPr="00E45CE0" w:rsidRDefault="00F61695" w:rsidP="00BF4C5E">
      <w:pPr>
        <w:pStyle w:val="Content2"/>
      </w:pPr>
    </w:p>
    <w:p w14:paraId="4F6A1E3C" w14:textId="77777777" w:rsidR="00F61695" w:rsidRPr="00E45CE0" w:rsidRDefault="00F61695" w:rsidP="00F61695">
      <w:pPr>
        <w:pStyle w:val="Heading2"/>
      </w:pPr>
      <w:bookmarkStart w:id="1743" w:name="_Toc396200098"/>
      <w:r w:rsidRPr="00E45CE0">
        <w:t>Scope and Limitations of the Research</w:t>
      </w:r>
      <w:bookmarkEnd w:id="1743"/>
    </w:p>
    <w:p w14:paraId="32D03D82" w14:textId="77777777" w:rsidR="00D4791C" w:rsidRPr="00E45CE0" w:rsidRDefault="00D4791C" w:rsidP="00D4791C">
      <w:pPr>
        <w:pStyle w:val="Content1"/>
      </w:pPr>
    </w:p>
    <w:p w14:paraId="41133F93" w14:textId="2710B70E" w:rsidR="00D4791C" w:rsidRPr="00E45CE0" w:rsidRDefault="00D4791C">
      <w:pPr>
        <w:pStyle w:val="Content2"/>
        <w:pPrChange w:id="1744" w:author="Vilson Lu" w:date="2014-08-16T15:32:00Z">
          <w:pPr>
            <w:pStyle w:val="Content1"/>
          </w:pPr>
        </w:pPrChange>
      </w:pPr>
      <w:r w:rsidRPr="00E45CE0">
        <w:t>The research aims to design an information extraction system for the Filipino</w:t>
      </w:r>
      <w:del w:id="1745" w:author="Kyle Mc Hale Dela Cruz" w:date="2014-08-18T22:45:00Z">
        <w:r w:rsidRPr="00E45CE0" w:rsidDel="00546C15">
          <w:delText xml:space="preserve"> </w:delText>
        </w:r>
      </w:del>
      <w:ins w:id="1746" w:author="TinTin Kalaw" w:date="2014-08-16T13:06:00Z">
        <w:del w:id="1747" w:author="Kyle Mc Hale Dela Cruz" w:date="2014-08-18T22:45:00Z">
          <w:r w:rsidR="00957CD2" w:rsidDel="00546C15">
            <w:delText>and English</w:delText>
          </w:r>
        </w:del>
        <w:r w:rsidR="00957CD2">
          <w:t xml:space="preserve"> </w:t>
        </w:r>
      </w:ins>
      <w:r w:rsidRPr="00E45CE0">
        <w:t xml:space="preserve">language. It will cover the review of various information extraction systems in order to know the different approaches on implementing them. Different existing domain-independent, domain-dependent information extraction systems will be reviewed in order to understand the architectures, implementation and components of an information extraction system. It will also review information extraction for MRL in order to understand the techniques used to extract from MRL since the Filipino language is considered to be an MRL. </w:t>
      </w:r>
    </w:p>
    <w:p w14:paraId="1A7AB39C" w14:textId="77777777" w:rsidR="00D4791C" w:rsidRPr="00E45CE0" w:rsidRDefault="00D4791C">
      <w:pPr>
        <w:pStyle w:val="Content2"/>
        <w:pPrChange w:id="1748" w:author="Vilson Lu" w:date="2014-08-16T15:32:00Z">
          <w:pPr>
            <w:pStyle w:val="Content1"/>
          </w:pPr>
        </w:pPrChange>
      </w:pPr>
    </w:p>
    <w:p w14:paraId="595F721A" w14:textId="5A4AD925" w:rsidR="001F79FF" w:rsidRPr="00E45CE0" w:rsidRDefault="001F79FF">
      <w:pPr>
        <w:pStyle w:val="Content2"/>
        <w:pPrChange w:id="1749" w:author="Vilson Lu" w:date="2014-08-16T15:32:00Z">
          <w:pPr>
            <w:pStyle w:val="Content1"/>
          </w:pPr>
        </w:pPrChange>
      </w:pPr>
      <w:r w:rsidRPr="00E45CE0">
        <w:t>In order to for the system to extract relevant information, the r</w:t>
      </w:r>
      <w:r w:rsidR="00095B7A" w:rsidRPr="00E45CE0">
        <w:t>esearch must first determine which</w:t>
      </w:r>
      <w:r w:rsidRPr="00E45CE0">
        <w:t xml:space="preserve"> information are deemed relevant in times o</w:t>
      </w:r>
      <w:r w:rsidR="00D079B2" w:rsidRPr="00E45CE0">
        <w:t>f disaster, especially in relief operations.</w:t>
      </w:r>
      <w:r w:rsidR="00095B7A" w:rsidRPr="00E45CE0">
        <w:t xml:space="preserve"> Also, the research must also determine the different types of disaster-related Tweets as this will help in determining the relevant information from the given tweets.</w:t>
      </w:r>
      <w:r w:rsidR="009A1D38" w:rsidRPr="00E45CE0">
        <w:t xml:space="preserve"> To do that, different information extraction systems that work with disaster-related domains </w:t>
      </w:r>
      <w:r w:rsidR="009A1D38" w:rsidRPr="00E45CE0">
        <w:lastRenderedPageBreak/>
        <w:t>shall be reviewed and evaluated.</w:t>
      </w:r>
      <w:r w:rsidR="00A127AA" w:rsidRPr="00E45CE0">
        <w:t xml:space="preserve"> Also, other researches about the use of Twitter in disaster management shall be reviewed and evaluated to help the researchers in formulating the ontologies of the information extraction system to be developed.</w:t>
      </w:r>
    </w:p>
    <w:p w14:paraId="3DA93C77" w14:textId="77777777" w:rsidR="001F79FF" w:rsidRPr="00E45CE0" w:rsidRDefault="001F79FF">
      <w:pPr>
        <w:pStyle w:val="Content2"/>
        <w:pPrChange w:id="1750" w:author="Vilson Lu" w:date="2014-08-16T15:32:00Z">
          <w:pPr>
            <w:pStyle w:val="Content1"/>
          </w:pPr>
        </w:pPrChange>
      </w:pPr>
    </w:p>
    <w:p w14:paraId="0ECFF3E0" w14:textId="4E55BDB7" w:rsidR="00D4791C" w:rsidRPr="00E45CE0" w:rsidRDefault="00D4791C">
      <w:pPr>
        <w:pStyle w:val="Content2"/>
        <w:pPrChange w:id="1751" w:author="Vilson Lu" w:date="2014-08-16T15:32:00Z">
          <w:pPr>
            <w:pStyle w:val="Content1"/>
          </w:pPr>
        </w:pPrChange>
      </w:pPr>
      <w:r w:rsidRPr="00E45CE0">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45CE0">
        <w:rPr>
          <w:highlight w:val="white"/>
        </w:rPr>
        <w:t>Özsu</w:t>
      </w:r>
      <w:r w:rsidRPr="00E45CE0">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w:t>
      </w:r>
      <w:r w:rsidR="00D079B2" w:rsidRPr="00E45CE0">
        <w:t>Twitter</w:t>
      </w:r>
      <w:r w:rsidRPr="00E45CE0">
        <w:t xml:space="preserve"> are noisy. Most of the text has no structure, incorrectly spelled words, and invented terms. </w:t>
      </w:r>
    </w:p>
    <w:p w14:paraId="5ACB9344" w14:textId="77777777" w:rsidR="00D4791C" w:rsidRPr="00E45CE0" w:rsidRDefault="00D4791C">
      <w:pPr>
        <w:pStyle w:val="Content2"/>
        <w:pPrChange w:id="1752" w:author="Vilson Lu" w:date="2014-08-16T15:32:00Z">
          <w:pPr>
            <w:pStyle w:val="Content1"/>
          </w:pPr>
        </w:pPrChange>
      </w:pPr>
    </w:p>
    <w:p w14:paraId="4EDD8F10" w14:textId="5B738982" w:rsidR="00D4791C" w:rsidRPr="00E45CE0" w:rsidRDefault="00D4791C">
      <w:pPr>
        <w:pStyle w:val="Content2"/>
        <w:pPrChange w:id="1753" w:author="Vilson Lu" w:date="2014-08-16T15:32:00Z">
          <w:pPr>
            <w:pStyle w:val="Content1"/>
          </w:pPr>
        </w:pPrChange>
      </w:pPr>
      <w:r w:rsidRPr="00E45CE0">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w:t>
      </w:r>
      <w:r w:rsidR="00D079B2" w:rsidRPr="00E45CE0">
        <w:t xml:space="preserve"> category (Zhou &amp; Su, 2002). Core</w:t>
      </w:r>
      <w:r w:rsidRPr="00E45CE0">
        <w:t>ference analysis is the resolving of references for the pronouns (Grishman, 1997).</w:t>
      </w:r>
    </w:p>
    <w:p w14:paraId="24C64037" w14:textId="77777777" w:rsidR="00D4791C" w:rsidRPr="00E45CE0" w:rsidRDefault="00D4791C">
      <w:pPr>
        <w:pStyle w:val="Content2"/>
        <w:pPrChange w:id="1754" w:author="Vilson Lu" w:date="2014-08-16T15:32:00Z">
          <w:pPr>
            <w:pStyle w:val="Content1"/>
          </w:pPr>
        </w:pPrChange>
      </w:pPr>
    </w:p>
    <w:p w14:paraId="649A4AEE" w14:textId="50820EAF" w:rsidR="00D4791C" w:rsidRPr="00E45CE0" w:rsidRDefault="00D4791C">
      <w:pPr>
        <w:pStyle w:val="Content2"/>
        <w:pPrChange w:id="1755" w:author="Vilson Lu" w:date="2014-08-16T15:32:00Z">
          <w:pPr>
            <w:pStyle w:val="Content1"/>
          </w:pPr>
        </w:pPrChange>
      </w:pPr>
      <w:r w:rsidRPr="00E45CE0">
        <w:t xml:space="preserve">Existing tools that will be used in building the information extraction system will be reviewed and evaluated. </w:t>
      </w:r>
      <w:r w:rsidR="00A127AA" w:rsidRPr="00E45CE0">
        <w:t>Examples of NLP tools are</w:t>
      </w:r>
      <w:r w:rsidRPr="00E45CE0">
        <w:t xml:space="preserve"> OpenNLP and Lingpipe. OpenNLP is a</w:t>
      </w:r>
      <w:r w:rsidRPr="00E45CE0">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0E397B35" w14:textId="77777777" w:rsidR="00D4791C" w:rsidRPr="00E45CE0" w:rsidRDefault="00D4791C">
      <w:pPr>
        <w:pStyle w:val="Content2"/>
        <w:pPrChange w:id="1756" w:author="Vilson Lu" w:date="2014-08-16T15:32:00Z">
          <w:pPr>
            <w:pStyle w:val="Content1"/>
          </w:pPr>
        </w:pPrChange>
      </w:pPr>
    </w:p>
    <w:p w14:paraId="79D47452" w14:textId="73E69E68" w:rsidR="00D4791C" w:rsidRPr="00E45CE0" w:rsidRDefault="00D4791C">
      <w:pPr>
        <w:pStyle w:val="Content2"/>
        <w:pPrChange w:id="1757" w:author="Vilson Lu" w:date="2014-08-16T15:32:00Z">
          <w:pPr>
            <w:pStyle w:val="Content1"/>
          </w:pPr>
        </w:pPrChange>
      </w:pPr>
      <w:r w:rsidRPr="00E45CE0">
        <w:t xml:space="preserve">In order to evaluate the information extraction system, the research will determine the </w:t>
      </w:r>
      <w:r w:rsidR="00A127AA" w:rsidRPr="00E45CE0">
        <w:t xml:space="preserve">different </w:t>
      </w:r>
      <w:r w:rsidRPr="00E45CE0">
        <w:t>metrics</w:t>
      </w:r>
      <w:r w:rsidR="00A127AA" w:rsidRPr="00E45CE0">
        <w:t xml:space="preserve"> that can be used</w:t>
      </w:r>
      <w:r w:rsidRPr="00E45CE0">
        <w:t xml:space="preserve"> to measure the system’s performance.</w:t>
      </w:r>
    </w:p>
    <w:p w14:paraId="649D1FD3" w14:textId="77777777" w:rsidR="00D4791C" w:rsidRPr="00E45CE0" w:rsidRDefault="00D4791C" w:rsidP="00D4791C">
      <w:pPr>
        <w:pStyle w:val="Content1"/>
      </w:pPr>
    </w:p>
    <w:p w14:paraId="3516C02F" w14:textId="77777777" w:rsidR="00F61695" w:rsidRPr="00E45CE0" w:rsidRDefault="00F61695" w:rsidP="00F61695">
      <w:pPr>
        <w:pStyle w:val="Heading2"/>
      </w:pPr>
      <w:bookmarkStart w:id="1758" w:name="_Toc396200099"/>
      <w:r w:rsidRPr="00E45CE0">
        <w:t>Significance of the Research</w:t>
      </w:r>
      <w:bookmarkEnd w:id="1758"/>
    </w:p>
    <w:p w14:paraId="5D8CA0FD" w14:textId="77777777" w:rsidR="00BD4AA3" w:rsidRPr="00E45CE0" w:rsidRDefault="00BD4AA3" w:rsidP="00BD4AA3"/>
    <w:p w14:paraId="47B4A9D0" w14:textId="60F8B04F" w:rsidR="00BD4AA3" w:rsidRPr="00E45CE0" w:rsidRDefault="00BD4AA3">
      <w:pPr>
        <w:pStyle w:val="Content2"/>
        <w:pPrChange w:id="1759" w:author="Vilson Lu" w:date="2014-08-16T15:32:00Z">
          <w:pPr>
            <w:pStyle w:val="Content1"/>
          </w:pPr>
        </w:pPrChange>
      </w:pPr>
      <w:r w:rsidRPr="00E45CE0">
        <w:t xml:space="preserve">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And with Twitter being one of the most commonly used social media platforms in the country, a new level of information dissemination has been established. With an information extraction system that is </w:t>
      </w:r>
      <w:del w:id="1760" w:author="TinTin Kalaw" w:date="2014-08-16T13:08:00Z">
        <w:r w:rsidRPr="00E45CE0" w:rsidDel="009F684C">
          <w:delText xml:space="preserve">specifically </w:delText>
        </w:r>
      </w:del>
      <w:r w:rsidRPr="00E45CE0">
        <w:t>built for the Filipino</w:t>
      </w:r>
      <w:ins w:id="1761" w:author="TinTin Kalaw" w:date="2014-08-16T13:08:00Z">
        <w:del w:id="1762" w:author="Kyle Mc Hale Dela Cruz" w:date="2014-08-18T22:46:00Z">
          <w:r w:rsidR="009F684C" w:rsidDel="00546C15">
            <w:delText xml:space="preserve"> and English</w:delText>
          </w:r>
        </w:del>
      </w:ins>
      <w:r w:rsidRPr="00E45CE0">
        <w:t xml:space="preserve"> language and at the same time for supporting texts that are found in Twitter, respective stakeholders can explore more possibilities and opportunities with regards to effectively utilizing this information from the web with regards to using them for disaster management purposes.</w:t>
      </w:r>
    </w:p>
    <w:p w14:paraId="78E37E8E" w14:textId="77777777" w:rsidR="00BD4AA3" w:rsidRPr="00E45CE0" w:rsidRDefault="00BD4AA3">
      <w:pPr>
        <w:pStyle w:val="Content2"/>
        <w:pPrChange w:id="1763" w:author="Vilson Lu" w:date="2014-08-16T15:32:00Z">
          <w:pPr>
            <w:pStyle w:val="Content1"/>
          </w:pPr>
        </w:pPrChange>
      </w:pPr>
    </w:p>
    <w:p w14:paraId="4A7B004D" w14:textId="46B320A8" w:rsidR="00BD4AA3" w:rsidRPr="00E45CE0" w:rsidRDefault="00BD4AA3">
      <w:pPr>
        <w:pStyle w:val="Content2"/>
        <w:pPrChange w:id="1764" w:author="Vilson Lu" w:date="2014-08-16T15:32:00Z">
          <w:pPr>
            <w:pStyle w:val="Content1"/>
          </w:pPr>
        </w:pPrChange>
      </w:pPr>
      <w:r w:rsidRPr="00E45CE0">
        <w:t xml:space="preserve">In the disaster management standpoint, there are a number of advantages to having an information extraction system that is specifically made to work with Twitter texts that are written in </w:t>
      </w:r>
      <w:ins w:id="1765" w:author="TinTin Kalaw" w:date="2014-08-16T13:10:00Z">
        <w:del w:id="1766" w:author="Kyle Mc Hale Dela Cruz" w:date="2014-08-18T22:46:00Z">
          <w:r w:rsidR="009F684C" w:rsidDel="00546C15">
            <w:delText xml:space="preserve">both </w:delText>
          </w:r>
        </w:del>
      </w:ins>
      <w:r w:rsidRPr="00E45CE0">
        <w:t>the Filipino</w:t>
      </w:r>
      <w:del w:id="1767" w:author="Kyle Mc Hale Dela Cruz" w:date="2014-08-18T22:46:00Z">
        <w:r w:rsidRPr="00E45CE0" w:rsidDel="00546C15">
          <w:delText xml:space="preserve"> </w:delText>
        </w:r>
      </w:del>
      <w:ins w:id="1768" w:author="TinTin Kalaw" w:date="2014-08-16T13:10:00Z">
        <w:del w:id="1769" w:author="Kyle Mc Hale Dela Cruz" w:date="2014-08-18T22:46:00Z">
          <w:r w:rsidR="009F684C" w:rsidDel="00546C15">
            <w:delText>and English</w:delText>
          </w:r>
        </w:del>
        <w:r w:rsidR="009F684C">
          <w:t xml:space="preserve"> </w:t>
        </w:r>
      </w:ins>
      <w:r w:rsidRPr="00E45CE0">
        <w:t>language.</w:t>
      </w:r>
    </w:p>
    <w:p w14:paraId="6BC76768" w14:textId="77777777" w:rsidR="00BD4AA3" w:rsidRPr="00E45CE0" w:rsidRDefault="00BD4AA3">
      <w:pPr>
        <w:pStyle w:val="Content2"/>
        <w:pPrChange w:id="1770" w:author="Vilson Lu" w:date="2014-08-16T15:32:00Z">
          <w:pPr>
            <w:pStyle w:val="Content1"/>
          </w:pPr>
        </w:pPrChange>
      </w:pPr>
    </w:p>
    <w:p w14:paraId="5BD6EE06" w14:textId="4716472B" w:rsidR="00BD4AA3" w:rsidRPr="00E45CE0" w:rsidRDefault="00BD4AA3">
      <w:pPr>
        <w:pStyle w:val="Content2"/>
        <w:pPrChange w:id="1771" w:author="Vilson Lu" w:date="2014-08-16T15:32:00Z">
          <w:pPr>
            <w:pStyle w:val="Content1"/>
          </w:pPr>
        </w:pPrChange>
      </w:pPr>
      <w:r w:rsidRPr="00E45CE0">
        <w:t xml:space="preserve">First, respective stakeholders can collect disaster-related information in a way that is less strict because with an information extraction system </w:t>
      </w:r>
      <w:del w:id="1772" w:author="TinTin Kalaw" w:date="2014-08-16T13:10:00Z">
        <w:r w:rsidRPr="00E45CE0" w:rsidDel="009F684C">
          <w:delText xml:space="preserve">specifically </w:delText>
        </w:r>
      </w:del>
      <w:r w:rsidRPr="00E45CE0">
        <w:t xml:space="preserve">built for the </w:t>
      </w:r>
      <w:del w:id="1773" w:author="TinTin Kalaw" w:date="2014-08-16T13:10:00Z">
        <w:r w:rsidRPr="00E45CE0" w:rsidDel="009F684C">
          <w:delText xml:space="preserve">Filipino </w:delText>
        </w:r>
      </w:del>
      <w:ins w:id="1774" w:author="TinTin Kalaw" w:date="2014-08-16T13:10:00Z">
        <w:r w:rsidR="009F684C">
          <w:t>two</w:t>
        </w:r>
        <w:r w:rsidR="009F684C" w:rsidRPr="00E45CE0">
          <w:t xml:space="preserve"> </w:t>
        </w:r>
      </w:ins>
      <w:r w:rsidRPr="00E45CE0">
        <w:t>language</w:t>
      </w:r>
      <w:ins w:id="1775" w:author="TinTin Kalaw" w:date="2014-08-16T13:10:00Z">
        <w:r w:rsidR="009F684C">
          <w:t>s</w:t>
        </w:r>
      </w:ins>
      <w:r w:rsidRPr="00E45CE0">
        <w:t xml:space="preserve">, these </w:t>
      </w:r>
      <w:r w:rsidRPr="00E45CE0">
        <w:lastRenderedPageBreak/>
        <w:t xml:space="preserve">stakeholders can effortlessly accept and process information that are written in a much more natural and open way. With this, they can reach out to more people and to more places because they can have a system that can extract information from how Filipinos speak and communicate through the different social media platforms available, and to be specific, in Twitter. </w:t>
      </w:r>
    </w:p>
    <w:p w14:paraId="5F765616" w14:textId="77777777" w:rsidR="00BD4AA3" w:rsidRPr="00E45CE0" w:rsidRDefault="00BD4AA3">
      <w:pPr>
        <w:pStyle w:val="Content2"/>
        <w:pPrChange w:id="1776" w:author="Vilson Lu" w:date="2014-08-16T15:32:00Z">
          <w:pPr>
            <w:pStyle w:val="Content1"/>
          </w:pPr>
        </w:pPrChange>
      </w:pPr>
    </w:p>
    <w:p w14:paraId="59D17823" w14:textId="18BF99C5" w:rsidR="00BD4AA3" w:rsidRPr="00E45CE0" w:rsidRDefault="00BD4AA3">
      <w:pPr>
        <w:pStyle w:val="Content2"/>
        <w:pPrChange w:id="1777" w:author="Vilson Lu" w:date="2014-08-16T15:32:00Z">
          <w:pPr>
            <w:pStyle w:val="Content1"/>
          </w:pPr>
        </w:pPrChange>
      </w:pPr>
      <w:r w:rsidRPr="00E45CE0">
        <w:t xml:space="preserve">Second, with an information extraction system, respective stakeholders can easily make use of the information that are written in the format of the different variations </w:t>
      </w:r>
      <w:del w:id="1778" w:author="TinTin Kalaw" w:date="2014-08-16T13:11:00Z">
        <w:r w:rsidRPr="00E45CE0" w:rsidDel="009F684C">
          <w:delText xml:space="preserve">in </w:delText>
        </w:r>
      </w:del>
      <w:ins w:id="1779" w:author="TinTin Kalaw" w:date="2014-08-16T13:11:00Z">
        <w:r w:rsidR="009F684C">
          <w:t>of</w:t>
        </w:r>
        <w:r w:rsidR="009F684C" w:rsidRPr="00E45CE0">
          <w:t xml:space="preserve"> </w:t>
        </w:r>
      </w:ins>
      <w:r w:rsidRPr="00E45CE0">
        <w:t xml:space="preserve">the </w:t>
      </w:r>
      <w:del w:id="1780" w:author="TinTin Kalaw" w:date="2014-08-16T13:11:00Z">
        <w:r w:rsidRPr="00E45CE0" w:rsidDel="009F684C">
          <w:delText xml:space="preserve">Filipino </w:delText>
        </w:r>
      </w:del>
      <w:r w:rsidRPr="00E45CE0">
        <w:t>language</w:t>
      </w:r>
      <w:ins w:id="1781" w:author="TinTin Kalaw" w:date="2014-08-16T13:11:00Z">
        <w:r w:rsidR="009F684C">
          <w:t>s</w:t>
        </w:r>
      </w:ins>
      <w:r w:rsidRPr="00E45CE0">
        <w:t xml:space="preserve"> like the ‘TXTSPK’ and ‘Code Switching’. With a custom-built information extraction algorithm, the information extraction system will be able to increase the probability of accurately and precisely extracting relevant information</w:t>
      </w:r>
      <w:del w:id="1782" w:author="TinTin Kalaw" w:date="2014-08-16T13:11:00Z">
        <w:r w:rsidRPr="00E45CE0" w:rsidDel="009F684C">
          <w:delText xml:space="preserve"> from the normal Filipino language and at the same time, include support for the different variations like the ‘TXTSPK’ and ‘Code Switching’</w:delText>
        </w:r>
      </w:del>
      <w:r w:rsidRPr="00E45CE0">
        <w:t>.</w:t>
      </w:r>
    </w:p>
    <w:p w14:paraId="53FAB101" w14:textId="77777777" w:rsidR="00BD4AA3" w:rsidRPr="00E45CE0" w:rsidRDefault="00BD4AA3">
      <w:pPr>
        <w:pStyle w:val="Content2"/>
        <w:pPrChange w:id="1783" w:author="Vilson Lu" w:date="2014-08-16T15:32:00Z">
          <w:pPr>
            <w:pStyle w:val="Content1"/>
          </w:pPr>
        </w:pPrChange>
      </w:pPr>
    </w:p>
    <w:p w14:paraId="5365487B" w14:textId="77777777" w:rsidR="00BD4AA3" w:rsidRPr="00E45CE0" w:rsidRDefault="00BD4AA3">
      <w:pPr>
        <w:pStyle w:val="Content2"/>
        <w:pPrChange w:id="1784" w:author="Vilson Lu" w:date="2014-08-16T15:32:00Z">
          <w:pPr>
            <w:pStyle w:val="Content1"/>
          </w:pPr>
        </w:pPrChange>
      </w:pPr>
      <w:r w:rsidRPr="00E45CE0">
        <w:t>Third, the information that can be extracted from Twitter can be further utilized to help in disaster relief efforts. With a system that can further categorize tweets automatically can help in extracting more straightforward and meaningful information about the current state of disasters. Certain types of tweets can indicate a specific set of relevant information that can be extracted. Take, for instance, Disaster Information Tweets. Information that can be extracted from this kind of tweets can include, but not limited to, the type of disaster, location of disaster and etc. Or take, for instance, Casualty Report Tweets. Information like the number of casualties or the names of missing people can be extracted from this type of tweets.</w:t>
      </w:r>
    </w:p>
    <w:p w14:paraId="6F9A7DB5" w14:textId="77777777" w:rsidR="00BD4AA3" w:rsidRPr="00E45CE0" w:rsidRDefault="00BD4AA3">
      <w:pPr>
        <w:pStyle w:val="Content2"/>
        <w:pPrChange w:id="1785" w:author="Vilson Lu" w:date="2014-08-16T15:32:00Z">
          <w:pPr>
            <w:pStyle w:val="Content1"/>
          </w:pPr>
        </w:pPrChange>
      </w:pPr>
    </w:p>
    <w:p w14:paraId="14D57F98" w14:textId="77777777" w:rsidR="00BD4AA3" w:rsidRPr="00E45CE0" w:rsidRDefault="00BD4AA3">
      <w:pPr>
        <w:pStyle w:val="Content2"/>
        <w:pPrChange w:id="1786" w:author="Vilson Lu" w:date="2014-08-16T15:32:00Z">
          <w:pPr>
            <w:pStyle w:val="Content1"/>
          </w:pPr>
        </w:pPrChange>
      </w:pPr>
      <w:r w:rsidRPr="00E45CE0">
        <w:t>Lastly, with can information extraction system that can organize the extracted relevant information, respective stakeholders can now expedite the process of conducting relief operations since they can be presented with information that has already been processed to be easily read and understood by the normal people. With this information extraction system, the process of consolidating necessary relevant disaster-related information can be more intuitive and faster.</w:t>
      </w:r>
    </w:p>
    <w:p w14:paraId="0BEABF2C" w14:textId="77777777" w:rsidR="00BD4AA3" w:rsidRPr="00E45CE0" w:rsidRDefault="00BD4AA3" w:rsidP="00BD4AA3">
      <w:pPr>
        <w:pStyle w:val="Content1"/>
      </w:pPr>
    </w:p>
    <w:p w14:paraId="44D7A37D" w14:textId="77777777" w:rsidR="00F61695" w:rsidRPr="00E45CE0" w:rsidRDefault="00F61695" w:rsidP="00F61695">
      <w:pPr>
        <w:pStyle w:val="Heading2"/>
      </w:pPr>
      <w:bookmarkStart w:id="1787" w:name="_Toc396200100"/>
      <w:r w:rsidRPr="00E45CE0">
        <w:t>Research Methodology</w:t>
      </w:r>
      <w:bookmarkEnd w:id="1787"/>
    </w:p>
    <w:p w14:paraId="1FA7D924" w14:textId="77777777" w:rsidR="00F61695" w:rsidRPr="00E45CE0" w:rsidRDefault="00F61695" w:rsidP="00BF4C5E">
      <w:pPr>
        <w:pStyle w:val="Content1"/>
      </w:pPr>
    </w:p>
    <w:p w14:paraId="0541EEAF" w14:textId="77777777" w:rsidR="00F61695" w:rsidRPr="00E45CE0" w:rsidRDefault="00F61695">
      <w:pPr>
        <w:pStyle w:val="Content2"/>
        <w:pPrChange w:id="1788" w:author="Vilson Lu" w:date="2014-08-16T15:32:00Z">
          <w:pPr>
            <w:pStyle w:val="Content1"/>
          </w:pPr>
        </w:pPrChange>
      </w:pPr>
      <w:r w:rsidRPr="00E45CE0">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4D6E5051" w14:textId="77777777" w:rsidR="00F61695" w:rsidRPr="00E45CE0" w:rsidRDefault="00F61695">
      <w:pPr>
        <w:pStyle w:val="Content1"/>
        <w:pPrChange w:id="1789" w:author="TinTin Kalaw" w:date="2014-08-16T12:14:00Z">
          <w:pPr/>
        </w:pPrChange>
      </w:pPr>
    </w:p>
    <w:p w14:paraId="1C0C1BBA" w14:textId="07B3056C" w:rsidR="00F61695" w:rsidRPr="00E45CE0" w:rsidRDefault="00D7332C">
      <w:pPr>
        <w:pStyle w:val="Content2"/>
        <w:pPrChange w:id="1790" w:author="Vilson Lu" w:date="2014-08-16T15:32:00Z">
          <w:pPr>
            <w:pStyle w:val="Content1"/>
          </w:pPr>
        </w:pPrChange>
      </w:pPr>
      <w:r w:rsidRPr="00E45CE0">
        <w:fldChar w:fldCharType="begin"/>
      </w:r>
      <w:r w:rsidRPr="00E45CE0">
        <w:instrText xml:space="preserve"> REF _Ref395779620 \h </w:instrText>
      </w:r>
      <w:r w:rsidR="00BF4C5E">
        <w:instrText xml:space="preserve"> \* MERGEFORMAT </w:instrText>
      </w:r>
      <w:r w:rsidRPr="00E45CE0">
        <w:fldChar w:fldCharType="separate"/>
      </w:r>
      <w:ins w:id="1791" w:author="Vilson Lu" w:date="2014-08-16T16:50:00Z">
        <w:r w:rsidR="0068488C" w:rsidRPr="00E45CE0">
          <w:t xml:space="preserve">Figure </w:t>
        </w:r>
        <w:r w:rsidR="0068488C">
          <w:rPr>
            <w:noProof/>
          </w:rPr>
          <w:t>1</w:t>
        </w:r>
        <w:r w:rsidR="0068488C">
          <w:rPr>
            <w:noProof/>
          </w:rPr>
          <w:noBreakHyphen/>
          <w:t>1</w:t>
        </w:r>
      </w:ins>
      <w:del w:id="1792" w:author="Vilson Lu" w:date="2014-08-16T16:50:00Z">
        <w:r w:rsidRPr="00E45CE0" w:rsidDel="0068488C">
          <w:delText xml:space="preserve">Figure </w:delText>
        </w:r>
        <w:r w:rsidRPr="00E45CE0" w:rsidDel="0068488C">
          <w:rPr>
            <w:noProof/>
          </w:rPr>
          <w:delText>1</w:delText>
        </w:r>
        <w:r w:rsidRPr="00E45CE0" w:rsidDel="0068488C">
          <w:noBreakHyphen/>
        </w:r>
        <w:r w:rsidRPr="00E45CE0" w:rsidDel="0068488C">
          <w:rPr>
            <w:noProof/>
          </w:rPr>
          <w:delText>1</w:delText>
        </w:r>
      </w:del>
      <w:r w:rsidRPr="00E45CE0">
        <w:fldChar w:fldCharType="end"/>
      </w:r>
      <w:r w:rsidRPr="00E45CE0">
        <w:t xml:space="preserve"> </w:t>
      </w:r>
      <w:r w:rsidR="00F61695" w:rsidRPr="00E45CE0">
        <w:t>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1DE8002A" w14:textId="77777777" w:rsidR="00F61695" w:rsidRPr="00E45CE0" w:rsidRDefault="00F61695" w:rsidP="00F61695">
      <w:pPr>
        <w:ind w:left="720"/>
      </w:pPr>
    </w:p>
    <w:p w14:paraId="685B150F" w14:textId="77777777" w:rsidR="00F61695" w:rsidRPr="00E45CE0" w:rsidRDefault="00F61695" w:rsidP="00F61695">
      <w:pPr>
        <w:pStyle w:val="NoSpacing"/>
        <w:jc w:val="center"/>
        <w:rPr>
          <w:sz w:val="24"/>
          <w:szCs w:val="24"/>
        </w:rPr>
      </w:pPr>
    </w:p>
    <w:p w14:paraId="0943DD6F" w14:textId="5E572C39" w:rsidR="00F61695" w:rsidRPr="00E45CE0" w:rsidRDefault="00F61695" w:rsidP="00AB6FDF">
      <w:pPr>
        <w:pStyle w:val="Caption"/>
      </w:pPr>
      <w:bookmarkStart w:id="1793" w:name="_Ref396189570"/>
      <w:bookmarkStart w:id="1794" w:name="_Ref395779620"/>
      <w:bookmarkStart w:id="1795" w:name="_Toc395181735"/>
      <w:bookmarkStart w:id="1796" w:name="_Toc396200404"/>
      <w:r w:rsidRPr="00E45CE0">
        <w:lastRenderedPageBreak/>
        <w:t xml:space="preserve">Figure </w:t>
      </w:r>
      <w:ins w:id="1797" w:author="Vilson Lu" w:date="2014-08-19T06:38:00Z">
        <w:r w:rsidR="00587F40">
          <w:fldChar w:fldCharType="begin"/>
        </w:r>
        <w:r w:rsidR="00587F40">
          <w:instrText xml:space="preserve"> STYLEREF 1 \s </w:instrText>
        </w:r>
      </w:ins>
      <w:r w:rsidR="00587F40">
        <w:fldChar w:fldCharType="separate"/>
      </w:r>
      <w:r w:rsidR="00587F40">
        <w:rPr>
          <w:noProof/>
        </w:rPr>
        <w:t>1</w:t>
      </w:r>
      <w:ins w:id="1798"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1799" w:author="Vilson Lu" w:date="2014-08-19T06:38:00Z">
        <w:r w:rsidR="00587F40">
          <w:rPr>
            <w:noProof/>
          </w:rPr>
          <w:t>1</w:t>
        </w:r>
        <w:r w:rsidR="00587F40">
          <w:fldChar w:fldCharType="end"/>
        </w:r>
      </w:ins>
      <w:bookmarkEnd w:id="1793"/>
      <w:del w:id="1800" w:author="Vilson Lu" w:date="2014-08-16T16:41:00Z">
        <w:r w:rsidR="00750DB1" w:rsidDel="003F1C01">
          <w:fldChar w:fldCharType="begin"/>
        </w:r>
        <w:r w:rsidR="00750DB1" w:rsidDel="003F1C01">
          <w:delInstrText xml:space="preserve"> STYLEREF 1 \s </w:delInstrText>
        </w:r>
        <w:r w:rsidR="00750DB1" w:rsidDel="003F1C01">
          <w:fldChar w:fldCharType="separate"/>
        </w:r>
        <w:r w:rsidRPr="00E45CE0" w:rsidDel="003F1C01">
          <w:rPr>
            <w:noProof/>
          </w:rPr>
          <w:delText>1</w:delText>
        </w:r>
        <w:r w:rsidR="00750DB1" w:rsidDel="003F1C01">
          <w:rPr>
            <w:noProof/>
          </w:rPr>
          <w:fldChar w:fldCharType="end"/>
        </w:r>
        <w:r w:rsidRPr="00E45CE0" w:rsidDel="003F1C01">
          <w:noBreakHyphen/>
        </w:r>
        <w:r w:rsidR="00750DB1" w:rsidDel="003F1C01">
          <w:fldChar w:fldCharType="begin"/>
        </w:r>
        <w:r w:rsidR="00750DB1" w:rsidDel="003F1C01">
          <w:delInstrText xml:space="preserve"> SEQ Figure \* ARABIC \s 1 </w:delInstrText>
        </w:r>
        <w:r w:rsidR="00750DB1" w:rsidDel="003F1C01">
          <w:fldChar w:fldCharType="separate"/>
        </w:r>
        <w:r w:rsidRPr="00E45CE0" w:rsidDel="003F1C01">
          <w:rPr>
            <w:noProof/>
          </w:rPr>
          <w:delText>1</w:delText>
        </w:r>
        <w:r w:rsidR="00750DB1" w:rsidDel="003F1C01">
          <w:rPr>
            <w:noProof/>
          </w:rPr>
          <w:fldChar w:fldCharType="end"/>
        </w:r>
      </w:del>
      <w:bookmarkEnd w:id="1794"/>
      <w:r w:rsidRPr="00E45CE0">
        <w:t>. Research Methodology Phases</w:t>
      </w:r>
      <w:bookmarkEnd w:id="1795"/>
      <w:bookmarkEnd w:id="1796"/>
    </w:p>
    <w:p w14:paraId="0B929DE8" w14:textId="77777777" w:rsidR="00F61695" w:rsidRPr="00E45CE0" w:rsidRDefault="00F61695" w:rsidP="00AB6FDF">
      <w:pPr>
        <w:pStyle w:val="NoSpacing"/>
        <w:ind w:left="1080"/>
        <w:jc w:val="center"/>
        <w:rPr>
          <w:sz w:val="24"/>
          <w:szCs w:val="24"/>
        </w:rPr>
      </w:pPr>
      <w:r w:rsidRPr="00E45CE0">
        <w:rPr>
          <w:noProof/>
          <w:sz w:val="24"/>
          <w:szCs w:val="24"/>
          <w:lang w:val="en-PH" w:eastAsia="zh-CN"/>
        </w:rPr>
        <w:drawing>
          <wp:inline distT="0" distB="0" distL="0" distR="0" wp14:anchorId="759EEB21" wp14:editId="20D3DD99">
            <wp:extent cx="4532368" cy="2696662"/>
            <wp:effectExtent l="25400" t="25400" r="1460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3">
                      <a:extLst>
                        <a:ext uri="{28A0092B-C50C-407E-A947-70E740481C1C}">
                          <a14:useLocalDpi xmlns:a14="http://schemas.microsoft.com/office/drawing/2010/main" val="0"/>
                        </a:ext>
                      </a:extLst>
                    </a:blip>
                    <a:stretch>
                      <a:fillRect/>
                    </a:stretch>
                  </pic:blipFill>
                  <pic:spPr>
                    <a:xfrm>
                      <a:off x="0" y="0"/>
                      <a:ext cx="4541762" cy="2702251"/>
                    </a:xfrm>
                    <a:prstGeom prst="rect">
                      <a:avLst/>
                    </a:prstGeom>
                    <a:ln w="28575" cmpd="sng">
                      <a:solidFill>
                        <a:schemeClr val="tx1"/>
                      </a:solidFill>
                    </a:ln>
                  </pic:spPr>
                </pic:pic>
              </a:graphicData>
            </a:graphic>
          </wp:inline>
        </w:drawing>
      </w:r>
    </w:p>
    <w:p w14:paraId="12C071B3" w14:textId="77777777" w:rsidR="00F61695" w:rsidDel="009F684C" w:rsidRDefault="00F61695">
      <w:pPr>
        <w:pStyle w:val="NoSpacing"/>
        <w:rPr>
          <w:del w:id="1801" w:author="Kyle Mc Hale Dela Cruz" w:date="2014-08-15T16:43:00Z"/>
          <w:sz w:val="24"/>
          <w:szCs w:val="24"/>
        </w:rPr>
        <w:pPrChange w:id="1802" w:author="Kyle Mc Hale Dela Cruz" w:date="2014-08-15T16:43:00Z">
          <w:pPr>
            <w:pStyle w:val="NoSpacing"/>
            <w:jc w:val="center"/>
          </w:pPr>
        </w:pPrChange>
      </w:pPr>
    </w:p>
    <w:p w14:paraId="097ADA2F" w14:textId="77777777" w:rsidR="009F684C" w:rsidRDefault="009F684C" w:rsidP="00F61695">
      <w:pPr>
        <w:pStyle w:val="NoSpacing"/>
        <w:jc w:val="center"/>
        <w:rPr>
          <w:ins w:id="1803" w:author="TinTin Kalaw" w:date="2014-08-16T13:12:00Z"/>
          <w:sz w:val="24"/>
          <w:szCs w:val="24"/>
        </w:rPr>
      </w:pPr>
    </w:p>
    <w:p w14:paraId="4910F8B8" w14:textId="6B6BFF0F" w:rsidR="009F684C" w:rsidRPr="00E45CE0" w:rsidDel="003F1C01" w:rsidRDefault="009F684C" w:rsidP="00F61695">
      <w:pPr>
        <w:pStyle w:val="NoSpacing"/>
        <w:jc w:val="center"/>
        <w:rPr>
          <w:ins w:id="1804" w:author="TinTin Kalaw" w:date="2014-08-16T13:12:00Z"/>
          <w:del w:id="1805" w:author="Vilson Lu" w:date="2014-08-16T16:46:00Z"/>
          <w:sz w:val="24"/>
          <w:szCs w:val="24"/>
        </w:rPr>
      </w:pPr>
      <w:bookmarkStart w:id="1806" w:name="_Toc396184274"/>
      <w:bookmarkStart w:id="1807" w:name="_Toc396193940"/>
      <w:bookmarkStart w:id="1808" w:name="_Toc396200101"/>
      <w:bookmarkEnd w:id="1806"/>
      <w:bookmarkEnd w:id="1807"/>
      <w:bookmarkEnd w:id="1808"/>
    </w:p>
    <w:p w14:paraId="5186FD76" w14:textId="77777777" w:rsidR="0007279C" w:rsidRPr="00E45CE0" w:rsidDel="0065467F" w:rsidRDefault="0007279C" w:rsidP="00F61695">
      <w:pPr>
        <w:pStyle w:val="NoSpacing"/>
        <w:jc w:val="center"/>
        <w:rPr>
          <w:del w:id="1809" w:author="Kyle Mc Hale Dela Cruz" w:date="2014-08-15T16:43:00Z"/>
          <w:sz w:val="24"/>
          <w:szCs w:val="24"/>
        </w:rPr>
      </w:pPr>
      <w:bookmarkStart w:id="1810" w:name="_Toc396184275"/>
      <w:bookmarkStart w:id="1811" w:name="_Toc396193941"/>
      <w:bookmarkStart w:id="1812" w:name="_Toc396200102"/>
      <w:bookmarkEnd w:id="1810"/>
      <w:bookmarkEnd w:id="1811"/>
      <w:bookmarkEnd w:id="1812"/>
    </w:p>
    <w:p w14:paraId="42B677E3" w14:textId="77777777" w:rsidR="0007279C" w:rsidRPr="00E45CE0" w:rsidDel="0065467F" w:rsidRDefault="0007279C" w:rsidP="00F61695">
      <w:pPr>
        <w:pStyle w:val="NoSpacing"/>
        <w:jc w:val="center"/>
        <w:rPr>
          <w:del w:id="1813" w:author="Kyle Mc Hale Dela Cruz" w:date="2014-08-15T16:43:00Z"/>
          <w:sz w:val="24"/>
          <w:szCs w:val="24"/>
        </w:rPr>
      </w:pPr>
      <w:bookmarkStart w:id="1814" w:name="_Toc396184276"/>
      <w:bookmarkStart w:id="1815" w:name="_Toc396193942"/>
      <w:bookmarkStart w:id="1816" w:name="_Toc396200103"/>
      <w:bookmarkEnd w:id="1814"/>
      <w:bookmarkEnd w:id="1815"/>
      <w:bookmarkEnd w:id="1816"/>
    </w:p>
    <w:p w14:paraId="6D2223B7" w14:textId="2924E26E" w:rsidR="0007279C" w:rsidRPr="00E45CE0" w:rsidDel="003F1C01" w:rsidRDefault="0007279C">
      <w:pPr>
        <w:pStyle w:val="NoSpacing"/>
        <w:rPr>
          <w:del w:id="1817" w:author="Vilson Lu" w:date="2014-08-16T16:46:00Z"/>
          <w:sz w:val="24"/>
          <w:szCs w:val="24"/>
        </w:rPr>
        <w:pPrChange w:id="1818" w:author="Kyle Mc Hale Dela Cruz" w:date="2014-08-15T16:43:00Z">
          <w:pPr>
            <w:pStyle w:val="NoSpacing"/>
            <w:jc w:val="center"/>
          </w:pPr>
        </w:pPrChange>
      </w:pPr>
      <w:bookmarkStart w:id="1819" w:name="_Toc396184277"/>
      <w:bookmarkStart w:id="1820" w:name="_Toc396193943"/>
      <w:bookmarkStart w:id="1821" w:name="_Toc396200104"/>
      <w:bookmarkEnd w:id="1819"/>
      <w:bookmarkEnd w:id="1820"/>
      <w:bookmarkEnd w:id="1821"/>
    </w:p>
    <w:p w14:paraId="7BD69E24" w14:textId="77777777" w:rsidR="00F61695" w:rsidRPr="00E45CE0" w:rsidRDefault="00F61695" w:rsidP="00F61695">
      <w:pPr>
        <w:pStyle w:val="Heading3"/>
      </w:pPr>
      <w:bookmarkStart w:id="1822" w:name="_Toc395181682"/>
      <w:bookmarkStart w:id="1823" w:name="_Toc396200105"/>
      <w:r w:rsidRPr="00E45CE0">
        <w:t>Investigation and Research Analysis</w:t>
      </w:r>
      <w:bookmarkEnd w:id="1822"/>
      <w:bookmarkEnd w:id="1823"/>
    </w:p>
    <w:p w14:paraId="737DBB2B" w14:textId="77777777" w:rsidR="00F61695" w:rsidRPr="00E45CE0" w:rsidRDefault="00F61695">
      <w:pPr>
        <w:pStyle w:val="Content2"/>
        <w:pPrChange w:id="1824" w:author="TinTin Kalaw" w:date="2014-08-16T12:14:00Z">
          <w:pPr>
            <w:ind w:left="720" w:firstLine="720"/>
          </w:pPr>
        </w:pPrChange>
      </w:pPr>
    </w:p>
    <w:p w14:paraId="584261FC" w14:textId="241961CB" w:rsidR="00F61695" w:rsidRPr="00E45CE0" w:rsidRDefault="00F61695">
      <w:pPr>
        <w:pStyle w:val="Content2"/>
        <w:pPrChange w:id="1825" w:author="TinTin Kalaw" w:date="2014-08-16T12:14:00Z">
          <w:pPr>
            <w:ind w:left="720"/>
          </w:pPr>
        </w:pPrChange>
      </w:pPr>
      <w:r w:rsidRPr="00E45CE0">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770901A4" w14:textId="77777777" w:rsidR="00BD4AA3" w:rsidRPr="00E45CE0" w:rsidRDefault="00BD4AA3">
      <w:pPr>
        <w:pStyle w:val="Content2"/>
        <w:pPrChange w:id="1826" w:author="TinTin Kalaw" w:date="2014-08-16T12:14:00Z">
          <w:pPr>
            <w:ind w:left="720"/>
          </w:pPr>
        </w:pPrChange>
      </w:pPr>
    </w:p>
    <w:p w14:paraId="05B5F849" w14:textId="77777777" w:rsidR="00F61695" w:rsidRPr="00E45CE0" w:rsidRDefault="00F61695" w:rsidP="00F61695">
      <w:pPr>
        <w:pStyle w:val="Heading3"/>
      </w:pPr>
      <w:bookmarkStart w:id="1827" w:name="_Toc395181683"/>
      <w:bookmarkStart w:id="1828" w:name="_Toc396200106"/>
      <w:r w:rsidRPr="00E45CE0">
        <w:t>System Design</w:t>
      </w:r>
      <w:bookmarkEnd w:id="1827"/>
      <w:bookmarkEnd w:id="1828"/>
    </w:p>
    <w:p w14:paraId="3102C609" w14:textId="77777777" w:rsidR="00F61695" w:rsidRPr="00E45CE0" w:rsidRDefault="00F61695">
      <w:pPr>
        <w:pStyle w:val="Content2"/>
        <w:pPrChange w:id="1829" w:author="TinTin Kalaw" w:date="2014-08-16T12:15:00Z">
          <w:pPr/>
        </w:pPrChange>
      </w:pPr>
    </w:p>
    <w:p w14:paraId="527425FA" w14:textId="77777777" w:rsidR="00F61695" w:rsidRPr="00E45CE0" w:rsidRDefault="00F61695">
      <w:pPr>
        <w:pStyle w:val="Content2"/>
      </w:pPr>
      <w:r w:rsidRPr="00E45CE0">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4CE1D870" w14:textId="77777777" w:rsidR="00F61695" w:rsidRPr="00E45CE0" w:rsidRDefault="00F61695">
      <w:pPr>
        <w:pStyle w:val="Content2"/>
        <w:pPrChange w:id="1830" w:author="TinTin Kalaw" w:date="2014-08-16T12:15:00Z">
          <w:pPr>
            <w:ind w:left="720"/>
          </w:pPr>
        </w:pPrChange>
      </w:pPr>
    </w:p>
    <w:p w14:paraId="0F391AC1" w14:textId="77777777" w:rsidR="00F61695" w:rsidRPr="00E45CE0" w:rsidRDefault="00F61695" w:rsidP="00F61695">
      <w:pPr>
        <w:pStyle w:val="Heading3"/>
      </w:pPr>
      <w:bookmarkStart w:id="1831" w:name="_Toc395181684"/>
      <w:bookmarkStart w:id="1832" w:name="_Toc396200107"/>
      <w:r w:rsidRPr="00E45CE0">
        <w:t>Sprints</w:t>
      </w:r>
      <w:bookmarkEnd w:id="1831"/>
      <w:bookmarkEnd w:id="1832"/>
    </w:p>
    <w:p w14:paraId="1CC41E54" w14:textId="77777777" w:rsidR="00F61695" w:rsidRPr="00E45CE0" w:rsidRDefault="00F61695">
      <w:pPr>
        <w:pStyle w:val="Content2"/>
        <w:pPrChange w:id="1833" w:author="TinTin Kalaw" w:date="2014-08-16T12:15:00Z">
          <w:pPr/>
        </w:pPrChange>
      </w:pPr>
    </w:p>
    <w:p w14:paraId="0CA970DC" w14:textId="2FD73C8D" w:rsidR="00F61695" w:rsidRDefault="00F61695">
      <w:pPr>
        <w:pStyle w:val="Content2"/>
        <w:rPr>
          <w:ins w:id="1834" w:author="TinTin Kalaw" w:date="2014-08-19T08:17:00Z"/>
        </w:rPr>
      </w:pPr>
      <w:r w:rsidRPr="00E45CE0">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26FFCECB" w14:textId="77777777" w:rsidR="006F08F4" w:rsidRDefault="006F08F4">
      <w:pPr>
        <w:pStyle w:val="Content2"/>
        <w:rPr>
          <w:ins w:id="1835" w:author="TinTin Kalaw" w:date="2014-08-19T08:17:00Z"/>
        </w:rPr>
      </w:pPr>
    </w:p>
    <w:p w14:paraId="3EACFBF7" w14:textId="77777777" w:rsidR="006F08F4" w:rsidRPr="00E45CE0" w:rsidRDefault="006F08F4">
      <w:pPr>
        <w:pStyle w:val="Content2"/>
      </w:pPr>
    </w:p>
    <w:p w14:paraId="5B5B4FA2" w14:textId="77777777" w:rsidR="00F61695" w:rsidRPr="00E45CE0" w:rsidRDefault="00F61695">
      <w:pPr>
        <w:pStyle w:val="Content2"/>
        <w:pPrChange w:id="1836" w:author="TinTin Kalaw" w:date="2014-08-16T12:15:00Z">
          <w:pPr/>
        </w:pPrChange>
      </w:pPr>
    </w:p>
    <w:p w14:paraId="590ADE08" w14:textId="77777777" w:rsidR="00F61695" w:rsidRPr="00E45CE0" w:rsidRDefault="00F61695" w:rsidP="00F61695">
      <w:pPr>
        <w:pStyle w:val="Heading3"/>
      </w:pPr>
      <w:bookmarkStart w:id="1837" w:name="_Toc395181685"/>
      <w:bookmarkStart w:id="1838" w:name="_Toc396200108"/>
      <w:r w:rsidRPr="00E45CE0">
        <w:lastRenderedPageBreak/>
        <w:t>Sprint Planning Meetings</w:t>
      </w:r>
      <w:bookmarkEnd w:id="1837"/>
      <w:bookmarkEnd w:id="1838"/>
    </w:p>
    <w:p w14:paraId="10F4AD21" w14:textId="77777777" w:rsidR="00F61695" w:rsidRPr="00E45CE0" w:rsidRDefault="00F61695">
      <w:pPr>
        <w:pStyle w:val="Content2"/>
        <w:pPrChange w:id="1839" w:author="TinTin Kalaw" w:date="2014-08-16T12:15:00Z">
          <w:pPr/>
        </w:pPrChange>
      </w:pPr>
    </w:p>
    <w:p w14:paraId="15A284C3" w14:textId="19B4B390" w:rsidR="00F61695" w:rsidRPr="00E45CE0" w:rsidRDefault="00F61695">
      <w:pPr>
        <w:pStyle w:val="Content2"/>
      </w:pPr>
      <w:r w:rsidRPr="00E45CE0">
        <w:t xml:space="preserve">At the beginning of each sprint, a </w:t>
      </w:r>
      <w:r w:rsidR="0007279C" w:rsidRPr="00E45CE0">
        <w:t>sprint-planning</w:t>
      </w:r>
      <w:r w:rsidRPr="00E45CE0">
        <w:t xml:space="preserve"> meeting is conducted. Tasks that must be accomplished for the current sprint will be discussed here. Included in these meeting is the assignment and division of the tasks among the members of the team. Also, the </w:t>
      </w:r>
      <w:r w:rsidR="0007279C" w:rsidRPr="00E45CE0">
        <w:t>evaluation of the tasks in the previous sprint is</w:t>
      </w:r>
      <w:r w:rsidRPr="00E45CE0">
        <w:t xml:space="preserve"> done here. If there are any unmet tasks, these will be carried over to the next sprint.</w:t>
      </w:r>
    </w:p>
    <w:p w14:paraId="16CBE20B" w14:textId="77777777" w:rsidR="00F61695" w:rsidRPr="00E45CE0" w:rsidRDefault="00F61695">
      <w:pPr>
        <w:pStyle w:val="Content2"/>
        <w:pPrChange w:id="1840" w:author="TinTin Kalaw" w:date="2014-08-16T12:15:00Z">
          <w:pPr/>
        </w:pPrChange>
      </w:pPr>
    </w:p>
    <w:p w14:paraId="26AB7220" w14:textId="77777777" w:rsidR="00F61695" w:rsidRPr="00E45CE0" w:rsidRDefault="00F61695" w:rsidP="00F61695">
      <w:pPr>
        <w:pStyle w:val="Heading3"/>
      </w:pPr>
      <w:bookmarkStart w:id="1841" w:name="_Toc395181686"/>
      <w:bookmarkStart w:id="1842" w:name="_Toc396200109"/>
      <w:r w:rsidRPr="00E45CE0">
        <w:t>Scrum Meetings</w:t>
      </w:r>
      <w:bookmarkEnd w:id="1841"/>
      <w:bookmarkEnd w:id="1842"/>
    </w:p>
    <w:p w14:paraId="1A45FCF6" w14:textId="77777777" w:rsidR="00F61695" w:rsidRPr="00E45CE0" w:rsidRDefault="00F61695">
      <w:pPr>
        <w:pStyle w:val="Content2"/>
        <w:pPrChange w:id="1843" w:author="TinTin Kalaw" w:date="2014-08-16T12:15:00Z">
          <w:pPr/>
        </w:pPrChange>
      </w:pPr>
    </w:p>
    <w:p w14:paraId="0A0619D9" w14:textId="31220DB4" w:rsidR="00F61695" w:rsidRPr="00E45CE0" w:rsidRDefault="00F61695">
      <w:pPr>
        <w:pStyle w:val="Content2"/>
      </w:pPr>
      <w:r w:rsidRPr="00E45CE0">
        <w:t xml:space="preserve">Scrum meetings of 10-15 minutes in duration will be conducted daily. The purpose of this is to update each member what has or has not been accomplished yet in the assigned task. This ensures that there is daily progress and if there are </w:t>
      </w:r>
      <w:r w:rsidR="0007279C" w:rsidRPr="00E45CE0">
        <w:t>issues that hinder</w:t>
      </w:r>
      <w:r w:rsidRPr="00E45CE0">
        <w:t xml:space="preserve"> a member from accomplishing his assigned task.</w:t>
      </w:r>
    </w:p>
    <w:p w14:paraId="271A6151" w14:textId="77777777" w:rsidR="00F61695" w:rsidRPr="00E45CE0" w:rsidRDefault="00F61695">
      <w:pPr>
        <w:pStyle w:val="Content2"/>
        <w:pPrChange w:id="1844" w:author="TinTin Kalaw" w:date="2014-08-16T12:15:00Z">
          <w:pPr>
            <w:ind w:left="720"/>
          </w:pPr>
        </w:pPrChange>
      </w:pPr>
    </w:p>
    <w:p w14:paraId="3A141ED7" w14:textId="77777777" w:rsidR="00F61695" w:rsidRPr="00E45CE0" w:rsidRDefault="00F61695" w:rsidP="00F61695">
      <w:pPr>
        <w:pStyle w:val="Heading3"/>
      </w:pPr>
      <w:bookmarkStart w:id="1845" w:name="_Toc395181687"/>
      <w:bookmarkStart w:id="1846" w:name="_Toc396200110"/>
      <w:r w:rsidRPr="00E45CE0">
        <w:t>System Development</w:t>
      </w:r>
      <w:bookmarkEnd w:id="1845"/>
      <w:bookmarkEnd w:id="1846"/>
    </w:p>
    <w:p w14:paraId="30F003B6" w14:textId="77777777" w:rsidR="00F61695" w:rsidRPr="00E45CE0" w:rsidRDefault="00F61695">
      <w:pPr>
        <w:pStyle w:val="Content2"/>
        <w:pPrChange w:id="1847" w:author="TinTin Kalaw" w:date="2014-08-16T12:16:00Z">
          <w:pPr/>
        </w:pPrChange>
      </w:pPr>
    </w:p>
    <w:p w14:paraId="02CB1C49" w14:textId="06AF61A2" w:rsidR="00F61695" w:rsidDel="00BF4C5E" w:rsidRDefault="00F61695">
      <w:pPr>
        <w:pStyle w:val="Content2"/>
        <w:rPr>
          <w:del w:id="1848" w:author="TinTin Kalaw" w:date="2014-08-16T12:15:00Z"/>
        </w:rPr>
      </w:pPr>
      <w:r w:rsidRPr="00E45CE0">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45CE0">
        <w:t>.</w:t>
      </w:r>
    </w:p>
    <w:p w14:paraId="44C0711C" w14:textId="77777777" w:rsidR="00BF4C5E" w:rsidRDefault="00BF4C5E">
      <w:pPr>
        <w:pStyle w:val="Content2"/>
        <w:rPr>
          <w:ins w:id="1849" w:author="TinTin Kalaw" w:date="2014-08-16T12:16:00Z"/>
        </w:rPr>
        <w:pPrChange w:id="1850" w:author="TinTin Kalaw" w:date="2014-08-16T12:16:00Z">
          <w:pPr>
            <w:pStyle w:val="Heading3"/>
          </w:pPr>
        </w:pPrChange>
      </w:pPr>
    </w:p>
    <w:p w14:paraId="43D7B17A" w14:textId="77777777" w:rsidR="00BF4C5E" w:rsidRPr="00497EF3" w:rsidRDefault="00BF4C5E">
      <w:pPr>
        <w:pStyle w:val="Content2"/>
        <w:rPr>
          <w:ins w:id="1851" w:author="TinTin Kalaw" w:date="2014-08-16T12:16:00Z"/>
        </w:rPr>
      </w:pPr>
    </w:p>
    <w:p w14:paraId="4508D4B7" w14:textId="77777777" w:rsidR="00F61695" w:rsidDel="00BF4C5E" w:rsidRDefault="00F61695">
      <w:pPr>
        <w:pStyle w:val="Content2"/>
        <w:ind w:left="0"/>
        <w:rPr>
          <w:ins w:id="1852" w:author="Kyle Mc Hale Dela Cruz" w:date="2014-08-15T16:43:00Z"/>
          <w:del w:id="1853" w:author="TinTin Kalaw" w:date="2014-08-16T12:15:00Z"/>
        </w:rPr>
        <w:pPrChange w:id="1854" w:author="TinTin Kalaw" w:date="2014-08-16T12:15:00Z">
          <w:pPr>
            <w:ind w:firstLine="720"/>
          </w:pPr>
        </w:pPrChange>
      </w:pPr>
      <w:bookmarkStart w:id="1855" w:name="_Toc395957292"/>
      <w:bookmarkStart w:id="1856" w:name="_Toc395961153"/>
      <w:bookmarkStart w:id="1857" w:name="_Toc395961234"/>
      <w:bookmarkStart w:id="1858" w:name="_Toc395961411"/>
      <w:bookmarkStart w:id="1859" w:name="_Toc395961894"/>
      <w:bookmarkStart w:id="1860" w:name="_Toc396184284"/>
      <w:bookmarkStart w:id="1861" w:name="_Toc396193950"/>
      <w:bookmarkStart w:id="1862" w:name="_Toc396200111"/>
      <w:bookmarkEnd w:id="1855"/>
      <w:bookmarkEnd w:id="1856"/>
      <w:bookmarkEnd w:id="1857"/>
      <w:bookmarkEnd w:id="1858"/>
      <w:bookmarkEnd w:id="1859"/>
      <w:bookmarkEnd w:id="1860"/>
      <w:bookmarkEnd w:id="1861"/>
      <w:bookmarkEnd w:id="1862"/>
    </w:p>
    <w:p w14:paraId="7AE90960" w14:textId="30294E1F" w:rsidR="0065467F" w:rsidDel="00BF4C5E" w:rsidRDefault="0065467F">
      <w:pPr>
        <w:rPr>
          <w:ins w:id="1863" w:author="Kyle Mc Hale Dela Cruz" w:date="2014-08-15T16:43:00Z"/>
          <w:del w:id="1864" w:author="TinTin Kalaw" w:date="2014-08-16T12:15:00Z"/>
        </w:rPr>
        <w:pPrChange w:id="1865" w:author="TinTin Kalaw" w:date="2014-08-16T12:15:00Z">
          <w:pPr>
            <w:ind w:firstLine="720"/>
          </w:pPr>
        </w:pPrChange>
      </w:pPr>
      <w:bookmarkStart w:id="1866" w:name="_Toc395957293"/>
      <w:bookmarkStart w:id="1867" w:name="_Toc395961154"/>
      <w:bookmarkStart w:id="1868" w:name="_Toc395961235"/>
      <w:bookmarkStart w:id="1869" w:name="_Toc395961412"/>
      <w:bookmarkStart w:id="1870" w:name="_Toc395961895"/>
      <w:bookmarkStart w:id="1871" w:name="_Toc396184285"/>
      <w:bookmarkStart w:id="1872" w:name="_Toc396193951"/>
      <w:bookmarkStart w:id="1873" w:name="_Toc396200112"/>
      <w:bookmarkEnd w:id="1866"/>
      <w:bookmarkEnd w:id="1867"/>
      <w:bookmarkEnd w:id="1868"/>
      <w:bookmarkEnd w:id="1869"/>
      <w:bookmarkEnd w:id="1870"/>
      <w:bookmarkEnd w:id="1871"/>
      <w:bookmarkEnd w:id="1872"/>
      <w:bookmarkEnd w:id="1873"/>
    </w:p>
    <w:p w14:paraId="59199D10" w14:textId="3BA6BD0D" w:rsidR="0065467F" w:rsidRPr="00E45CE0" w:rsidDel="00BF4C5E" w:rsidRDefault="0065467F">
      <w:pPr>
        <w:rPr>
          <w:del w:id="1874" w:author="TinTin Kalaw" w:date="2014-08-16T12:15:00Z"/>
        </w:rPr>
        <w:pPrChange w:id="1875" w:author="TinTin Kalaw" w:date="2014-08-16T12:15:00Z">
          <w:pPr>
            <w:ind w:firstLine="720"/>
          </w:pPr>
        </w:pPrChange>
      </w:pPr>
      <w:bookmarkStart w:id="1876" w:name="_Toc395957294"/>
      <w:bookmarkStart w:id="1877" w:name="_Toc395961155"/>
      <w:bookmarkStart w:id="1878" w:name="_Toc395961236"/>
      <w:bookmarkStart w:id="1879" w:name="_Toc395961413"/>
      <w:bookmarkStart w:id="1880" w:name="_Toc395961896"/>
      <w:bookmarkStart w:id="1881" w:name="_Toc396184286"/>
      <w:bookmarkStart w:id="1882" w:name="_Toc396193952"/>
      <w:bookmarkStart w:id="1883" w:name="_Toc396200113"/>
      <w:bookmarkEnd w:id="1876"/>
      <w:bookmarkEnd w:id="1877"/>
      <w:bookmarkEnd w:id="1878"/>
      <w:bookmarkEnd w:id="1879"/>
      <w:bookmarkEnd w:id="1880"/>
      <w:bookmarkEnd w:id="1881"/>
      <w:bookmarkEnd w:id="1882"/>
      <w:bookmarkEnd w:id="1883"/>
    </w:p>
    <w:p w14:paraId="7ED55329" w14:textId="77777777" w:rsidR="00F61695" w:rsidRPr="00E45CE0" w:rsidRDefault="00F61695" w:rsidP="00F61695">
      <w:pPr>
        <w:pStyle w:val="Heading3"/>
      </w:pPr>
      <w:bookmarkStart w:id="1884" w:name="_Toc395181688"/>
      <w:bookmarkStart w:id="1885" w:name="_Toc396200114"/>
      <w:r w:rsidRPr="00E45CE0">
        <w:t>System Integration and Testing</w:t>
      </w:r>
      <w:bookmarkEnd w:id="1884"/>
      <w:bookmarkEnd w:id="1885"/>
    </w:p>
    <w:p w14:paraId="58E44534" w14:textId="77777777" w:rsidR="00F61695" w:rsidRPr="00497EF3" w:rsidRDefault="00F61695">
      <w:pPr>
        <w:pStyle w:val="Content2"/>
        <w:pPrChange w:id="1886" w:author="TinTin Kalaw" w:date="2014-08-16T12:16:00Z">
          <w:pPr/>
        </w:pPrChange>
      </w:pPr>
    </w:p>
    <w:p w14:paraId="483FB8BA" w14:textId="77777777" w:rsidR="00F61695" w:rsidRPr="00BF4C5E" w:rsidRDefault="00F61695">
      <w:pPr>
        <w:pStyle w:val="Content2"/>
      </w:pPr>
      <w:r w:rsidRPr="00BF4C5E">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4F9E936F" w14:textId="77777777" w:rsidR="00F61695" w:rsidRPr="0086093C" w:rsidRDefault="00F61695">
      <w:pPr>
        <w:pStyle w:val="Content2"/>
        <w:pPrChange w:id="1887" w:author="TinTin Kalaw" w:date="2014-08-16T12:16:00Z">
          <w:pPr>
            <w:ind w:left="720"/>
          </w:pPr>
        </w:pPrChange>
      </w:pPr>
    </w:p>
    <w:p w14:paraId="118AD754" w14:textId="77777777" w:rsidR="00F61695" w:rsidRPr="00E45CE0" w:rsidRDefault="00F61695" w:rsidP="00F61695">
      <w:pPr>
        <w:pStyle w:val="Heading3"/>
      </w:pPr>
      <w:bookmarkStart w:id="1888" w:name="_Toc395181689"/>
      <w:bookmarkStart w:id="1889" w:name="_Toc396200115"/>
      <w:r w:rsidRPr="00E45CE0">
        <w:t>System Evaluation</w:t>
      </w:r>
      <w:bookmarkEnd w:id="1888"/>
      <w:bookmarkEnd w:id="1889"/>
    </w:p>
    <w:p w14:paraId="1673685E" w14:textId="77777777" w:rsidR="00F61695" w:rsidRPr="00E45CE0" w:rsidRDefault="00F61695">
      <w:pPr>
        <w:pStyle w:val="Content2"/>
        <w:pPrChange w:id="1890" w:author="TinTin Kalaw" w:date="2014-08-16T12:16:00Z">
          <w:pPr/>
        </w:pPrChange>
      </w:pPr>
    </w:p>
    <w:p w14:paraId="64779020" w14:textId="77777777" w:rsidR="00F61695" w:rsidRPr="00E45CE0" w:rsidRDefault="00F61695">
      <w:pPr>
        <w:pStyle w:val="Content2"/>
      </w:pPr>
      <w:r w:rsidRPr="00E45CE0">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59E0FB62" w14:textId="77777777" w:rsidR="00F61695" w:rsidRPr="00E45CE0" w:rsidRDefault="00F61695">
      <w:pPr>
        <w:pStyle w:val="Content2"/>
        <w:pPrChange w:id="1891" w:author="TinTin Kalaw" w:date="2014-08-16T12:16:00Z">
          <w:pPr/>
        </w:pPrChange>
      </w:pPr>
    </w:p>
    <w:p w14:paraId="2718BDB0" w14:textId="77777777" w:rsidR="00F61695" w:rsidRPr="00E45CE0" w:rsidRDefault="00F61695" w:rsidP="00F61695">
      <w:pPr>
        <w:pStyle w:val="Heading3"/>
      </w:pPr>
      <w:bookmarkStart w:id="1892" w:name="_Toc395181690"/>
      <w:bookmarkStart w:id="1893" w:name="_Toc396200116"/>
      <w:r w:rsidRPr="00E45CE0">
        <w:t>Documentation</w:t>
      </w:r>
      <w:bookmarkEnd w:id="1892"/>
      <w:bookmarkEnd w:id="1893"/>
    </w:p>
    <w:p w14:paraId="7B31CFAB" w14:textId="77777777" w:rsidR="00F61695" w:rsidRPr="00E45CE0" w:rsidRDefault="00F61695">
      <w:pPr>
        <w:pStyle w:val="Content2"/>
        <w:pPrChange w:id="1894" w:author="TinTin Kalaw" w:date="2014-08-16T12:16:00Z">
          <w:pPr/>
        </w:pPrChange>
      </w:pPr>
    </w:p>
    <w:p w14:paraId="40F8BEF1" w14:textId="77777777" w:rsidR="00F61695" w:rsidRPr="00E45CE0" w:rsidRDefault="00F61695">
      <w:pPr>
        <w:pStyle w:val="Content2"/>
      </w:pPr>
      <w:r w:rsidRPr="00E45CE0">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1C20C14" w14:textId="77777777" w:rsidR="00F61695" w:rsidRPr="00E45CE0" w:rsidRDefault="00F61695">
      <w:pPr>
        <w:pStyle w:val="Content2"/>
        <w:pPrChange w:id="1895" w:author="TinTin Kalaw" w:date="2014-08-16T12:16:00Z">
          <w:pPr>
            <w:ind w:left="720"/>
          </w:pPr>
        </w:pPrChange>
      </w:pPr>
    </w:p>
    <w:p w14:paraId="2C561DA7" w14:textId="77777777" w:rsidR="00F61695" w:rsidRPr="00E45CE0" w:rsidRDefault="00F61695">
      <w:pPr>
        <w:pStyle w:val="Content2"/>
        <w:sectPr w:rsidR="00F61695" w:rsidRPr="00E45CE0" w:rsidSect="00D7332C">
          <w:footerReference w:type="default" r:id="rId14"/>
          <w:pgSz w:w="12240" w:h="15840"/>
          <w:pgMar w:top="1440" w:right="1440" w:bottom="1440" w:left="1440" w:header="720" w:footer="720" w:gutter="0"/>
          <w:pgNumType w:start="1" w:chapStyle="1"/>
          <w:cols w:space="720"/>
          <w:docGrid w:linePitch="360"/>
        </w:sectPr>
        <w:pPrChange w:id="1896" w:author="TinTin Kalaw" w:date="2014-08-16T12:16:00Z">
          <w:pPr>
            <w:ind w:left="720"/>
          </w:pPr>
        </w:pPrChange>
      </w:pPr>
    </w:p>
    <w:p w14:paraId="7EBC66F5" w14:textId="77777777" w:rsidR="00F61695" w:rsidRPr="00E45CE0" w:rsidRDefault="00F61695" w:rsidP="00F61695">
      <w:pPr>
        <w:pStyle w:val="Heading3"/>
      </w:pPr>
      <w:bookmarkStart w:id="1897" w:name="_Toc395181691"/>
      <w:bookmarkStart w:id="1898" w:name="_Toc396200117"/>
      <w:r w:rsidRPr="00E45CE0">
        <w:lastRenderedPageBreak/>
        <w:t>Calendar of Activities</w:t>
      </w:r>
      <w:bookmarkEnd w:id="1897"/>
      <w:bookmarkEnd w:id="1898"/>
    </w:p>
    <w:p w14:paraId="1CC6B64C" w14:textId="77777777" w:rsidR="00F61695" w:rsidRPr="00E45CE0" w:rsidRDefault="00F61695">
      <w:pPr>
        <w:pStyle w:val="Content2"/>
        <w:pPrChange w:id="1899" w:author="TinTin Kalaw" w:date="2014-08-16T12:16:00Z">
          <w:pPr/>
        </w:pPrChange>
      </w:pPr>
    </w:p>
    <w:p w14:paraId="0E4C4DAA" w14:textId="1E3B5053" w:rsidR="00F61695" w:rsidRPr="00E45CE0" w:rsidRDefault="00F61695">
      <w:pPr>
        <w:pStyle w:val="Content2"/>
      </w:pPr>
      <w:del w:id="1900" w:author="TinTin Kalaw" w:date="2014-08-16T13:07:00Z">
        <w:r w:rsidRPr="00E45CE0" w:rsidDel="009F684C">
          <w:delText xml:space="preserve">Table 1-1 </w:delText>
        </w:r>
      </w:del>
      <w:ins w:id="1901" w:author="TinTin Kalaw" w:date="2014-08-16T13:08:00Z">
        <w:r w:rsidR="009F684C">
          <w:fldChar w:fldCharType="begin"/>
        </w:r>
        <w:r w:rsidR="009F684C">
          <w:instrText xml:space="preserve"> REF _Ref395957811 \h </w:instrText>
        </w:r>
      </w:ins>
      <w:r w:rsidR="009F684C">
        <w:fldChar w:fldCharType="separate"/>
      </w:r>
      <w:ins w:id="1902" w:author="Vilson Lu" w:date="2014-08-16T16:50:00Z">
        <w:r w:rsidR="0068488C" w:rsidRPr="00E45CE0">
          <w:t xml:space="preserve">Table </w:t>
        </w:r>
        <w:r w:rsidR="0068488C">
          <w:rPr>
            <w:noProof/>
          </w:rPr>
          <w:t>1</w:t>
        </w:r>
        <w:r w:rsidR="0068488C">
          <w:noBreakHyphen/>
        </w:r>
        <w:r w:rsidR="0068488C">
          <w:rPr>
            <w:noProof/>
          </w:rPr>
          <w:t>1</w:t>
        </w:r>
      </w:ins>
      <w:ins w:id="1903" w:author="TinTin Kalaw" w:date="2014-08-16T13:08:00Z">
        <w:del w:id="1904" w:author="Vilson Lu" w:date="2014-08-16T16:50:00Z">
          <w:r w:rsidR="009F684C" w:rsidRPr="00E45CE0" w:rsidDel="0068488C">
            <w:delText xml:space="preserve">Table </w:delText>
          </w:r>
          <w:r w:rsidR="009F684C" w:rsidRPr="00E45CE0" w:rsidDel="0068488C">
            <w:rPr>
              <w:noProof/>
            </w:rPr>
            <w:delText>1</w:delText>
          </w:r>
          <w:r w:rsidR="009F684C" w:rsidRPr="00E45CE0" w:rsidDel="0068488C">
            <w:noBreakHyphen/>
          </w:r>
          <w:r w:rsidR="009F684C" w:rsidRPr="00E45CE0" w:rsidDel="0068488C">
            <w:rPr>
              <w:noProof/>
            </w:rPr>
            <w:delText>1</w:delText>
          </w:r>
        </w:del>
        <w:r w:rsidR="009F684C">
          <w:fldChar w:fldCharType="end"/>
        </w:r>
        <w:r w:rsidR="009F684C">
          <w:t xml:space="preserve"> </w:t>
        </w:r>
      </w:ins>
      <w:r w:rsidRPr="00E45CE0">
        <w:t>shows a Gantt chart of the activities for the thesis period. Each bullet represents one week worth of activities</w:t>
      </w:r>
    </w:p>
    <w:p w14:paraId="204C343F" w14:textId="77777777" w:rsidR="00F61695" w:rsidRPr="00E45CE0" w:rsidRDefault="00F61695">
      <w:pPr>
        <w:pStyle w:val="Content2"/>
        <w:pPrChange w:id="1905" w:author="TinTin Kalaw" w:date="2014-08-16T12:16:00Z">
          <w:pPr>
            <w:ind w:left="720"/>
          </w:pPr>
        </w:pPrChange>
      </w:pPr>
    </w:p>
    <w:p w14:paraId="267D2549" w14:textId="71BC4262" w:rsidR="00F61695" w:rsidRPr="00E45CE0" w:rsidRDefault="00F61695" w:rsidP="00AB6FDF">
      <w:pPr>
        <w:pStyle w:val="Caption"/>
        <w:ind w:left="0"/>
      </w:pPr>
      <w:bookmarkStart w:id="1906" w:name="_Ref395957811"/>
      <w:bookmarkStart w:id="1907" w:name="_Toc395094917"/>
      <w:bookmarkStart w:id="1908" w:name="_Toc396200386"/>
      <w:r w:rsidRPr="00E45CE0">
        <w:t xml:space="preserve">Table </w:t>
      </w:r>
      <w:ins w:id="1909" w:author="TinTin Kalaw" w:date="2014-08-16T13:59:00Z">
        <w:r w:rsidR="006E6440">
          <w:fldChar w:fldCharType="begin"/>
        </w:r>
        <w:r w:rsidR="006E6440">
          <w:instrText xml:space="preserve"> STYLEREF 1 \s </w:instrText>
        </w:r>
      </w:ins>
      <w:r w:rsidR="006E6440">
        <w:fldChar w:fldCharType="separate"/>
      </w:r>
      <w:r w:rsidR="0068488C">
        <w:rPr>
          <w:noProof/>
        </w:rPr>
        <w:t>1</w:t>
      </w:r>
      <w:ins w:id="1910"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1911" w:author="Vilson Lu" w:date="2014-08-16T16:50:00Z">
        <w:r w:rsidR="0068488C">
          <w:rPr>
            <w:noProof/>
          </w:rPr>
          <w:t>1</w:t>
        </w:r>
      </w:ins>
      <w:ins w:id="1912" w:author="TinTin Kalaw" w:date="2014-08-16T13:59:00Z">
        <w:r w:rsidR="006E6440">
          <w:fldChar w:fldCharType="end"/>
        </w:r>
      </w:ins>
      <w:del w:id="1913"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1</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1</w:delText>
        </w:r>
        <w:r w:rsidR="00406CC7" w:rsidDel="00BD695A">
          <w:rPr>
            <w:noProof/>
          </w:rPr>
          <w:fldChar w:fldCharType="end"/>
        </w:r>
      </w:del>
      <w:bookmarkEnd w:id="1906"/>
      <w:r w:rsidRPr="00E45CE0">
        <w:t>. Timetable of Activities (April 2014 - April 2015)</w:t>
      </w:r>
      <w:bookmarkEnd w:id="1907"/>
      <w:bookmarkEnd w:id="1908"/>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603"/>
        <w:gridCol w:w="889"/>
        <w:gridCol w:w="889"/>
        <w:gridCol w:w="889"/>
        <w:gridCol w:w="889"/>
        <w:gridCol w:w="892"/>
        <w:gridCol w:w="892"/>
        <w:gridCol w:w="894"/>
        <w:gridCol w:w="892"/>
        <w:gridCol w:w="894"/>
        <w:gridCol w:w="892"/>
        <w:gridCol w:w="894"/>
        <w:gridCol w:w="892"/>
        <w:gridCol w:w="889"/>
      </w:tblGrid>
      <w:tr w:rsidR="00F61695" w:rsidRPr="00E45CE0" w14:paraId="2FAB7C46" w14:textId="77777777" w:rsidTr="00D7332C">
        <w:tc>
          <w:tcPr>
            <w:tcW w:w="608" w:type="pct"/>
            <w:vAlign w:val="center"/>
          </w:tcPr>
          <w:p w14:paraId="2A0C378A" w14:textId="77777777" w:rsidR="00F61695" w:rsidRPr="00E45CE0" w:rsidRDefault="00F61695" w:rsidP="00D7332C">
            <w:pPr>
              <w:jc w:val="center"/>
              <w:rPr>
                <w:sz w:val="20"/>
                <w:szCs w:val="20"/>
              </w:rPr>
            </w:pPr>
            <w:r w:rsidRPr="00E45CE0">
              <w:rPr>
                <w:b/>
                <w:bCs/>
                <w:sz w:val="20"/>
                <w:szCs w:val="20"/>
              </w:rPr>
              <w:t>Activities</w:t>
            </w:r>
          </w:p>
        </w:tc>
        <w:tc>
          <w:tcPr>
            <w:tcW w:w="337" w:type="pct"/>
            <w:vAlign w:val="center"/>
          </w:tcPr>
          <w:p w14:paraId="31BB70B1" w14:textId="77777777" w:rsidR="00F61695" w:rsidRPr="00E45CE0" w:rsidRDefault="00F61695" w:rsidP="00D7332C">
            <w:pPr>
              <w:jc w:val="center"/>
              <w:rPr>
                <w:b/>
                <w:bCs/>
                <w:sz w:val="20"/>
                <w:szCs w:val="20"/>
              </w:rPr>
            </w:pPr>
            <w:r w:rsidRPr="00E45CE0">
              <w:rPr>
                <w:b/>
                <w:bCs/>
                <w:sz w:val="20"/>
                <w:szCs w:val="20"/>
              </w:rPr>
              <w:t>Apr</w:t>
            </w:r>
          </w:p>
          <w:p w14:paraId="7EDEFBAE" w14:textId="77777777" w:rsidR="00F61695" w:rsidRPr="00E45CE0" w:rsidRDefault="00F61695" w:rsidP="00D7332C">
            <w:pPr>
              <w:jc w:val="center"/>
              <w:rPr>
                <w:sz w:val="20"/>
                <w:szCs w:val="20"/>
              </w:rPr>
            </w:pPr>
            <w:r w:rsidRPr="00E45CE0">
              <w:rPr>
                <w:b/>
                <w:bCs/>
                <w:sz w:val="20"/>
                <w:szCs w:val="20"/>
              </w:rPr>
              <w:t>(2014)</w:t>
            </w:r>
          </w:p>
        </w:tc>
        <w:tc>
          <w:tcPr>
            <w:tcW w:w="337" w:type="pct"/>
            <w:vAlign w:val="center"/>
          </w:tcPr>
          <w:p w14:paraId="4B6A4A0E" w14:textId="77777777" w:rsidR="00F61695" w:rsidRPr="00E45CE0" w:rsidRDefault="00F61695" w:rsidP="00D7332C">
            <w:pPr>
              <w:jc w:val="center"/>
              <w:rPr>
                <w:sz w:val="20"/>
                <w:szCs w:val="20"/>
              </w:rPr>
            </w:pPr>
            <w:r w:rsidRPr="00E45CE0">
              <w:rPr>
                <w:b/>
                <w:bCs/>
                <w:sz w:val="20"/>
                <w:szCs w:val="20"/>
              </w:rPr>
              <w:t>May</w:t>
            </w:r>
          </w:p>
        </w:tc>
        <w:tc>
          <w:tcPr>
            <w:tcW w:w="337" w:type="pct"/>
            <w:vAlign w:val="center"/>
          </w:tcPr>
          <w:p w14:paraId="47A7E110" w14:textId="77777777" w:rsidR="00F61695" w:rsidRPr="00E45CE0" w:rsidRDefault="00F61695" w:rsidP="00D7332C">
            <w:pPr>
              <w:jc w:val="center"/>
              <w:rPr>
                <w:sz w:val="20"/>
                <w:szCs w:val="20"/>
              </w:rPr>
            </w:pPr>
            <w:r w:rsidRPr="00E45CE0">
              <w:rPr>
                <w:b/>
                <w:bCs/>
                <w:sz w:val="20"/>
                <w:szCs w:val="20"/>
              </w:rPr>
              <w:t>Jun</w:t>
            </w:r>
          </w:p>
        </w:tc>
        <w:tc>
          <w:tcPr>
            <w:tcW w:w="337" w:type="pct"/>
            <w:vAlign w:val="center"/>
          </w:tcPr>
          <w:p w14:paraId="0E7204D2" w14:textId="77777777" w:rsidR="00F61695" w:rsidRPr="00E45CE0" w:rsidRDefault="00F61695" w:rsidP="00D7332C">
            <w:pPr>
              <w:jc w:val="center"/>
              <w:rPr>
                <w:sz w:val="20"/>
                <w:szCs w:val="20"/>
              </w:rPr>
            </w:pPr>
            <w:r w:rsidRPr="00E45CE0">
              <w:rPr>
                <w:b/>
                <w:bCs/>
                <w:sz w:val="20"/>
                <w:szCs w:val="20"/>
              </w:rPr>
              <w:t>Jul</w:t>
            </w:r>
          </w:p>
        </w:tc>
        <w:tc>
          <w:tcPr>
            <w:tcW w:w="338" w:type="pct"/>
            <w:vAlign w:val="center"/>
          </w:tcPr>
          <w:p w14:paraId="472FB63E" w14:textId="77777777" w:rsidR="00F61695" w:rsidRPr="00E45CE0" w:rsidRDefault="00F61695" w:rsidP="00D7332C">
            <w:pPr>
              <w:jc w:val="center"/>
              <w:rPr>
                <w:sz w:val="20"/>
                <w:szCs w:val="20"/>
              </w:rPr>
            </w:pPr>
            <w:r w:rsidRPr="00E45CE0">
              <w:rPr>
                <w:b/>
                <w:bCs/>
                <w:sz w:val="20"/>
                <w:szCs w:val="20"/>
              </w:rPr>
              <w:t>Aug</w:t>
            </w:r>
          </w:p>
        </w:tc>
        <w:tc>
          <w:tcPr>
            <w:tcW w:w="338" w:type="pct"/>
            <w:vAlign w:val="center"/>
          </w:tcPr>
          <w:p w14:paraId="0C6F4D15" w14:textId="77777777" w:rsidR="00F61695" w:rsidRPr="00E45CE0" w:rsidRDefault="00F61695" w:rsidP="00D7332C">
            <w:pPr>
              <w:jc w:val="center"/>
              <w:rPr>
                <w:sz w:val="20"/>
                <w:szCs w:val="20"/>
              </w:rPr>
            </w:pPr>
            <w:r w:rsidRPr="00E45CE0">
              <w:rPr>
                <w:b/>
                <w:bCs/>
                <w:sz w:val="20"/>
                <w:szCs w:val="20"/>
              </w:rPr>
              <w:t>Sept</w:t>
            </w:r>
          </w:p>
        </w:tc>
        <w:tc>
          <w:tcPr>
            <w:tcW w:w="339" w:type="pct"/>
            <w:vAlign w:val="center"/>
          </w:tcPr>
          <w:p w14:paraId="24ECC8F7" w14:textId="77777777" w:rsidR="00F61695" w:rsidRPr="00E45CE0" w:rsidRDefault="00F61695" w:rsidP="00D7332C">
            <w:pPr>
              <w:jc w:val="center"/>
              <w:rPr>
                <w:sz w:val="20"/>
                <w:szCs w:val="20"/>
              </w:rPr>
            </w:pPr>
            <w:r w:rsidRPr="00E45CE0">
              <w:rPr>
                <w:b/>
                <w:bCs/>
                <w:sz w:val="20"/>
                <w:szCs w:val="20"/>
              </w:rPr>
              <w:t>Oct</w:t>
            </w:r>
          </w:p>
        </w:tc>
        <w:tc>
          <w:tcPr>
            <w:tcW w:w="338" w:type="pct"/>
            <w:vAlign w:val="center"/>
          </w:tcPr>
          <w:p w14:paraId="2AE67743" w14:textId="77777777" w:rsidR="00F61695" w:rsidRPr="00E45CE0" w:rsidRDefault="00F61695" w:rsidP="00D7332C">
            <w:pPr>
              <w:jc w:val="center"/>
              <w:rPr>
                <w:sz w:val="20"/>
                <w:szCs w:val="20"/>
              </w:rPr>
            </w:pPr>
            <w:r w:rsidRPr="00E45CE0">
              <w:rPr>
                <w:b/>
                <w:bCs/>
                <w:sz w:val="20"/>
                <w:szCs w:val="20"/>
              </w:rPr>
              <w:t>Nov</w:t>
            </w:r>
          </w:p>
        </w:tc>
        <w:tc>
          <w:tcPr>
            <w:tcW w:w="339" w:type="pct"/>
            <w:vAlign w:val="center"/>
          </w:tcPr>
          <w:p w14:paraId="6679FC69" w14:textId="77777777" w:rsidR="00F61695" w:rsidRPr="00E45CE0" w:rsidRDefault="00F61695" w:rsidP="00D7332C">
            <w:pPr>
              <w:jc w:val="center"/>
              <w:rPr>
                <w:sz w:val="20"/>
                <w:szCs w:val="20"/>
              </w:rPr>
            </w:pPr>
            <w:r w:rsidRPr="00E45CE0">
              <w:rPr>
                <w:b/>
                <w:bCs/>
                <w:sz w:val="20"/>
                <w:szCs w:val="20"/>
              </w:rPr>
              <w:t>Dec</w:t>
            </w:r>
          </w:p>
        </w:tc>
        <w:tc>
          <w:tcPr>
            <w:tcW w:w="338" w:type="pct"/>
            <w:vAlign w:val="center"/>
          </w:tcPr>
          <w:p w14:paraId="70D53563" w14:textId="77777777" w:rsidR="00F61695" w:rsidRPr="00E45CE0" w:rsidRDefault="00F61695" w:rsidP="00D7332C">
            <w:pPr>
              <w:jc w:val="center"/>
              <w:rPr>
                <w:sz w:val="20"/>
                <w:szCs w:val="20"/>
              </w:rPr>
            </w:pPr>
            <w:r w:rsidRPr="00E45CE0">
              <w:rPr>
                <w:b/>
                <w:bCs/>
                <w:sz w:val="20"/>
                <w:szCs w:val="20"/>
              </w:rPr>
              <w:t>Jan</w:t>
            </w:r>
          </w:p>
        </w:tc>
        <w:tc>
          <w:tcPr>
            <w:tcW w:w="339" w:type="pct"/>
            <w:vAlign w:val="center"/>
          </w:tcPr>
          <w:p w14:paraId="3E6E10B9" w14:textId="77777777" w:rsidR="00F61695" w:rsidRPr="00E45CE0" w:rsidRDefault="00F61695" w:rsidP="00D7332C">
            <w:pPr>
              <w:jc w:val="center"/>
              <w:rPr>
                <w:sz w:val="20"/>
                <w:szCs w:val="20"/>
              </w:rPr>
            </w:pPr>
            <w:r w:rsidRPr="00E45CE0">
              <w:rPr>
                <w:b/>
                <w:bCs/>
                <w:sz w:val="20"/>
                <w:szCs w:val="20"/>
              </w:rPr>
              <w:t>Feb</w:t>
            </w:r>
          </w:p>
        </w:tc>
        <w:tc>
          <w:tcPr>
            <w:tcW w:w="338" w:type="pct"/>
            <w:vAlign w:val="center"/>
          </w:tcPr>
          <w:p w14:paraId="1F84697E" w14:textId="77777777" w:rsidR="00F61695" w:rsidRPr="00E45CE0" w:rsidRDefault="00F61695" w:rsidP="00D7332C">
            <w:pPr>
              <w:jc w:val="center"/>
              <w:rPr>
                <w:sz w:val="20"/>
                <w:szCs w:val="20"/>
              </w:rPr>
            </w:pPr>
            <w:r w:rsidRPr="00E45CE0">
              <w:rPr>
                <w:b/>
                <w:bCs/>
                <w:sz w:val="20"/>
                <w:szCs w:val="20"/>
              </w:rPr>
              <w:t>Mar</w:t>
            </w:r>
          </w:p>
        </w:tc>
        <w:tc>
          <w:tcPr>
            <w:tcW w:w="337" w:type="pct"/>
            <w:vAlign w:val="center"/>
          </w:tcPr>
          <w:p w14:paraId="35CFC9E9" w14:textId="77777777" w:rsidR="00F61695" w:rsidRPr="00E45CE0" w:rsidRDefault="00F61695" w:rsidP="00D7332C">
            <w:pPr>
              <w:jc w:val="center"/>
              <w:rPr>
                <w:b/>
                <w:bCs/>
                <w:sz w:val="20"/>
                <w:szCs w:val="20"/>
              </w:rPr>
            </w:pPr>
            <w:r w:rsidRPr="00E45CE0">
              <w:rPr>
                <w:b/>
                <w:bCs/>
                <w:sz w:val="20"/>
                <w:szCs w:val="20"/>
              </w:rPr>
              <w:t>Apr</w:t>
            </w:r>
          </w:p>
          <w:p w14:paraId="7F81BFE4" w14:textId="77777777" w:rsidR="00F61695" w:rsidRPr="00E45CE0" w:rsidRDefault="00F61695" w:rsidP="00D7332C">
            <w:pPr>
              <w:jc w:val="center"/>
              <w:rPr>
                <w:b/>
                <w:bCs/>
                <w:sz w:val="20"/>
                <w:szCs w:val="20"/>
              </w:rPr>
            </w:pPr>
            <w:r w:rsidRPr="00E45CE0">
              <w:rPr>
                <w:b/>
                <w:bCs/>
                <w:sz w:val="20"/>
                <w:szCs w:val="20"/>
              </w:rPr>
              <w:t>(2015)</w:t>
            </w:r>
          </w:p>
        </w:tc>
      </w:tr>
      <w:tr w:rsidR="00F61695" w:rsidRPr="00E45CE0" w14:paraId="522A5B46" w14:textId="77777777" w:rsidTr="00D7332C">
        <w:tc>
          <w:tcPr>
            <w:tcW w:w="608" w:type="pct"/>
            <w:vAlign w:val="center"/>
          </w:tcPr>
          <w:p w14:paraId="60CB5960" w14:textId="77777777" w:rsidR="00F61695" w:rsidRPr="00E45CE0" w:rsidRDefault="00F61695" w:rsidP="00D7332C">
            <w:pPr>
              <w:rPr>
                <w:sz w:val="20"/>
                <w:szCs w:val="20"/>
              </w:rPr>
            </w:pPr>
            <w:r w:rsidRPr="00E45CE0">
              <w:rPr>
                <w:sz w:val="20"/>
                <w:szCs w:val="20"/>
              </w:rPr>
              <w:t>Investigation and Research</w:t>
            </w:r>
          </w:p>
        </w:tc>
        <w:tc>
          <w:tcPr>
            <w:tcW w:w="337" w:type="pct"/>
            <w:vAlign w:val="center"/>
          </w:tcPr>
          <w:p w14:paraId="7430B0CE" w14:textId="77777777" w:rsidR="00F61695" w:rsidRPr="00E45CE0" w:rsidRDefault="00F61695" w:rsidP="00D7332C">
            <w:pPr>
              <w:jc w:val="center"/>
              <w:rPr>
                <w:sz w:val="20"/>
                <w:szCs w:val="20"/>
              </w:rPr>
            </w:pPr>
            <w:r w:rsidRPr="00E45CE0">
              <w:rPr>
                <w:sz w:val="20"/>
                <w:szCs w:val="20"/>
              </w:rPr>
              <w:t xml:space="preserve">_ * _ * </w:t>
            </w:r>
          </w:p>
        </w:tc>
        <w:tc>
          <w:tcPr>
            <w:tcW w:w="337" w:type="pct"/>
            <w:vAlign w:val="center"/>
          </w:tcPr>
          <w:p w14:paraId="0AFBD57C" w14:textId="77777777" w:rsidR="00F61695" w:rsidRPr="00E45CE0" w:rsidRDefault="00F61695" w:rsidP="00D7332C">
            <w:pPr>
              <w:jc w:val="center"/>
              <w:rPr>
                <w:sz w:val="20"/>
                <w:szCs w:val="20"/>
              </w:rPr>
            </w:pPr>
            <w:r w:rsidRPr="00E45CE0">
              <w:rPr>
                <w:sz w:val="20"/>
                <w:szCs w:val="20"/>
              </w:rPr>
              <w:t>_ _ * *</w:t>
            </w:r>
          </w:p>
        </w:tc>
        <w:tc>
          <w:tcPr>
            <w:tcW w:w="337" w:type="pct"/>
            <w:vAlign w:val="center"/>
          </w:tcPr>
          <w:p w14:paraId="7A39B941" w14:textId="77777777" w:rsidR="00F61695" w:rsidRPr="00E45CE0" w:rsidRDefault="00F61695" w:rsidP="00D7332C">
            <w:pPr>
              <w:jc w:val="center"/>
              <w:rPr>
                <w:sz w:val="20"/>
                <w:szCs w:val="20"/>
              </w:rPr>
            </w:pPr>
            <w:r w:rsidRPr="00E45CE0">
              <w:rPr>
                <w:sz w:val="20"/>
                <w:szCs w:val="20"/>
              </w:rPr>
              <w:t>_ * * *</w:t>
            </w:r>
          </w:p>
        </w:tc>
        <w:tc>
          <w:tcPr>
            <w:tcW w:w="337" w:type="pct"/>
            <w:vAlign w:val="center"/>
          </w:tcPr>
          <w:p w14:paraId="1384F03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6DFF721F"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7BCA05CC" w14:textId="77777777" w:rsidR="00F61695" w:rsidRPr="00E45CE0" w:rsidRDefault="00F61695" w:rsidP="00D7332C">
            <w:pPr>
              <w:jc w:val="center"/>
              <w:rPr>
                <w:sz w:val="20"/>
                <w:szCs w:val="20"/>
              </w:rPr>
            </w:pPr>
          </w:p>
        </w:tc>
        <w:tc>
          <w:tcPr>
            <w:tcW w:w="339" w:type="pct"/>
            <w:vAlign w:val="center"/>
          </w:tcPr>
          <w:p w14:paraId="104D4ABD" w14:textId="77777777" w:rsidR="00F61695" w:rsidRPr="00E45CE0" w:rsidRDefault="00F61695" w:rsidP="00D7332C">
            <w:pPr>
              <w:jc w:val="center"/>
              <w:rPr>
                <w:sz w:val="20"/>
                <w:szCs w:val="20"/>
              </w:rPr>
            </w:pPr>
          </w:p>
        </w:tc>
        <w:tc>
          <w:tcPr>
            <w:tcW w:w="338" w:type="pct"/>
            <w:vAlign w:val="center"/>
          </w:tcPr>
          <w:p w14:paraId="0038F03B" w14:textId="77777777" w:rsidR="00F61695" w:rsidRPr="00E45CE0" w:rsidRDefault="00F61695" w:rsidP="00D7332C">
            <w:pPr>
              <w:jc w:val="center"/>
              <w:rPr>
                <w:sz w:val="20"/>
                <w:szCs w:val="20"/>
              </w:rPr>
            </w:pPr>
          </w:p>
        </w:tc>
        <w:tc>
          <w:tcPr>
            <w:tcW w:w="339" w:type="pct"/>
            <w:vAlign w:val="center"/>
          </w:tcPr>
          <w:p w14:paraId="2364CA6C" w14:textId="77777777" w:rsidR="00F61695" w:rsidRPr="00E45CE0" w:rsidRDefault="00F61695" w:rsidP="00D7332C">
            <w:pPr>
              <w:jc w:val="center"/>
              <w:rPr>
                <w:sz w:val="20"/>
                <w:szCs w:val="20"/>
              </w:rPr>
            </w:pPr>
          </w:p>
        </w:tc>
        <w:tc>
          <w:tcPr>
            <w:tcW w:w="338" w:type="pct"/>
            <w:vAlign w:val="center"/>
          </w:tcPr>
          <w:p w14:paraId="6CB6538C" w14:textId="77777777" w:rsidR="00F61695" w:rsidRPr="00E45CE0" w:rsidRDefault="00F61695" w:rsidP="00D7332C">
            <w:pPr>
              <w:jc w:val="center"/>
              <w:rPr>
                <w:sz w:val="20"/>
                <w:szCs w:val="20"/>
              </w:rPr>
            </w:pPr>
          </w:p>
        </w:tc>
        <w:tc>
          <w:tcPr>
            <w:tcW w:w="339" w:type="pct"/>
            <w:vAlign w:val="center"/>
          </w:tcPr>
          <w:p w14:paraId="29B00092" w14:textId="77777777" w:rsidR="00F61695" w:rsidRPr="00E45CE0" w:rsidRDefault="00F61695" w:rsidP="00D7332C">
            <w:pPr>
              <w:jc w:val="center"/>
              <w:rPr>
                <w:sz w:val="20"/>
                <w:szCs w:val="20"/>
              </w:rPr>
            </w:pPr>
          </w:p>
        </w:tc>
        <w:tc>
          <w:tcPr>
            <w:tcW w:w="338" w:type="pct"/>
            <w:vAlign w:val="center"/>
          </w:tcPr>
          <w:p w14:paraId="6012AB4B" w14:textId="77777777" w:rsidR="00F61695" w:rsidRPr="00E45CE0" w:rsidRDefault="00F61695" w:rsidP="00D7332C">
            <w:pPr>
              <w:jc w:val="center"/>
              <w:rPr>
                <w:sz w:val="20"/>
                <w:szCs w:val="20"/>
              </w:rPr>
            </w:pPr>
          </w:p>
        </w:tc>
        <w:tc>
          <w:tcPr>
            <w:tcW w:w="337" w:type="pct"/>
            <w:vAlign w:val="center"/>
          </w:tcPr>
          <w:p w14:paraId="4742364F" w14:textId="77777777" w:rsidR="00F61695" w:rsidRPr="00E45CE0" w:rsidRDefault="00F61695" w:rsidP="00D7332C">
            <w:pPr>
              <w:jc w:val="center"/>
              <w:rPr>
                <w:sz w:val="20"/>
                <w:szCs w:val="20"/>
              </w:rPr>
            </w:pPr>
          </w:p>
        </w:tc>
      </w:tr>
      <w:tr w:rsidR="00F61695" w:rsidRPr="00E45CE0" w14:paraId="676E83E7" w14:textId="77777777" w:rsidTr="00D7332C">
        <w:tc>
          <w:tcPr>
            <w:tcW w:w="608" w:type="pct"/>
            <w:vAlign w:val="center"/>
          </w:tcPr>
          <w:p w14:paraId="3DFC7FD2" w14:textId="77777777" w:rsidR="00F61695" w:rsidRPr="00E45CE0" w:rsidRDefault="00F61695" w:rsidP="00D7332C">
            <w:pPr>
              <w:rPr>
                <w:sz w:val="20"/>
                <w:szCs w:val="20"/>
              </w:rPr>
            </w:pPr>
            <w:r w:rsidRPr="00E45CE0">
              <w:rPr>
                <w:sz w:val="20"/>
                <w:szCs w:val="20"/>
              </w:rPr>
              <w:t>System Design</w:t>
            </w:r>
          </w:p>
        </w:tc>
        <w:tc>
          <w:tcPr>
            <w:tcW w:w="337" w:type="pct"/>
            <w:vAlign w:val="center"/>
          </w:tcPr>
          <w:p w14:paraId="1AC06AA4" w14:textId="77777777" w:rsidR="00F61695" w:rsidRPr="00E45CE0" w:rsidRDefault="00F61695" w:rsidP="00D7332C">
            <w:pPr>
              <w:jc w:val="center"/>
              <w:rPr>
                <w:sz w:val="20"/>
                <w:szCs w:val="20"/>
              </w:rPr>
            </w:pPr>
          </w:p>
        </w:tc>
        <w:tc>
          <w:tcPr>
            <w:tcW w:w="337" w:type="pct"/>
            <w:vAlign w:val="center"/>
          </w:tcPr>
          <w:p w14:paraId="62C7D6C4" w14:textId="77777777" w:rsidR="00F61695" w:rsidRPr="00E45CE0" w:rsidRDefault="00F61695" w:rsidP="00D7332C">
            <w:pPr>
              <w:jc w:val="center"/>
              <w:rPr>
                <w:sz w:val="20"/>
                <w:szCs w:val="20"/>
              </w:rPr>
            </w:pPr>
          </w:p>
        </w:tc>
        <w:tc>
          <w:tcPr>
            <w:tcW w:w="337" w:type="pct"/>
            <w:vAlign w:val="center"/>
          </w:tcPr>
          <w:p w14:paraId="2786F818" w14:textId="77777777" w:rsidR="00F61695" w:rsidRPr="00E45CE0" w:rsidRDefault="00F61695" w:rsidP="00D7332C">
            <w:pPr>
              <w:jc w:val="center"/>
              <w:rPr>
                <w:sz w:val="20"/>
                <w:szCs w:val="20"/>
              </w:rPr>
            </w:pPr>
          </w:p>
        </w:tc>
        <w:tc>
          <w:tcPr>
            <w:tcW w:w="337" w:type="pct"/>
            <w:vAlign w:val="center"/>
          </w:tcPr>
          <w:p w14:paraId="7FE870DB" w14:textId="77777777" w:rsidR="00F61695" w:rsidRPr="00E45CE0" w:rsidRDefault="00F61695" w:rsidP="00D7332C">
            <w:pPr>
              <w:jc w:val="center"/>
              <w:rPr>
                <w:sz w:val="20"/>
                <w:szCs w:val="20"/>
              </w:rPr>
            </w:pPr>
          </w:p>
        </w:tc>
        <w:tc>
          <w:tcPr>
            <w:tcW w:w="338" w:type="pct"/>
            <w:vAlign w:val="center"/>
          </w:tcPr>
          <w:p w14:paraId="133E6DFC"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5D0E09BA"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7E9812B6"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2B12D0C5"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0BDFEAC3"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283E0279"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6DF1A84E"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6AD2BC0F" w14:textId="77777777" w:rsidR="00F61695" w:rsidRPr="00E45CE0" w:rsidRDefault="00F61695" w:rsidP="00D7332C">
            <w:pPr>
              <w:jc w:val="center"/>
              <w:rPr>
                <w:sz w:val="20"/>
                <w:szCs w:val="20"/>
              </w:rPr>
            </w:pPr>
          </w:p>
        </w:tc>
        <w:tc>
          <w:tcPr>
            <w:tcW w:w="337" w:type="pct"/>
            <w:vAlign w:val="center"/>
          </w:tcPr>
          <w:p w14:paraId="318571E1" w14:textId="77777777" w:rsidR="00F61695" w:rsidRPr="00E45CE0" w:rsidRDefault="00F61695" w:rsidP="00D7332C">
            <w:pPr>
              <w:jc w:val="center"/>
              <w:rPr>
                <w:sz w:val="20"/>
                <w:szCs w:val="20"/>
              </w:rPr>
            </w:pPr>
          </w:p>
        </w:tc>
      </w:tr>
      <w:tr w:rsidR="00F61695" w:rsidRPr="00E45CE0" w14:paraId="6774576E" w14:textId="77777777" w:rsidTr="00D7332C">
        <w:tc>
          <w:tcPr>
            <w:tcW w:w="608" w:type="pct"/>
            <w:vAlign w:val="center"/>
          </w:tcPr>
          <w:p w14:paraId="15C7137B" w14:textId="77777777" w:rsidR="00F61695" w:rsidRPr="00E45CE0" w:rsidRDefault="00F61695" w:rsidP="00D7332C">
            <w:pPr>
              <w:rPr>
                <w:sz w:val="20"/>
                <w:szCs w:val="20"/>
              </w:rPr>
            </w:pPr>
            <w:r w:rsidRPr="00E45CE0">
              <w:rPr>
                <w:sz w:val="20"/>
                <w:szCs w:val="20"/>
              </w:rPr>
              <w:t>System Development</w:t>
            </w:r>
          </w:p>
        </w:tc>
        <w:tc>
          <w:tcPr>
            <w:tcW w:w="337" w:type="pct"/>
            <w:vAlign w:val="center"/>
          </w:tcPr>
          <w:p w14:paraId="11431201" w14:textId="77777777" w:rsidR="00F61695" w:rsidRPr="00E45CE0" w:rsidRDefault="00F61695" w:rsidP="00D7332C">
            <w:pPr>
              <w:jc w:val="center"/>
              <w:rPr>
                <w:sz w:val="20"/>
                <w:szCs w:val="20"/>
              </w:rPr>
            </w:pPr>
          </w:p>
        </w:tc>
        <w:tc>
          <w:tcPr>
            <w:tcW w:w="337" w:type="pct"/>
            <w:vAlign w:val="center"/>
          </w:tcPr>
          <w:p w14:paraId="55166C4E" w14:textId="77777777" w:rsidR="00F61695" w:rsidRPr="00E45CE0" w:rsidRDefault="00F61695" w:rsidP="00D7332C">
            <w:pPr>
              <w:jc w:val="center"/>
              <w:rPr>
                <w:sz w:val="20"/>
                <w:szCs w:val="20"/>
              </w:rPr>
            </w:pPr>
          </w:p>
        </w:tc>
        <w:tc>
          <w:tcPr>
            <w:tcW w:w="337" w:type="pct"/>
            <w:vAlign w:val="center"/>
          </w:tcPr>
          <w:p w14:paraId="5845D22A" w14:textId="77777777" w:rsidR="00F61695" w:rsidRPr="00E45CE0" w:rsidRDefault="00F61695" w:rsidP="00D7332C">
            <w:pPr>
              <w:jc w:val="center"/>
              <w:rPr>
                <w:sz w:val="20"/>
                <w:szCs w:val="20"/>
              </w:rPr>
            </w:pPr>
          </w:p>
        </w:tc>
        <w:tc>
          <w:tcPr>
            <w:tcW w:w="337" w:type="pct"/>
            <w:vAlign w:val="center"/>
          </w:tcPr>
          <w:p w14:paraId="099C6955" w14:textId="77777777" w:rsidR="00F61695" w:rsidRPr="00E45CE0" w:rsidRDefault="00F61695" w:rsidP="00D7332C">
            <w:pPr>
              <w:jc w:val="center"/>
              <w:rPr>
                <w:sz w:val="20"/>
                <w:szCs w:val="20"/>
              </w:rPr>
            </w:pPr>
          </w:p>
        </w:tc>
        <w:tc>
          <w:tcPr>
            <w:tcW w:w="338" w:type="pct"/>
            <w:vAlign w:val="center"/>
          </w:tcPr>
          <w:p w14:paraId="50818DB6"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152662ED"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7CADCF79"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2FD49B2"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3A010B81"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55232589"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4063D229"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50823D1E" w14:textId="77777777" w:rsidR="00F61695" w:rsidRPr="00E45CE0" w:rsidRDefault="00F61695" w:rsidP="00D7332C">
            <w:pPr>
              <w:jc w:val="center"/>
              <w:rPr>
                <w:sz w:val="20"/>
                <w:szCs w:val="20"/>
              </w:rPr>
            </w:pPr>
          </w:p>
        </w:tc>
        <w:tc>
          <w:tcPr>
            <w:tcW w:w="337" w:type="pct"/>
            <w:vAlign w:val="center"/>
          </w:tcPr>
          <w:p w14:paraId="2F6F9A04" w14:textId="77777777" w:rsidR="00F61695" w:rsidRPr="00E45CE0" w:rsidRDefault="00F61695" w:rsidP="00D7332C">
            <w:pPr>
              <w:jc w:val="center"/>
              <w:rPr>
                <w:sz w:val="20"/>
                <w:szCs w:val="20"/>
              </w:rPr>
            </w:pPr>
          </w:p>
        </w:tc>
      </w:tr>
      <w:tr w:rsidR="00F61695" w:rsidRPr="00E45CE0" w14:paraId="5FE31772" w14:textId="77777777" w:rsidTr="00D7332C">
        <w:tc>
          <w:tcPr>
            <w:tcW w:w="608" w:type="pct"/>
            <w:vAlign w:val="center"/>
          </w:tcPr>
          <w:p w14:paraId="754AF7D7" w14:textId="77777777" w:rsidR="00F61695" w:rsidRPr="00E45CE0" w:rsidRDefault="00F61695" w:rsidP="00D7332C">
            <w:pPr>
              <w:rPr>
                <w:sz w:val="20"/>
                <w:szCs w:val="20"/>
              </w:rPr>
            </w:pPr>
            <w:r w:rsidRPr="00E45CE0">
              <w:rPr>
                <w:sz w:val="20"/>
                <w:szCs w:val="20"/>
              </w:rPr>
              <w:t>System Integration and Testing</w:t>
            </w:r>
          </w:p>
        </w:tc>
        <w:tc>
          <w:tcPr>
            <w:tcW w:w="337" w:type="pct"/>
            <w:vAlign w:val="center"/>
          </w:tcPr>
          <w:p w14:paraId="5812EDFD" w14:textId="77777777" w:rsidR="00F61695" w:rsidRPr="00E45CE0" w:rsidRDefault="00F61695" w:rsidP="00D7332C">
            <w:pPr>
              <w:jc w:val="center"/>
              <w:rPr>
                <w:sz w:val="20"/>
                <w:szCs w:val="20"/>
              </w:rPr>
            </w:pPr>
          </w:p>
        </w:tc>
        <w:tc>
          <w:tcPr>
            <w:tcW w:w="337" w:type="pct"/>
            <w:vAlign w:val="center"/>
          </w:tcPr>
          <w:p w14:paraId="6940D88D" w14:textId="77777777" w:rsidR="00F61695" w:rsidRPr="00E45CE0" w:rsidRDefault="00F61695" w:rsidP="00D7332C">
            <w:pPr>
              <w:jc w:val="center"/>
              <w:rPr>
                <w:sz w:val="20"/>
                <w:szCs w:val="20"/>
              </w:rPr>
            </w:pPr>
          </w:p>
        </w:tc>
        <w:tc>
          <w:tcPr>
            <w:tcW w:w="337" w:type="pct"/>
            <w:vAlign w:val="center"/>
          </w:tcPr>
          <w:p w14:paraId="77C08AA9" w14:textId="77777777" w:rsidR="00F61695" w:rsidRPr="00E45CE0" w:rsidRDefault="00F61695" w:rsidP="00D7332C">
            <w:pPr>
              <w:jc w:val="center"/>
              <w:rPr>
                <w:sz w:val="20"/>
                <w:szCs w:val="20"/>
              </w:rPr>
            </w:pPr>
          </w:p>
        </w:tc>
        <w:tc>
          <w:tcPr>
            <w:tcW w:w="337" w:type="pct"/>
            <w:vAlign w:val="center"/>
          </w:tcPr>
          <w:p w14:paraId="309475BF" w14:textId="77777777" w:rsidR="00F61695" w:rsidRPr="00E45CE0" w:rsidRDefault="00F61695" w:rsidP="00D7332C">
            <w:pPr>
              <w:jc w:val="center"/>
              <w:rPr>
                <w:sz w:val="20"/>
                <w:szCs w:val="20"/>
              </w:rPr>
            </w:pPr>
          </w:p>
        </w:tc>
        <w:tc>
          <w:tcPr>
            <w:tcW w:w="338" w:type="pct"/>
            <w:vAlign w:val="center"/>
          </w:tcPr>
          <w:p w14:paraId="4A760012"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2BED8AA8"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52ED19E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6D06DE8C"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3B948CD5"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4CEB977A"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051F03D5"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11E2B40F" w14:textId="77777777" w:rsidR="00F61695" w:rsidRPr="00E45CE0" w:rsidRDefault="00F61695" w:rsidP="00D7332C">
            <w:pPr>
              <w:jc w:val="center"/>
              <w:rPr>
                <w:sz w:val="20"/>
                <w:szCs w:val="20"/>
              </w:rPr>
            </w:pPr>
          </w:p>
        </w:tc>
        <w:tc>
          <w:tcPr>
            <w:tcW w:w="337" w:type="pct"/>
            <w:vAlign w:val="center"/>
          </w:tcPr>
          <w:p w14:paraId="41226756" w14:textId="77777777" w:rsidR="00F61695" w:rsidRPr="00E45CE0" w:rsidRDefault="00F61695" w:rsidP="00D7332C">
            <w:pPr>
              <w:jc w:val="center"/>
              <w:rPr>
                <w:sz w:val="20"/>
                <w:szCs w:val="20"/>
              </w:rPr>
            </w:pPr>
          </w:p>
        </w:tc>
      </w:tr>
      <w:tr w:rsidR="00F61695" w:rsidRPr="00E45CE0" w14:paraId="3C3E62BC" w14:textId="77777777" w:rsidTr="00D7332C">
        <w:tc>
          <w:tcPr>
            <w:tcW w:w="608" w:type="pct"/>
            <w:vAlign w:val="center"/>
          </w:tcPr>
          <w:p w14:paraId="26075C03" w14:textId="77777777" w:rsidR="00F61695" w:rsidRPr="00E45CE0" w:rsidRDefault="00F61695" w:rsidP="00D7332C">
            <w:pPr>
              <w:rPr>
                <w:sz w:val="20"/>
                <w:szCs w:val="20"/>
              </w:rPr>
            </w:pPr>
            <w:r w:rsidRPr="00E45CE0">
              <w:rPr>
                <w:sz w:val="20"/>
                <w:szCs w:val="20"/>
              </w:rPr>
              <w:t>System Evaluation</w:t>
            </w:r>
          </w:p>
        </w:tc>
        <w:tc>
          <w:tcPr>
            <w:tcW w:w="337" w:type="pct"/>
            <w:vAlign w:val="center"/>
          </w:tcPr>
          <w:p w14:paraId="0361B2A4" w14:textId="77777777" w:rsidR="00F61695" w:rsidRPr="00E45CE0" w:rsidRDefault="00F61695" w:rsidP="00D7332C">
            <w:pPr>
              <w:jc w:val="center"/>
              <w:rPr>
                <w:sz w:val="20"/>
                <w:szCs w:val="20"/>
              </w:rPr>
            </w:pPr>
          </w:p>
        </w:tc>
        <w:tc>
          <w:tcPr>
            <w:tcW w:w="337" w:type="pct"/>
            <w:vAlign w:val="center"/>
          </w:tcPr>
          <w:p w14:paraId="560EDEFF" w14:textId="77777777" w:rsidR="00F61695" w:rsidRPr="00E45CE0" w:rsidRDefault="00F61695" w:rsidP="00D7332C">
            <w:pPr>
              <w:jc w:val="center"/>
              <w:rPr>
                <w:sz w:val="20"/>
                <w:szCs w:val="20"/>
              </w:rPr>
            </w:pPr>
          </w:p>
        </w:tc>
        <w:tc>
          <w:tcPr>
            <w:tcW w:w="337" w:type="pct"/>
            <w:vAlign w:val="center"/>
          </w:tcPr>
          <w:p w14:paraId="138DB6EE" w14:textId="77777777" w:rsidR="00F61695" w:rsidRPr="00E45CE0" w:rsidRDefault="00F61695" w:rsidP="00D7332C">
            <w:pPr>
              <w:jc w:val="center"/>
              <w:rPr>
                <w:sz w:val="20"/>
                <w:szCs w:val="20"/>
              </w:rPr>
            </w:pPr>
          </w:p>
        </w:tc>
        <w:tc>
          <w:tcPr>
            <w:tcW w:w="337" w:type="pct"/>
            <w:vAlign w:val="center"/>
          </w:tcPr>
          <w:p w14:paraId="3EAF7737" w14:textId="77777777" w:rsidR="00F61695" w:rsidRPr="00E45CE0" w:rsidRDefault="00F61695" w:rsidP="00D7332C">
            <w:pPr>
              <w:jc w:val="center"/>
              <w:rPr>
                <w:sz w:val="20"/>
                <w:szCs w:val="20"/>
              </w:rPr>
            </w:pPr>
          </w:p>
        </w:tc>
        <w:tc>
          <w:tcPr>
            <w:tcW w:w="338" w:type="pct"/>
            <w:vAlign w:val="center"/>
          </w:tcPr>
          <w:p w14:paraId="6C7D6001"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20D8FD34"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3F766AAA"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CE6CD21"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D584EDD"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3FD6795C"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21FA88AE"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235A2EEA" w14:textId="77777777" w:rsidR="00F61695" w:rsidRPr="00E45CE0" w:rsidRDefault="00F61695" w:rsidP="00D7332C">
            <w:pPr>
              <w:jc w:val="center"/>
              <w:rPr>
                <w:sz w:val="20"/>
                <w:szCs w:val="20"/>
              </w:rPr>
            </w:pPr>
            <w:r w:rsidRPr="00E45CE0">
              <w:rPr>
                <w:sz w:val="20"/>
                <w:szCs w:val="20"/>
              </w:rPr>
              <w:t>* * * *</w:t>
            </w:r>
          </w:p>
        </w:tc>
        <w:tc>
          <w:tcPr>
            <w:tcW w:w="337" w:type="pct"/>
            <w:vAlign w:val="center"/>
          </w:tcPr>
          <w:p w14:paraId="55C68738" w14:textId="77777777" w:rsidR="00F61695" w:rsidRPr="00E45CE0" w:rsidRDefault="00F61695" w:rsidP="00D7332C">
            <w:pPr>
              <w:jc w:val="center"/>
              <w:rPr>
                <w:sz w:val="20"/>
                <w:szCs w:val="20"/>
              </w:rPr>
            </w:pPr>
            <w:r w:rsidRPr="00E45CE0">
              <w:rPr>
                <w:sz w:val="20"/>
                <w:szCs w:val="20"/>
              </w:rPr>
              <w:t>* _ _ _</w:t>
            </w:r>
          </w:p>
        </w:tc>
      </w:tr>
      <w:tr w:rsidR="00F61695" w:rsidRPr="00E45CE0" w14:paraId="7C0CE424" w14:textId="77777777" w:rsidTr="00D7332C">
        <w:tc>
          <w:tcPr>
            <w:tcW w:w="608" w:type="pct"/>
            <w:vAlign w:val="center"/>
          </w:tcPr>
          <w:p w14:paraId="405E95A5" w14:textId="77777777" w:rsidR="00F61695" w:rsidRPr="00E45CE0" w:rsidRDefault="00F61695" w:rsidP="00D7332C">
            <w:pPr>
              <w:rPr>
                <w:sz w:val="20"/>
                <w:szCs w:val="20"/>
              </w:rPr>
            </w:pPr>
            <w:r w:rsidRPr="00E45CE0">
              <w:rPr>
                <w:sz w:val="20"/>
                <w:szCs w:val="20"/>
              </w:rPr>
              <w:t>Documentation</w:t>
            </w:r>
          </w:p>
        </w:tc>
        <w:tc>
          <w:tcPr>
            <w:tcW w:w="337" w:type="pct"/>
            <w:vAlign w:val="center"/>
          </w:tcPr>
          <w:p w14:paraId="079FC27F" w14:textId="77777777" w:rsidR="00F61695" w:rsidRPr="00E45CE0" w:rsidRDefault="00F61695" w:rsidP="00D7332C">
            <w:pPr>
              <w:jc w:val="center"/>
              <w:rPr>
                <w:sz w:val="20"/>
                <w:szCs w:val="20"/>
              </w:rPr>
            </w:pPr>
            <w:r w:rsidRPr="00E45CE0">
              <w:rPr>
                <w:sz w:val="20"/>
                <w:szCs w:val="20"/>
              </w:rPr>
              <w:t xml:space="preserve">_ * _ * </w:t>
            </w:r>
          </w:p>
        </w:tc>
        <w:tc>
          <w:tcPr>
            <w:tcW w:w="337" w:type="pct"/>
            <w:vAlign w:val="center"/>
          </w:tcPr>
          <w:p w14:paraId="16F536AA" w14:textId="77777777" w:rsidR="00F61695" w:rsidRPr="00E45CE0" w:rsidRDefault="00F61695" w:rsidP="00D7332C">
            <w:pPr>
              <w:jc w:val="center"/>
              <w:rPr>
                <w:sz w:val="20"/>
                <w:szCs w:val="20"/>
              </w:rPr>
            </w:pPr>
            <w:r w:rsidRPr="00E45CE0">
              <w:rPr>
                <w:sz w:val="20"/>
                <w:szCs w:val="20"/>
              </w:rPr>
              <w:t>_ _ * *</w:t>
            </w:r>
          </w:p>
        </w:tc>
        <w:tc>
          <w:tcPr>
            <w:tcW w:w="337" w:type="pct"/>
            <w:vAlign w:val="center"/>
          </w:tcPr>
          <w:p w14:paraId="583ED7E5" w14:textId="77777777" w:rsidR="00F61695" w:rsidRPr="00E45CE0" w:rsidRDefault="00F61695" w:rsidP="00D7332C">
            <w:pPr>
              <w:jc w:val="center"/>
              <w:rPr>
                <w:sz w:val="20"/>
                <w:szCs w:val="20"/>
              </w:rPr>
            </w:pPr>
            <w:r w:rsidRPr="00E45CE0">
              <w:rPr>
                <w:sz w:val="20"/>
                <w:szCs w:val="20"/>
              </w:rPr>
              <w:t>_ * * *</w:t>
            </w:r>
          </w:p>
        </w:tc>
        <w:tc>
          <w:tcPr>
            <w:tcW w:w="337" w:type="pct"/>
            <w:vAlign w:val="center"/>
          </w:tcPr>
          <w:p w14:paraId="7DED589C"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156D528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1E030631"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5114BC8"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3952A86"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C8D1BAF"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4C6C13F1"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6945D8B1"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796FDD4" w14:textId="77777777" w:rsidR="00F61695" w:rsidRPr="00E45CE0" w:rsidRDefault="00F61695" w:rsidP="00D7332C">
            <w:pPr>
              <w:jc w:val="center"/>
              <w:rPr>
                <w:sz w:val="20"/>
                <w:szCs w:val="20"/>
              </w:rPr>
            </w:pPr>
            <w:r w:rsidRPr="00E45CE0">
              <w:rPr>
                <w:sz w:val="20"/>
                <w:szCs w:val="20"/>
              </w:rPr>
              <w:t>* * * *</w:t>
            </w:r>
          </w:p>
        </w:tc>
        <w:tc>
          <w:tcPr>
            <w:tcW w:w="337" w:type="pct"/>
            <w:vAlign w:val="center"/>
          </w:tcPr>
          <w:p w14:paraId="36948DB3" w14:textId="77777777" w:rsidR="00F61695" w:rsidRPr="00E45CE0" w:rsidRDefault="00F61695" w:rsidP="00D7332C">
            <w:pPr>
              <w:keepNext/>
              <w:jc w:val="center"/>
              <w:rPr>
                <w:sz w:val="20"/>
                <w:szCs w:val="20"/>
              </w:rPr>
            </w:pPr>
            <w:r w:rsidRPr="00E45CE0">
              <w:rPr>
                <w:sz w:val="20"/>
                <w:szCs w:val="20"/>
              </w:rPr>
              <w:t>* _ _ _</w:t>
            </w:r>
          </w:p>
        </w:tc>
      </w:tr>
    </w:tbl>
    <w:p w14:paraId="15992A4C" w14:textId="77777777" w:rsidR="00F61695" w:rsidRPr="00E45CE0" w:rsidRDefault="00F61695" w:rsidP="00F61695">
      <w:pPr>
        <w:pStyle w:val="Heading3"/>
        <w:sectPr w:rsidR="00F61695" w:rsidRPr="00E45CE0" w:rsidSect="00D7332C">
          <w:footerReference w:type="first" r:id="rId15"/>
          <w:pgSz w:w="15840" w:h="12240" w:orient="landscape" w:code="1"/>
          <w:pgMar w:top="1440" w:right="1440" w:bottom="1440" w:left="1440" w:header="720" w:footer="720" w:gutter="0"/>
          <w:pgNumType w:chapStyle="1"/>
          <w:cols w:space="720"/>
          <w:titlePg/>
          <w:docGrid w:linePitch="360"/>
        </w:sectPr>
      </w:pPr>
    </w:p>
    <w:p w14:paraId="378CE940" w14:textId="77777777" w:rsidR="00D079B2" w:rsidRPr="00E45CE0" w:rsidRDefault="00D079B2" w:rsidP="00D079B2">
      <w:pPr>
        <w:pStyle w:val="Heading1"/>
      </w:pPr>
      <w:bookmarkStart w:id="1914" w:name="_Toc395181692"/>
      <w:bookmarkStart w:id="1915" w:name="_Toc396200118"/>
      <w:r w:rsidRPr="00E45CE0">
        <w:lastRenderedPageBreak/>
        <w:t>Review of Related Works</w:t>
      </w:r>
      <w:bookmarkEnd w:id="1914"/>
      <w:bookmarkEnd w:id="1915"/>
    </w:p>
    <w:p w14:paraId="33DD1C16" w14:textId="77777777" w:rsidR="00D079B2" w:rsidRPr="00E45CE0" w:rsidRDefault="00D079B2">
      <w:pPr>
        <w:pStyle w:val="Content1"/>
        <w:pPrChange w:id="1916" w:author="TinTin Kalaw" w:date="2014-08-16T12:16:00Z">
          <w:pPr/>
        </w:pPrChange>
      </w:pPr>
    </w:p>
    <w:p w14:paraId="448B37AE" w14:textId="6CA3B056" w:rsidR="00D079B2" w:rsidRPr="00E45CE0" w:rsidRDefault="00D079B2">
      <w:pPr>
        <w:pStyle w:val="Content1"/>
      </w:pPr>
      <w:r w:rsidRPr="00E45CE0">
        <w:t xml:space="preserve">This chapter discusses the features capabilities, and limitations of existing research, algorithms, or software that are related or similar to the </w:t>
      </w:r>
      <w:del w:id="1917" w:author="Kyle Mc Hale Dela Cruz" w:date="2014-08-15T16:44:00Z">
        <w:r w:rsidRPr="00E45CE0" w:rsidDel="0065467F">
          <w:delText>thesis</w:delText>
        </w:r>
      </w:del>
      <w:ins w:id="1918" w:author="Kyle Mc Hale Dela Cruz" w:date="2014-08-15T16:44:00Z">
        <w:r w:rsidR="0065467F">
          <w:t>research</w:t>
        </w:r>
      </w:ins>
      <w:r w:rsidRPr="00E45CE0">
        <w:t>.</w:t>
      </w:r>
    </w:p>
    <w:p w14:paraId="2BE3F730" w14:textId="77777777" w:rsidR="00D079B2" w:rsidRPr="00E45CE0" w:rsidRDefault="00D079B2">
      <w:pPr>
        <w:pStyle w:val="Content1"/>
        <w:pPrChange w:id="1919" w:author="TinTin Kalaw" w:date="2014-08-16T12:16:00Z">
          <w:pPr/>
        </w:pPrChange>
      </w:pPr>
    </w:p>
    <w:p w14:paraId="638EB245" w14:textId="77777777" w:rsidR="00D079B2" w:rsidRPr="00E45CE0" w:rsidRDefault="00D079B2" w:rsidP="00D079B2">
      <w:pPr>
        <w:pStyle w:val="Heading2"/>
      </w:pPr>
      <w:bookmarkStart w:id="1920" w:name="_Toc395181693"/>
      <w:bookmarkStart w:id="1921" w:name="_Toc396200119"/>
      <w:r w:rsidRPr="00E45CE0">
        <w:t>Machine Learning-Based Information Extraction Systems</w:t>
      </w:r>
      <w:bookmarkEnd w:id="1920"/>
      <w:bookmarkEnd w:id="1921"/>
    </w:p>
    <w:p w14:paraId="7459E5FE" w14:textId="77777777" w:rsidR="00D079B2" w:rsidRPr="00497EF3" w:rsidRDefault="00D079B2" w:rsidP="00497EF3">
      <w:pPr>
        <w:pStyle w:val="Content1"/>
      </w:pPr>
    </w:p>
    <w:p w14:paraId="37D934D0" w14:textId="77777777" w:rsidR="00D079B2" w:rsidRPr="00BF4C5E" w:rsidRDefault="00D079B2">
      <w:pPr>
        <w:pStyle w:val="Content1"/>
      </w:pPr>
      <w:r w:rsidRPr="00BF4C5E">
        <w:t>This part discusses information extraction systems that use machine learning-based techniques.</w:t>
      </w:r>
    </w:p>
    <w:p w14:paraId="22CBED00" w14:textId="77777777" w:rsidR="00D079B2" w:rsidRPr="00BF4C5E" w:rsidRDefault="00D079B2">
      <w:pPr>
        <w:pStyle w:val="Content1"/>
      </w:pPr>
    </w:p>
    <w:p w14:paraId="044FDFE3" w14:textId="77777777" w:rsidR="00D079B2" w:rsidRPr="00E45CE0" w:rsidRDefault="00D079B2">
      <w:pPr>
        <w:pStyle w:val="Heading5"/>
      </w:pPr>
      <w:r w:rsidRPr="00E45CE0">
        <w:t>Machine Learning for Information Extraction in Informal Domains (Freitag, 2000)</w:t>
      </w:r>
    </w:p>
    <w:p w14:paraId="074CB480" w14:textId="77777777" w:rsidR="00D079B2" w:rsidRPr="00E45CE0" w:rsidRDefault="00D079B2" w:rsidP="00BF4C5E">
      <w:pPr>
        <w:pStyle w:val="Content2"/>
      </w:pPr>
    </w:p>
    <w:p w14:paraId="24B54C59" w14:textId="2733067C" w:rsidR="00D079B2" w:rsidRPr="00E45CE0" w:rsidRDefault="00D079B2">
      <w:pPr>
        <w:pStyle w:val="Content2"/>
        <w:pPrChange w:id="1922" w:author="TinTin Kalaw" w:date="2014-08-16T12:13:00Z">
          <w:pPr>
            <w:pStyle w:val="Content1"/>
          </w:pPr>
        </w:pPrChange>
      </w:pPr>
      <w:r w:rsidRPr="00E45CE0">
        <w:t xml:space="preserve">The researchers of the paper explored one of variation of the slot-filling problem and that is to find the </w:t>
      </w:r>
      <w:r w:rsidR="0007279C" w:rsidRPr="00E45CE0">
        <w:t>best-unbroken</w:t>
      </w:r>
      <w:r w:rsidRPr="00E45CE0">
        <w:t xml:space="preserve"> fragment of text to fill a given slot in the answer template. There is a definite template that is given to an IE task. The template consists of fields that need to be filled with instances from the text source. The researchers set two ways of simplifying how to study the </w:t>
      </w:r>
      <w:r w:rsidR="0007279C" w:rsidRPr="00E45CE0">
        <w:t>behavior</w:t>
      </w:r>
      <w:r w:rsidRPr="00E45CE0">
        <w:t xml:space="preserve">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5A3EAE80" w14:textId="77777777" w:rsidR="00D079B2" w:rsidRPr="00E45CE0" w:rsidRDefault="00D079B2">
      <w:pPr>
        <w:pStyle w:val="Content2"/>
        <w:pPrChange w:id="1923" w:author="TinTin Kalaw" w:date="2014-08-16T12:13:00Z">
          <w:pPr>
            <w:pStyle w:val="Content1"/>
          </w:pPr>
        </w:pPrChange>
      </w:pPr>
    </w:p>
    <w:p w14:paraId="31B938DF" w14:textId="77777777" w:rsidR="00D079B2" w:rsidRPr="00E45CE0" w:rsidRDefault="00D079B2">
      <w:pPr>
        <w:pStyle w:val="Content2"/>
        <w:pPrChange w:id="1924" w:author="TinTin Kalaw" w:date="2014-08-16T12:13:00Z">
          <w:pPr>
            <w:pStyle w:val="Content1"/>
          </w:pPr>
        </w:pPrChange>
      </w:pPr>
      <w:r w:rsidRPr="00E45CE0">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29C78AB8" w14:textId="77777777" w:rsidR="00D079B2" w:rsidRPr="00E45CE0" w:rsidRDefault="00D079B2">
      <w:pPr>
        <w:pStyle w:val="Content2"/>
      </w:pPr>
    </w:p>
    <w:p w14:paraId="67218829" w14:textId="77777777" w:rsidR="00D079B2" w:rsidRPr="00E45CE0" w:rsidRDefault="00D079B2">
      <w:pPr>
        <w:pStyle w:val="Heading5"/>
      </w:pPr>
      <w:r w:rsidRPr="00E45CE0">
        <w:t>TOPO - Information Extraction System for Natural Disaster Reports from Spanish Newspaper Article (Téllez-Valero, 2005)</w:t>
      </w:r>
    </w:p>
    <w:p w14:paraId="0C718C80" w14:textId="77777777" w:rsidR="00D079B2" w:rsidRPr="00E45CE0" w:rsidRDefault="00D079B2" w:rsidP="00BF4C5E">
      <w:pPr>
        <w:pStyle w:val="Content2"/>
      </w:pPr>
    </w:p>
    <w:p w14:paraId="7B27CAC9" w14:textId="77777777" w:rsidR="00D079B2" w:rsidRPr="00E45CE0" w:rsidRDefault="00D079B2">
      <w:pPr>
        <w:pStyle w:val="Content2"/>
        <w:pPrChange w:id="1925" w:author="TinTin Kalaw" w:date="2014-08-16T12:13:00Z">
          <w:pPr>
            <w:pStyle w:val="Content1"/>
          </w:pPr>
        </w:pPrChange>
      </w:pPr>
      <w:r w:rsidRPr="00E45CE0">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409B7B61" w14:textId="77777777" w:rsidR="00D079B2" w:rsidRPr="00E45CE0" w:rsidRDefault="00D079B2">
      <w:pPr>
        <w:pStyle w:val="Content2"/>
        <w:pPrChange w:id="1926" w:author="TinTin Kalaw" w:date="2014-08-16T12:13:00Z">
          <w:pPr>
            <w:pStyle w:val="Content1"/>
          </w:pPr>
        </w:pPrChange>
      </w:pPr>
    </w:p>
    <w:p w14:paraId="27D9038B" w14:textId="0AB695CC" w:rsidR="00D079B2" w:rsidRPr="00E45CE0" w:rsidRDefault="00D079B2">
      <w:pPr>
        <w:pStyle w:val="Content2"/>
        <w:pPrChange w:id="1927" w:author="TinTin Kalaw" w:date="2014-08-16T12:13:00Z">
          <w:pPr>
            <w:pStyle w:val="Content1"/>
          </w:pPr>
        </w:pPrChange>
      </w:pPr>
      <w:r w:rsidRPr="00E45CE0">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w:t>
      </w:r>
      <w:r w:rsidR="0007279C" w:rsidRPr="00E45CE0">
        <w:t>Neighbors</w:t>
      </w:r>
      <w:r w:rsidRPr="00E45CE0">
        <w:t xml:space="preserve">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t>
      </w:r>
      <w:r w:rsidRPr="00E45CE0">
        <w:lastRenderedPageBreak/>
        <w:t xml:space="preserve">which of the information will be used. This uses the same algorithms in the text classification stage. They used different classifier for different output. </w:t>
      </w:r>
    </w:p>
    <w:p w14:paraId="4B69B407" w14:textId="77777777" w:rsidR="00D079B2" w:rsidRPr="00E45CE0" w:rsidRDefault="00D079B2">
      <w:pPr>
        <w:pStyle w:val="Content2"/>
        <w:pPrChange w:id="1928" w:author="TinTin Kalaw" w:date="2014-08-16T12:13:00Z">
          <w:pPr>
            <w:pStyle w:val="Content1"/>
          </w:pPr>
        </w:pPrChange>
      </w:pPr>
    </w:p>
    <w:p w14:paraId="312C43CA" w14:textId="77777777" w:rsidR="00D079B2" w:rsidRPr="00E45CE0" w:rsidRDefault="00D079B2">
      <w:pPr>
        <w:pStyle w:val="Content2"/>
        <w:pPrChange w:id="1929" w:author="TinTin Kalaw" w:date="2014-08-16T12:13:00Z">
          <w:pPr>
            <w:pStyle w:val="Content1"/>
          </w:pPr>
        </w:pPrChange>
      </w:pPr>
      <w:r w:rsidRPr="00E45CE0">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0A316EA8" w14:textId="77777777" w:rsidR="00D079B2" w:rsidRPr="00E45CE0" w:rsidRDefault="00D079B2">
      <w:pPr>
        <w:pStyle w:val="Content2"/>
        <w:pPrChange w:id="1930" w:author="TinTin Kalaw" w:date="2014-08-16T12:13:00Z">
          <w:pPr>
            <w:pStyle w:val="Content1"/>
          </w:pPr>
        </w:pPrChange>
      </w:pPr>
    </w:p>
    <w:p w14:paraId="256EE771" w14:textId="77777777" w:rsidR="00D079B2" w:rsidRPr="00E45CE0" w:rsidRDefault="00D079B2">
      <w:pPr>
        <w:pStyle w:val="Content2"/>
        <w:pPrChange w:id="1931" w:author="TinTin Kalaw" w:date="2014-08-16T12:13:00Z">
          <w:pPr>
            <w:pStyle w:val="Content1"/>
          </w:pPr>
        </w:pPrChange>
      </w:pPr>
      <w:r w:rsidRPr="00E45CE0">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2AB1ADAC" w14:textId="77777777" w:rsidR="00D079B2" w:rsidRPr="00E45CE0" w:rsidRDefault="00D079B2">
      <w:pPr>
        <w:pStyle w:val="Content2"/>
      </w:pPr>
    </w:p>
    <w:p w14:paraId="7D606E3B" w14:textId="77777777" w:rsidR="00D079B2" w:rsidRPr="00E45CE0" w:rsidRDefault="00D079B2" w:rsidP="00D079B2">
      <w:pPr>
        <w:pStyle w:val="Heading2"/>
      </w:pPr>
      <w:bookmarkStart w:id="1932" w:name="_Toc395181694"/>
      <w:bookmarkStart w:id="1933" w:name="_Toc396200120"/>
      <w:r w:rsidRPr="00E45CE0">
        <w:t>Rule-Based Information Extraction Systems</w:t>
      </w:r>
      <w:bookmarkEnd w:id="1932"/>
      <w:bookmarkEnd w:id="1933"/>
    </w:p>
    <w:p w14:paraId="7771C9F6" w14:textId="77777777" w:rsidR="00D079B2" w:rsidRPr="00E45CE0" w:rsidRDefault="00D079B2" w:rsidP="009162CC">
      <w:pPr>
        <w:pStyle w:val="Content1"/>
      </w:pPr>
    </w:p>
    <w:p w14:paraId="635DDE5F" w14:textId="77777777" w:rsidR="00D079B2" w:rsidRPr="00E45CE0" w:rsidRDefault="00D079B2" w:rsidP="009162CC">
      <w:pPr>
        <w:pStyle w:val="Content1"/>
      </w:pPr>
      <w:r w:rsidRPr="00E45CE0">
        <w:t>This part discusses information extraction systems that use rule-based techniques.</w:t>
      </w:r>
    </w:p>
    <w:p w14:paraId="2328D408" w14:textId="77777777" w:rsidR="00D079B2" w:rsidRPr="00E45CE0" w:rsidRDefault="00D079B2" w:rsidP="009162CC">
      <w:pPr>
        <w:pStyle w:val="Content1"/>
      </w:pPr>
    </w:p>
    <w:p w14:paraId="705AF17F" w14:textId="77777777" w:rsidR="00D079B2" w:rsidRPr="00E45CE0" w:rsidRDefault="00D079B2" w:rsidP="00497EF3">
      <w:pPr>
        <w:pStyle w:val="Heading5"/>
      </w:pPr>
      <w:r w:rsidRPr="00E45CE0">
        <w:t>Vietnamese Real Estate (VRE) Information Extraction (Pham &amp; Pham, 2012)</w:t>
      </w:r>
    </w:p>
    <w:p w14:paraId="6BEF96FC" w14:textId="5111A522" w:rsidR="00D079B2" w:rsidRPr="00E45CE0" w:rsidRDefault="00D079B2" w:rsidP="00BF4C5E">
      <w:pPr>
        <w:pStyle w:val="Content2"/>
      </w:pPr>
    </w:p>
    <w:p w14:paraId="61803981" w14:textId="77777777" w:rsidR="00D079B2" w:rsidRPr="00E45CE0" w:rsidRDefault="00D079B2">
      <w:pPr>
        <w:pStyle w:val="Content2"/>
        <w:pPrChange w:id="1934" w:author="TinTin Kalaw" w:date="2014-08-16T12:13:00Z">
          <w:pPr>
            <w:pStyle w:val="Content1"/>
          </w:pPr>
        </w:pPrChange>
      </w:pPr>
      <w:r w:rsidRPr="00E45CE0">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0F2B02BA" w14:textId="77777777" w:rsidR="00D079B2" w:rsidRPr="00E45CE0" w:rsidRDefault="00D079B2">
      <w:pPr>
        <w:pStyle w:val="Content2"/>
        <w:pPrChange w:id="1935" w:author="TinTin Kalaw" w:date="2014-08-16T12:13:00Z">
          <w:pPr>
            <w:pStyle w:val="Content1"/>
          </w:pPr>
        </w:pPrChange>
      </w:pPr>
    </w:p>
    <w:p w14:paraId="00144C87" w14:textId="442CACB7" w:rsidR="00D079B2" w:rsidRPr="00E45CE0" w:rsidRDefault="00D079B2">
      <w:pPr>
        <w:pStyle w:val="Content2"/>
        <w:pPrChange w:id="1936" w:author="TinTin Kalaw" w:date="2014-08-16T12:13:00Z">
          <w:pPr>
            <w:pStyle w:val="Content1"/>
          </w:pPr>
        </w:pPrChange>
      </w:pPr>
      <w:r w:rsidRPr="00E45CE0">
        <w:t xml:space="preserve">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w:t>
      </w:r>
      <w:r w:rsidR="0007279C" w:rsidRPr="00E45CE0">
        <w:t>an annotation</w:t>
      </w:r>
      <w:r w:rsidRPr="00E45CE0">
        <w:t xml:space="preserve"> software.</w:t>
      </w:r>
    </w:p>
    <w:p w14:paraId="25C877F0" w14:textId="77777777" w:rsidR="00D079B2" w:rsidRPr="00E45CE0" w:rsidRDefault="00D079B2">
      <w:pPr>
        <w:pStyle w:val="Content2"/>
        <w:pPrChange w:id="1937" w:author="TinTin Kalaw" w:date="2014-08-16T12:13:00Z">
          <w:pPr>
            <w:pStyle w:val="Content1"/>
          </w:pPr>
        </w:pPrChange>
      </w:pPr>
      <w:r w:rsidRPr="00E45CE0">
        <w:t xml:space="preserve"> </w:t>
      </w:r>
    </w:p>
    <w:p w14:paraId="16AE0211" w14:textId="77777777" w:rsidR="00D079B2" w:rsidRPr="00E45CE0" w:rsidRDefault="00D079B2">
      <w:pPr>
        <w:pStyle w:val="Content2"/>
        <w:pPrChange w:id="1938" w:author="TinTin Kalaw" w:date="2014-08-16T12:13:00Z">
          <w:pPr>
            <w:pStyle w:val="Content1"/>
          </w:pPr>
        </w:pPrChange>
      </w:pPr>
      <w:r w:rsidRPr="00E45CE0">
        <w:t>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Java Annotation Pattern Engine (JAPE)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2C91F90E" w14:textId="77777777" w:rsidR="00D079B2" w:rsidRPr="00E45CE0" w:rsidRDefault="00D079B2">
      <w:pPr>
        <w:pStyle w:val="Content2"/>
        <w:pPrChange w:id="1939" w:author="TinTin Kalaw" w:date="2014-08-16T12:13:00Z">
          <w:pPr>
            <w:pStyle w:val="Content1"/>
          </w:pPr>
        </w:pPrChange>
      </w:pPr>
      <w:r w:rsidRPr="00E45CE0">
        <w:t xml:space="preserve"> </w:t>
      </w:r>
    </w:p>
    <w:p w14:paraId="770C4E5F" w14:textId="77777777" w:rsidR="00D079B2" w:rsidRPr="00E45CE0" w:rsidRDefault="00D079B2">
      <w:pPr>
        <w:pStyle w:val="Content2"/>
        <w:pPrChange w:id="1940" w:author="TinTin Kalaw" w:date="2014-08-16T12:13:00Z">
          <w:pPr>
            <w:pStyle w:val="Content1"/>
          </w:pPr>
        </w:pPrChange>
      </w:pPr>
      <w:r w:rsidRPr="00E45CE0">
        <w:t xml:space="preserve">The system has been tested in a lenient and strict criterion. An entity that is recognized correctly when the type is correct but the span overlap in the annotated corpus is called </w:t>
      </w:r>
      <w:r w:rsidRPr="00E45CE0">
        <w:lastRenderedPageBreak/>
        <w:t>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2E278CDF" w14:textId="77777777" w:rsidR="00D079B2" w:rsidRPr="00E45CE0" w:rsidRDefault="00D079B2">
      <w:pPr>
        <w:pStyle w:val="Content2"/>
      </w:pPr>
    </w:p>
    <w:p w14:paraId="3E541251" w14:textId="77777777" w:rsidR="00D079B2" w:rsidRPr="00E45CE0" w:rsidRDefault="00D079B2">
      <w:pPr>
        <w:pStyle w:val="Heading5"/>
      </w:pPr>
      <w:r w:rsidRPr="00E45CE0">
        <w:t>Business Specific Online Information Extraction from German Websites (Lee &amp; Geierhos, 2009)</w:t>
      </w:r>
    </w:p>
    <w:p w14:paraId="3A4F75F5" w14:textId="77777777" w:rsidR="00D079B2" w:rsidRPr="00E45CE0" w:rsidRDefault="00D079B2" w:rsidP="00BF4C5E">
      <w:pPr>
        <w:pStyle w:val="Content2"/>
      </w:pPr>
    </w:p>
    <w:p w14:paraId="156D0B41" w14:textId="77777777" w:rsidR="00D079B2" w:rsidRPr="00E45CE0" w:rsidRDefault="00D079B2">
      <w:pPr>
        <w:pStyle w:val="Content2"/>
        <w:pPrChange w:id="1941" w:author="TinTin Kalaw" w:date="2014-08-16T12:13:00Z">
          <w:pPr>
            <w:pStyle w:val="Content1"/>
          </w:pPr>
        </w:pPrChange>
      </w:pPr>
      <w:r w:rsidRPr="00E45CE0">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13556886" w14:textId="77777777" w:rsidR="00D079B2" w:rsidRPr="00E45CE0" w:rsidRDefault="00D079B2">
      <w:pPr>
        <w:pStyle w:val="Content2"/>
        <w:pPrChange w:id="1942" w:author="TinTin Kalaw" w:date="2014-08-16T12:13:00Z">
          <w:pPr>
            <w:pStyle w:val="Content1"/>
          </w:pPr>
        </w:pPrChange>
      </w:pPr>
    </w:p>
    <w:p w14:paraId="4E97A117" w14:textId="77777777" w:rsidR="00D079B2" w:rsidRPr="00E45CE0" w:rsidRDefault="00D079B2">
      <w:pPr>
        <w:pStyle w:val="Content2"/>
        <w:pPrChange w:id="1943" w:author="TinTin Kalaw" w:date="2014-08-16T12:13:00Z">
          <w:pPr>
            <w:pStyle w:val="Content1"/>
          </w:pPr>
        </w:pPrChange>
      </w:pPr>
      <w:r w:rsidRPr="00E45CE0">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E45CE0">
        <w:rPr>
          <w:rStyle w:val="ContentChar"/>
        </w:rPr>
        <w:t>d</w:t>
      </w:r>
      <w:r w:rsidRPr="00E45CE0">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2A0BC2FA" w14:textId="77777777" w:rsidR="00D079B2" w:rsidRPr="00E45CE0" w:rsidRDefault="00D079B2">
      <w:pPr>
        <w:pStyle w:val="Content2"/>
        <w:pPrChange w:id="1944" w:author="TinTin Kalaw" w:date="2014-08-16T12:13:00Z">
          <w:pPr>
            <w:pStyle w:val="Content1"/>
          </w:pPr>
        </w:pPrChange>
      </w:pPr>
    </w:p>
    <w:p w14:paraId="2043BF92" w14:textId="77777777" w:rsidR="00D079B2" w:rsidRPr="00E45CE0" w:rsidRDefault="00D079B2">
      <w:pPr>
        <w:pStyle w:val="Content2"/>
        <w:pPrChange w:id="1945" w:author="TinTin Kalaw" w:date="2014-08-16T12:13:00Z">
          <w:pPr>
            <w:pStyle w:val="Content1"/>
          </w:pPr>
        </w:pPrChange>
      </w:pPr>
      <w:r w:rsidRPr="00E45CE0">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w:t>
      </w:r>
      <w:r w:rsidRPr="00E45CE0">
        <w:lastRenderedPageBreak/>
        <w:t>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62191A34" w14:textId="77777777" w:rsidR="00D079B2" w:rsidRPr="00E45CE0" w:rsidRDefault="00D079B2">
      <w:pPr>
        <w:pStyle w:val="Content2"/>
        <w:pPrChange w:id="1946" w:author="TinTin Kalaw" w:date="2014-08-16T12:13:00Z">
          <w:pPr>
            <w:pStyle w:val="Content1"/>
          </w:pPr>
        </w:pPrChange>
      </w:pPr>
    </w:p>
    <w:p w14:paraId="780F38BE" w14:textId="77777777" w:rsidR="00D079B2" w:rsidRPr="00E45CE0" w:rsidRDefault="00D079B2">
      <w:pPr>
        <w:pStyle w:val="Content2"/>
        <w:pPrChange w:id="1947" w:author="TinTin Kalaw" w:date="2014-08-16T12:13:00Z">
          <w:pPr>
            <w:pStyle w:val="Content1"/>
          </w:pPr>
        </w:pPrChange>
      </w:pPr>
      <w:r w:rsidRPr="00E45CE0">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7B00DAE3" w14:textId="77777777" w:rsidR="00D079B2" w:rsidRPr="00E45CE0" w:rsidRDefault="00D079B2">
      <w:pPr>
        <w:pStyle w:val="Content2"/>
      </w:pPr>
    </w:p>
    <w:p w14:paraId="6ADA3F0F" w14:textId="77777777" w:rsidR="00D079B2" w:rsidRPr="00E45CE0" w:rsidRDefault="00D079B2">
      <w:pPr>
        <w:pStyle w:val="Heading5"/>
      </w:pPr>
      <w:r w:rsidRPr="00E45CE0">
        <w:t>Ontology-Based Information Extraction (OBIE) System for French Newspaper Articles (Nebhi, 2012)</w:t>
      </w:r>
    </w:p>
    <w:p w14:paraId="51B20162" w14:textId="77777777" w:rsidR="00D079B2" w:rsidRPr="00E45CE0" w:rsidRDefault="00D079B2" w:rsidP="00BF4C5E">
      <w:pPr>
        <w:pStyle w:val="Content2"/>
      </w:pPr>
    </w:p>
    <w:p w14:paraId="34EBEBD6" w14:textId="77777777" w:rsidR="00D079B2" w:rsidRPr="00E45CE0" w:rsidRDefault="00D079B2">
      <w:pPr>
        <w:pStyle w:val="Content2"/>
        <w:pPrChange w:id="1948" w:author="TinTin Kalaw" w:date="2014-08-16T12:13:00Z">
          <w:pPr>
            <w:pStyle w:val="Content1"/>
          </w:pPr>
        </w:pPrChange>
      </w:pPr>
      <w:r w:rsidRPr="00E45CE0">
        <w:t>Since most of the information extraction systems are based on the English language, it poses a problem on other languages for there are not much tools available. In order to address this problem, the system maps the extracted entities to the ontology.</w:t>
      </w:r>
    </w:p>
    <w:p w14:paraId="59C34569" w14:textId="77777777" w:rsidR="00D079B2" w:rsidRPr="00E45CE0" w:rsidRDefault="00D079B2">
      <w:pPr>
        <w:pStyle w:val="Content2"/>
        <w:pPrChange w:id="1949" w:author="TinTin Kalaw" w:date="2014-08-16T12:13:00Z">
          <w:pPr>
            <w:pStyle w:val="Content1"/>
          </w:pPr>
        </w:pPrChange>
      </w:pPr>
    </w:p>
    <w:p w14:paraId="334AB0BA" w14:textId="77777777" w:rsidR="00D079B2" w:rsidRPr="00E45CE0" w:rsidRDefault="00D079B2">
      <w:pPr>
        <w:pStyle w:val="Content2"/>
        <w:pPrChange w:id="1950" w:author="TinTin Kalaw" w:date="2014-08-16T12:13:00Z">
          <w:pPr>
            <w:pStyle w:val="Content1"/>
          </w:pPr>
        </w:pPrChange>
      </w:pPr>
      <w:r w:rsidRPr="00E45CE0">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536A9268" w14:textId="77777777" w:rsidR="00D079B2" w:rsidRPr="00E45CE0" w:rsidRDefault="00D079B2">
      <w:pPr>
        <w:pStyle w:val="Content2"/>
        <w:pPrChange w:id="1951" w:author="TinTin Kalaw" w:date="2014-08-16T12:13:00Z">
          <w:pPr>
            <w:pStyle w:val="Content1"/>
          </w:pPr>
        </w:pPrChange>
      </w:pPr>
    </w:p>
    <w:p w14:paraId="3A7F7A85" w14:textId="77777777" w:rsidR="00D079B2" w:rsidRPr="00E45CE0" w:rsidRDefault="00D079B2">
      <w:pPr>
        <w:pStyle w:val="Content2"/>
        <w:pPrChange w:id="1952" w:author="TinTin Kalaw" w:date="2014-08-16T12:13:00Z">
          <w:pPr>
            <w:pStyle w:val="Content1"/>
          </w:pPr>
        </w:pPrChange>
      </w:pPr>
      <w:r w:rsidRPr="00E45CE0">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478C18E2" w14:textId="77777777" w:rsidR="00D079B2" w:rsidRDefault="00D079B2">
      <w:pPr>
        <w:pStyle w:val="Content2"/>
        <w:rPr>
          <w:ins w:id="1953" w:author="Kyle Mc Hale Dela Cruz" w:date="2014-08-17T22:36:00Z"/>
        </w:rPr>
      </w:pPr>
    </w:p>
    <w:p w14:paraId="31E5298C" w14:textId="77777777" w:rsidR="00A21065" w:rsidRDefault="00A21065">
      <w:pPr>
        <w:pStyle w:val="Content2"/>
        <w:rPr>
          <w:ins w:id="1954" w:author="Kyle Mc Hale Dela Cruz" w:date="2014-08-17T22:36:00Z"/>
        </w:rPr>
      </w:pPr>
    </w:p>
    <w:p w14:paraId="3F77BF05" w14:textId="77777777" w:rsidR="00A21065" w:rsidRDefault="00A21065">
      <w:pPr>
        <w:pStyle w:val="Content2"/>
        <w:rPr>
          <w:ins w:id="1955" w:author="Kyle Mc Hale Dela Cruz" w:date="2014-08-17T22:36:00Z"/>
        </w:rPr>
      </w:pPr>
    </w:p>
    <w:p w14:paraId="6FE7F084" w14:textId="77777777" w:rsidR="00A21065" w:rsidRDefault="00A21065">
      <w:pPr>
        <w:pStyle w:val="Content2"/>
        <w:rPr>
          <w:ins w:id="1956" w:author="Kyle Mc Hale Dela Cruz" w:date="2014-08-17T22:36:00Z"/>
        </w:rPr>
      </w:pPr>
    </w:p>
    <w:p w14:paraId="3002DFA8" w14:textId="77777777" w:rsidR="00A21065" w:rsidRDefault="00A21065">
      <w:pPr>
        <w:pStyle w:val="Content2"/>
        <w:rPr>
          <w:ins w:id="1957" w:author="Kyle Mc Hale Dela Cruz" w:date="2014-08-17T22:36:00Z"/>
        </w:rPr>
      </w:pPr>
    </w:p>
    <w:p w14:paraId="794AF27D" w14:textId="77777777" w:rsidR="00A21065" w:rsidRDefault="00A21065">
      <w:pPr>
        <w:pStyle w:val="Content2"/>
        <w:rPr>
          <w:ins w:id="1958" w:author="Kyle Mc Hale Dela Cruz" w:date="2014-08-17T22:36:00Z"/>
        </w:rPr>
      </w:pPr>
    </w:p>
    <w:p w14:paraId="4B45AA08" w14:textId="77777777" w:rsidR="00A21065" w:rsidRDefault="00A21065">
      <w:pPr>
        <w:pStyle w:val="Content2"/>
        <w:rPr>
          <w:ins w:id="1959" w:author="Kyle Mc Hale Dela Cruz" w:date="2014-08-17T22:36:00Z"/>
        </w:rPr>
      </w:pPr>
    </w:p>
    <w:p w14:paraId="4A98E23A" w14:textId="77777777" w:rsidR="00A21065" w:rsidRPr="00E45CE0" w:rsidRDefault="00A21065">
      <w:pPr>
        <w:pStyle w:val="Content2"/>
      </w:pPr>
    </w:p>
    <w:p w14:paraId="64A36466" w14:textId="77777777" w:rsidR="00D079B2" w:rsidRPr="00E45CE0" w:rsidRDefault="00D079B2" w:rsidP="00D079B2">
      <w:pPr>
        <w:pStyle w:val="Heading2"/>
      </w:pPr>
      <w:bookmarkStart w:id="1960" w:name="_Toc395181695"/>
      <w:bookmarkStart w:id="1961" w:name="_Toc396200121"/>
      <w:r w:rsidRPr="00E45CE0">
        <w:lastRenderedPageBreak/>
        <w:t>Other Information Extraction Systems</w:t>
      </w:r>
      <w:bookmarkEnd w:id="1960"/>
      <w:bookmarkEnd w:id="1961"/>
    </w:p>
    <w:p w14:paraId="6B4F9623" w14:textId="77777777" w:rsidR="00D079B2" w:rsidRPr="00E45CE0" w:rsidRDefault="00D079B2" w:rsidP="000B6ADF">
      <w:pPr>
        <w:pStyle w:val="Content1"/>
      </w:pPr>
    </w:p>
    <w:p w14:paraId="673FAAEF" w14:textId="77777777" w:rsidR="00D079B2" w:rsidRPr="00E45CE0" w:rsidRDefault="00D079B2" w:rsidP="000B6ADF">
      <w:pPr>
        <w:pStyle w:val="Content1"/>
      </w:pPr>
      <w:r w:rsidRPr="00E45CE0">
        <w:t>This part discusses information extraction systems that use other techniques.</w:t>
      </w:r>
    </w:p>
    <w:p w14:paraId="108D7429" w14:textId="77777777" w:rsidR="00D079B2" w:rsidRPr="00E45CE0" w:rsidRDefault="00D079B2" w:rsidP="000B6ADF">
      <w:pPr>
        <w:pStyle w:val="Content1"/>
      </w:pPr>
    </w:p>
    <w:p w14:paraId="1DADFA80" w14:textId="7A8D2007" w:rsidR="00D079B2" w:rsidRPr="00E45CE0" w:rsidRDefault="00D079B2" w:rsidP="00497EF3">
      <w:pPr>
        <w:pStyle w:val="Heading5"/>
      </w:pPr>
      <w:r w:rsidRPr="00E45CE0">
        <w:t>SOMIDIA - Social Monitoring for Disaster Management (Cheng et al. 201</w:t>
      </w:r>
      <w:del w:id="1962" w:author="TinTin Kalaw" w:date="2014-08-16T13:13:00Z">
        <w:r w:rsidRPr="00E45CE0" w:rsidDel="009F684C">
          <w:delText>1</w:delText>
        </w:r>
      </w:del>
      <w:ins w:id="1963" w:author="TinTin Kalaw" w:date="2014-08-16T13:13:00Z">
        <w:r w:rsidR="009F684C">
          <w:t>3</w:t>
        </w:r>
      </w:ins>
      <w:r w:rsidRPr="00E45CE0">
        <w:t>)</w:t>
      </w:r>
    </w:p>
    <w:p w14:paraId="366FBD6B" w14:textId="77777777" w:rsidR="00D079B2" w:rsidRPr="00E45CE0" w:rsidRDefault="00D079B2" w:rsidP="00BF4C5E">
      <w:pPr>
        <w:pStyle w:val="Content2"/>
      </w:pPr>
    </w:p>
    <w:p w14:paraId="77C27F32" w14:textId="77777777" w:rsidR="00D079B2" w:rsidRPr="00E45CE0" w:rsidRDefault="00D079B2">
      <w:pPr>
        <w:pStyle w:val="Content2"/>
        <w:pPrChange w:id="1964" w:author="TinTin Kalaw" w:date="2014-08-16T12:14:00Z">
          <w:pPr>
            <w:pStyle w:val="Content1"/>
          </w:pPr>
        </w:pPrChange>
      </w:pPr>
      <w:r w:rsidRPr="00E45CE0">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7B968C62" w14:textId="77777777" w:rsidR="00D079B2" w:rsidRPr="00E45CE0" w:rsidRDefault="00D079B2">
      <w:pPr>
        <w:pStyle w:val="Content2"/>
        <w:pPrChange w:id="1965" w:author="TinTin Kalaw" w:date="2014-08-16T12:14:00Z">
          <w:pPr>
            <w:pStyle w:val="Content1"/>
          </w:pPr>
        </w:pPrChange>
      </w:pPr>
    </w:p>
    <w:p w14:paraId="5994891B" w14:textId="77777777" w:rsidR="00D079B2" w:rsidRPr="00E45CE0" w:rsidRDefault="00D079B2">
      <w:pPr>
        <w:pStyle w:val="Content2"/>
        <w:pPrChange w:id="1966" w:author="TinTin Kalaw" w:date="2014-08-16T12:14:00Z">
          <w:pPr>
            <w:pStyle w:val="Content1"/>
          </w:pPr>
        </w:pPrChange>
      </w:pPr>
      <w:r w:rsidRPr="00E45CE0">
        <w:t>For the information extraction module, first, documents go through a tokenizer. They used OpenNLP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25CB43D" w14:textId="77777777" w:rsidR="00D079B2" w:rsidRPr="00E45CE0" w:rsidRDefault="00D079B2">
      <w:pPr>
        <w:pStyle w:val="Content2"/>
        <w:pPrChange w:id="1967" w:author="TinTin Kalaw" w:date="2014-08-16T12:14:00Z">
          <w:pPr>
            <w:pStyle w:val="Content1"/>
          </w:pPr>
        </w:pPrChange>
      </w:pPr>
    </w:p>
    <w:p w14:paraId="297B636D" w14:textId="77777777" w:rsidR="00D079B2" w:rsidRPr="00E45CE0" w:rsidRDefault="00D079B2">
      <w:pPr>
        <w:pStyle w:val="Content2"/>
        <w:pPrChange w:id="1968" w:author="TinTin Kalaw" w:date="2014-08-16T12:14:00Z">
          <w:pPr>
            <w:pStyle w:val="Content1"/>
          </w:pPr>
        </w:pPrChange>
      </w:pPr>
      <w:r w:rsidRPr="00E45CE0">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A20936" w14:textId="77777777" w:rsidR="00D079B2" w:rsidRPr="00E45CE0" w:rsidRDefault="00D079B2">
      <w:pPr>
        <w:pStyle w:val="Content2"/>
        <w:pPrChange w:id="1969" w:author="TinTin Kalaw" w:date="2014-08-16T12:14:00Z">
          <w:pPr>
            <w:pStyle w:val="Content1"/>
          </w:pPr>
        </w:pPrChange>
      </w:pPr>
    </w:p>
    <w:p w14:paraId="4C485ACC" w14:textId="77777777" w:rsidR="00D079B2" w:rsidRPr="00E45CE0" w:rsidRDefault="00D079B2">
      <w:pPr>
        <w:pStyle w:val="Content2"/>
        <w:pPrChange w:id="1970" w:author="TinTin Kalaw" w:date="2014-08-16T12:14:00Z">
          <w:pPr>
            <w:pStyle w:val="Content1"/>
          </w:pPr>
        </w:pPrChange>
      </w:pPr>
      <w:r w:rsidRPr="00E45CE0">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0ED01975" w14:textId="77777777" w:rsidR="00D079B2" w:rsidRPr="00E45CE0" w:rsidRDefault="00D079B2">
      <w:pPr>
        <w:pStyle w:val="Content2"/>
        <w:pPrChange w:id="1971" w:author="TinTin Kalaw" w:date="2014-08-16T12:14:00Z">
          <w:pPr>
            <w:pStyle w:val="Content1"/>
          </w:pPr>
        </w:pPrChange>
      </w:pPr>
    </w:p>
    <w:p w14:paraId="606D4CB5" w14:textId="77777777" w:rsidR="00D079B2" w:rsidRPr="00E45CE0" w:rsidRDefault="00D079B2">
      <w:pPr>
        <w:pStyle w:val="Content2"/>
        <w:pPrChange w:id="1972" w:author="TinTin Kalaw" w:date="2014-08-16T12:14:00Z">
          <w:pPr>
            <w:pStyle w:val="Content1"/>
          </w:pPr>
        </w:pPrChange>
      </w:pPr>
      <w:r w:rsidRPr="00E45CE0">
        <w:t xml:space="preserve">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w:t>
      </w:r>
      <w:r w:rsidRPr="00E45CE0">
        <w:lastRenderedPageBreak/>
        <w:t>needed information will most likely be located near the text. On longer texts, the information needed might be located far away.</w:t>
      </w:r>
    </w:p>
    <w:p w14:paraId="5C24A63A" w14:textId="77777777" w:rsidR="00D079B2" w:rsidRPr="00E45CE0" w:rsidRDefault="00D079B2">
      <w:pPr>
        <w:pStyle w:val="Content2"/>
        <w:pPrChange w:id="1973" w:author="TinTin Kalaw" w:date="2014-08-16T12:14:00Z">
          <w:pPr>
            <w:pStyle w:val="Content1"/>
          </w:pPr>
        </w:pPrChange>
      </w:pPr>
    </w:p>
    <w:p w14:paraId="4CFDD3A1" w14:textId="77777777" w:rsidR="0068488C" w:rsidRPr="0068488C" w:rsidRDefault="000B6ADF">
      <w:pPr>
        <w:pStyle w:val="Content2"/>
        <w:rPr>
          <w:ins w:id="1974" w:author="Vilson Lu" w:date="2014-08-16T16:50:00Z"/>
          <w:rPrChange w:id="1975" w:author="Vilson Lu" w:date="2014-08-16T16:50:00Z">
            <w:rPr>
              <w:ins w:id="1976" w:author="Vilson Lu" w:date="2014-08-16T16:50:00Z"/>
              <w:b/>
              <w:i/>
              <w:sz w:val="20"/>
              <w:szCs w:val="20"/>
            </w:rPr>
          </w:rPrChange>
        </w:rPr>
        <w:pPrChange w:id="1977" w:author="Vilson Lu" w:date="2014-08-16T16:50:00Z">
          <w:pPr/>
        </w:pPrChange>
      </w:pPr>
      <w:r w:rsidRPr="00E45CE0">
        <w:fldChar w:fldCharType="begin"/>
      </w:r>
      <w:r w:rsidRPr="00E45CE0">
        <w:instrText xml:space="preserve"> REF _Ref395791416 \h </w:instrText>
      </w:r>
      <w:r w:rsidR="00BF4C5E">
        <w:instrText xml:space="preserve"> \* MERGEFORMAT </w:instrText>
      </w:r>
      <w:r w:rsidRPr="00E45CE0">
        <w:fldChar w:fldCharType="separate"/>
      </w:r>
    </w:p>
    <w:p w14:paraId="40AC9B55" w14:textId="0D4B11BE" w:rsidR="0068488C" w:rsidRPr="00E45CE0" w:rsidDel="006F08F4" w:rsidRDefault="0068488C">
      <w:pPr>
        <w:pStyle w:val="Content2"/>
        <w:rPr>
          <w:ins w:id="1978" w:author="Vilson Lu" w:date="2014-08-16T16:50:00Z"/>
          <w:del w:id="1979" w:author="TinTin Kalaw" w:date="2014-08-19T08:18:00Z"/>
        </w:rPr>
        <w:pPrChange w:id="1980" w:author="Vilson Lu" w:date="2014-08-16T16:50:00Z">
          <w:pPr>
            <w:pStyle w:val="Caption"/>
            <w:ind w:left="0"/>
          </w:pPr>
        </w:pPrChange>
      </w:pPr>
      <w:ins w:id="1981" w:author="Vilson Lu" w:date="2014-08-16T16:50:00Z">
        <w:r w:rsidRPr="00E45CE0">
          <w:t>Table</w:t>
        </w:r>
        <w:r w:rsidRPr="00E45CE0">
          <w:rPr>
            <w:noProof/>
          </w:rPr>
          <w:t xml:space="preserve"> </w:t>
        </w:r>
        <w:r>
          <w:rPr>
            <w:noProof/>
          </w:rPr>
          <w:t>2</w:t>
        </w:r>
        <w:r>
          <w:noBreakHyphen/>
        </w:r>
        <w:r>
          <w:rPr>
            <w:noProof/>
          </w:rPr>
          <w:t>1</w:t>
        </w:r>
        <w:del w:id="1982" w:author="TinTin Kalaw" w:date="2014-08-19T08:18:00Z">
          <w:r w:rsidRPr="00E45CE0" w:rsidDel="006F08F4">
            <w:delText>. Summary of Reviewed Information Extraction Systems</w:delText>
          </w:r>
        </w:del>
      </w:ins>
    </w:p>
    <w:p w14:paraId="171417F5" w14:textId="21F1BFF7" w:rsidR="007713B7" w:rsidRDefault="000B6ADF">
      <w:pPr>
        <w:pStyle w:val="Content2"/>
        <w:rPr>
          <w:ins w:id="1983" w:author="Vilson Lu" w:date="2014-08-16T16:16:00Z"/>
        </w:rPr>
      </w:pPr>
      <w:del w:id="1984" w:author="Vilson Lu" w:date="2014-08-16T16:50:00Z">
        <w:r w:rsidRPr="00E45CE0" w:rsidDel="0068488C">
          <w:delText xml:space="preserve">Table </w:delText>
        </w:r>
        <w:r w:rsidRPr="00E45CE0" w:rsidDel="0068488C">
          <w:rPr>
            <w:noProof/>
          </w:rPr>
          <w:delText>2</w:delText>
        </w:r>
        <w:r w:rsidRPr="00E45CE0" w:rsidDel="0068488C">
          <w:noBreakHyphen/>
        </w:r>
        <w:r w:rsidRPr="00E45CE0" w:rsidDel="0068488C">
          <w:rPr>
            <w:noProof/>
          </w:rPr>
          <w:delText>1</w:delText>
        </w:r>
      </w:del>
      <w:r w:rsidRPr="00E45CE0">
        <w:fldChar w:fldCharType="end"/>
      </w:r>
      <w:ins w:id="1985" w:author="TinTin Kalaw" w:date="2014-08-19T08:18:00Z">
        <w:r w:rsidR="006F08F4">
          <w:t xml:space="preserve"> </w:t>
        </w:r>
      </w:ins>
      <w:del w:id="1986" w:author="TinTin Kalaw" w:date="2014-08-19T08:18:00Z">
        <w:r w:rsidR="002077C0" w:rsidRPr="00E45CE0" w:rsidDel="006F08F4">
          <w:delText xml:space="preserve"> </w:delText>
        </w:r>
      </w:del>
      <w:r w:rsidR="00D079B2" w:rsidRPr="00497EF3">
        <w:t>shows a summary of all the reviewed in</w:t>
      </w:r>
      <w:r w:rsidR="00D079B2" w:rsidRPr="00BF4C5E">
        <w:t>formation extraction system. The table indicates the system name, the language and type of data it can extract, the domain, NLP pre-processing techniques, information extraction techniques, and evaluation metrics used by the</w:t>
      </w:r>
      <w:r w:rsidR="00D079B2" w:rsidRPr="00E45CE0">
        <w:t xml:space="preserve"> system.</w:t>
      </w:r>
    </w:p>
    <w:p w14:paraId="4B8A6B9D" w14:textId="455470DF" w:rsidR="00D079B2" w:rsidRPr="007713B7" w:rsidDel="00BF4C5E" w:rsidRDefault="007713B7">
      <w:pPr>
        <w:rPr>
          <w:del w:id="1987" w:author="TinTin Kalaw" w:date="2014-08-16T12:14:00Z"/>
          <w:sz w:val="20"/>
          <w:szCs w:val="20"/>
          <w:rPrChange w:id="1988" w:author="Vilson Lu" w:date="2014-08-16T16:16:00Z">
            <w:rPr>
              <w:del w:id="1989" w:author="TinTin Kalaw" w:date="2014-08-16T12:14:00Z"/>
            </w:rPr>
          </w:rPrChange>
        </w:rPr>
      </w:pPr>
      <w:ins w:id="1990" w:author="Vilson Lu" w:date="2014-08-16T16:16:00Z">
        <w:r>
          <w:br w:type="page"/>
        </w:r>
      </w:ins>
    </w:p>
    <w:p w14:paraId="52BADA39" w14:textId="537AE2A4" w:rsidR="00BF4C5E" w:rsidRPr="00E45CE0" w:rsidDel="007713B7" w:rsidRDefault="00BF4C5E">
      <w:pPr>
        <w:rPr>
          <w:ins w:id="1991" w:author="TinTin Kalaw" w:date="2014-08-16T12:17:00Z"/>
          <w:del w:id="1992" w:author="Vilson Lu" w:date="2014-08-16T16:16:00Z"/>
        </w:rPr>
        <w:pPrChange w:id="1993" w:author="Vilson Lu" w:date="2014-08-16T16:16:00Z">
          <w:pPr>
            <w:pStyle w:val="Content1"/>
          </w:pPr>
        </w:pPrChange>
      </w:pPr>
    </w:p>
    <w:p w14:paraId="78E7D4BE" w14:textId="77777777" w:rsidR="00D079B2" w:rsidRPr="00E45CE0" w:rsidDel="00BF4C5E" w:rsidRDefault="00D079B2">
      <w:pPr>
        <w:pStyle w:val="Content2"/>
        <w:rPr>
          <w:del w:id="1994" w:author="TinTin Kalaw" w:date="2014-08-16T12:14:00Z"/>
        </w:rPr>
        <w:pPrChange w:id="1995" w:author="TinTin Kalaw" w:date="2014-08-16T12:14:00Z">
          <w:pPr>
            <w:pStyle w:val="Content"/>
          </w:pPr>
        </w:pPrChange>
      </w:pPr>
    </w:p>
    <w:p w14:paraId="2E4A0F29" w14:textId="77777777" w:rsidR="000B6ADF" w:rsidRPr="00E45CE0" w:rsidRDefault="000B6ADF">
      <w:pPr>
        <w:rPr>
          <w:b/>
          <w:i/>
          <w:sz w:val="20"/>
          <w:szCs w:val="20"/>
        </w:rPr>
      </w:pPr>
      <w:bookmarkStart w:id="1996" w:name="_Toc395094918"/>
      <w:bookmarkStart w:id="1997" w:name="_Ref395791411"/>
      <w:bookmarkStart w:id="1998" w:name="_Ref395791416"/>
      <w:del w:id="1999" w:author="TinTin Kalaw" w:date="2014-08-16T12:14:00Z">
        <w:r w:rsidRPr="00E45CE0" w:rsidDel="00BF4C5E">
          <w:br w:type="page"/>
        </w:r>
      </w:del>
    </w:p>
    <w:p w14:paraId="7ECC5897" w14:textId="383EBACC" w:rsidR="0027653C" w:rsidRPr="00E45CE0" w:rsidRDefault="0027653C" w:rsidP="00AB6FDF">
      <w:pPr>
        <w:pStyle w:val="Caption"/>
        <w:ind w:left="0"/>
      </w:pPr>
      <w:bookmarkStart w:id="2000" w:name="_Toc396200387"/>
      <w:r w:rsidRPr="00E45CE0">
        <w:t xml:space="preserve">Table </w:t>
      </w:r>
      <w:ins w:id="2001" w:author="TinTin Kalaw" w:date="2014-08-16T13:59:00Z">
        <w:r w:rsidR="006E6440">
          <w:fldChar w:fldCharType="begin"/>
        </w:r>
        <w:r w:rsidR="006E6440">
          <w:instrText xml:space="preserve"> STYLEREF 1 \s </w:instrText>
        </w:r>
      </w:ins>
      <w:r w:rsidR="006E6440">
        <w:fldChar w:fldCharType="separate"/>
      </w:r>
      <w:r w:rsidR="0068488C">
        <w:rPr>
          <w:noProof/>
        </w:rPr>
        <w:t>2</w:t>
      </w:r>
      <w:ins w:id="2002"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2003" w:author="Vilson Lu" w:date="2014-08-16T16:50:00Z">
        <w:r w:rsidR="0068488C">
          <w:rPr>
            <w:noProof/>
          </w:rPr>
          <w:t>1</w:t>
        </w:r>
      </w:ins>
      <w:ins w:id="2004" w:author="TinTin Kalaw" w:date="2014-08-16T13:59:00Z">
        <w:r w:rsidR="006E6440">
          <w:fldChar w:fldCharType="end"/>
        </w:r>
      </w:ins>
      <w:del w:id="2005"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2</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1</w:delText>
        </w:r>
        <w:r w:rsidR="00406CC7" w:rsidDel="00BD695A">
          <w:rPr>
            <w:noProof/>
          </w:rPr>
          <w:fldChar w:fldCharType="end"/>
        </w:r>
      </w:del>
      <w:r w:rsidRPr="00E45CE0">
        <w:t>. Summary of Reviewed Information Extraction Systems</w:t>
      </w:r>
      <w:bookmarkEnd w:id="2000"/>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D079B2" w:rsidRPr="00E45CE0" w14:paraId="681C7322" w14:textId="77777777" w:rsidTr="0027653C">
        <w:trPr>
          <w:cantSplit/>
          <w:jc w:val="center"/>
        </w:trPr>
        <w:tc>
          <w:tcPr>
            <w:tcW w:w="1388" w:type="dxa"/>
            <w:tcMar>
              <w:top w:w="100" w:type="dxa"/>
              <w:left w:w="100" w:type="dxa"/>
              <w:bottom w:w="100" w:type="dxa"/>
              <w:right w:w="100" w:type="dxa"/>
            </w:tcMar>
            <w:vAlign w:val="center"/>
          </w:tcPr>
          <w:bookmarkEnd w:id="1996"/>
          <w:bookmarkEnd w:id="1997"/>
          <w:bookmarkEnd w:id="1998"/>
          <w:p w14:paraId="62EA30B0" w14:textId="77777777" w:rsidR="00D079B2" w:rsidRPr="00E45CE0" w:rsidRDefault="00D079B2" w:rsidP="0027653C">
            <w:pPr>
              <w:jc w:val="center"/>
              <w:rPr>
                <w:sz w:val="20"/>
                <w:szCs w:val="20"/>
              </w:rPr>
            </w:pPr>
            <w:r w:rsidRPr="00E45CE0">
              <w:rPr>
                <w:b/>
                <w:bCs/>
                <w:sz w:val="20"/>
                <w:szCs w:val="20"/>
              </w:rPr>
              <w:t>System</w:t>
            </w:r>
          </w:p>
        </w:tc>
        <w:tc>
          <w:tcPr>
            <w:tcW w:w="1312" w:type="dxa"/>
            <w:tcMar>
              <w:top w:w="100" w:type="dxa"/>
              <w:left w:w="100" w:type="dxa"/>
              <w:bottom w:w="100" w:type="dxa"/>
              <w:right w:w="100" w:type="dxa"/>
            </w:tcMar>
            <w:vAlign w:val="center"/>
          </w:tcPr>
          <w:p w14:paraId="4D5ABC5C" w14:textId="77777777" w:rsidR="00D079B2" w:rsidRPr="00E45CE0" w:rsidRDefault="00D079B2" w:rsidP="0027653C">
            <w:pPr>
              <w:jc w:val="center"/>
              <w:rPr>
                <w:sz w:val="20"/>
                <w:szCs w:val="20"/>
              </w:rPr>
            </w:pPr>
            <w:r w:rsidRPr="00E45CE0">
              <w:rPr>
                <w:b/>
                <w:bCs/>
                <w:sz w:val="20"/>
                <w:szCs w:val="20"/>
              </w:rPr>
              <w:t>Language</w:t>
            </w:r>
          </w:p>
        </w:tc>
        <w:tc>
          <w:tcPr>
            <w:tcW w:w="1260" w:type="dxa"/>
            <w:tcMar>
              <w:top w:w="100" w:type="dxa"/>
              <w:left w:w="100" w:type="dxa"/>
              <w:bottom w:w="100" w:type="dxa"/>
              <w:right w:w="100" w:type="dxa"/>
            </w:tcMar>
            <w:vAlign w:val="center"/>
          </w:tcPr>
          <w:p w14:paraId="2CF8E8E5" w14:textId="77777777" w:rsidR="00D079B2" w:rsidRPr="00E45CE0" w:rsidRDefault="00D079B2" w:rsidP="0027653C">
            <w:pPr>
              <w:jc w:val="center"/>
              <w:rPr>
                <w:sz w:val="20"/>
                <w:szCs w:val="20"/>
              </w:rPr>
            </w:pPr>
            <w:r w:rsidRPr="00E45CE0">
              <w:rPr>
                <w:b/>
                <w:bCs/>
                <w:sz w:val="20"/>
                <w:szCs w:val="20"/>
              </w:rPr>
              <w:t>Type of Data</w:t>
            </w:r>
          </w:p>
        </w:tc>
        <w:tc>
          <w:tcPr>
            <w:tcW w:w="1530" w:type="dxa"/>
            <w:tcMar>
              <w:top w:w="100" w:type="dxa"/>
              <w:left w:w="100" w:type="dxa"/>
              <w:bottom w:w="100" w:type="dxa"/>
              <w:right w:w="100" w:type="dxa"/>
            </w:tcMar>
            <w:vAlign w:val="center"/>
          </w:tcPr>
          <w:p w14:paraId="640B5A01" w14:textId="77777777" w:rsidR="00D079B2" w:rsidRPr="00E45CE0" w:rsidRDefault="00D079B2" w:rsidP="0027653C">
            <w:pPr>
              <w:jc w:val="center"/>
              <w:rPr>
                <w:sz w:val="20"/>
                <w:szCs w:val="20"/>
              </w:rPr>
            </w:pPr>
            <w:r w:rsidRPr="00E45CE0">
              <w:rPr>
                <w:b/>
                <w:bCs/>
                <w:sz w:val="20"/>
                <w:szCs w:val="20"/>
              </w:rPr>
              <w:t>Domain</w:t>
            </w:r>
          </w:p>
        </w:tc>
        <w:tc>
          <w:tcPr>
            <w:tcW w:w="1530" w:type="dxa"/>
            <w:tcMar>
              <w:top w:w="100" w:type="dxa"/>
              <w:left w:w="100" w:type="dxa"/>
              <w:bottom w:w="100" w:type="dxa"/>
              <w:right w:w="100" w:type="dxa"/>
            </w:tcMar>
            <w:vAlign w:val="center"/>
          </w:tcPr>
          <w:p w14:paraId="2288B6C6" w14:textId="77777777" w:rsidR="00D079B2" w:rsidRPr="00E45CE0" w:rsidRDefault="00D079B2" w:rsidP="0027653C">
            <w:pPr>
              <w:jc w:val="center"/>
              <w:rPr>
                <w:sz w:val="20"/>
                <w:szCs w:val="20"/>
              </w:rPr>
            </w:pPr>
            <w:r w:rsidRPr="00E45CE0">
              <w:rPr>
                <w:b/>
                <w:bCs/>
                <w:sz w:val="20"/>
                <w:szCs w:val="20"/>
              </w:rPr>
              <w:t>Pre-processing Techniques</w:t>
            </w:r>
          </w:p>
        </w:tc>
        <w:tc>
          <w:tcPr>
            <w:tcW w:w="1440" w:type="dxa"/>
            <w:tcMar>
              <w:top w:w="100" w:type="dxa"/>
              <w:left w:w="100" w:type="dxa"/>
              <w:bottom w:w="100" w:type="dxa"/>
              <w:right w:w="100" w:type="dxa"/>
            </w:tcMar>
            <w:vAlign w:val="center"/>
          </w:tcPr>
          <w:p w14:paraId="71D89EAC" w14:textId="77777777" w:rsidR="00D079B2" w:rsidRPr="00E45CE0" w:rsidRDefault="00D079B2" w:rsidP="0027653C">
            <w:pPr>
              <w:jc w:val="center"/>
              <w:rPr>
                <w:sz w:val="20"/>
                <w:szCs w:val="20"/>
              </w:rPr>
            </w:pPr>
            <w:r w:rsidRPr="00E45CE0">
              <w:rPr>
                <w:b/>
                <w:bCs/>
                <w:sz w:val="20"/>
                <w:szCs w:val="20"/>
              </w:rPr>
              <w:t>Information Extraction Techniques</w:t>
            </w:r>
          </w:p>
        </w:tc>
        <w:tc>
          <w:tcPr>
            <w:tcW w:w="1520" w:type="dxa"/>
            <w:tcMar>
              <w:top w:w="100" w:type="dxa"/>
              <w:left w:w="100" w:type="dxa"/>
              <w:bottom w:w="100" w:type="dxa"/>
              <w:right w:w="100" w:type="dxa"/>
            </w:tcMar>
            <w:vAlign w:val="center"/>
          </w:tcPr>
          <w:p w14:paraId="1E4C1709" w14:textId="77777777" w:rsidR="00D079B2" w:rsidRPr="00E45CE0" w:rsidRDefault="00D079B2" w:rsidP="0027653C">
            <w:pPr>
              <w:jc w:val="center"/>
              <w:rPr>
                <w:sz w:val="20"/>
                <w:szCs w:val="20"/>
              </w:rPr>
            </w:pPr>
            <w:r w:rsidRPr="00E45CE0">
              <w:rPr>
                <w:b/>
                <w:bCs/>
                <w:sz w:val="20"/>
                <w:szCs w:val="20"/>
              </w:rPr>
              <w:t>Evaluation Metrics</w:t>
            </w:r>
          </w:p>
        </w:tc>
      </w:tr>
      <w:tr w:rsidR="00D079B2" w:rsidRPr="00E45CE0" w14:paraId="380F4104" w14:textId="77777777" w:rsidTr="0027653C">
        <w:trPr>
          <w:cantSplit/>
          <w:jc w:val="center"/>
        </w:trPr>
        <w:tc>
          <w:tcPr>
            <w:tcW w:w="1388" w:type="dxa"/>
            <w:tcMar>
              <w:top w:w="100" w:type="dxa"/>
              <w:left w:w="100" w:type="dxa"/>
              <w:bottom w:w="100" w:type="dxa"/>
              <w:right w:w="100" w:type="dxa"/>
            </w:tcMar>
            <w:vAlign w:val="center"/>
          </w:tcPr>
          <w:p w14:paraId="2679C867" w14:textId="77777777" w:rsidR="00D079B2" w:rsidRPr="00E45CE0" w:rsidRDefault="00D079B2" w:rsidP="0027653C">
            <w:pPr>
              <w:rPr>
                <w:sz w:val="18"/>
                <w:szCs w:val="20"/>
              </w:rPr>
            </w:pPr>
            <w:r w:rsidRPr="00E45CE0">
              <w:rPr>
                <w:sz w:val="18"/>
                <w:szCs w:val="20"/>
              </w:rPr>
              <w:t>Machine Learning for Information Extraction in Informal Domains</w:t>
            </w:r>
          </w:p>
          <w:p w14:paraId="2909E439" w14:textId="77777777" w:rsidR="00D079B2" w:rsidRPr="00E45CE0" w:rsidRDefault="00D079B2" w:rsidP="0027653C">
            <w:pPr>
              <w:rPr>
                <w:sz w:val="18"/>
                <w:szCs w:val="20"/>
              </w:rPr>
            </w:pPr>
            <w:r w:rsidRPr="00E45CE0">
              <w:rPr>
                <w:sz w:val="18"/>
                <w:szCs w:val="20"/>
              </w:rPr>
              <w:t xml:space="preserve">(Freitag, 2000) </w:t>
            </w:r>
          </w:p>
        </w:tc>
        <w:tc>
          <w:tcPr>
            <w:tcW w:w="1312" w:type="dxa"/>
            <w:tcMar>
              <w:top w:w="100" w:type="dxa"/>
              <w:left w:w="100" w:type="dxa"/>
              <w:bottom w:w="100" w:type="dxa"/>
              <w:right w:w="100" w:type="dxa"/>
            </w:tcMar>
            <w:vAlign w:val="center"/>
          </w:tcPr>
          <w:p w14:paraId="7B851926" w14:textId="77777777" w:rsidR="00D079B2" w:rsidRPr="00E45CE0" w:rsidRDefault="00D079B2" w:rsidP="0027653C">
            <w:pPr>
              <w:rPr>
                <w:sz w:val="20"/>
                <w:szCs w:val="20"/>
              </w:rPr>
            </w:pPr>
            <w:r w:rsidRPr="00E45CE0">
              <w:rPr>
                <w:sz w:val="20"/>
                <w:szCs w:val="20"/>
              </w:rPr>
              <w:t>N/A</w:t>
            </w:r>
          </w:p>
        </w:tc>
        <w:tc>
          <w:tcPr>
            <w:tcW w:w="1260" w:type="dxa"/>
            <w:tcMar>
              <w:top w:w="100" w:type="dxa"/>
              <w:left w:w="100" w:type="dxa"/>
              <w:bottom w:w="100" w:type="dxa"/>
              <w:right w:w="100" w:type="dxa"/>
            </w:tcMar>
            <w:vAlign w:val="center"/>
          </w:tcPr>
          <w:p w14:paraId="3C22BAB8" w14:textId="77777777" w:rsidR="00D079B2" w:rsidRPr="00E45CE0" w:rsidRDefault="00D079B2" w:rsidP="0027653C">
            <w:pPr>
              <w:rPr>
                <w:sz w:val="20"/>
                <w:szCs w:val="20"/>
              </w:rPr>
            </w:pPr>
            <w:r w:rsidRPr="00E45CE0">
              <w:rPr>
                <w:sz w:val="20"/>
                <w:szCs w:val="20"/>
              </w:rPr>
              <w:t>Documents (i.e. email)</w:t>
            </w:r>
          </w:p>
        </w:tc>
        <w:tc>
          <w:tcPr>
            <w:tcW w:w="1530" w:type="dxa"/>
            <w:tcMar>
              <w:top w:w="100" w:type="dxa"/>
              <w:left w:w="100" w:type="dxa"/>
              <w:bottom w:w="100" w:type="dxa"/>
              <w:right w:w="100" w:type="dxa"/>
            </w:tcMar>
            <w:vAlign w:val="center"/>
          </w:tcPr>
          <w:p w14:paraId="1B61FEAF" w14:textId="77777777" w:rsidR="00D079B2" w:rsidRPr="00E45CE0" w:rsidRDefault="00D079B2" w:rsidP="0027653C">
            <w:pPr>
              <w:rPr>
                <w:sz w:val="20"/>
                <w:szCs w:val="20"/>
              </w:rPr>
            </w:pPr>
            <w:r w:rsidRPr="00E45CE0">
              <w:rPr>
                <w:sz w:val="20"/>
                <w:szCs w:val="20"/>
              </w:rPr>
              <w:t>Informal Domain</w:t>
            </w:r>
          </w:p>
        </w:tc>
        <w:tc>
          <w:tcPr>
            <w:tcW w:w="1530" w:type="dxa"/>
            <w:tcMar>
              <w:top w:w="100" w:type="dxa"/>
              <w:left w:w="100" w:type="dxa"/>
              <w:bottom w:w="100" w:type="dxa"/>
              <w:right w:w="100" w:type="dxa"/>
            </w:tcMar>
            <w:vAlign w:val="center"/>
          </w:tcPr>
          <w:p w14:paraId="19745140" w14:textId="77777777" w:rsidR="00D079B2" w:rsidRPr="00E45CE0" w:rsidRDefault="00D079B2" w:rsidP="0027653C">
            <w:pPr>
              <w:rPr>
                <w:sz w:val="20"/>
                <w:szCs w:val="20"/>
              </w:rPr>
            </w:pPr>
            <w:r w:rsidRPr="00E45CE0">
              <w:rPr>
                <w:sz w:val="20"/>
                <w:szCs w:val="20"/>
              </w:rPr>
              <w:t>Not mentioned</w:t>
            </w:r>
          </w:p>
        </w:tc>
        <w:tc>
          <w:tcPr>
            <w:tcW w:w="1440" w:type="dxa"/>
            <w:tcMar>
              <w:top w:w="100" w:type="dxa"/>
              <w:left w:w="100" w:type="dxa"/>
              <w:bottom w:w="100" w:type="dxa"/>
              <w:right w:w="100" w:type="dxa"/>
            </w:tcMar>
            <w:vAlign w:val="center"/>
          </w:tcPr>
          <w:p w14:paraId="1E5DB747" w14:textId="77777777" w:rsidR="00D079B2" w:rsidRPr="00E45CE0" w:rsidRDefault="00D079B2" w:rsidP="0027653C">
            <w:pPr>
              <w:rPr>
                <w:sz w:val="20"/>
                <w:szCs w:val="20"/>
              </w:rPr>
            </w:pPr>
            <w:r w:rsidRPr="00E45CE0">
              <w:rPr>
                <w:sz w:val="20"/>
                <w:szCs w:val="20"/>
              </w:rPr>
              <w:t>Machine Learning-</w:t>
            </w:r>
          </w:p>
          <w:p w14:paraId="0C4CED06" w14:textId="77777777" w:rsidR="00D079B2" w:rsidRPr="00E45CE0" w:rsidRDefault="00D079B2" w:rsidP="0027653C">
            <w:pPr>
              <w:rPr>
                <w:sz w:val="20"/>
                <w:szCs w:val="20"/>
              </w:rPr>
            </w:pPr>
            <w:r w:rsidRPr="00E45CE0">
              <w:rPr>
                <w:sz w:val="20"/>
                <w:szCs w:val="20"/>
              </w:rPr>
              <w:t>Based</w:t>
            </w:r>
          </w:p>
        </w:tc>
        <w:tc>
          <w:tcPr>
            <w:tcW w:w="1520" w:type="dxa"/>
            <w:tcMar>
              <w:top w:w="100" w:type="dxa"/>
              <w:left w:w="100" w:type="dxa"/>
              <w:bottom w:w="100" w:type="dxa"/>
              <w:right w:w="100" w:type="dxa"/>
            </w:tcMar>
            <w:vAlign w:val="center"/>
          </w:tcPr>
          <w:p w14:paraId="7E2DA491" w14:textId="77777777" w:rsidR="00D079B2" w:rsidRPr="00E45CE0" w:rsidRDefault="00D079B2" w:rsidP="0027653C">
            <w:pPr>
              <w:rPr>
                <w:sz w:val="20"/>
                <w:szCs w:val="20"/>
              </w:rPr>
            </w:pPr>
            <w:r w:rsidRPr="00E45CE0">
              <w:rPr>
                <w:sz w:val="20"/>
                <w:szCs w:val="20"/>
              </w:rPr>
              <w:t>Precision, Recall</w:t>
            </w:r>
          </w:p>
        </w:tc>
      </w:tr>
      <w:tr w:rsidR="00D079B2" w:rsidRPr="00E45CE0" w14:paraId="77DD893B" w14:textId="77777777" w:rsidTr="0027653C">
        <w:trPr>
          <w:cantSplit/>
          <w:jc w:val="center"/>
        </w:trPr>
        <w:tc>
          <w:tcPr>
            <w:tcW w:w="1388" w:type="dxa"/>
            <w:tcMar>
              <w:top w:w="100" w:type="dxa"/>
              <w:left w:w="100" w:type="dxa"/>
              <w:bottom w:w="100" w:type="dxa"/>
              <w:right w:w="100" w:type="dxa"/>
            </w:tcMar>
            <w:vAlign w:val="center"/>
          </w:tcPr>
          <w:p w14:paraId="3C3E177C" w14:textId="77777777" w:rsidR="00D079B2" w:rsidRPr="00E45CE0" w:rsidRDefault="00D079B2" w:rsidP="0027653C">
            <w:pPr>
              <w:rPr>
                <w:sz w:val="18"/>
                <w:szCs w:val="20"/>
              </w:rPr>
            </w:pPr>
            <w:r w:rsidRPr="00E45CE0">
              <w:rPr>
                <w:sz w:val="18"/>
                <w:szCs w:val="20"/>
              </w:rPr>
              <w:t>TOPO - Information Extraction System for Natural Disaster Reports From Spanish Newspaper Article (Téllez-Valero, 2005)</w:t>
            </w:r>
          </w:p>
        </w:tc>
        <w:tc>
          <w:tcPr>
            <w:tcW w:w="1312" w:type="dxa"/>
            <w:tcMar>
              <w:top w:w="100" w:type="dxa"/>
              <w:left w:w="100" w:type="dxa"/>
              <w:bottom w:w="100" w:type="dxa"/>
              <w:right w:w="100" w:type="dxa"/>
            </w:tcMar>
            <w:vAlign w:val="center"/>
          </w:tcPr>
          <w:p w14:paraId="3517D281" w14:textId="77777777" w:rsidR="00D079B2" w:rsidRPr="00E45CE0" w:rsidRDefault="00D079B2" w:rsidP="0027653C">
            <w:pPr>
              <w:rPr>
                <w:sz w:val="20"/>
                <w:szCs w:val="20"/>
              </w:rPr>
            </w:pPr>
            <w:r w:rsidRPr="00E45CE0">
              <w:rPr>
                <w:sz w:val="20"/>
                <w:szCs w:val="20"/>
              </w:rPr>
              <w:t>Spanish</w:t>
            </w:r>
          </w:p>
        </w:tc>
        <w:tc>
          <w:tcPr>
            <w:tcW w:w="1260" w:type="dxa"/>
            <w:tcMar>
              <w:top w:w="100" w:type="dxa"/>
              <w:left w:w="100" w:type="dxa"/>
              <w:bottom w:w="100" w:type="dxa"/>
              <w:right w:w="100" w:type="dxa"/>
            </w:tcMar>
            <w:vAlign w:val="center"/>
          </w:tcPr>
          <w:p w14:paraId="6DF36C43" w14:textId="77777777" w:rsidR="00D079B2" w:rsidRPr="00E45CE0" w:rsidRDefault="00D079B2" w:rsidP="0027653C">
            <w:pPr>
              <w:rPr>
                <w:sz w:val="20"/>
                <w:szCs w:val="20"/>
              </w:rPr>
            </w:pPr>
            <w:r w:rsidRPr="00E45CE0">
              <w:rPr>
                <w:sz w:val="20"/>
                <w:szCs w:val="20"/>
              </w:rPr>
              <w:t>Free-text</w:t>
            </w:r>
          </w:p>
        </w:tc>
        <w:tc>
          <w:tcPr>
            <w:tcW w:w="1530" w:type="dxa"/>
            <w:tcMar>
              <w:top w:w="100" w:type="dxa"/>
              <w:left w:w="100" w:type="dxa"/>
              <w:bottom w:w="100" w:type="dxa"/>
              <w:right w:w="100" w:type="dxa"/>
            </w:tcMar>
            <w:vAlign w:val="center"/>
          </w:tcPr>
          <w:p w14:paraId="2E8D3888" w14:textId="77777777" w:rsidR="00D079B2" w:rsidRPr="00E45CE0" w:rsidRDefault="00D079B2" w:rsidP="0027653C">
            <w:pPr>
              <w:rPr>
                <w:sz w:val="20"/>
                <w:szCs w:val="20"/>
              </w:rPr>
            </w:pPr>
            <w:r w:rsidRPr="00E45CE0">
              <w:rPr>
                <w:sz w:val="20"/>
                <w:szCs w:val="20"/>
              </w:rPr>
              <w:t>Natural Disasters</w:t>
            </w:r>
          </w:p>
        </w:tc>
        <w:tc>
          <w:tcPr>
            <w:tcW w:w="1530" w:type="dxa"/>
            <w:tcMar>
              <w:top w:w="100" w:type="dxa"/>
              <w:left w:w="100" w:type="dxa"/>
              <w:bottom w:w="100" w:type="dxa"/>
              <w:right w:w="100" w:type="dxa"/>
            </w:tcMar>
            <w:vAlign w:val="center"/>
          </w:tcPr>
          <w:p w14:paraId="7ABE8C59" w14:textId="77777777" w:rsidR="00D079B2" w:rsidRPr="00E45CE0" w:rsidRDefault="00D079B2" w:rsidP="0027653C">
            <w:pPr>
              <w:rPr>
                <w:sz w:val="20"/>
                <w:szCs w:val="20"/>
              </w:rPr>
            </w:pPr>
            <w:r w:rsidRPr="00E45CE0">
              <w:rPr>
                <w:sz w:val="20"/>
                <w:szCs w:val="20"/>
              </w:rPr>
              <w:t>Text Classification, Document Feature Extraction</w:t>
            </w:r>
          </w:p>
        </w:tc>
        <w:tc>
          <w:tcPr>
            <w:tcW w:w="1440" w:type="dxa"/>
            <w:tcMar>
              <w:top w:w="100" w:type="dxa"/>
              <w:left w:w="100" w:type="dxa"/>
              <w:bottom w:w="100" w:type="dxa"/>
              <w:right w:w="100" w:type="dxa"/>
            </w:tcMar>
            <w:vAlign w:val="center"/>
          </w:tcPr>
          <w:p w14:paraId="7B1B3574" w14:textId="77777777" w:rsidR="00D079B2" w:rsidRPr="00E45CE0" w:rsidRDefault="00D079B2" w:rsidP="0027653C">
            <w:pPr>
              <w:rPr>
                <w:sz w:val="20"/>
                <w:szCs w:val="20"/>
              </w:rPr>
            </w:pPr>
            <w:r w:rsidRPr="00E45CE0">
              <w:rPr>
                <w:sz w:val="20"/>
                <w:szCs w:val="20"/>
              </w:rPr>
              <w:t>Machine Learning- Based</w:t>
            </w:r>
          </w:p>
        </w:tc>
        <w:tc>
          <w:tcPr>
            <w:tcW w:w="1520" w:type="dxa"/>
            <w:tcMar>
              <w:top w:w="100" w:type="dxa"/>
              <w:left w:w="100" w:type="dxa"/>
              <w:bottom w:w="100" w:type="dxa"/>
              <w:right w:w="100" w:type="dxa"/>
            </w:tcMar>
            <w:vAlign w:val="center"/>
          </w:tcPr>
          <w:p w14:paraId="5DDE9E8C" w14:textId="77777777" w:rsidR="00D079B2" w:rsidRPr="00E45CE0" w:rsidRDefault="00D079B2" w:rsidP="0027653C">
            <w:pPr>
              <w:rPr>
                <w:sz w:val="20"/>
                <w:szCs w:val="20"/>
              </w:rPr>
            </w:pPr>
            <w:r w:rsidRPr="00E45CE0">
              <w:rPr>
                <w:sz w:val="20"/>
                <w:szCs w:val="20"/>
              </w:rPr>
              <w:t>Precision,</w:t>
            </w:r>
          </w:p>
          <w:p w14:paraId="407540FE" w14:textId="77777777" w:rsidR="00D079B2" w:rsidRPr="00E45CE0" w:rsidRDefault="00D079B2" w:rsidP="0027653C">
            <w:pPr>
              <w:rPr>
                <w:sz w:val="20"/>
                <w:szCs w:val="20"/>
              </w:rPr>
            </w:pPr>
            <w:r w:rsidRPr="00E45CE0">
              <w:rPr>
                <w:sz w:val="20"/>
                <w:szCs w:val="20"/>
              </w:rPr>
              <w:t>Recall,</w:t>
            </w:r>
          </w:p>
          <w:p w14:paraId="6D4B2BD5" w14:textId="77777777" w:rsidR="00D079B2" w:rsidRPr="00E45CE0" w:rsidRDefault="00D079B2" w:rsidP="0027653C">
            <w:pPr>
              <w:rPr>
                <w:sz w:val="20"/>
                <w:szCs w:val="20"/>
              </w:rPr>
            </w:pPr>
            <w:r w:rsidRPr="00E45CE0">
              <w:rPr>
                <w:sz w:val="20"/>
                <w:szCs w:val="20"/>
              </w:rPr>
              <w:t>F-measure</w:t>
            </w:r>
          </w:p>
        </w:tc>
      </w:tr>
      <w:tr w:rsidR="00D079B2" w:rsidRPr="00E45CE0" w14:paraId="4BF06C1F" w14:textId="77777777" w:rsidTr="0027653C">
        <w:trPr>
          <w:cantSplit/>
          <w:jc w:val="center"/>
        </w:trPr>
        <w:tc>
          <w:tcPr>
            <w:tcW w:w="1388" w:type="dxa"/>
            <w:tcMar>
              <w:top w:w="100" w:type="dxa"/>
              <w:left w:w="100" w:type="dxa"/>
              <w:bottom w:w="100" w:type="dxa"/>
              <w:right w:w="100" w:type="dxa"/>
            </w:tcMar>
            <w:vAlign w:val="center"/>
          </w:tcPr>
          <w:p w14:paraId="08E68A35" w14:textId="77777777" w:rsidR="00D079B2" w:rsidRPr="00E45CE0" w:rsidRDefault="00D079B2" w:rsidP="0027653C">
            <w:pPr>
              <w:rPr>
                <w:sz w:val="18"/>
                <w:szCs w:val="20"/>
              </w:rPr>
            </w:pPr>
            <w:r w:rsidRPr="00E45CE0">
              <w:rPr>
                <w:sz w:val="18"/>
                <w:szCs w:val="20"/>
              </w:rPr>
              <w:t>VRE Information Extraction System (Pham &amp; Pham, 2012)</w:t>
            </w:r>
          </w:p>
        </w:tc>
        <w:tc>
          <w:tcPr>
            <w:tcW w:w="1312" w:type="dxa"/>
            <w:tcMar>
              <w:top w:w="100" w:type="dxa"/>
              <w:left w:w="100" w:type="dxa"/>
              <w:bottom w:w="100" w:type="dxa"/>
              <w:right w:w="100" w:type="dxa"/>
            </w:tcMar>
            <w:vAlign w:val="center"/>
          </w:tcPr>
          <w:p w14:paraId="0F50CAC7" w14:textId="77777777" w:rsidR="00D079B2" w:rsidRPr="00E45CE0" w:rsidRDefault="00D079B2" w:rsidP="0027653C">
            <w:pPr>
              <w:rPr>
                <w:sz w:val="20"/>
                <w:szCs w:val="20"/>
              </w:rPr>
            </w:pPr>
            <w:r w:rsidRPr="00E45CE0">
              <w:rPr>
                <w:sz w:val="20"/>
                <w:szCs w:val="20"/>
              </w:rPr>
              <w:t>Vietnamese</w:t>
            </w:r>
          </w:p>
        </w:tc>
        <w:tc>
          <w:tcPr>
            <w:tcW w:w="1260" w:type="dxa"/>
            <w:tcMar>
              <w:top w:w="100" w:type="dxa"/>
              <w:left w:w="100" w:type="dxa"/>
              <w:bottom w:w="100" w:type="dxa"/>
              <w:right w:w="100" w:type="dxa"/>
            </w:tcMar>
            <w:vAlign w:val="center"/>
          </w:tcPr>
          <w:p w14:paraId="297FFEA0"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2E57FACC" w14:textId="77777777" w:rsidR="00D079B2" w:rsidRPr="00E45CE0" w:rsidRDefault="00D079B2" w:rsidP="0027653C">
            <w:pPr>
              <w:rPr>
                <w:sz w:val="20"/>
                <w:szCs w:val="20"/>
              </w:rPr>
            </w:pPr>
            <w:r w:rsidRPr="00E45CE0">
              <w:rPr>
                <w:sz w:val="20"/>
                <w:szCs w:val="20"/>
              </w:rPr>
              <w:t>Real Estate Advertisement</w:t>
            </w:r>
          </w:p>
        </w:tc>
        <w:tc>
          <w:tcPr>
            <w:tcW w:w="1530" w:type="dxa"/>
            <w:tcMar>
              <w:top w:w="100" w:type="dxa"/>
              <w:left w:w="100" w:type="dxa"/>
              <w:bottom w:w="100" w:type="dxa"/>
              <w:right w:w="100" w:type="dxa"/>
            </w:tcMar>
            <w:vAlign w:val="center"/>
          </w:tcPr>
          <w:p w14:paraId="003D2035" w14:textId="77777777" w:rsidR="00D079B2" w:rsidRPr="00E45CE0" w:rsidRDefault="00D079B2" w:rsidP="0027653C">
            <w:pPr>
              <w:rPr>
                <w:sz w:val="20"/>
                <w:szCs w:val="20"/>
              </w:rPr>
            </w:pPr>
            <w:r w:rsidRPr="00E45CE0">
              <w:rPr>
                <w:sz w:val="20"/>
                <w:szCs w:val="20"/>
              </w:rPr>
              <w:t>Text Normalization</w:t>
            </w:r>
          </w:p>
        </w:tc>
        <w:tc>
          <w:tcPr>
            <w:tcW w:w="1440" w:type="dxa"/>
            <w:tcMar>
              <w:top w:w="100" w:type="dxa"/>
              <w:left w:w="100" w:type="dxa"/>
              <w:bottom w:w="100" w:type="dxa"/>
              <w:right w:w="100" w:type="dxa"/>
            </w:tcMar>
            <w:vAlign w:val="center"/>
          </w:tcPr>
          <w:p w14:paraId="4409384B" w14:textId="77777777" w:rsidR="00D079B2" w:rsidRPr="00E45CE0" w:rsidRDefault="00D079B2" w:rsidP="0027653C">
            <w:pPr>
              <w:rPr>
                <w:sz w:val="20"/>
                <w:szCs w:val="20"/>
              </w:rPr>
            </w:pPr>
            <w:r w:rsidRPr="00E45CE0">
              <w:rPr>
                <w:sz w:val="20"/>
                <w:szCs w:val="20"/>
              </w:rPr>
              <w:t>Rule-Based</w:t>
            </w:r>
          </w:p>
        </w:tc>
        <w:tc>
          <w:tcPr>
            <w:tcW w:w="1520" w:type="dxa"/>
            <w:tcMar>
              <w:top w:w="100" w:type="dxa"/>
              <w:left w:w="100" w:type="dxa"/>
              <w:bottom w:w="100" w:type="dxa"/>
              <w:right w:w="100" w:type="dxa"/>
            </w:tcMar>
            <w:vAlign w:val="center"/>
          </w:tcPr>
          <w:p w14:paraId="30C16114" w14:textId="77777777" w:rsidR="00D079B2" w:rsidRPr="00E45CE0" w:rsidRDefault="00D079B2" w:rsidP="0027653C">
            <w:pPr>
              <w:rPr>
                <w:sz w:val="20"/>
                <w:szCs w:val="20"/>
              </w:rPr>
            </w:pPr>
            <w:r w:rsidRPr="00E45CE0">
              <w:rPr>
                <w:sz w:val="20"/>
                <w:szCs w:val="20"/>
              </w:rPr>
              <w:t>Precision,</w:t>
            </w:r>
          </w:p>
          <w:p w14:paraId="05B5F73D" w14:textId="77777777" w:rsidR="00D079B2" w:rsidRPr="00E45CE0" w:rsidRDefault="00D079B2" w:rsidP="0027653C">
            <w:pPr>
              <w:rPr>
                <w:sz w:val="20"/>
                <w:szCs w:val="20"/>
              </w:rPr>
            </w:pPr>
            <w:r w:rsidRPr="00E45CE0">
              <w:rPr>
                <w:sz w:val="20"/>
                <w:szCs w:val="20"/>
              </w:rPr>
              <w:t>Recall,</w:t>
            </w:r>
          </w:p>
          <w:p w14:paraId="30DA90C4" w14:textId="77777777" w:rsidR="00D079B2" w:rsidRPr="00E45CE0" w:rsidRDefault="00D079B2" w:rsidP="0027653C">
            <w:pPr>
              <w:rPr>
                <w:sz w:val="20"/>
                <w:szCs w:val="20"/>
              </w:rPr>
            </w:pPr>
            <w:r w:rsidRPr="00E45CE0">
              <w:rPr>
                <w:sz w:val="20"/>
                <w:szCs w:val="20"/>
              </w:rPr>
              <w:t>F-measure</w:t>
            </w:r>
          </w:p>
        </w:tc>
      </w:tr>
      <w:tr w:rsidR="00D079B2" w:rsidRPr="00E45CE0" w14:paraId="213E778A" w14:textId="77777777" w:rsidTr="0027653C">
        <w:trPr>
          <w:cantSplit/>
          <w:jc w:val="center"/>
        </w:trPr>
        <w:tc>
          <w:tcPr>
            <w:tcW w:w="1388" w:type="dxa"/>
            <w:tcMar>
              <w:top w:w="100" w:type="dxa"/>
              <w:left w:w="100" w:type="dxa"/>
              <w:bottom w:w="100" w:type="dxa"/>
              <w:right w:w="100" w:type="dxa"/>
            </w:tcMar>
            <w:vAlign w:val="center"/>
          </w:tcPr>
          <w:p w14:paraId="6170AE96" w14:textId="77777777" w:rsidR="00D079B2" w:rsidRPr="00E45CE0" w:rsidRDefault="00D079B2" w:rsidP="0027653C">
            <w:pPr>
              <w:rPr>
                <w:sz w:val="18"/>
                <w:szCs w:val="20"/>
              </w:rPr>
            </w:pPr>
            <w:r w:rsidRPr="00E45CE0">
              <w:rPr>
                <w:sz w:val="18"/>
                <w:szCs w:val="20"/>
              </w:rPr>
              <w:t>Business Specific Online Information Extraction from German Websites</w:t>
            </w:r>
          </w:p>
          <w:p w14:paraId="3AE69BB7" w14:textId="77777777" w:rsidR="00D079B2" w:rsidRPr="00E45CE0" w:rsidRDefault="00D079B2" w:rsidP="0027653C">
            <w:pPr>
              <w:rPr>
                <w:sz w:val="18"/>
                <w:szCs w:val="20"/>
              </w:rPr>
            </w:pPr>
            <w:r w:rsidRPr="00E45CE0">
              <w:rPr>
                <w:sz w:val="18"/>
                <w:szCs w:val="20"/>
              </w:rPr>
              <w:t>(Lee &amp; Geierhos, 2009)</w:t>
            </w:r>
          </w:p>
        </w:tc>
        <w:tc>
          <w:tcPr>
            <w:tcW w:w="1312" w:type="dxa"/>
            <w:tcMar>
              <w:top w:w="100" w:type="dxa"/>
              <w:left w:w="100" w:type="dxa"/>
              <w:bottom w:w="100" w:type="dxa"/>
              <w:right w:w="100" w:type="dxa"/>
            </w:tcMar>
            <w:vAlign w:val="center"/>
          </w:tcPr>
          <w:p w14:paraId="3BF0928C" w14:textId="77777777" w:rsidR="00D079B2" w:rsidRPr="00E45CE0" w:rsidRDefault="00D079B2" w:rsidP="0027653C">
            <w:pPr>
              <w:rPr>
                <w:sz w:val="20"/>
                <w:szCs w:val="20"/>
              </w:rPr>
            </w:pPr>
            <w:r w:rsidRPr="00E45CE0">
              <w:rPr>
                <w:sz w:val="20"/>
                <w:szCs w:val="20"/>
              </w:rPr>
              <w:t>German</w:t>
            </w:r>
          </w:p>
        </w:tc>
        <w:tc>
          <w:tcPr>
            <w:tcW w:w="1260" w:type="dxa"/>
            <w:tcMar>
              <w:top w:w="100" w:type="dxa"/>
              <w:left w:w="100" w:type="dxa"/>
              <w:bottom w:w="100" w:type="dxa"/>
              <w:right w:w="100" w:type="dxa"/>
            </w:tcMar>
            <w:vAlign w:val="center"/>
          </w:tcPr>
          <w:p w14:paraId="1732E140" w14:textId="77777777" w:rsidR="00D079B2" w:rsidRPr="00E45CE0" w:rsidRDefault="00D079B2" w:rsidP="0027653C">
            <w:pPr>
              <w:rPr>
                <w:sz w:val="20"/>
                <w:szCs w:val="20"/>
              </w:rPr>
            </w:pPr>
            <w:r w:rsidRPr="00E45CE0">
              <w:rPr>
                <w:sz w:val="20"/>
                <w:szCs w:val="20"/>
              </w:rPr>
              <w:t>Structured Text</w:t>
            </w:r>
          </w:p>
        </w:tc>
        <w:tc>
          <w:tcPr>
            <w:tcW w:w="1530" w:type="dxa"/>
            <w:tcMar>
              <w:top w:w="100" w:type="dxa"/>
              <w:left w:w="100" w:type="dxa"/>
              <w:bottom w:w="100" w:type="dxa"/>
              <w:right w:w="100" w:type="dxa"/>
            </w:tcMar>
            <w:vAlign w:val="center"/>
          </w:tcPr>
          <w:p w14:paraId="15F8064E" w14:textId="77777777" w:rsidR="00D079B2" w:rsidRPr="00E45CE0" w:rsidRDefault="00D079B2" w:rsidP="0027653C">
            <w:pPr>
              <w:rPr>
                <w:sz w:val="20"/>
                <w:szCs w:val="20"/>
              </w:rPr>
            </w:pPr>
            <w:r w:rsidRPr="00E45CE0">
              <w:rPr>
                <w:sz w:val="20"/>
                <w:szCs w:val="20"/>
              </w:rPr>
              <w:t>Business Specific Information</w:t>
            </w:r>
          </w:p>
        </w:tc>
        <w:tc>
          <w:tcPr>
            <w:tcW w:w="1530" w:type="dxa"/>
            <w:tcMar>
              <w:top w:w="100" w:type="dxa"/>
              <w:left w:w="100" w:type="dxa"/>
              <w:bottom w:w="100" w:type="dxa"/>
              <w:right w:w="100" w:type="dxa"/>
            </w:tcMar>
            <w:vAlign w:val="center"/>
          </w:tcPr>
          <w:p w14:paraId="67169EB3" w14:textId="77777777" w:rsidR="00D079B2" w:rsidRPr="00E45CE0" w:rsidRDefault="00D079B2" w:rsidP="0027653C">
            <w:pPr>
              <w:rPr>
                <w:sz w:val="20"/>
                <w:szCs w:val="20"/>
              </w:rPr>
            </w:pPr>
            <w:r w:rsidRPr="00E45CE0">
              <w:rPr>
                <w:sz w:val="20"/>
                <w:szCs w:val="20"/>
              </w:rPr>
              <w:t>Named Entity Recognition, Text Normalization, Attribute-Value Process</w:t>
            </w:r>
          </w:p>
        </w:tc>
        <w:tc>
          <w:tcPr>
            <w:tcW w:w="1440" w:type="dxa"/>
            <w:tcMar>
              <w:top w:w="100" w:type="dxa"/>
              <w:left w:w="100" w:type="dxa"/>
              <w:bottom w:w="100" w:type="dxa"/>
              <w:right w:w="100" w:type="dxa"/>
            </w:tcMar>
            <w:vAlign w:val="center"/>
          </w:tcPr>
          <w:p w14:paraId="69D313FD" w14:textId="77777777" w:rsidR="00D079B2" w:rsidRPr="00E45CE0" w:rsidRDefault="00D079B2" w:rsidP="0027653C">
            <w:pPr>
              <w:rPr>
                <w:sz w:val="20"/>
                <w:szCs w:val="20"/>
              </w:rPr>
            </w:pPr>
            <w:r w:rsidRPr="00E45CE0">
              <w:rPr>
                <w:sz w:val="20"/>
                <w:szCs w:val="20"/>
              </w:rPr>
              <w:t>Rule-Based</w:t>
            </w:r>
          </w:p>
        </w:tc>
        <w:tc>
          <w:tcPr>
            <w:tcW w:w="1520" w:type="dxa"/>
            <w:tcMar>
              <w:top w:w="100" w:type="dxa"/>
              <w:left w:w="100" w:type="dxa"/>
              <w:bottom w:w="100" w:type="dxa"/>
              <w:right w:w="100" w:type="dxa"/>
            </w:tcMar>
            <w:vAlign w:val="center"/>
          </w:tcPr>
          <w:p w14:paraId="61B2BE61" w14:textId="77777777" w:rsidR="00D079B2" w:rsidRPr="00E45CE0" w:rsidRDefault="00D079B2" w:rsidP="0027653C">
            <w:pPr>
              <w:rPr>
                <w:sz w:val="20"/>
                <w:szCs w:val="20"/>
              </w:rPr>
            </w:pPr>
            <w:r w:rsidRPr="00E45CE0">
              <w:rPr>
                <w:sz w:val="20"/>
                <w:szCs w:val="20"/>
              </w:rPr>
              <w:t>Precision, Recall</w:t>
            </w:r>
          </w:p>
        </w:tc>
      </w:tr>
      <w:tr w:rsidR="00D079B2" w:rsidRPr="00E45CE0" w14:paraId="2043CBCF" w14:textId="77777777" w:rsidTr="0027653C">
        <w:trPr>
          <w:cantSplit/>
          <w:jc w:val="center"/>
        </w:trPr>
        <w:tc>
          <w:tcPr>
            <w:tcW w:w="1388" w:type="dxa"/>
            <w:tcMar>
              <w:top w:w="100" w:type="dxa"/>
              <w:left w:w="100" w:type="dxa"/>
              <w:bottom w:w="100" w:type="dxa"/>
              <w:right w:w="100" w:type="dxa"/>
            </w:tcMar>
            <w:vAlign w:val="center"/>
          </w:tcPr>
          <w:p w14:paraId="747CBCFA" w14:textId="77777777" w:rsidR="00D079B2" w:rsidRPr="00E45CE0" w:rsidRDefault="00D079B2" w:rsidP="0027653C">
            <w:pPr>
              <w:rPr>
                <w:sz w:val="18"/>
                <w:szCs w:val="20"/>
              </w:rPr>
            </w:pPr>
            <w:r w:rsidRPr="00E45CE0">
              <w:rPr>
                <w:sz w:val="18"/>
                <w:szCs w:val="20"/>
              </w:rPr>
              <w:t>Ontology-Based Information Extraction (OBIE) System</w:t>
            </w:r>
          </w:p>
          <w:p w14:paraId="706AA679" w14:textId="77777777" w:rsidR="00D079B2" w:rsidRPr="00E45CE0" w:rsidRDefault="00D079B2" w:rsidP="0027653C">
            <w:pPr>
              <w:rPr>
                <w:sz w:val="18"/>
                <w:szCs w:val="20"/>
              </w:rPr>
            </w:pPr>
            <w:r w:rsidRPr="00E45CE0">
              <w:rPr>
                <w:sz w:val="18"/>
                <w:szCs w:val="20"/>
              </w:rPr>
              <w:t>(Nebhi, 2012)</w:t>
            </w:r>
          </w:p>
        </w:tc>
        <w:tc>
          <w:tcPr>
            <w:tcW w:w="1312" w:type="dxa"/>
            <w:tcMar>
              <w:top w:w="100" w:type="dxa"/>
              <w:left w:w="100" w:type="dxa"/>
              <w:bottom w:w="100" w:type="dxa"/>
              <w:right w:w="100" w:type="dxa"/>
            </w:tcMar>
            <w:vAlign w:val="center"/>
          </w:tcPr>
          <w:p w14:paraId="46816046" w14:textId="77777777" w:rsidR="00D079B2" w:rsidRPr="00E45CE0" w:rsidRDefault="00D079B2" w:rsidP="0027653C">
            <w:pPr>
              <w:rPr>
                <w:sz w:val="20"/>
                <w:szCs w:val="20"/>
              </w:rPr>
            </w:pPr>
            <w:r w:rsidRPr="00E45CE0">
              <w:rPr>
                <w:sz w:val="20"/>
                <w:szCs w:val="20"/>
              </w:rPr>
              <w:t>French</w:t>
            </w:r>
          </w:p>
        </w:tc>
        <w:tc>
          <w:tcPr>
            <w:tcW w:w="1260" w:type="dxa"/>
            <w:tcMar>
              <w:top w:w="100" w:type="dxa"/>
              <w:left w:w="100" w:type="dxa"/>
              <w:bottom w:w="100" w:type="dxa"/>
              <w:right w:w="100" w:type="dxa"/>
            </w:tcMar>
            <w:vAlign w:val="center"/>
          </w:tcPr>
          <w:p w14:paraId="6C57420E"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6A8E111D" w14:textId="77777777" w:rsidR="00D079B2" w:rsidRPr="00E45CE0" w:rsidRDefault="00D079B2" w:rsidP="0027653C">
            <w:pPr>
              <w:rPr>
                <w:sz w:val="20"/>
                <w:szCs w:val="20"/>
              </w:rPr>
            </w:pPr>
            <w:r w:rsidRPr="00E45CE0">
              <w:rPr>
                <w:sz w:val="20"/>
                <w:szCs w:val="20"/>
              </w:rPr>
              <w:t>News article</w:t>
            </w:r>
          </w:p>
        </w:tc>
        <w:tc>
          <w:tcPr>
            <w:tcW w:w="1530" w:type="dxa"/>
            <w:tcMar>
              <w:top w:w="100" w:type="dxa"/>
              <w:left w:w="100" w:type="dxa"/>
              <w:bottom w:w="100" w:type="dxa"/>
              <w:right w:w="100" w:type="dxa"/>
            </w:tcMar>
            <w:vAlign w:val="center"/>
          </w:tcPr>
          <w:p w14:paraId="67337374" w14:textId="77777777" w:rsidR="00D079B2" w:rsidRPr="00E45CE0" w:rsidRDefault="00D079B2" w:rsidP="0027653C">
            <w:pPr>
              <w:rPr>
                <w:sz w:val="20"/>
                <w:szCs w:val="20"/>
              </w:rPr>
            </w:pPr>
            <w:r w:rsidRPr="00E45CE0">
              <w:rPr>
                <w:sz w:val="20"/>
                <w:szCs w:val="20"/>
              </w:rPr>
              <w:t>Tokenization, POS Tagging, Sentence Splitter</w:t>
            </w:r>
          </w:p>
        </w:tc>
        <w:tc>
          <w:tcPr>
            <w:tcW w:w="1440" w:type="dxa"/>
            <w:tcMar>
              <w:top w:w="100" w:type="dxa"/>
              <w:left w:w="100" w:type="dxa"/>
              <w:bottom w:w="100" w:type="dxa"/>
              <w:right w:w="100" w:type="dxa"/>
            </w:tcMar>
            <w:vAlign w:val="center"/>
          </w:tcPr>
          <w:p w14:paraId="3BE114E3" w14:textId="77777777" w:rsidR="00D079B2" w:rsidRPr="00E45CE0" w:rsidRDefault="00D079B2" w:rsidP="0027653C">
            <w:pPr>
              <w:rPr>
                <w:sz w:val="20"/>
                <w:szCs w:val="20"/>
              </w:rPr>
            </w:pPr>
            <w:r w:rsidRPr="00E45CE0">
              <w:rPr>
                <w:sz w:val="20"/>
                <w:szCs w:val="20"/>
              </w:rPr>
              <w:t>Rule-Based, Ontology</w:t>
            </w:r>
          </w:p>
        </w:tc>
        <w:tc>
          <w:tcPr>
            <w:tcW w:w="1520" w:type="dxa"/>
            <w:tcMar>
              <w:top w:w="100" w:type="dxa"/>
              <w:left w:w="100" w:type="dxa"/>
              <w:bottom w:w="100" w:type="dxa"/>
              <w:right w:w="100" w:type="dxa"/>
            </w:tcMar>
            <w:vAlign w:val="center"/>
          </w:tcPr>
          <w:p w14:paraId="44EB29F2" w14:textId="77777777" w:rsidR="00D079B2" w:rsidRPr="00E45CE0" w:rsidRDefault="00D079B2" w:rsidP="0027653C">
            <w:pPr>
              <w:rPr>
                <w:sz w:val="20"/>
                <w:szCs w:val="20"/>
              </w:rPr>
            </w:pPr>
            <w:r w:rsidRPr="00E45CE0">
              <w:rPr>
                <w:sz w:val="20"/>
                <w:szCs w:val="20"/>
              </w:rPr>
              <w:t>Precision, Recall,</w:t>
            </w:r>
          </w:p>
          <w:p w14:paraId="0CB50ED2" w14:textId="77777777" w:rsidR="00D079B2" w:rsidRPr="00E45CE0" w:rsidRDefault="00D079B2" w:rsidP="0027653C">
            <w:pPr>
              <w:rPr>
                <w:sz w:val="20"/>
                <w:szCs w:val="20"/>
              </w:rPr>
            </w:pPr>
            <w:r w:rsidRPr="00E45CE0">
              <w:rPr>
                <w:sz w:val="20"/>
                <w:szCs w:val="20"/>
              </w:rPr>
              <w:t>F-measure,</w:t>
            </w:r>
          </w:p>
          <w:p w14:paraId="190642F7" w14:textId="77777777" w:rsidR="00D079B2" w:rsidRPr="00E45CE0" w:rsidRDefault="00D079B2" w:rsidP="0027653C">
            <w:pPr>
              <w:rPr>
                <w:sz w:val="20"/>
                <w:szCs w:val="20"/>
              </w:rPr>
            </w:pPr>
            <w:r w:rsidRPr="00E45CE0">
              <w:rPr>
                <w:sz w:val="20"/>
                <w:szCs w:val="20"/>
              </w:rPr>
              <w:t>BDM</w:t>
            </w:r>
          </w:p>
        </w:tc>
      </w:tr>
      <w:tr w:rsidR="00D079B2" w:rsidRPr="00E45CE0" w14:paraId="39788F10" w14:textId="77777777" w:rsidTr="0027653C">
        <w:trPr>
          <w:cantSplit/>
          <w:jc w:val="center"/>
        </w:trPr>
        <w:tc>
          <w:tcPr>
            <w:tcW w:w="1388" w:type="dxa"/>
            <w:tcMar>
              <w:top w:w="100" w:type="dxa"/>
              <w:left w:w="100" w:type="dxa"/>
              <w:bottom w:w="100" w:type="dxa"/>
              <w:right w:w="100" w:type="dxa"/>
            </w:tcMar>
            <w:vAlign w:val="center"/>
          </w:tcPr>
          <w:p w14:paraId="63EE8203" w14:textId="77777777" w:rsidR="00D079B2" w:rsidRPr="00E45CE0" w:rsidRDefault="00D079B2" w:rsidP="0027653C">
            <w:pPr>
              <w:rPr>
                <w:sz w:val="18"/>
                <w:szCs w:val="20"/>
              </w:rPr>
            </w:pPr>
            <w:r w:rsidRPr="00E45CE0">
              <w:rPr>
                <w:sz w:val="18"/>
                <w:szCs w:val="20"/>
                <w:highlight w:val="white"/>
              </w:rPr>
              <w:t xml:space="preserve">Social Monitoring for Disaster Management </w:t>
            </w:r>
          </w:p>
          <w:p w14:paraId="4FFEA7AC" w14:textId="77777777" w:rsidR="00D079B2" w:rsidRPr="00E45CE0" w:rsidRDefault="00D079B2" w:rsidP="0027653C">
            <w:pPr>
              <w:rPr>
                <w:sz w:val="18"/>
                <w:szCs w:val="20"/>
              </w:rPr>
            </w:pPr>
            <w:r w:rsidRPr="00E45CE0">
              <w:rPr>
                <w:bCs/>
                <w:sz w:val="18"/>
                <w:szCs w:val="20"/>
              </w:rPr>
              <w:t>(Cheng et al. 2011)</w:t>
            </w:r>
          </w:p>
        </w:tc>
        <w:tc>
          <w:tcPr>
            <w:tcW w:w="1312" w:type="dxa"/>
            <w:tcMar>
              <w:top w:w="100" w:type="dxa"/>
              <w:left w:w="100" w:type="dxa"/>
              <w:bottom w:w="100" w:type="dxa"/>
              <w:right w:w="100" w:type="dxa"/>
            </w:tcMar>
            <w:vAlign w:val="center"/>
          </w:tcPr>
          <w:p w14:paraId="7773519D" w14:textId="77777777" w:rsidR="00D079B2" w:rsidRPr="00E45CE0" w:rsidRDefault="00D079B2" w:rsidP="0027653C">
            <w:pPr>
              <w:rPr>
                <w:sz w:val="20"/>
                <w:szCs w:val="20"/>
              </w:rPr>
            </w:pPr>
            <w:r w:rsidRPr="00E45CE0">
              <w:rPr>
                <w:sz w:val="20"/>
                <w:szCs w:val="20"/>
              </w:rPr>
              <w:t>English, Filipino</w:t>
            </w:r>
          </w:p>
        </w:tc>
        <w:tc>
          <w:tcPr>
            <w:tcW w:w="1260" w:type="dxa"/>
            <w:tcMar>
              <w:top w:w="100" w:type="dxa"/>
              <w:left w:w="100" w:type="dxa"/>
              <w:bottom w:w="100" w:type="dxa"/>
              <w:right w:w="100" w:type="dxa"/>
            </w:tcMar>
            <w:vAlign w:val="center"/>
          </w:tcPr>
          <w:p w14:paraId="1E0EF5F7"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3EFEB702" w14:textId="77777777" w:rsidR="00D079B2" w:rsidRPr="00E45CE0" w:rsidRDefault="00D079B2" w:rsidP="0027653C">
            <w:pPr>
              <w:rPr>
                <w:sz w:val="20"/>
                <w:szCs w:val="20"/>
              </w:rPr>
            </w:pPr>
            <w:r w:rsidRPr="00E45CE0">
              <w:rPr>
                <w:sz w:val="20"/>
                <w:szCs w:val="20"/>
              </w:rPr>
              <w:t>News article, tweets</w:t>
            </w:r>
          </w:p>
        </w:tc>
        <w:tc>
          <w:tcPr>
            <w:tcW w:w="1530" w:type="dxa"/>
            <w:tcMar>
              <w:top w:w="100" w:type="dxa"/>
              <w:left w:w="100" w:type="dxa"/>
              <w:bottom w:w="100" w:type="dxa"/>
              <w:right w:w="100" w:type="dxa"/>
            </w:tcMar>
            <w:vAlign w:val="center"/>
          </w:tcPr>
          <w:p w14:paraId="4CBF9CFF" w14:textId="77777777" w:rsidR="00D079B2" w:rsidRPr="00E45CE0" w:rsidRDefault="00D079B2" w:rsidP="0027653C">
            <w:pPr>
              <w:rPr>
                <w:sz w:val="20"/>
                <w:szCs w:val="20"/>
              </w:rPr>
            </w:pPr>
            <w:r w:rsidRPr="00E45CE0">
              <w:rPr>
                <w:sz w:val="20"/>
                <w:szCs w:val="20"/>
              </w:rPr>
              <w:t xml:space="preserve">Tokenization, Sentence Splitter, Language Guesser </w:t>
            </w:r>
          </w:p>
        </w:tc>
        <w:tc>
          <w:tcPr>
            <w:tcW w:w="1440" w:type="dxa"/>
            <w:tcMar>
              <w:top w:w="100" w:type="dxa"/>
              <w:left w:w="100" w:type="dxa"/>
              <w:bottom w:w="100" w:type="dxa"/>
              <w:right w:w="100" w:type="dxa"/>
            </w:tcMar>
            <w:vAlign w:val="center"/>
          </w:tcPr>
          <w:p w14:paraId="6DF6B13C" w14:textId="77777777" w:rsidR="00D079B2" w:rsidRPr="00E45CE0" w:rsidRDefault="00D079B2" w:rsidP="0027653C">
            <w:pPr>
              <w:rPr>
                <w:sz w:val="20"/>
                <w:szCs w:val="20"/>
              </w:rPr>
            </w:pPr>
            <w:r w:rsidRPr="00E45CE0">
              <w:rPr>
                <w:sz w:val="20"/>
                <w:szCs w:val="20"/>
              </w:rPr>
              <w:t>Machine-Learning Based</w:t>
            </w:r>
          </w:p>
        </w:tc>
        <w:tc>
          <w:tcPr>
            <w:tcW w:w="1520" w:type="dxa"/>
            <w:tcMar>
              <w:top w:w="100" w:type="dxa"/>
              <w:left w:w="100" w:type="dxa"/>
              <w:bottom w:w="100" w:type="dxa"/>
              <w:right w:w="100" w:type="dxa"/>
            </w:tcMar>
            <w:vAlign w:val="center"/>
          </w:tcPr>
          <w:p w14:paraId="2BFA3965" w14:textId="77777777" w:rsidR="00D079B2" w:rsidRPr="00E45CE0" w:rsidRDefault="00D079B2" w:rsidP="0027653C">
            <w:pPr>
              <w:rPr>
                <w:sz w:val="20"/>
                <w:szCs w:val="20"/>
              </w:rPr>
            </w:pPr>
            <w:r w:rsidRPr="00E45CE0">
              <w:rPr>
                <w:sz w:val="20"/>
                <w:szCs w:val="20"/>
              </w:rPr>
              <w:t>Precision, Recall, F-measure</w:t>
            </w:r>
          </w:p>
        </w:tc>
      </w:tr>
    </w:tbl>
    <w:p w14:paraId="5AA2975C" w14:textId="655294AC" w:rsidR="005E113E" w:rsidRPr="00E45CE0" w:rsidDel="00BF4C5E" w:rsidRDefault="005E113E">
      <w:pPr>
        <w:pStyle w:val="Content1"/>
        <w:ind w:left="0"/>
        <w:rPr>
          <w:del w:id="2006" w:author="TinTin Kalaw" w:date="2014-08-16T12:17:00Z"/>
          <w:rStyle w:val="Emphasis"/>
          <w:i w:val="0"/>
          <w:sz w:val="24"/>
          <w:szCs w:val="24"/>
        </w:rPr>
        <w:pPrChange w:id="2007" w:author="TinTin Kalaw" w:date="2014-08-16T12:17:00Z">
          <w:pPr>
            <w:pStyle w:val="Content1"/>
          </w:pPr>
        </w:pPrChange>
      </w:pPr>
      <w:bookmarkStart w:id="2008" w:name="_Toc395957309"/>
      <w:bookmarkStart w:id="2009" w:name="_Toc395961164"/>
      <w:bookmarkStart w:id="2010" w:name="_Toc395961245"/>
      <w:bookmarkStart w:id="2011" w:name="_Toc395961422"/>
      <w:bookmarkStart w:id="2012" w:name="_Toc395961905"/>
      <w:bookmarkStart w:id="2013" w:name="_Toc396184295"/>
      <w:bookmarkStart w:id="2014" w:name="_Toc396193961"/>
      <w:bookmarkStart w:id="2015" w:name="_Toc396200122"/>
      <w:bookmarkEnd w:id="2008"/>
      <w:bookmarkEnd w:id="2009"/>
      <w:bookmarkEnd w:id="2010"/>
      <w:bookmarkEnd w:id="2011"/>
      <w:bookmarkEnd w:id="2012"/>
      <w:bookmarkEnd w:id="2013"/>
      <w:bookmarkEnd w:id="2014"/>
      <w:bookmarkEnd w:id="2015"/>
    </w:p>
    <w:p w14:paraId="70C15D5F" w14:textId="54AAA242" w:rsidR="003F6BD7" w:rsidRDefault="005E113E" w:rsidP="00CC1F1E">
      <w:pPr>
        <w:pStyle w:val="Heading2"/>
        <w:rPr>
          <w:ins w:id="2016" w:author="Kyle Mc Hale Dela Cruz" w:date="2014-08-17T20:16:00Z"/>
          <w:rStyle w:val="Emphasis"/>
          <w:i w:val="0"/>
        </w:rPr>
      </w:pPr>
      <w:r w:rsidRPr="00E45CE0">
        <w:rPr>
          <w:rStyle w:val="Emphasis"/>
          <w:i w:val="0"/>
        </w:rPr>
        <w:br w:type="page"/>
      </w:r>
      <w:bookmarkStart w:id="2017" w:name="_Toc396200123"/>
      <w:ins w:id="2018" w:author="Kyle Mc Hale Dela Cruz" w:date="2014-08-17T20:15:00Z">
        <w:r w:rsidR="003F6BD7">
          <w:rPr>
            <w:rStyle w:val="Emphasis"/>
            <w:i w:val="0"/>
          </w:rPr>
          <w:lastRenderedPageBreak/>
          <w:t xml:space="preserve">Disaster Management </w:t>
        </w:r>
      </w:ins>
      <w:ins w:id="2019" w:author="Kyle Mc Hale Dela Cruz" w:date="2014-08-17T20:16:00Z">
        <w:r w:rsidR="003F6BD7">
          <w:rPr>
            <w:rStyle w:val="Emphasis"/>
            <w:i w:val="0"/>
          </w:rPr>
          <w:t>–</w:t>
        </w:r>
      </w:ins>
      <w:ins w:id="2020" w:author="Kyle Mc Hale Dela Cruz" w:date="2014-08-17T20:15:00Z">
        <w:r w:rsidR="003F6BD7">
          <w:rPr>
            <w:rStyle w:val="Emphasis"/>
            <w:i w:val="0"/>
          </w:rPr>
          <w:t xml:space="preserve"> Re</w:t>
        </w:r>
      </w:ins>
      <w:ins w:id="2021" w:author="Kyle Mc Hale Dela Cruz" w:date="2014-08-17T20:16:00Z">
        <w:r w:rsidR="003F6BD7">
          <w:rPr>
            <w:rStyle w:val="Emphasis"/>
            <w:i w:val="0"/>
          </w:rPr>
          <w:t>lief Operations</w:t>
        </w:r>
        <w:bookmarkEnd w:id="2017"/>
      </w:ins>
    </w:p>
    <w:p w14:paraId="716BEE87" w14:textId="77777777" w:rsidR="003F6BD7" w:rsidRDefault="003F6BD7">
      <w:pPr>
        <w:pStyle w:val="Content1"/>
        <w:rPr>
          <w:ins w:id="2022" w:author="Kyle Mc Hale Dela Cruz" w:date="2014-08-17T20:16:00Z"/>
        </w:rPr>
        <w:pPrChange w:id="2023" w:author="Kyle Mc Hale Dela Cruz" w:date="2014-08-17T20:16:00Z">
          <w:pPr>
            <w:pStyle w:val="Heading2"/>
          </w:pPr>
        </w:pPrChange>
      </w:pPr>
    </w:p>
    <w:p w14:paraId="081AE26A" w14:textId="454E1724" w:rsidR="003F6BD7" w:rsidRDefault="003F6BD7">
      <w:pPr>
        <w:pStyle w:val="Content1"/>
        <w:rPr>
          <w:ins w:id="2024" w:author="Kyle Mc Hale Dela Cruz" w:date="2014-08-17T20:16:00Z"/>
        </w:rPr>
        <w:pPrChange w:id="2025" w:author="Kyle Mc Hale Dela Cruz" w:date="2014-08-17T20:16:00Z">
          <w:pPr>
            <w:pStyle w:val="Heading2"/>
          </w:pPr>
        </w:pPrChange>
      </w:pPr>
      <w:ins w:id="2026" w:author="Kyle Mc Hale Dela Cruz" w:date="2014-08-17T20:16:00Z">
        <w:r>
          <w:t xml:space="preserve">This part discusses more about Relief Operations and the different information that are essential to this aspect of Disaster Management. </w:t>
        </w:r>
      </w:ins>
    </w:p>
    <w:p w14:paraId="3D1AB993" w14:textId="77777777" w:rsidR="003F6BD7" w:rsidRDefault="003F6BD7">
      <w:pPr>
        <w:pStyle w:val="Content1"/>
        <w:rPr>
          <w:ins w:id="2027" w:author="Kyle Mc Hale Dela Cruz" w:date="2014-08-17T20:18:00Z"/>
        </w:rPr>
        <w:pPrChange w:id="2028" w:author="Kyle Mc Hale Dela Cruz" w:date="2014-08-17T20:16:00Z">
          <w:pPr>
            <w:pStyle w:val="Heading2"/>
          </w:pPr>
        </w:pPrChange>
      </w:pPr>
    </w:p>
    <w:p w14:paraId="5FDA98A4" w14:textId="1FEB3748" w:rsidR="003F6BD7" w:rsidRDefault="003F6BD7">
      <w:pPr>
        <w:pStyle w:val="Heading5"/>
        <w:rPr>
          <w:ins w:id="2029" w:author="Kyle Mc Hale Dela Cruz" w:date="2014-08-17T20:20:00Z"/>
        </w:rPr>
        <w:pPrChange w:id="2030" w:author="Kyle Mc Hale Dela Cruz" w:date="2014-08-17T20:19:00Z">
          <w:pPr>
            <w:pStyle w:val="Heading2"/>
          </w:pPr>
        </w:pPrChange>
      </w:pPr>
      <w:ins w:id="2031" w:author="Kyle Mc Hale Dela Cruz" w:date="2014-08-17T20:19:00Z">
        <w:r>
          <w:t>Humanitarian Knowledge Management</w:t>
        </w:r>
      </w:ins>
      <w:ins w:id="2032" w:author="Kyle Mc Hale Dela Cruz" w:date="2014-08-17T20:20:00Z">
        <w:r>
          <w:t xml:space="preserve"> (King, 2005)</w:t>
        </w:r>
      </w:ins>
    </w:p>
    <w:p w14:paraId="1DB49628" w14:textId="77777777" w:rsidR="003F6BD7" w:rsidRDefault="003F6BD7">
      <w:pPr>
        <w:rPr>
          <w:ins w:id="2033" w:author="Kyle Mc Hale Dela Cruz" w:date="2014-08-17T20:20:00Z"/>
        </w:rPr>
        <w:pPrChange w:id="2034" w:author="Kyle Mc Hale Dela Cruz" w:date="2014-08-17T20:20:00Z">
          <w:pPr>
            <w:pStyle w:val="Heading2"/>
          </w:pPr>
        </w:pPrChange>
      </w:pPr>
    </w:p>
    <w:p w14:paraId="33F13D92" w14:textId="4B3144E4" w:rsidR="003F6BD7" w:rsidRDefault="00D301EB">
      <w:pPr>
        <w:pStyle w:val="Content2"/>
        <w:rPr>
          <w:ins w:id="2035" w:author="Kyle Mc Hale Dela Cruz" w:date="2014-08-17T20:45:00Z"/>
        </w:rPr>
        <w:pPrChange w:id="2036" w:author="Kyle Mc Hale Dela Cruz" w:date="2014-08-17T20:20:00Z">
          <w:pPr>
            <w:pStyle w:val="Heading2"/>
          </w:pPr>
        </w:pPrChange>
      </w:pPr>
      <w:ins w:id="2037" w:author="Kyle Mc Hale Dela Cruz" w:date="2014-08-17T20:23:00Z">
        <w:r>
          <w:t xml:space="preserve">This paper discusses the complexities and numerous challenges that a lot of </w:t>
        </w:r>
      </w:ins>
      <w:ins w:id="2038" w:author="Kyle Mc Hale Dela Cruz" w:date="2014-08-17T20:24:00Z">
        <w:r>
          <w:t>humanitarian organizations face whenever international complex humanitarian emergencies occur</w:t>
        </w:r>
      </w:ins>
      <w:ins w:id="2039" w:author="Kyle Mc Hale Dela Cruz" w:date="2014-08-17T20:31:00Z">
        <w:r>
          <w:t xml:space="preserve"> and then in the end, presented the critical information that are needed in disaster management activities</w:t>
        </w:r>
      </w:ins>
      <w:ins w:id="2040" w:author="Kyle Mc Hale Dela Cruz" w:date="2014-08-17T20:32:00Z">
        <w:r>
          <w:t>,</w:t>
        </w:r>
      </w:ins>
      <w:ins w:id="2041" w:author="Kyle Mc Hale Dela Cruz" w:date="2014-08-17T20:31:00Z">
        <w:r>
          <w:t xml:space="preserve"> such as</w:t>
        </w:r>
      </w:ins>
      <w:ins w:id="2042" w:author="Kyle Mc Hale Dela Cruz" w:date="2014-08-17T20:32:00Z">
        <w:r>
          <w:t>,</w:t>
        </w:r>
      </w:ins>
      <w:ins w:id="2043" w:author="Kyle Mc Hale Dela Cruz" w:date="2014-08-17T20:31:00Z">
        <w:r>
          <w:t xml:space="preserve"> </w:t>
        </w:r>
      </w:ins>
      <w:ins w:id="2044" w:author="Kyle Mc Hale Dela Cruz" w:date="2014-08-17T20:32:00Z">
        <w:r>
          <w:t>humanitarian assistance or simply relief operations</w:t>
        </w:r>
      </w:ins>
      <w:ins w:id="2045" w:author="Kyle Mc Hale Dela Cruz" w:date="2014-08-17T20:24:00Z">
        <w:r>
          <w:t xml:space="preserve">. </w:t>
        </w:r>
      </w:ins>
      <w:ins w:id="2046" w:author="Kyle Mc Hale Dela Cruz" w:date="2014-08-17T20:25:00Z">
        <w:r>
          <w:t xml:space="preserve">King mentioned that the problem lies on the management of the data needed about these emergencies. In his paper, King stated that data management includes </w:t>
        </w:r>
      </w:ins>
      <w:ins w:id="2047" w:author="Kyle Mc Hale Dela Cruz" w:date="2014-08-17T20:27:00Z">
        <w:r>
          <w:t>identifying, presenting and disseminating</w:t>
        </w:r>
      </w:ins>
      <w:ins w:id="2048" w:author="Kyle Mc Hale Dela Cruz" w:date="2014-08-17T20:28:00Z">
        <w:r>
          <w:t xml:space="preserve"> critical information about the situation. Although, these critical information</w:t>
        </w:r>
        <w:r w:rsidR="00D87F10">
          <w:t>, in itself, present</w:t>
        </w:r>
        <w:r>
          <w:t xml:space="preserve"> a </w:t>
        </w:r>
      </w:ins>
      <w:ins w:id="2049" w:author="Kyle Mc Hale Dela Cruz" w:date="2014-08-17T20:30:00Z">
        <w:r>
          <w:t>serious</w:t>
        </w:r>
      </w:ins>
      <w:ins w:id="2050" w:author="Kyle Mc Hale Dela Cruz" w:date="2014-08-17T20:28:00Z">
        <w:r>
          <w:t xml:space="preserve"> problem that could greatly affect data management. The problem </w:t>
        </w:r>
        <w:r w:rsidR="00D87F10">
          <w:t xml:space="preserve">lies in the manner </w:t>
        </w:r>
        <w:r>
          <w:t xml:space="preserve">how </w:t>
        </w:r>
      </w:ins>
      <w:ins w:id="2051" w:author="Kyle Mc Hale Dela Cruz" w:date="2014-08-17T20:35:00Z">
        <w:r w:rsidR="00D87F10">
          <w:t>this</w:t>
        </w:r>
      </w:ins>
      <w:ins w:id="2052" w:author="Kyle Mc Hale Dela Cruz" w:date="2014-08-17T20:28:00Z">
        <w:r>
          <w:t xml:space="preserve"> critical infor</w:t>
        </w:r>
      </w:ins>
      <w:ins w:id="2053" w:author="Kyle Mc Hale Dela Cruz" w:date="2014-08-17T20:34:00Z">
        <w:r w:rsidR="00D87F10">
          <w:t xml:space="preserve">mation </w:t>
        </w:r>
      </w:ins>
      <w:ins w:id="2054" w:author="Kyle Mc Hale Dela Cruz" w:date="2014-08-17T20:35:00Z">
        <w:r w:rsidR="00D87F10">
          <w:t>is</w:t>
        </w:r>
      </w:ins>
      <w:ins w:id="2055" w:author="Kyle Mc Hale Dela Cruz" w:date="2014-08-17T20:34:00Z">
        <w:r w:rsidR="00D87F10">
          <w:t xml:space="preserve"> gathered: what information should be gathered and where should these be taken from? </w:t>
        </w:r>
      </w:ins>
      <w:ins w:id="2056" w:author="Kyle Mc Hale Dela Cruz" w:date="2014-08-17T20:35:00Z">
        <w:r w:rsidR="00D87F10">
          <w:t xml:space="preserve">Upon </w:t>
        </w:r>
      </w:ins>
      <w:ins w:id="2057" w:author="Kyle Mc Hale Dela Cruz" w:date="2014-08-17T20:37:00Z">
        <w:r w:rsidR="00D87F10">
          <w:t xml:space="preserve">efficiently </w:t>
        </w:r>
      </w:ins>
      <w:ins w:id="2058" w:author="Kyle Mc Hale Dela Cruz" w:date="2014-08-17T20:35:00Z">
        <w:r w:rsidR="00D87F10">
          <w:t xml:space="preserve">identifying this in the early stages of these </w:t>
        </w:r>
      </w:ins>
      <w:ins w:id="2059" w:author="Kyle Mc Hale Dela Cruz" w:date="2014-08-17T20:37:00Z">
        <w:r w:rsidR="00D87F10">
          <w:t>kinds</w:t>
        </w:r>
      </w:ins>
      <w:ins w:id="2060" w:author="Kyle Mc Hale Dela Cruz" w:date="2014-08-17T20:35:00Z">
        <w:r w:rsidR="00D87F10">
          <w:t xml:space="preserve"> of activities, as King mentioned, humanitarian organizations </w:t>
        </w:r>
      </w:ins>
      <w:ins w:id="2061" w:author="Kyle Mc Hale Dela Cruz" w:date="2014-08-17T20:37:00Z">
        <w:r w:rsidR="00D87F10">
          <w:t xml:space="preserve">can more effectively make contingency plans and respond to </w:t>
        </w:r>
      </w:ins>
      <w:ins w:id="2062" w:author="Kyle Mc Hale Dela Cruz" w:date="2014-08-17T20:44:00Z">
        <w:r w:rsidR="00BB4049">
          <w:t>natural disasters and complex emergencies and at the same time, potentially save a significant number of lives</w:t>
        </w:r>
      </w:ins>
      <w:ins w:id="2063" w:author="Kyle Mc Hale Dela Cruz" w:date="2014-08-17T20:45:00Z">
        <w:r w:rsidR="00BB4049">
          <w:t>.</w:t>
        </w:r>
      </w:ins>
    </w:p>
    <w:p w14:paraId="1C88E7CC" w14:textId="77777777" w:rsidR="00BB4049" w:rsidRDefault="00BB4049">
      <w:pPr>
        <w:pStyle w:val="Content2"/>
        <w:rPr>
          <w:ins w:id="2064" w:author="Kyle Mc Hale Dela Cruz" w:date="2014-08-17T20:45:00Z"/>
        </w:rPr>
        <w:pPrChange w:id="2065" w:author="Kyle Mc Hale Dela Cruz" w:date="2014-08-17T20:20:00Z">
          <w:pPr>
            <w:pStyle w:val="Heading2"/>
          </w:pPr>
        </w:pPrChange>
      </w:pPr>
    </w:p>
    <w:p w14:paraId="3C2CB91E" w14:textId="301B1A65" w:rsidR="00BB4049" w:rsidRDefault="00BB4049">
      <w:pPr>
        <w:pStyle w:val="Content2"/>
        <w:rPr>
          <w:ins w:id="2066" w:author="Kyle Mc Hale Dela Cruz" w:date="2014-08-17T21:47:00Z"/>
        </w:rPr>
        <w:pPrChange w:id="2067" w:author="Kyle Mc Hale Dela Cruz" w:date="2014-08-17T21:15:00Z">
          <w:pPr>
            <w:pStyle w:val="Heading2"/>
          </w:pPr>
        </w:pPrChange>
      </w:pPr>
      <w:ins w:id="2068" w:author="Kyle Mc Hale Dela Cruz" w:date="2014-08-17T20:45:00Z">
        <w:r>
          <w:t xml:space="preserve">In the paper, a specific section was made to discuss </w:t>
        </w:r>
      </w:ins>
      <w:ins w:id="2069" w:author="Kyle Mc Hale Dela Cruz" w:date="2014-08-17T20:46:00Z">
        <w:r>
          <w:t xml:space="preserve">what information are essential and crucial to different humanitarian organizations whenever they would conduct relief operations as a response to </w:t>
        </w:r>
      </w:ins>
      <w:ins w:id="2070" w:author="Kyle Mc Hale Dela Cruz" w:date="2014-08-17T20:47:00Z">
        <w:r>
          <w:t>international complex emergencies like natural disasters and etc.</w:t>
        </w:r>
      </w:ins>
      <w:ins w:id="2071" w:author="Kyle Mc Hale Dela Cruz" w:date="2014-08-17T21:13:00Z">
        <w:r w:rsidR="00403B2E">
          <w:t xml:space="preserve"> </w:t>
        </w:r>
      </w:ins>
      <w:ins w:id="2072" w:author="Kyle Mc Hale Dela Cruz" w:date="2014-08-17T21:14:00Z">
        <w:r w:rsidR="00403B2E">
          <w:t xml:space="preserve">According to King, </w:t>
        </w:r>
      </w:ins>
      <w:ins w:id="2073" w:author="Kyle Mc Hale Dela Cruz" w:date="2014-08-17T21:15:00Z">
        <w:r w:rsidR="00403B2E">
          <w:t>humanitarian organizations like NGO, UN agencies, the government and etc., need two specific type</w:t>
        </w:r>
      </w:ins>
      <w:ins w:id="2074" w:author="Kyle Mc Hale Dela Cruz" w:date="2014-08-17T21:16:00Z">
        <w:r w:rsidR="00403B2E">
          <w:t>s</w:t>
        </w:r>
      </w:ins>
      <w:ins w:id="2075" w:author="Kyle Mc Hale Dela Cruz" w:date="2014-08-17T21:15:00Z">
        <w:r w:rsidR="00403B2E">
          <w:t xml:space="preserve"> of information:</w:t>
        </w:r>
      </w:ins>
      <w:ins w:id="2076" w:author="Kyle Mc Hale Dela Cruz" w:date="2014-08-17T21:16:00Z">
        <w:r w:rsidR="00403B2E">
          <w:t xml:space="preserve"> </w:t>
        </w:r>
      </w:ins>
      <w:ins w:id="2077" w:author="Kyle Mc Hale Dela Cruz" w:date="2014-08-17T21:14:00Z">
        <w:r w:rsidR="00403B2E">
          <w:t>background and situational information.</w:t>
        </w:r>
      </w:ins>
      <w:ins w:id="2078" w:author="Kyle Mc Hale Dela Cruz" w:date="2014-08-17T21:17:00Z">
        <w:r w:rsidR="00403B2E">
          <w:t xml:space="preserve"> Furthermore, information that </w:t>
        </w:r>
      </w:ins>
      <w:ins w:id="2079" w:author="Kyle Mc Hale Dela Cruz" w:date="2014-08-17T21:21:00Z">
        <w:r w:rsidR="00335B54">
          <w:t>is</w:t>
        </w:r>
      </w:ins>
      <w:ins w:id="2080" w:author="Kyle Mc Hale Dela Cruz" w:date="2014-08-17T21:20:00Z">
        <w:r w:rsidR="00335B54">
          <w:t xml:space="preserve"> not within</w:t>
        </w:r>
      </w:ins>
      <w:ins w:id="2081" w:author="Kyle Mc Hale Dela Cruz" w:date="2014-08-17T21:17:00Z">
        <w:r w:rsidR="00403B2E">
          <w:t xml:space="preserve"> these types </w:t>
        </w:r>
      </w:ins>
      <w:ins w:id="2082" w:author="Kyle Mc Hale Dela Cruz" w:date="2014-08-17T21:19:00Z">
        <w:r w:rsidR="00335B54">
          <w:t>is</w:t>
        </w:r>
      </w:ins>
      <w:ins w:id="2083" w:author="Kyle Mc Hale Dela Cruz" w:date="2014-08-17T21:18:00Z">
        <w:r w:rsidR="00403B2E">
          <w:t xml:space="preserve"> more pertinent, relevant and critical to </w:t>
        </w:r>
      </w:ins>
      <w:ins w:id="2084" w:author="Kyle Mc Hale Dela Cruz" w:date="2014-08-17T21:21:00Z">
        <w:r w:rsidR="00335B54">
          <w:t>various specific</w:t>
        </w:r>
      </w:ins>
      <w:ins w:id="2085" w:author="Kyle Mc Hale Dela Cruz" w:date="2014-08-17T21:14:00Z">
        <w:r w:rsidR="00403B2E">
          <w:t xml:space="preserve"> personnel</w:t>
        </w:r>
      </w:ins>
      <w:ins w:id="2086" w:author="Kyle Mc Hale Dela Cruz" w:date="2014-08-17T21:21:00Z">
        <w:r w:rsidR="00335B54">
          <w:t xml:space="preserve"> that are also</w:t>
        </w:r>
      </w:ins>
      <w:ins w:id="2087" w:author="Kyle Mc Hale Dela Cruz" w:date="2014-08-17T21:14:00Z">
        <w:r w:rsidR="00403B2E">
          <w:t xml:space="preserve"> within the</w:t>
        </w:r>
      </w:ins>
      <w:ins w:id="2088" w:author="Kyle Mc Hale Dela Cruz" w:date="2014-08-17T21:21:00Z">
        <w:r w:rsidR="00335B54">
          <w:t xml:space="preserve"> s</w:t>
        </w:r>
      </w:ins>
      <w:ins w:id="2089" w:author="Kyle Mc Hale Dela Cruz" w:date="2014-08-17T21:14:00Z">
        <w:r w:rsidR="00403B2E">
          <w:t xml:space="preserve">aid organizations. </w:t>
        </w:r>
      </w:ins>
      <w:ins w:id="2090" w:author="Kyle Mc Hale Dela Cruz" w:date="2014-08-17T21:22:00Z">
        <w:r w:rsidR="00335B54">
          <w:t>To support this claim, King gave an example</w:t>
        </w:r>
      </w:ins>
      <w:ins w:id="2091" w:author="Kyle Mc Hale Dela Cruz" w:date="2014-08-17T21:24:00Z">
        <w:r w:rsidR="00335B54">
          <w:t xml:space="preserve"> through a scenario</w:t>
        </w:r>
      </w:ins>
      <w:ins w:id="2092" w:author="Kyle Mc Hale Dela Cruz" w:date="2014-08-17T21:22:00Z">
        <w:r w:rsidR="00335B54">
          <w:t xml:space="preserve">. He mentioned, </w:t>
        </w:r>
      </w:ins>
      <w:ins w:id="2093" w:author="Kyle Mc Hale Dela Cruz" w:date="2014-08-17T21:25:00Z">
        <w:r w:rsidR="00335B54">
          <w:t>“</w:t>
        </w:r>
      </w:ins>
      <w:ins w:id="2094" w:author="Kyle Mc Hale Dela Cruz" w:date="2014-08-17T21:14:00Z">
        <w:r w:rsidR="00403B2E" w:rsidRPr="00335B54">
          <w:rPr>
            <w:i/>
            <w:rPrChange w:id="2095" w:author="Kyle Mc Hale Dela Cruz" w:date="2014-08-17T21:25:00Z">
              <w:rPr>
                <w:b w:val="0"/>
              </w:rPr>
            </w:rPrChange>
          </w:rPr>
          <w:t>policy makers want “big picture snapshot” analysis in order to understand the issues, to make decisions on providing assistance, and to be alerted to problems and obstacles</w:t>
        </w:r>
      </w:ins>
      <w:ins w:id="2096" w:author="Kyle Mc Hale Dela Cruz" w:date="2014-08-17T21:25:00Z">
        <w:r w:rsidR="00335B54">
          <w:t>…</w:t>
        </w:r>
      </w:ins>
      <w:ins w:id="2097" w:author="Kyle Mc Hale Dela Cruz" w:date="2014-08-17T21:14:00Z">
        <w:r w:rsidR="00335B54" w:rsidRPr="00335B54">
          <w:rPr>
            <w:i/>
            <w:rPrChange w:id="2098" w:author="Kyle Mc Hale Dela Cruz" w:date="2014-08-17T21:25:00Z">
              <w:rPr>
                <w:b w:val="0"/>
              </w:rPr>
            </w:rPrChange>
          </w:rPr>
          <w:t>f</w:t>
        </w:r>
        <w:r w:rsidR="00403B2E" w:rsidRPr="00335B54">
          <w:rPr>
            <w:i/>
            <w:rPrChange w:id="2099" w:author="Kyle Mc Hale Dela Cruz" w:date="2014-08-17T21:25:00Z">
              <w:rPr>
                <w:b w:val="0"/>
              </w:rPr>
            </w:rPrChange>
          </w:rPr>
          <w:t>ield personnel and project and desk officers in aid organizations, on the other hand, need more detailed operational and programmatic information in order to plan and implement humanitarian assistance and reconstruction programs</w:t>
        </w:r>
      </w:ins>
      <w:ins w:id="2100" w:author="Kyle Mc Hale Dela Cruz" w:date="2014-08-17T21:26:00Z">
        <w:r w:rsidR="006E372C" w:rsidRPr="006E372C">
          <w:rPr>
            <w:rPrChange w:id="2101" w:author="Kyle Mc Hale Dela Cruz" w:date="2014-08-17T21:26:00Z">
              <w:rPr>
                <w:b w:val="0"/>
                <w:i/>
              </w:rPr>
            </w:rPrChange>
          </w:rPr>
          <w:t>”</w:t>
        </w:r>
      </w:ins>
      <w:ins w:id="2102" w:author="Kyle Mc Hale Dela Cruz" w:date="2014-08-17T21:25:00Z">
        <w:r w:rsidR="00335B54">
          <w:rPr>
            <w:i/>
          </w:rPr>
          <w:t xml:space="preserve"> </w:t>
        </w:r>
        <w:r w:rsidR="00335B54">
          <w:t>(King, 2005)</w:t>
        </w:r>
      </w:ins>
      <w:ins w:id="2103" w:author="Kyle Mc Hale Dela Cruz" w:date="2014-08-17T21:14:00Z">
        <w:r w:rsidR="00403B2E">
          <w:t>.</w:t>
        </w:r>
      </w:ins>
    </w:p>
    <w:p w14:paraId="2489880B" w14:textId="77777777" w:rsidR="00142ABB" w:rsidRDefault="00142ABB">
      <w:pPr>
        <w:pStyle w:val="Content2"/>
        <w:rPr>
          <w:ins w:id="2104" w:author="Kyle Mc Hale Dela Cruz" w:date="2014-08-17T21:47:00Z"/>
        </w:rPr>
        <w:pPrChange w:id="2105" w:author="Kyle Mc Hale Dela Cruz" w:date="2014-08-17T21:15:00Z">
          <w:pPr>
            <w:pStyle w:val="Heading2"/>
          </w:pPr>
        </w:pPrChange>
      </w:pPr>
    </w:p>
    <w:p w14:paraId="4B34D7A6" w14:textId="3E7FFD60" w:rsidR="00142ABB" w:rsidRDefault="00142ABB">
      <w:pPr>
        <w:pStyle w:val="Content2"/>
        <w:rPr>
          <w:ins w:id="2106" w:author="Kyle Mc Hale Dela Cruz" w:date="2014-08-17T22:21:00Z"/>
        </w:rPr>
        <w:pPrChange w:id="2107" w:author="Kyle Mc Hale Dela Cruz" w:date="2014-08-17T22:20:00Z">
          <w:pPr>
            <w:pStyle w:val="Heading2"/>
          </w:pPr>
        </w:pPrChange>
      </w:pPr>
      <w:ins w:id="2108" w:author="Kyle Mc Hale Dela Cruz" w:date="2014-08-17T21:47:00Z">
        <w:r>
          <w:t xml:space="preserve">With all of these, King listed down four </w:t>
        </w:r>
      </w:ins>
      <w:ins w:id="2109" w:author="Kyle Mc Hale Dela Cruz" w:date="2014-08-17T21:48:00Z">
        <w:r w:rsidR="00C87852">
          <w:t>main categories</w:t>
        </w:r>
      </w:ins>
      <w:ins w:id="2110" w:author="Kyle Mc Hale Dela Cruz" w:date="2014-08-17T21:50:00Z">
        <w:r w:rsidR="00C87852">
          <w:t xml:space="preserve"> for the different vital information that is needed by organizations whenever they would </w:t>
        </w:r>
      </w:ins>
      <w:ins w:id="2111" w:author="Kyle Mc Hale Dela Cruz" w:date="2014-08-17T21:54:00Z">
        <w:r w:rsidR="00C87852">
          <w:t>conduct relief operations. The four categories are as follows: (1)</w:t>
        </w:r>
      </w:ins>
      <w:ins w:id="2112" w:author="Kyle Mc Hale Dela Cruz" w:date="2014-08-17T22:14:00Z">
        <w:r w:rsidR="009E06DD" w:rsidRPr="009E06DD">
          <w:t xml:space="preserve"> </w:t>
        </w:r>
        <w:r w:rsidR="009E06DD" w:rsidRPr="009E06DD">
          <w:rPr>
            <w:b/>
            <w:rPrChange w:id="2113" w:author="Kyle Mc Hale Dela Cruz" w:date="2014-08-17T22:14:00Z">
              <w:rPr>
                <w:b w:val="0"/>
              </w:rPr>
            </w:rPrChange>
          </w:rPr>
          <w:t>Situational awareness</w:t>
        </w:r>
        <w:r w:rsidR="009E06DD">
          <w:t xml:space="preserve"> </w:t>
        </w:r>
      </w:ins>
      <w:ins w:id="2114" w:author="Kyle Mc Hale Dela Cruz" w:date="2014-08-17T22:15:00Z">
        <w:r w:rsidR="009E06DD">
          <w:t>–</w:t>
        </w:r>
      </w:ins>
      <w:ins w:id="2115" w:author="Kyle Mc Hale Dela Cruz" w:date="2014-08-17T22:14:00Z">
        <w:r w:rsidR="009E06DD">
          <w:t xml:space="preserve"> </w:t>
        </w:r>
      </w:ins>
      <w:ins w:id="2116" w:author="Kyle Mc Hale Dela Cruz" w:date="2014-08-17T22:15:00Z">
        <w:r w:rsidR="009E06DD" w:rsidRPr="004A377D">
          <w:rPr>
            <w:i/>
            <w:rPrChange w:id="2117" w:author="Kyle Mc Hale Dela Cruz" w:date="2014-08-17T22:18:00Z">
              <w:rPr>
                <w:b w:val="0"/>
              </w:rPr>
            </w:rPrChange>
          </w:rPr>
          <w:t>information about the</w:t>
        </w:r>
      </w:ins>
      <w:ins w:id="2118" w:author="Kyle Mc Hale Dela Cruz" w:date="2014-08-17T22:14:00Z">
        <w:r w:rsidR="009E06DD" w:rsidRPr="004A377D">
          <w:rPr>
            <w:i/>
            <w:rPrChange w:id="2119" w:author="Kyle Mc Hale Dela Cruz" w:date="2014-08-17T22:18:00Z">
              <w:rPr>
                <w:b w:val="0"/>
              </w:rPr>
            </w:rPrChange>
          </w:rPr>
          <w:t xml:space="preserve"> latest situation on the ground and information about the conditions, needs, and locations of affected populations</w:t>
        </w:r>
      </w:ins>
      <w:ins w:id="2120" w:author="Kyle Mc Hale Dela Cruz" w:date="2014-08-17T21:54:00Z">
        <w:r w:rsidR="00C87852">
          <w:t>; (2)</w:t>
        </w:r>
      </w:ins>
      <w:ins w:id="2121" w:author="Kyle Mc Hale Dela Cruz" w:date="2014-08-17T22:15:00Z">
        <w:r w:rsidR="009E06DD" w:rsidRPr="009E06DD">
          <w:t xml:space="preserve"> </w:t>
        </w:r>
        <w:r w:rsidR="009E06DD" w:rsidRPr="009E06DD">
          <w:rPr>
            <w:b/>
            <w:rPrChange w:id="2122" w:author="Kyle Mc Hale Dela Cruz" w:date="2014-08-17T22:15:00Z">
              <w:rPr>
                <w:b w:val="0"/>
              </w:rPr>
            </w:rPrChange>
          </w:rPr>
          <w:t>Operational/Programmatic</w:t>
        </w:r>
        <w:r w:rsidR="009E06DD">
          <w:t xml:space="preserve"> </w:t>
        </w:r>
      </w:ins>
      <w:ins w:id="2123" w:author="Kyle Mc Hale Dela Cruz" w:date="2014-08-17T22:16:00Z">
        <w:r w:rsidR="009E06DD">
          <w:t>–</w:t>
        </w:r>
      </w:ins>
      <w:ins w:id="2124" w:author="Kyle Mc Hale Dela Cruz" w:date="2014-08-17T22:15:00Z">
        <w:r w:rsidR="009E06DD">
          <w:t xml:space="preserve"> </w:t>
        </w:r>
        <w:r w:rsidR="009E06DD" w:rsidRPr="004A377D">
          <w:rPr>
            <w:i/>
            <w:rPrChange w:id="2125" w:author="Kyle Mc Hale Dela Cruz" w:date="2014-08-17T22:18:00Z">
              <w:rPr>
                <w:b w:val="0"/>
              </w:rPr>
            </w:rPrChange>
          </w:rPr>
          <w:t>information necessary in order to plan and implement humanitarian assistance programs</w:t>
        </w:r>
      </w:ins>
      <w:ins w:id="2126" w:author="Kyle Mc Hale Dela Cruz" w:date="2014-08-17T21:54:00Z">
        <w:r w:rsidR="00C87852">
          <w:t>; (3)</w:t>
        </w:r>
      </w:ins>
      <w:ins w:id="2127" w:author="Kyle Mc Hale Dela Cruz" w:date="2014-08-17T22:16:00Z">
        <w:r w:rsidR="004A377D" w:rsidRPr="004A377D">
          <w:t xml:space="preserve"> </w:t>
        </w:r>
        <w:r w:rsidR="004A377D" w:rsidRPr="004A377D">
          <w:rPr>
            <w:b/>
            <w:rPrChange w:id="2128" w:author="Kyle Mc Hale Dela Cruz" w:date="2014-08-17T22:16:00Z">
              <w:rPr>
                <w:b w:val="0"/>
              </w:rPr>
            </w:rPrChange>
          </w:rPr>
          <w:t>Background</w:t>
        </w:r>
        <w:r w:rsidR="004A377D">
          <w:t xml:space="preserve"> –</w:t>
        </w:r>
      </w:ins>
      <w:ins w:id="2129" w:author="Kyle Mc Hale Dela Cruz" w:date="2014-08-17T22:17:00Z">
        <w:r w:rsidR="004A377D">
          <w:t xml:space="preserve"> </w:t>
        </w:r>
      </w:ins>
      <w:ins w:id="2130" w:author="Kyle Mc Hale Dela Cruz" w:date="2014-08-17T22:16:00Z">
        <w:r w:rsidR="004A377D" w:rsidRPr="004A377D">
          <w:rPr>
            <w:i/>
            <w:rPrChange w:id="2131" w:author="Kyle Mc Hale Dela Cruz" w:date="2014-08-17T22:18:00Z">
              <w:rPr>
                <w:b w:val="0"/>
              </w:rPr>
            </w:rPrChange>
          </w:rPr>
          <w:t>information</w:t>
        </w:r>
      </w:ins>
      <w:ins w:id="2132" w:author="Kyle Mc Hale Dela Cruz" w:date="2014-08-17T22:17:00Z">
        <w:r w:rsidR="004A377D" w:rsidRPr="004A377D">
          <w:rPr>
            <w:i/>
            <w:rPrChange w:id="2133" w:author="Kyle Mc Hale Dela Cruz" w:date="2014-08-17T22:18:00Z">
              <w:rPr>
                <w:b w:val="0"/>
              </w:rPr>
            </w:rPrChange>
          </w:rPr>
          <w:t xml:space="preserve"> </w:t>
        </w:r>
      </w:ins>
      <w:ins w:id="2134" w:author="Kyle Mc Hale Dela Cruz" w:date="2014-08-17T22:16:00Z">
        <w:r w:rsidR="004A377D" w:rsidRPr="004A377D">
          <w:rPr>
            <w:i/>
            <w:rPrChange w:id="2135" w:author="Kyle Mc Hale Dela Cruz" w:date="2014-08-17T22:18:00Z">
              <w:rPr>
                <w:b w:val="0"/>
              </w:rPr>
            </w:rPrChange>
          </w:rPr>
          <w:t>about the unique history, geography, population, political and economic structure, infrastructure and culture of the country</w:t>
        </w:r>
      </w:ins>
      <w:ins w:id="2136" w:author="Kyle Mc Hale Dela Cruz" w:date="2014-08-17T22:18:00Z">
        <w:r w:rsidR="004A377D" w:rsidRPr="004A377D">
          <w:rPr>
            <w:i/>
            <w:rPrChange w:id="2137" w:author="Kyle Mc Hale Dela Cruz" w:date="2014-08-17T22:18:00Z">
              <w:rPr>
                <w:b w:val="0"/>
              </w:rPr>
            </w:rPrChange>
          </w:rPr>
          <w:t xml:space="preserve"> </w:t>
        </w:r>
      </w:ins>
      <w:ins w:id="2138" w:author="Kyle Mc Hale Dela Cruz" w:date="2014-08-17T22:16:00Z">
        <w:r w:rsidR="004A377D" w:rsidRPr="004A377D">
          <w:rPr>
            <w:i/>
            <w:rPrChange w:id="2139" w:author="Kyle Mc Hale Dela Cruz" w:date="2014-08-17T22:18:00Z">
              <w:rPr>
                <w:b w:val="0"/>
              </w:rPr>
            </w:rPrChange>
          </w:rPr>
          <w:t>to be able to compare the emergency situation and conditions to previous normal conditions</w:t>
        </w:r>
      </w:ins>
      <w:ins w:id="2140" w:author="Kyle Mc Hale Dela Cruz" w:date="2014-08-17T21:54:00Z">
        <w:r w:rsidR="00C87852">
          <w:t>; and lastly (</w:t>
        </w:r>
      </w:ins>
      <w:ins w:id="2141" w:author="Kyle Mc Hale Dela Cruz" w:date="2014-08-17T21:55:00Z">
        <w:r w:rsidR="00C87852">
          <w:t>4</w:t>
        </w:r>
      </w:ins>
      <w:ins w:id="2142" w:author="Kyle Mc Hale Dela Cruz" w:date="2014-08-17T21:54:00Z">
        <w:r w:rsidR="00C87852">
          <w:t>)</w:t>
        </w:r>
      </w:ins>
      <w:ins w:id="2143" w:author="Kyle Mc Hale Dela Cruz" w:date="2014-08-17T22:19:00Z">
        <w:r w:rsidR="00F55E12">
          <w:t xml:space="preserve"> </w:t>
        </w:r>
        <w:r w:rsidR="00F55E12" w:rsidRPr="00F55E12">
          <w:rPr>
            <w:b/>
            <w:rPrChange w:id="2144" w:author="Kyle Mc Hale Dela Cruz" w:date="2014-08-17T22:19:00Z">
              <w:rPr>
                <w:b w:val="0"/>
              </w:rPr>
            </w:rPrChange>
          </w:rPr>
          <w:t>Analysis</w:t>
        </w:r>
        <w:r w:rsidR="00F55E12">
          <w:t xml:space="preserve"> – </w:t>
        </w:r>
        <w:r w:rsidR="00F55E12" w:rsidRPr="00F55E12">
          <w:rPr>
            <w:i/>
            <w:rPrChange w:id="2145" w:author="Kyle Mc Hale Dela Cruz" w:date="2014-08-17T22:20:00Z">
              <w:rPr>
                <w:b w:val="0"/>
              </w:rPr>
            </w:rPrChange>
          </w:rPr>
          <w:t>humanitarian information needs to be interpreted in context and related to other thematic information. Analysis can include evaluations of issues and responses, projections about the future, and recommendations for policies and actions</w:t>
        </w:r>
      </w:ins>
      <w:ins w:id="2146" w:author="Kyle Mc Hale Dela Cruz" w:date="2014-08-17T22:27:00Z">
        <w:r w:rsidR="00F55E12">
          <w:rPr>
            <w:i/>
          </w:rPr>
          <w:t xml:space="preserve"> </w:t>
        </w:r>
        <w:r w:rsidR="00F55E12">
          <w:t>(King, 2005)</w:t>
        </w:r>
      </w:ins>
      <w:ins w:id="2147" w:author="Kyle Mc Hale Dela Cruz" w:date="2014-08-17T21:55:00Z">
        <w:r w:rsidR="00C87852">
          <w:t>.</w:t>
        </w:r>
      </w:ins>
    </w:p>
    <w:p w14:paraId="4D68395B" w14:textId="77777777" w:rsidR="00F55E12" w:rsidRDefault="00F55E12">
      <w:pPr>
        <w:pStyle w:val="Content2"/>
        <w:rPr>
          <w:ins w:id="2148" w:author="Kyle Mc Hale Dela Cruz" w:date="2014-08-17T22:21:00Z"/>
        </w:rPr>
        <w:pPrChange w:id="2149" w:author="Kyle Mc Hale Dela Cruz" w:date="2014-08-17T22:20:00Z">
          <w:pPr>
            <w:pStyle w:val="Heading2"/>
          </w:pPr>
        </w:pPrChange>
      </w:pPr>
    </w:p>
    <w:p w14:paraId="326D3D23" w14:textId="662C5821" w:rsidR="00F55E12" w:rsidRDefault="00F55E12">
      <w:pPr>
        <w:pStyle w:val="Content2"/>
        <w:rPr>
          <w:ins w:id="2150" w:author="Kyle Mc Hale Dela Cruz" w:date="2014-08-17T22:24:00Z"/>
        </w:rPr>
        <w:pPrChange w:id="2151" w:author="Kyle Mc Hale Dela Cruz" w:date="2014-08-17T22:20:00Z">
          <w:pPr>
            <w:pStyle w:val="Heading2"/>
          </w:pPr>
        </w:pPrChange>
      </w:pPr>
      <w:ins w:id="2152" w:author="Kyle Mc Hale Dela Cruz" w:date="2014-08-17T22:21:00Z">
        <w:r>
          <w:t xml:space="preserve">And to be able to streamline the process of determining the information that can fall within each of the categories, King has given some </w:t>
        </w:r>
      </w:ins>
      <w:ins w:id="2153" w:author="Kyle Mc Hale Dela Cruz" w:date="2014-08-17T22:22:00Z">
        <w:r>
          <w:t>‘guide questions’ for each of the categories</w:t>
        </w:r>
      </w:ins>
      <w:ins w:id="2154" w:author="Kyle Mc Hale Dela Cruz" w:date="2014-08-17T22:27:00Z">
        <w:r>
          <w:t xml:space="preserve"> (King, 2005)</w:t>
        </w:r>
      </w:ins>
      <w:ins w:id="2155" w:author="Kyle Mc Hale Dela Cruz" w:date="2014-08-17T22:22:00Z">
        <w:r>
          <w:t>.</w:t>
        </w:r>
      </w:ins>
    </w:p>
    <w:p w14:paraId="65748FED" w14:textId="77777777" w:rsidR="00F55E12" w:rsidRDefault="00F55E12">
      <w:pPr>
        <w:pStyle w:val="Content2"/>
        <w:rPr>
          <w:ins w:id="2156" w:author="Kyle Mc Hale Dela Cruz" w:date="2014-08-17T22:24:00Z"/>
        </w:rPr>
        <w:pPrChange w:id="2157" w:author="Kyle Mc Hale Dela Cruz" w:date="2014-08-17T22:20:00Z">
          <w:pPr>
            <w:pStyle w:val="Heading2"/>
          </w:pPr>
        </w:pPrChange>
      </w:pPr>
    </w:p>
    <w:p w14:paraId="43C26BC3" w14:textId="77777777" w:rsidR="00F55E12" w:rsidRDefault="00F55E12">
      <w:pPr>
        <w:pStyle w:val="Content2"/>
        <w:rPr>
          <w:ins w:id="2158" w:author="Kyle Mc Hale Dela Cruz" w:date="2014-08-17T22:22:00Z"/>
        </w:rPr>
        <w:pPrChange w:id="2159" w:author="Kyle Mc Hale Dela Cruz" w:date="2014-08-17T22:20:00Z">
          <w:pPr>
            <w:pStyle w:val="Heading2"/>
          </w:pPr>
        </w:pPrChange>
      </w:pPr>
    </w:p>
    <w:p w14:paraId="43822BF3" w14:textId="77777777" w:rsidR="00F55E12" w:rsidRDefault="00F55E12">
      <w:pPr>
        <w:pStyle w:val="Content2"/>
        <w:rPr>
          <w:ins w:id="2160" w:author="Kyle Mc Hale Dela Cruz" w:date="2014-08-17T22:23:00Z"/>
        </w:rPr>
        <w:pPrChange w:id="2161" w:author="Kyle Mc Hale Dela Cruz" w:date="2014-08-17T22:20:00Z">
          <w:pPr>
            <w:pStyle w:val="Heading2"/>
          </w:pPr>
        </w:pPrChange>
      </w:pPr>
    </w:p>
    <w:p w14:paraId="7CD67DFF" w14:textId="073DC589" w:rsidR="00F55E12" w:rsidRDefault="00F55E12">
      <w:pPr>
        <w:pStyle w:val="Content2"/>
        <w:numPr>
          <w:ilvl w:val="0"/>
          <w:numId w:val="30"/>
        </w:numPr>
        <w:rPr>
          <w:ins w:id="2162" w:author="Kyle Mc Hale Dela Cruz" w:date="2014-08-17T22:34:00Z"/>
        </w:rPr>
        <w:pPrChange w:id="2163" w:author="Kyle Mc Hale Dela Cruz" w:date="2014-08-17T22:24:00Z">
          <w:pPr>
            <w:pStyle w:val="Heading2"/>
          </w:pPr>
        </w:pPrChange>
      </w:pPr>
      <w:ins w:id="2164" w:author="Kyle Mc Hale Dela Cruz" w:date="2014-08-17T22:23:00Z">
        <w:r w:rsidRPr="006D1FAD">
          <w:rPr>
            <w:b/>
            <w:rPrChange w:id="2165" w:author="Kyle Mc Hale Dela Cruz" w:date="2014-08-17T22:31:00Z">
              <w:rPr>
                <w:b w:val="0"/>
              </w:rPr>
            </w:rPrChange>
          </w:rPr>
          <w:lastRenderedPageBreak/>
          <w:t>Situational Awareness</w:t>
        </w:r>
      </w:ins>
    </w:p>
    <w:p w14:paraId="5FC40A4B" w14:textId="77777777" w:rsidR="006D1FAD" w:rsidRPr="003E4FF7" w:rsidRDefault="006D1FAD">
      <w:pPr>
        <w:pStyle w:val="Content2"/>
        <w:ind w:left="2160"/>
        <w:rPr>
          <w:ins w:id="2166" w:author="Kyle Mc Hale Dela Cruz" w:date="2014-08-17T22:24:00Z"/>
        </w:rPr>
        <w:pPrChange w:id="2167" w:author="Kyle Mc Hale Dela Cruz" w:date="2014-08-17T22:34:00Z">
          <w:pPr>
            <w:pStyle w:val="Heading2"/>
          </w:pPr>
        </w:pPrChange>
      </w:pPr>
    </w:p>
    <w:p w14:paraId="3EA0EF01" w14:textId="77777777" w:rsidR="00F55E12" w:rsidRPr="006D1FAD" w:rsidRDefault="00F55E12" w:rsidP="00F55E12">
      <w:pPr>
        <w:pStyle w:val="Content2"/>
        <w:numPr>
          <w:ilvl w:val="0"/>
          <w:numId w:val="31"/>
        </w:numPr>
        <w:ind w:left="2520"/>
        <w:rPr>
          <w:ins w:id="2168" w:author="Kyle Mc Hale Dela Cruz" w:date="2014-08-17T22:25:00Z"/>
          <w:i/>
          <w:rPrChange w:id="2169" w:author="Kyle Mc Hale Dela Cruz" w:date="2014-08-17T22:31:00Z">
            <w:rPr>
              <w:ins w:id="2170" w:author="Kyle Mc Hale Dela Cruz" w:date="2014-08-17T22:25:00Z"/>
            </w:rPr>
          </w:rPrChange>
        </w:rPr>
      </w:pPr>
      <w:ins w:id="2171" w:author="Kyle Mc Hale Dela Cruz" w:date="2014-08-17T22:25:00Z">
        <w:r w:rsidRPr="006D1FAD">
          <w:rPr>
            <w:i/>
            <w:rPrChange w:id="2172" w:author="Kyle Mc Hale Dela Cruz" w:date="2014-08-17T22:31:00Z">
              <w:rPr/>
            </w:rPrChange>
          </w:rPr>
          <w:t>What is the latest/current humanitarian situation in the country?</w:t>
        </w:r>
      </w:ins>
    </w:p>
    <w:p w14:paraId="6D7ACD5D" w14:textId="07173E64" w:rsidR="00F55E12" w:rsidRPr="006D1FAD" w:rsidRDefault="00F55E12">
      <w:pPr>
        <w:pStyle w:val="Content2"/>
        <w:numPr>
          <w:ilvl w:val="0"/>
          <w:numId w:val="31"/>
        </w:numPr>
        <w:ind w:left="2520"/>
        <w:rPr>
          <w:ins w:id="2173" w:author="Kyle Mc Hale Dela Cruz" w:date="2014-08-17T22:25:00Z"/>
          <w:i/>
          <w:rPrChange w:id="2174" w:author="Kyle Mc Hale Dela Cruz" w:date="2014-08-17T22:31:00Z">
            <w:rPr>
              <w:ins w:id="2175" w:author="Kyle Mc Hale Dela Cruz" w:date="2014-08-17T22:25:00Z"/>
            </w:rPr>
          </w:rPrChange>
        </w:rPr>
        <w:pPrChange w:id="2176" w:author="Kyle Mc Hale Dela Cruz" w:date="2014-08-17T22:25:00Z">
          <w:pPr>
            <w:pStyle w:val="Content2"/>
            <w:numPr>
              <w:numId w:val="31"/>
            </w:numPr>
            <w:ind w:left="2880" w:hanging="360"/>
          </w:pPr>
        </w:pPrChange>
      </w:pPr>
      <w:ins w:id="2177" w:author="Kyle Mc Hale Dela Cruz" w:date="2014-08-17T22:25:00Z">
        <w:r w:rsidRPr="006D1FAD">
          <w:rPr>
            <w:i/>
            <w:rPrChange w:id="2178" w:author="Kyle Mc Hale Dela Cruz" w:date="2014-08-17T22:31:00Z">
              <w:rPr/>
            </w:rPrChange>
          </w:rPr>
          <w:t>What are the most recent severity indicators? (</w:t>
        </w:r>
      </w:ins>
      <w:ins w:id="2179" w:author="Kyle Mc Hale Dela Cruz" w:date="2014-08-17T22:26:00Z">
        <w:r w:rsidRPr="006D1FAD">
          <w:rPr>
            <w:i/>
            <w:rPrChange w:id="2180" w:author="Kyle Mc Hale Dela Cruz" w:date="2014-08-17T22:31:00Z">
              <w:rPr/>
            </w:rPrChange>
          </w:rPr>
          <w:t>Death</w:t>
        </w:r>
      </w:ins>
      <w:ins w:id="2181" w:author="Kyle Mc Hale Dela Cruz" w:date="2014-08-17T22:25:00Z">
        <w:r w:rsidRPr="006D1FAD">
          <w:rPr>
            <w:i/>
            <w:rPrChange w:id="2182" w:author="Kyle Mc Hale Dela Cruz" w:date="2014-08-17T22:31:00Z">
              <w:rPr/>
            </w:rPrChange>
          </w:rPr>
          <w:t xml:space="preserve"> tolls, mortality rates, malnutrition rates, economic impact, infrastructure damage, etc.) </w:t>
        </w:r>
      </w:ins>
    </w:p>
    <w:p w14:paraId="43232D47" w14:textId="6B2F7267" w:rsidR="00F55E12" w:rsidRPr="006D1FAD" w:rsidRDefault="00F55E12">
      <w:pPr>
        <w:pStyle w:val="Content2"/>
        <w:numPr>
          <w:ilvl w:val="0"/>
          <w:numId w:val="31"/>
        </w:numPr>
        <w:ind w:left="2520"/>
        <w:rPr>
          <w:ins w:id="2183" w:author="Kyle Mc Hale Dela Cruz" w:date="2014-08-17T22:25:00Z"/>
          <w:i/>
          <w:rPrChange w:id="2184" w:author="Kyle Mc Hale Dela Cruz" w:date="2014-08-17T22:31:00Z">
            <w:rPr>
              <w:ins w:id="2185" w:author="Kyle Mc Hale Dela Cruz" w:date="2014-08-17T22:25:00Z"/>
            </w:rPr>
          </w:rPrChange>
        </w:rPr>
        <w:pPrChange w:id="2186" w:author="Kyle Mc Hale Dela Cruz" w:date="2014-08-17T22:26:00Z">
          <w:pPr>
            <w:pStyle w:val="Content2"/>
            <w:numPr>
              <w:numId w:val="31"/>
            </w:numPr>
            <w:ind w:left="2880" w:hanging="360"/>
          </w:pPr>
        </w:pPrChange>
      </w:pPr>
      <w:ins w:id="2187" w:author="Kyle Mc Hale Dela Cruz" w:date="2014-08-17T22:25:00Z">
        <w:r w:rsidRPr="006D1FAD">
          <w:rPr>
            <w:i/>
            <w:rPrChange w:id="2188" w:author="Kyle Mc Hale Dela Cruz" w:date="2014-08-17T22:31:00Z">
              <w:rPr/>
            </w:rPrChange>
          </w:rPr>
          <w:t>Who are the affected populations (refugees, IDPs, children and other vulnerable groups, resident populations, etc</w:t>
        </w:r>
      </w:ins>
      <w:ins w:id="2189" w:author="Kyle Mc Hale Dela Cruz" w:date="2014-08-17T22:26:00Z">
        <w:r w:rsidRPr="006D1FAD">
          <w:rPr>
            <w:i/>
            <w:rPrChange w:id="2190" w:author="Kyle Mc Hale Dela Cruz" w:date="2014-08-17T22:31:00Z">
              <w:rPr/>
            </w:rPrChange>
          </w:rPr>
          <w:t>.</w:t>
        </w:r>
      </w:ins>
      <w:ins w:id="2191" w:author="Kyle Mc Hale Dela Cruz" w:date="2014-08-17T22:25:00Z">
        <w:r w:rsidRPr="006D1FAD">
          <w:rPr>
            <w:i/>
            <w:rPrChange w:id="2192" w:author="Kyle Mc Hale Dela Cruz" w:date="2014-08-17T22:31:00Z">
              <w:rPr/>
            </w:rPrChange>
          </w:rPr>
          <w:t xml:space="preserve">), how many are there, and where are they located? </w:t>
        </w:r>
      </w:ins>
    </w:p>
    <w:p w14:paraId="331B1F1E" w14:textId="1644BE6D" w:rsidR="00F55E12" w:rsidRPr="006D1FAD" w:rsidRDefault="00F55E12">
      <w:pPr>
        <w:pStyle w:val="Content2"/>
        <w:numPr>
          <w:ilvl w:val="0"/>
          <w:numId w:val="31"/>
        </w:numPr>
        <w:ind w:left="2520"/>
        <w:rPr>
          <w:ins w:id="2193" w:author="Kyle Mc Hale Dela Cruz" w:date="2014-08-17T22:25:00Z"/>
          <w:i/>
          <w:rPrChange w:id="2194" w:author="Kyle Mc Hale Dela Cruz" w:date="2014-08-17T22:31:00Z">
            <w:rPr>
              <w:ins w:id="2195" w:author="Kyle Mc Hale Dela Cruz" w:date="2014-08-17T22:25:00Z"/>
            </w:rPr>
          </w:rPrChange>
        </w:rPr>
        <w:pPrChange w:id="2196" w:author="Kyle Mc Hale Dela Cruz" w:date="2014-08-17T22:26:00Z">
          <w:pPr>
            <w:pStyle w:val="Content2"/>
            <w:numPr>
              <w:numId w:val="31"/>
            </w:numPr>
            <w:ind w:left="2880" w:hanging="360"/>
          </w:pPr>
        </w:pPrChange>
      </w:pPr>
      <w:ins w:id="2197" w:author="Kyle Mc Hale Dela Cruz" w:date="2014-08-17T22:25:00Z">
        <w:r w:rsidRPr="006D1FAD">
          <w:rPr>
            <w:i/>
            <w:rPrChange w:id="2198" w:author="Kyle Mc Hale Dela Cruz" w:date="2014-08-17T22:31:00Z">
              <w:rPr/>
            </w:rPrChange>
          </w:rPr>
          <w:t xml:space="preserve">What are the conditions and humanitarian needs of the affected populations? </w:t>
        </w:r>
      </w:ins>
    </w:p>
    <w:p w14:paraId="4816B177" w14:textId="2B3F8FC8" w:rsidR="00F55E12" w:rsidRPr="006D1FAD" w:rsidRDefault="00F55E12">
      <w:pPr>
        <w:pStyle w:val="Content2"/>
        <w:numPr>
          <w:ilvl w:val="0"/>
          <w:numId w:val="31"/>
        </w:numPr>
        <w:ind w:left="2520"/>
        <w:rPr>
          <w:ins w:id="2199" w:author="Kyle Mc Hale Dela Cruz" w:date="2014-08-17T22:25:00Z"/>
          <w:i/>
          <w:rPrChange w:id="2200" w:author="Kyle Mc Hale Dela Cruz" w:date="2014-08-17T22:31:00Z">
            <w:rPr>
              <w:ins w:id="2201" w:author="Kyle Mc Hale Dela Cruz" w:date="2014-08-17T22:25:00Z"/>
            </w:rPr>
          </w:rPrChange>
        </w:rPr>
        <w:pPrChange w:id="2202" w:author="Kyle Mc Hale Dela Cruz" w:date="2014-08-17T22:26:00Z">
          <w:pPr>
            <w:pStyle w:val="Content2"/>
            <w:numPr>
              <w:numId w:val="31"/>
            </w:numPr>
            <w:ind w:left="2880" w:hanging="360"/>
          </w:pPr>
        </w:pPrChange>
      </w:pPr>
      <w:ins w:id="2203" w:author="Kyle Mc Hale Dela Cruz" w:date="2014-08-17T22:25:00Z">
        <w:r w:rsidRPr="006D1FAD">
          <w:rPr>
            <w:i/>
            <w:rPrChange w:id="2204" w:author="Kyle Mc Hale Dela Cruz" w:date="2014-08-17T22:31:00Z">
              <w:rPr/>
            </w:rPrChange>
          </w:rPr>
          <w:t>What is the assessment of damage to infrastructure? (Transport, buildings, housing, communications, etc</w:t>
        </w:r>
      </w:ins>
      <w:ins w:id="2205" w:author="Kyle Mc Hale Dela Cruz" w:date="2014-08-17T22:26:00Z">
        <w:r w:rsidRPr="006D1FAD">
          <w:rPr>
            <w:i/>
            <w:rPrChange w:id="2206" w:author="Kyle Mc Hale Dela Cruz" w:date="2014-08-17T22:31:00Z">
              <w:rPr/>
            </w:rPrChange>
          </w:rPr>
          <w:t>.</w:t>
        </w:r>
      </w:ins>
      <w:ins w:id="2207" w:author="Kyle Mc Hale Dela Cruz" w:date="2014-08-17T22:25:00Z">
        <w:r w:rsidRPr="006D1FAD">
          <w:rPr>
            <w:i/>
            <w:rPrChange w:id="2208" w:author="Kyle Mc Hale Dela Cruz" w:date="2014-08-17T22:31:00Z">
              <w:rPr/>
            </w:rPrChange>
          </w:rPr>
          <w:t>)</w:t>
        </w:r>
      </w:ins>
    </w:p>
    <w:p w14:paraId="14ACEA90" w14:textId="0E7317E8" w:rsidR="00F55E12" w:rsidRDefault="00F55E12">
      <w:pPr>
        <w:pStyle w:val="Content2"/>
        <w:numPr>
          <w:ilvl w:val="0"/>
          <w:numId w:val="31"/>
        </w:numPr>
        <w:ind w:left="2520"/>
        <w:rPr>
          <w:ins w:id="2209" w:author="Kyle Mc Hale Dela Cruz" w:date="2014-08-17T22:32:00Z"/>
          <w:i/>
        </w:rPr>
        <w:pPrChange w:id="2210" w:author="Kyle Mc Hale Dela Cruz" w:date="2014-08-17T22:26:00Z">
          <w:pPr>
            <w:pStyle w:val="Heading2"/>
          </w:pPr>
        </w:pPrChange>
      </w:pPr>
      <w:ins w:id="2211" w:author="Kyle Mc Hale Dela Cruz" w:date="2014-08-17T22:25:00Z">
        <w:r w:rsidRPr="006D1FAD">
          <w:rPr>
            <w:i/>
            <w:rPrChange w:id="2212" w:author="Kyle Mc Hale Dela Cruz" w:date="2014-08-17T22:31:00Z">
              <w:rPr>
                <w:b w:val="0"/>
              </w:rPr>
            </w:rPrChange>
          </w:rPr>
          <w:t>What is the latest/current security situation in the affected areas of the country?</w:t>
        </w:r>
      </w:ins>
    </w:p>
    <w:p w14:paraId="1077FF28" w14:textId="77777777" w:rsidR="006D1FAD" w:rsidRPr="006D1FAD" w:rsidRDefault="006D1FAD">
      <w:pPr>
        <w:pStyle w:val="Content2"/>
        <w:ind w:left="2520"/>
        <w:rPr>
          <w:ins w:id="2213" w:author="Kyle Mc Hale Dela Cruz" w:date="2014-08-17T22:23:00Z"/>
          <w:i/>
          <w:rPrChange w:id="2214" w:author="Kyle Mc Hale Dela Cruz" w:date="2014-08-17T22:31:00Z">
            <w:rPr>
              <w:ins w:id="2215" w:author="Kyle Mc Hale Dela Cruz" w:date="2014-08-17T22:23:00Z"/>
            </w:rPr>
          </w:rPrChange>
        </w:rPr>
        <w:pPrChange w:id="2216" w:author="Kyle Mc Hale Dela Cruz" w:date="2014-08-17T22:32:00Z">
          <w:pPr>
            <w:pStyle w:val="Heading2"/>
          </w:pPr>
        </w:pPrChange>
      </w:pPr>
    </w:p>
    <w:p w14:paraId="16459A51" w14:textId="27A2382B" w:rsidR="00F55E12" w:rsidRDefault="00F55E12">
      <w:pPr>
        <w:pStyle w:val="Content2"/>
        <w:numPr>
          <w:ilvl w:val="0"/>
          <w:numId w:val="30"/>
        </w:numPr>
        <w:rPr>
          <w:ins w:id="2217" w:author="Kyle Mc Hale Dela Cruz" w:date="2014-08-17T22:34:00Z"/>
        </w:rPr>
        <w:pPrChange w:id="2218" w:author="Kyle Mc Hale Dela Cruz" w:date="2014-08-17T22:24:00Z">
          <w:pPr>
            <w:pStyle w:val="Heading2"/>
          </w:pPr>
        </w:pPrChange>
      </w:pPr>
      <w:ins w:id="2219" w:author="Kyle Mc Hale Dela Cruz" w:date="2014-08-17T22:24:00Z">
        <w:r w:rsidRPr="006D1FAD">
          <w:rPr>
            <w:b/>
            <w:rPrChange w:id="2220" w:author="Kyle Mc Hale Dela Cruz" w:date="2014-08-17T22:32:00Z">
              <w:rPr>
                <w:b w:val="0"/>
              </w:rPr>
            </w:rPrChange>
          </w:rPr>
          <w:t>Operational/Programmatic</w:t>
        </w:r>
      </w:ins>
    </w:p>
    <w:p w14:paraId="7ECBDB06" w14:textId="77777777" w:rsidR="006D1FAD" w:rsidRPr="003E4FF7" w:rsidRDefault="006D1FAD">
      <w:pPr>
        <w:pStyle w:val="Content2"/>
        <w:ind w:left="2160"/>
        <w:rPr>
          <w:ins w:id="2221" w:author="Kyle Mc Hale Dela Cruz" w:date="2014-08-17T22:27:00Z"/>
        </w:rPr>
        <w:pPrChange w:id="2222" w:author="Kyle Mc Hale Dela Cruz" w:date="2014-08-17T22:34:00Z">
          <w:pPr>
            <w:pStyle w:val="Heading2"/>
          </w:pPr>
        </w:pPrChange>
      </w:pPr>
    </w:p>
    <w:p w14:paraId="7E7421DE" w14:textId="77777777" w:rsidR="009D53D6" w:rsidRPr="006D1FAD" w:rsidRDefault="009D53D6" w:rsidP="009D53D6">
      <w:pPr>
        <w:pStyle w:val="Content2"/>
        <w:numPr>
          <w:ilvl w:val="0"/>
          <w:numId w:val="32"/>
        </w:numPr>
        <w:ind w:left="2520"/>
        <w:rPr>
          <w:ins w:id="2223" w:author="Kyle Mc Hale Dela Cruz" w:date="2014-08-17T22:29:00Z"/>
          <w:i/>
          <w:rPrChange w:id="2224" w:author="Kyle Mc Hale Dela Cruz" w:date="2014-08-17T22:31:00Z">
            <w:rPr>
              <w:ins w:id="2225" w:author="Kyle Mc Hale Dela Cruz" w:date="2014-08-17T22:29:00Z"/>
            </w:rPr>
          </w:rPrChange>
        </w:rPr>
      </w:pPr>
      <w:ins w:id="2226" w:author="Kyle Mc Hale Dela Cruz" w:date="2014-08-17T22:29:00Z">
        <w:r w:rsidRPr="006D1FAD">
          <w:rPr>
            <w:i/>
            <w:rPrChange w:id="2227" w:author="Kyle Mc Hale Dela Cruz" w:date="2014-08-17T22:31:00Z">
              <w:rPr/>
            </w:rPrChange>
          </w:rPr>
          <w:t>Where are and what are the conditions of the logistical access routes for delivering humanitarian assistance?</w:t>
        </w:r>
      </w:ins>
    </w:p>
    <w:p w14:paraId="2F5A7C46" w14:textId="748298E2" w:rsidR="009D53D6" w:rsidRPr="006D1FAD" w:rsidRDefault="009D53D6">
      <w:pPr>
        <w:pStyle w:val="Content2"/>
        <w:numPr>
          <w:ilvl w:val="0"/>
          <w:numId w:val="32"/>
        </w:numPr>
        <w:ind w:left="2520"/>
        <w:rPr>
          <w:ins w:id="2228" w:author="Kyle Mc Hale Dela Cruz" w:date="2014-08-17T22:29:00Z"/>
          <w:i/>
          <w:rPrChange w:id="2229" w:author="Kyle Mc Hale Dela Cruz" w:date="2014-08-17T22:31:00Z">
            <w:rPr>
              <w:ins w:id="2230" w:author="Kyle Mc Hale Dela Cruz" w:date="2014-08-17T22:29:00Z"/>
            </w:rPr>
          </w:rPrChange>
        </w:rPr>
        <w:pPrChange w:id="2231" w:author="Kyle Mc Hale Dela Cruz" w:date="2014-08-17T22:29:00Z">
          <w:pPr>
            <w:pStyle w:val="Content2"/>
            <w:numPr>
              <w:numId w:val="32"/>
            </w:numPr>
            <w:ind w:left="2880" w:hanging="360"/>
          </w:pPr>
        </w:pPrChange>
      </w:pPr>
      <w:ins w:id="2232" w:author="Kyle Mc Hale Dela Cruz" w:date="2014-08-17T22:29:00Z">
        <w:r w:rsidRPr="006D1FAD">
          <w:rPr>
            <w:i/>
            <w:rPrChange w:id="2233" w:author="Kyle Mc Hale Dela Cruz" w:date="2014-08-17T22:31:00Z">
              <w:rPr/>
            </w:rPrChange>
          </w:rPr>
          <w:t xml:space="preserve">Who’s Doing What Where? What humanitarian organizations are working in the country, what are their programs, what are their capacities and where are they working? </w:t>
        </w:r>
      </w:ins>
    </w:p>
    <w:p w14:paraId="68CB42F8" w14:textId="36F7A733" w:rsidR="009D53D6" w:rsidRPr="006D1FAD" w:rsidRDefault="009D53D6" w:rsidP="009D53D6">
      <w:pPr>
        <w:pStyle w:val="Content2"/>
        <w:numPr>
          <w:ilvl w:val="0"/>
          <w:numId w:val="32"/>
        </w:numPr>
        <w:ind w:left="2520"/>
        <w:rPr>
          <w:ins w:id="2234" w:author="Kyle Mc Hale Dela Cruz" w:date="2014-08-17T22:29:00Z"/>
          <w:i/>
          <w:rPrChange w:id="2235" w:author="Kyle Mc Hale Dela Cruz" w:date="2014-08-17T22:31:00Z">
            <w:rPr>
              <w:ins w:id="2236" w:author="Kyle Mc Hale Dela Cruz" w:date="2014-08-17T22:29:00Z"/>
            </w:rPr>
          </w:rPrChange>
        </w:rPr>
      </w:pPr>
      <w:ins w:id="2237" w:author="Kyle Mc Hale Dela Cruz" w:date="2014-08-17T22:29:00Z">
        <w:r w:rsidRPr="006D1FAD">
          <w:rPr>
            <w:i/>
            <w:rPrChange w:id="2238" w:author="Kyle Mc Hale Dela Cruz" w:date="2014-08-17T22:31:00Z">
              <w:rPr/>
            </w:rPrChange>
          </w:rPr>
          <w:t>How is the host country/government responding and can it provide more?</w:t>
        </w:r>
      </w:ins>
    </w:p>
    <w:p w14:paraId="01FE3EE2" w14:textId="39118B55" w:rsidR="009D53D6" w:rsidRPr="006D1FAD" w:rsidRDefault="009D53D6" w:rsidP="009D53D6">
      <w:pPr>
        <w:pStyle w:val="Content2"/>
        <w:numPr>
          <w:ilvl w:val="0"/>
          <w:numId w:val="32"/>
        </w:numPr>
        <w:ind w:left="2520"/>
        <w:rPr>
          <w:ins w:id="2239" w:author="Kyle Mc Hale Dela Cruz" w:date="2014-08-17T22:29:00Z"/>
          <w:i/>
          <w:rPrChange w:id="2240" w:author="Kyle Mc Hale Dela Cruz" w:date="2014-08-17T22:31:00Z">
            <w:rPr>
              <w:ins w:id="2241" w:author="Kyle Mc Hale Dela Cruz" w:date="2014-08-17T22:29:00Z"/>
            </w:rPr>
          </w:rPrChange>
        </w:rPr>
      </w:pPr>
      <w:ins w:id="2242" w:author="Kyle Mc Hale Dela Cruz" w:date="2014-08-17T22:29:00Z">
        <w:r w:rsidRPr="006D1FAD">
          <w:rPr>
            <w:i/>
            <w:rPrChange w:id="2243" w:author="Kyle Mc Hale Dela Cruz" w:date="2014-08-17T22:31:00Z">
              <w:rPr/>
            </w:rPrChange>
          </w:rPr>
          <w:t xml:space="preserve">What are the programmatic/financial needs of the humanitarian organizations? </w:t>
        </w:r>
      </w:ins>
    </w:p>
    <w:p w14:paraId="4F282437" w14:textId="55D611D6" w:rsidR="00F55E12" w:rsidRDefault="009D53D6">
      <w:pPr>
        <w:pStyle w:val="Content2"/>
        <w:numPr>
          <w:ilvl w:val="0"/>
          <w:numId w:val="32"/>
        </w:numPr>
        <w:ind w:left="2520"/>
        <w:rPr>
          <w:ins w:id="2244" w:author="Kyle Mc Hale Dela Cruz" w:date="2014-08-17T22:32:00Z"/>
          <w:i/>
        </w:rPr>
        <w:pPrChange w:id="2245" w:author="Kyle Mc Hale Dela Cruz" w:date="2014-08-17T22:27:00Z">
          <w:pPr>
            <w:pStyle w:val="Heading2"/>
          </w:pPr>
        </w:pPrChange>
      </w:pPr>
      <w:ins w:id="2246" w:author="Kyle Mc Hale Dela Cruz" w:date="2014-08-17T22:29:00Z">
        <w:r w:rsidRPr="006D1FAD">
          <w:rPr>
            <w:i/>
            <w:rPrChange w:id="2247" w:author="Kyle Mc Hale Dela Cruz" w:date="2014-08-17T22:31:00Z">
              <w:rPr>
                <w:b w:val="0"/>
              </w:rPr>
            </w:rPrChange>
          </w:rPr>
          <w:t>What and how much is being provided to the humanitarian response organizations and who are the donors?</w:t>
        </w:r>
      </w:ins>
    </w:p>
    <w:p w14:paraId="66844E90" w14:textId="77777777" w:rsidR="006D1FAD" w:rsidRPr="006D1FAD" w:rsidRDefault="006D1FAD">
      <w:pPr>
        <w:pStyle w:val="Content2"/>
        <w:ind w:left="2520"/>
        <w:rPr>
          <w:ins w:id="2248" w:author="Kyle Mc Hale Dela Cruz" w:date="2014-08-17T22:24:00Z"/>
          <w:i/>
          <w:rPrChange w:id="2249" w:author="Kyle Mc Hale Dela Cruz" w:date="2014-08-17T22:31:00Z">
            <w:rPr>
              <w:ins w:id="2250" w:author="Kyle Mc Hale Dela Cruz" w:date="2014-08-17T22:24:00Z"/>
            </w:rPr>
          </w:rPrChange>
        </w:rPr>
        <w:pPrChange w:id="2251" w:author="Kyle Mc Hale Dela Cruz" w:date="2014-08-17T22:32:00Z">
          <w:pPr>
            <w:pStyle w:val="Heading2"/>
          </w:pPr>
        </w:pPrChange>
      </w:pPr>
    </w:p>
    <w:p w14:paraId="67CFBD68" w14:textId="73B468AE" w:rsidR="00F55E12" w:rsidRDefault="00F55E12">
      <w:pPr>
        <w:pStyle w:val="Content2"/>
        <w:numPr>
          <w:ilvl w:val="0"/>
          <w:numId w:val="30"/>
        </w:numPr>
        <w:rPr>
          <w:ins w:id="2252" w:author="Kyle Mc Hale Dela Cruz" w:date="2014-08-17T22:35:00Z"/>
        </w:rPr>
        <w:pPrChange w:id="2253" w:author="Kyle Mc Hale Dela Cruz" w:date="2014-08-17T22:24:00Z">
          <w:pPr>
            <w:pStyle w:val="Heading2"/>
          </w:pPr>
        </w:pPrChange>
      </w:pPr>
      <w:ins w:id="2254" w:author="Kyle Mc Hale Dela Cruz" w:date="2014-08-17T22:24:00Z">
        <w:r w:rsidRPr="006D1FAD">
          <w:rPr>
            <w:b/>
            <w:rPrChange w:id="2255" w:author="Kyle Mc Hale Dela Cruz" w:date="2014-08-17T22:32:00Z">
              <w:rPr>
                <w:b w:val="0"/>
              </w:rPr>
            </w:rPrChange>
          </w:rPr>
          <w:t>Background</w:t>
        </w:r>
      </w:ins>
    </w:p>
    <w:p w14:paraId="6D9E7814" w14:textId="77777777" w:rsidR="006D1FAD" w:rsidRPr="003E4FF7" w:rsidRDefault="006D1FAD">
      <w:pPr>
        <w:pStyle w:val="Content2"/>
        <w:ind w:left="2160"/>
        <w:rPr>
          <w:ins w:id="2256" w:author="Kyle Mc Hale Dela Cruz" w:date="2014-08-17T22:29:00Z"/>
        </w:rPr>
        <w:pPrChange w:id="2257" w:author="Kyle Mc Hale Dela Cruz" w:date="2014-08-17T22:35:00Z">
          <w:pPr>
            <w:pStyle w:val="Heading2"/>
          </w:pPr>
        </w:pPrChange>
      </w:pPr>
    </w:p>
    <w:p w14:paraId="5F6C3CF0" w14:textId="45399098" w:rsidR="009D53D6" w:rsidRPr="006D1FAD" w:rsidRDefault="009D53D6">
      <w:pPr>
        <w:pStyle w:val="Content2"/>
        <w:numPr>
          <w:ilvl w:val="0"/>
          <w:numId w:val="33"/>
        </w:numPr>
        <w:ind w:left="2520"/>
        <w:rPr>
          <w:ins w:id="2258" w:author="Kyle Mc Hale Dela Cruz" w:date="2014-08-17T22:30:00Z"/>
          <w:i/>
          <w:rPrChange w:id="2259" w:author="Kyle Mc Hale Dela Cruz" w:date="2014-08-17T22:32:00Z">
            <w:rPr>
              <w:ins w:id="2260" w:author="Kyle Mc Hale Dela Cruz" w:date="2014-08-17T22:30:00Z"/>
            </w:rPr>
          </w:rPrChange>
        </w:rPr>
        <w:pPrChange w:id="2261" w:author="Kyle Mc Hale Dela Cruz" w:date="2014-08-17T22:30:00Z">
          <w:pPr>
            <w:pStyle w:val="Content2"/>
            <w:numPr>
              <w:numId w:val="33"/>
            </w:numPr>
            <w:ind w:left="2880" w:hanging="360"/>
          </w:pPr>
        </w:pPrChange>
      </w:pPr>
      <w:ins w:id="2262" w:author="Kyle Mc Hale Dela Cruz" w:date="2014-08-17T22:30:00Z">
        <w:r w:rsidRPr="006D1FAD">
          <w:rPr>
            <w:i/>
            <w:rPrChange w:id="2263" w:author="Kyle Mc Hale Dela Cruz" w:date="2014-08-17T22:32:00Z">
              <w:rPr/>
            </w:rPrChange>
          </w:rPr>
          <w:t>What is the country’s population (national, province/state, city/town) and its composition (ethnicity, religion, age cohorts, urban/rural, political, etc.)?</w:t>
        </w:r>
      </w:ins>
    </w:p>
    <w:p w14:paraId="54337A69" w14:textId="4C6CEFA2" w:rsidR="009D53D6" w:rsidRPr="006D1FAD" w:rsidRDefault="009D53D6" w:rsidP="009D53D6">
      <w:pPr>
        <w:pStyle w:val="Content2"/>
        <w:numPr>
          <w:ilvl w:val="0"/>
          <w:numId w:val="33"/>
        </w:numPr>
        <w:ind w:left="2520"/>
        <w:rPr>
          <w:ins w:id="2264" w:author="Kyle Mc Hale Dela Cruz" w:date="2014-08-17T22:30:00Z"/>
          <w:i/>
          <w:rPrChange w:id="2265" w:author="Kyle Mc Hale Dela Cruz" w:date="2014-08-17T22:32:00Z">
            <w:rPr>
              <w:ins w:id="2266" w:author="Kyle Mc Hale Dela Cruz" w:date="2014-08-17T22:30:00Z"/>
            </w:rPr>
          </w:rPrChange>
        </w:rPr>
      </w:pPr>
      <w:ins w:id="2267" w:author="Kyle Mc Hale Dela Cruz" w:date="2014-08-17T22:30:00Z">
        <w:r w:rsidRPr="006D1FAD">
          <w:rPr>
            <w:i/>
            <w:rPrChange w:id="2268" w:author="Kyle Mc Hale Dela Cruz" w:date="2014-08-17T22:32:00Z">
              <w:rPr/>
            </w:rPrChange>
          </w:rPr>
          <w:t>What is the geography of the country?</w:t>
        </w:r>
      </w:ins>
    </w:p>
    <w:p w14:paraId="5837C8CF" w14:textId="1554B50B" w:rsidR="009D53D6" w:rsidRPr="006D1FAD" w:rsidRDefault="009D53D6" w:rsidP="009D53D6">
      <w:pPr>
        <w:pStyle w:val="Content2"/>
        <w:numPr>
          <w:ilvl w:val="0"/>
          <w:numId w:val="33"/>
        </w:numPr>
        <w:ind w:left="2520"/>
        <w:rPr>
          <w:ins w:id="2269" w:author="Kyle Mc Hale Dela Cruz" w:date="2014-08-17T22:30:00Z"/>
          <w:i/>
          <w:rPrChange w:id="2270" w:author="Kyle Mc Hale Dela Cruz" w:date="2014-08-17T22:32:00Z">
            <w:rPr>
              <w:ins w:id="2271" w:author="Kyle Mc Hale Dela Cruz" w:date="2014-08-17T22:30:00Z"/>
            </w:rPr>
          </w:rPrChange>
        </w:rPr>
      </w:pPr>
      <w:ins w:id="2272" w:author="Kyle Mc Hale Dela Cruz" w:date="2014-08-17T22:30:00Z">
        <w:r w:rsidRPr="006D1FAD">
          <w:rPr>
            <w:i/>
            <w:rPrChange w:id="2273" w:author="Kyle Mc Hale Dela Cruz" w:date="2014-08-17T22:32:00Z">
              <w:rPr/>
            </w:rPrChange>
          </w:rPr>
          <w:t>What are the country’s past disasters and natural hazards?</w:t>
        </w:r>
      </w:ins>
    </w:p>
    <w:p w14:paraId="00B6F73E" w14:textId="00A1138D" w:rsidR="009D53D6" w:rsidRPr="006D1FAD" w:rsidRDefault="009D53D6">
      <w:pPr>
        <w:pStyle w:val="Content2"/>
        <w:numPr>
          <w:ilvl w:val="0"/>
          <w:numId w:val="33"/>
        </w:numPr>
        <w:ind w:left="2520"/>
        <w:rPr>
          <w:ins w:id="2274" w:author="Kyle Mc Hale Dela Cruz" w:date="2014-08-17T22:30:00Z"/>
          <w:i/>
          <w:rPrChange w:id="2275" w:author="Kyle Mc Hale Dela Cruz" w:date="2014-08-17T22:32:00Z">
            <w:rPr>
              <w:ins w:id="2276" w:author="Kyle Mc Hale Dela Cruz" w:date="2014-08-17T22:30:00Z"/>
            </w:rPr>
          </w:rPrChange>
        </w:rPr>
        <w:pPrChange w:id="2277" w:author="Kyle Mc Hale Dela Cruz" w:date="2014-08-17T22:30:00Z">
          <w:pPr>
            <w:pStyle w:val="Content2"/>
            <w:numPr>
              <w:numId w:val="33"/>
            </w:numPr>
            <w:ind w:left="2880" w:hanging="360"/>
          </w:pPr>
        </w:pPrChange>
      </w:pPr>
      <w:ins w:id="2278" w:author="Kyle Mc Hale Dela Cruz" w:date="2014-08-17T22:30:00Z">
        <w:r w:rsidRPr="006D1FAD">
          <w:rPr>
            <w:i/>
            <w:rPrChange w:id="2279" w:author="Kyle Mc Hale Dela Cruz" w:date="2014-08-17T22:32:00Z">
              <w:rPr/>
            </w:rPrChange>
          </w:rPr>
          <w:t>What are the most recent annual baseline health indicators for the population? (Crude Mortality Rate, Infant/Child Mortality Rates, HIV adult prevalence, malnutrition, etc</w:t>
        </w:r>
      </w:ins>
      <w:ins w:id="2280" w:author="Kyle Mc Hale Dela Cruz" w:date="2014-08-17T22:31:00Z">
        <w:r w:rsidRPr="006D1FAD">
          <w:rPr>
            <w:i/>
            <w:rPrChange w:id="2281" w:author="Kyle Mc Hale Dela Cruz" w:date="2014-08-17T22:32:00Z">
              <w:rPr/>
            </w:rPrChange>
          </w:rPr>
          <w:t>.</w:t>
        </w:r>
      </w:ins>
      <w:ins w:id="2282" w:author="Kyle Mc Hale Dela Cruz" w:date="2014-08-17T22:30:00Z">
        <w:r w:rsidRPr="006D1FAD">
          <w:rPr>
            <w:i/>
            <w:rPrChange w:id="2283" w:author="Kyle Mc Hale Dela Cruz" w:date="2014-08-17T22:32:00Z">
              <w:rPr/>
            </w:rPrChange>
          </w:rPr>
          <w:t xml:space="preserve">) </w:t>
        </w:r>
      </w:ins>
    </w:p>
    <w:p w14:paraId="1077356F" w14:textId="19A5F5C7" w:rsidR="009D53D6" w:rsidRPr="006D1FAD" w:rsidRDefault="009D53D6">
      <w:pPr>
        <w:pStyle w:val="Content2"/>
        <w:numPr>
          <w:ilvl w:val="0"/>
          <w:numId w:val="33"/>
        </w:numPr>
        <w:ind w:left="2520"/>
        <w:rPr>
          <w:ins w:id="2284" w:author="Kyle Mc Hale Dela Cruz" w:date="2014-08-17T22:34:00Z"/>
          <w:rPrChange w:id="2285" w:author="Kyle Mc Hale Dela Cruz" w:date="2014-08-17T22:34:00Z">
            <w:rPr>
              <w:ins w:id="2286" w:author="Kyle Mc Hale Dela Cruz" w:date="2014-08-17T22:34:00Z"/>
              <w:i/>
            </w:rPr>
          </w:rPrChange>
        </w:rPr>
        <w:pPrChange w:id="2287" w:author="Kyle Mc Hale Dela Cruz" w:date="2014-08-17T22:31:00Z">
          <w:pPr>
            <w:pStyle w:val="Heading2"/>
          </w:pPr>
        </w:pPrChange>
      </w:pPr>
      <w:ins w:id="2288" w:author="Kyle Mc Hale Dela Cruz" w:date="2014-08-17T22:30:00Z">
        <w:r w:rsidRPr="006D1FAD">
          <w:rPr>
            <w:i/>
            <w:rPrChange w:id="2289" w:author="Kyle Mc Hale Dela Cruz" w:date="2014-08-17T22:32:00Z">
              <w:rPr>
                <w:b w:val="0"/>
              </w:rPr>
            </w:rPrChange>
          </w:rPr>
          <w:t>What are the annual economic indicators? (GDP, GNP, agricultural/food production, staple food prices, etc</w:t>
        </w:r>
      </w:ins>
      <w:ins w:id="2290" w:author="Kyle Mc Hale Dela Cruz" w:date="2014-08-17T22:31:00Z">
        <w:r w:rsidRPr="006D1FAD">
          <w:rPr>
            <w:i/>
            <w:rPrChange w:id="2291" w:author="Kyle Mc Hale Dela Cruz" w:date="2014-08-17T22:32:00Z">
              <w:rPr>
                <w:b w:val="0"/>
              </w:rPr>
            </w:rPrChange>
          </w:rPr>
          <w:t>.</w:t>
        </w:r>
      </w:ins>
      <w:ins w:id="2292" w:author="Kyle Mc Hale Dela Cruz" w:date="2014-08-17T22:30:00Z">
        <w:r w:rsidRPr="006D1FAD">
          <w:rPr>
            <w:i/>
            <w:rPrChange w:id="2293" w:author="Kyle Mc Hale Dela Cruz" w:date="2014-08-17T22:32:00Z">
              <w:rPr>
                <w:b w:val="0"/>
              </w:rPr>
            </w:rPrChange>
          </w:rPr>
          <w:t>)</w:t>
        </w:r>
      </w:ins>
    </w:p>
    <w:p w14:paraId="4C2C6FA6" w14:textId="77777777" w:rsidR="006D1FAD" w:rsidRDefault="006D1FAD">
      <w:pPr>
        <w:pStyle w:val="Content2"/>
        <w:ind w:left="2520"/>
        <w:rPr>
          <w:ins w:id="2294" w:author="Kyle Mc Hale Dela Cruz" w:date="2014-08-17T22:24:00Z"/>
        </w:rPr>
        <w:pPrChange w:id="2295" w:author="Kyle Mc Hale Dela Cruz" w:date="2014-08-17T22:34:00Z">
          <w:pPr>
            <w:pStyle w:val="Heading2"/>
          </w:pPr>
        </w:pPrChange>
      </w:pPr>
    </w:p>
    <w:p w14:paraId="155186FE" w14:textId="6B20D411" w:rsidR="00F55E12" w:rsidRDefault="00F55E12">
      <w:pPr>
        <w:pStyle w:val="Content2"/>
        <w:numPr>
          <w:ilvl w:val="0"/>
          <w:numId w:val="30"/>
        </w:numPr>
        <w:rPr>
          <w:ins w:id="2296" w:author="Kyle Mc Hale Dela Cruz" w:date="2014-08-17T22:35:00Z"/>
        </w:rPr>
        <w:pPrChange w:id="2297" w:author="Kyle Mc Hale Dela Cruz" w:date="2014-08-17T22:24:00Z">
          <w:pPr>
            <w:pStyle w:val="Heading2"/>
          </w:pPr>
        </w:pPrChange>
      </w:pPr>
      <w:ins w:id="2298" w:author="Kyle Mc Hale Dela Cruz" w:date="2014-08-17T22:24:00Z">
        <w:r w:rsidRPr="006D1FAD">
          <w:rPr>
            <w:b/>
            <w:rPrChange w:id="2299" w:author="Kyle Mc Hale Dela Cruz" w:date="2014-08-17T22:32:00Z">
              <w:rPr>
                <w:b w:val="0"/>
              </w:rPr>
            </w:rPrChange>
          </w:rPr>
          <w:t>Analysis</w:t>
        </w:r>
      </w:ins>
    </w:p>
    <w:p w14:paraId="73717DB1" w14:textId="77777777" w:rsidR="006D1FAD" w:rsidRDefault="006D1FAD">
      <w:pPr>
        <w:pStyle w:val="Content2"/>
        <w:ind w:left="2160"/>
        <w:rPr>
          <w:ins w:id="2300" w:author="Kyle Mc Hale Dela Cruz" w:date="2014-08-17T22:32:00Z"/>
        </w:rPr>
        <w:pPrChange w:id="2301" w:author="Kyle Mc Hale Dela Cruz" w:date="2014-08-17T22:35:00Z">
          <w:pPr>
            <w:pStyle w:val="Heading2"/>
          </w:pPr>
        </w:pPrChange>
      </w:pPr>
    </w:p>
    <w:p w14:paraId="0179B78B" w14:textId="77777777" w:rsidR="006D1FAD" w:rsidRPr="006D1FAD" w:rsidRDefault="006D1FAD" w:rsidP="006D1FAD">
      <w:pPr>
        <w:pStyle w:val="Content2"/>
        <w:numPr>
          <w:ilvl w:val="0"/>
          <w:numId w:val="34"/>
        </w:numPr>
        <w:ind w:left="2520"/>
        <w:rPr>
          <w:ins w:id="2302" w:author="Kyle Mc Hale Dela Cruz" w:date="2014-08-17T22:33:00Z"/>
          <w:i/>
          <w:rPrChange w:id="2303" w:author="Kyle Mc Hale Dela Cruz" w:date="2014-08-17T22:33:00Z">
            <w:rPr>
              <w:ins w:id="2304" w:author="Kyle Mc Hale Dela Cruz" w:date="2014-08-17T22:33:00Z"/>
              <w:b/>
            </w:rPr>
          </w:rPrChange>
        </w:rPr>
      </w:pPr>
      <w:ins w:id="2305" w:author="Kyle Mc Hale Dela Cruz" w:date="2014-08-17T22:33:00Z">
        <w:r w:rsidRPr="006D1FAD">
          <w:rPr>
            <w:i/>
            <w:rPrChange w:id="2306" w:author="Kyle Mc Hale Dela Cruz" w:date="2014-08-17T22:33:00Z">
              <w:rPr>
                <w:b/>
              </w:rPr>
            </w:rPrChange>
          </w:rPr>
          <w:t xml:space="preserve">What are the causes and contributing factors of the emergency? </w:t>
        </w:r>
      </w:ins>
    </w:p>
    <w:p w14:paraId="685237D6" w14:textId="501EE462" w:rsidR="006D1FAD" w:rsidRPr="006D1FAD" w:rsidRDefault="006D1FAD">
      <w:pPr>
        <w:pStyle w:val="Content2"/>
        <w:numPr>
          <w:ilvl w:val="0"/>
          <w:numId w:val="34"/>
        </w:numPr>
        <w:ind w:left="2520"/>
        <w:rPr>
          <w:ins w:id="2307" w:author="Kyle Mc Hale Dela Cruz" w:date="2014-08-17T22:33:00Z"/>
          <w:i/>
          <w:rPrChange w:id="2308" w:author="Kyle Mc Hale Dela Cruz" w:date="2014-08-17T22:33:00Z">
            <w:rPr>
              <w:ins w:id="2309" w:author="Kyle Mc Hale Dela Cruz" w:date="2014-08-17T22:33:00Z"/>
              <w:b/>
            </w:rPr>
          </w:rPrChange>
        </w:rPr>
        <w:pPrChange w:id="2310" w:author="Kyle Mc Hale Dela Cruz" w:date="2014-08-17T22:33:00Z">
          <w:pPr>
            <w:pStyle w:val="Content2"/>
            <w:numPr>
              <w:numId w:val="34"/>
            </w:numPr>
            <w:ind w:left="2880" w:hanging="360"/>
          </w:pPr>
        </w:pPrChange>
      </w:pPr>
      <w:ins w:id="2311" w:author="Kyle Mc Hale Dela Cruz" w:date="2014-08-17T22:33:00Z">
        <w:r w:rsidRPr="006D1FAD">
          <w:rPr>
            <w:i/>
            <w:rPrChange w:id="2312" w:author="Kyle Mc Hale Dela Cruz" w:date="2014-08-17T22:33:00Z">
              <w:rPr>
                <w:b/>
              </w:rPr>
            </w:rPrChange>
          </w:rPr>
          <w:t>What are the constraints to provi</w:t>
        </w:r>
        <w:r>
          <w:rPr>
            <w:i/>
          </w:rPr>
          <w:t>ding humanitarian assistance? (I</w:t>
        </w:r>
        <w:r w:rsidRPr="006D1FAD">
          <w:rPr>
            <w:i/>
            <w:rPrChange w:id="2313" w:author="Kyle Mc Hale Dela Cruz" w:date="2014-08-17T22:33:00Z">
              <w:rPr>
                <w:b/>
              </w:rPr>
            </w:rPrChange>
          </w:rPr>
          <w:t>nsecurity, inaccessibility, government</w:t>
        </w:r>
        <w:r>
          <w:rPr>
            <w:i/>
          </w:rPr>
          <w:t xml:space="preserve">, </w:t>
        </w:r>
        <w:r w:rsidRPr="006D1FAD">
          <w:rPr>
            <w:i/>
            <w:rPrChange w:id="2314" w:author="Kyle Mc Hale Dela Cruz" w:date="2014-08-17T22:33:00Z">
              <w:rPr>
                <w:b/>
              </w:rPr>
            </w:rPrChange>
          </w:rPr>
          <w:t>interference, etc</w:t>
        </w:r>
        <w:r>
          <w:rPr>
            <w:i/>
          </w:rPr>
          <w:t>.</w:t>
        </w:r>
        <w:r w:rsidRPr="006D1FAD">
          <w:rPr>
            <w:i/>
            <w:rPrChange w:id="2315" w:author="Kyle Mc Hale Dela Cruz" w:date="2014-08-17T22:33:00Z">
              <w:rPr>
                <w:b/>
              </w:rPr>
            </w:rPrChange>
          </w:rPr>
          <w:t xml:space="preserve">) </w:t>
        </w:r>
      </w:ins>
    </w:p>
    <w:p w14:paraId="4DD441E1" w14:textId="7412BB67" w:rsidR="006D1FAD" w:rsidRPr="006D1FAD" w:rsidRDefault="006D1FAD">
      <w:pPr>
        <w:pStyle w:val="Content2"/>
        <w:numPr>
          <w:ilvl w:val="0"/>
          <w:numId w:val="34"/>
        </w:numPr>
        <w:ind w:left="2520"/>
        <w:rPr>
          <w:ins w:id="2316" w:author="Kyle Mc Hale Dela Cruz" w:date="2014-08-17T22:33:00Z"/>
          <w:i/>
          <w:rPrChange w:id="2317" w:author="Kyle Mc Hale Dela Cruz" w:date="2014-08-17T22:33:00Z">
            <w:rPr>
              <w:ins w:id="2318" w:author="Kyle Mc Hale Dela Cruz" w:date="2014-08-17T22:33:00Z"/>
              <w:b/>
            </w:rPr>
          </w:rPrChange>
        </w:rPr>
        <w:pPrChange w:id="2319" w:author="Kyle Mc Hale Dela Cruz" w:date="2014-08-17T22:33:00Z">
          <w:pPr>
            <w:pStyle w:val="Content2"/>
            <w:numPr>
              <w:numId w:val="34"/>
            </w:numPr>
            <w:ind w:left="2880" w:hanging="360"/>
          </w:pPr>
        </w:pPrChange>
      </w:pPr>
      <w:ins w:id="2320" w:author="Kyle Mc Hale Dela Cruz" w:date="2014-08-17T22:33:00Z">
        <w:r w:rsidRPr="006D1FAD">
          <w:rPr>
            <w:i/>
            <w:rPrChange w:id="2321" w:author="Kyle Mc Hale Dela Cruz" w:date="2014-08-17T22:33:00Z">
              <w:rPr>
                <w:b/>
              </w:rPr>
            </w:rPrChange>
          </w:rPr>
          <w:t>How effective are humanitarian assistance programs and responses?</w:t>
        </w:r>
      </w:ins>
    </w:p>
    <w:p w14:paraId="363A12C7" w14:textId="09647E54" w:rsidR="006D1FAD" w:rsidRPr="006D1FAD" w:rsidRDefault="006D1FAD">
      <w:pPr>
        <w:pStyle w:val="Content2"/>
        <w:numPr>
          <w:ilvl w:val="0"/>
          <w:numId w:val="34"/>
        </w:numPr>
        <w:ind w:left="2520"/>
        <w:rPr>
          <w:ins w:id="2322" w:author="Kyle Mc Hale Dela Cruz" w:date="2014-08-17T22:33:00Z"/>
          <w:i/>
          <w:rPrChange w:id="2323" w:author="Kyle Mc Hale Dela Cruz" w:date="2014-08-17T22:34:00Z">
            <w:rPr>
              <w:ins w:id="2324" w:author="Kyle Mc Hale Dela Cruz" w:date="2014-08-17T22:33:00Z"/>
              <w:b/>
            </w:rPr>
          </w:rPrChange>
        </w:rPr>
        <w:pPrChange w:id="2325" w:author="Kyle Mc Hale Dela Cruz" w:date="2014-08-17T22:34:00Z">
          <w:pPr>
            <w:pStyle w:val="Content2"/>
            <w:numPr>
              <w:numId w:val="34"/>
            </w:numPr>
            <w:ind w:left="2880" w:hanging="360"/>
          </w:pPr>
        </w:pPrChange>
      </w:pPr>
      <w:ins w:id="2326" w:author="Kyle Mc Hale Dela Cruz" w:date="2014-08-17T22:33:00Z">
        <w:r w:rsidRPr="006D1FAD">
          <w:rPr>
            <w:i/>
            <w:rPrChange w:id="2327" w:author="Kyle Mc Hale Dela Cruz" w:date="2014-08-17T22:34:00Z">
              <w:rPr>
                <w:b/>
              </w:rPr>
            </w:rPrChange>
          </w:rPr>
          <w:t xml:space="preserve">What are the future impacts of the emergency? </w:t>
        </w:r>
      </w:ins>
    </w:p>
    <w:p w14:paraId="7CC6CA84" w14:textId="0FAA5F96" w:rsidR="006D1FAD" w:rsidRPr="006D1FAD" w:rsidRDefault="006D1FAD">
      <w:pPr>
        <w:pStyle w:val="Content2"/>
        <w:numPr>
          <w:ilvl w:val="0"/>
          <w:numId w:val="34"/>
        </w:numPr>
        <w:ind w:left="2520"/>
        <w:rPr>
          <w:ins w:id="2328" w:author="Kyle Mc Hale Dela Cruz" w:date="2014-08-17T20:16:00Z"/>
          <w:i/>
          <w:rPrChange w:id="2329" w:author="Kyle Mc Hale Dela Cruz" w:date="2014-08-17T22:34:00Z">
            <w:rPr>
              <w:ins w:id="2330" w:author="Kyle Mc Hale Dela Cruz" w:date="2014-08-17T20:16:00Z"/>
            </w:rPr>
          </w:rPrChange>
        </w:rPr>
        <w:pPrChange w:id="2331" w:author="Kyle Mc Hale Dela Cruz" w:date="2014-08-17T22:34:00Z">
          <w:pPr>
            <w:pStyle w:val="Heading2"/>
          </w:pPr>
        </w:pPrChange>
      </w:pPr>
      <w:ins w:id="2332" w:author="Kyle Mc Hale Dela Cruz" w:date="2014-08-17T22:33:00Z">
        <w:r w:rsidRPr="006D1FAD">
          <w:rPr>
            <w:i/>
            <w:rPrChange w:id="2333" w:author="Kyle Mc Hale Dela Cruz" w:date="2014-08-17T22:34:00Z">
              <w:rPr>
                <w:b w:val="0"/>
              </w:rPr>
            </w:rPrChange>
          </w:rPr>
          <w:t>What are the options and recommendations for action?</w:t>
        </w:r>
      </w:ins>
    </w:p>
    <w:p w14:paraId="0A6CAB7E" w14:textId="77777777" w:rsidR="003F6BD7" w:rsidRPr="003F6BD7" w:rsidRDefault="003F6BD7">
      <w:pPr>
        <w:pStyle w:val="Content1"/>
        <w:rPr>
          <w:ins w:id="2334" w:author="Kyle Mc Hale Dela Cruz" w:date="2014-08-17T20:15:00Z"/>
          <w:rPrChange w:id="2335" w:author="Kyle Mc Hale Dela Cruz" w:date="2014-08-17T20:16:00Z">
            <w:rPr>
              <w:ins w:id="2336" w:author="Kyle Mc Hale Dela Cruz" w:date="2014-08-17T20:15:00Z"/>
              <w:rStyle w:val="Emphasis"/>
              <w:b w:val="0"/>
              <w:i w:val="0"/>
              <w:sz w:val="20"/>
              <w:szCs w:val="20"/>
            </w:rPr>
          </w:rPrChange>
        </w:rPr>
        <w:pPrChange w:id="2337" w:author="Kyle Mc Hale Dela Cruz" w:date="2014-08-17T20:16:00Z">
          <w:pPr>
            <w:pStyle w:val="Heading2"/>
          </w:pPr>
        </w:pPrChange>
      </w:pPr>
    </w:p>
    <w:p w14:paraId="60C3E525" w14:textId="4527F860" w:rsidR="005E113E" w:rsidRPr="00E45CE0" w:rsidRDefault="005E113E" w:rsidP="00CC1F1E">
      <w:pPr>
        <w:pStyle w:val="Heading2"/>
      </w:pPr>
      <w:bookmarkStart w:id="2338" w:name="_Toc396200124"/>
      <w:r w:rsidRPr="00E45CE0">
        <w:t>Twitter and Disaster</w:t>
      </w:r>
      <w:bookmarkEnd w:id="2338"/>
    </w:p>
    <w:p w14:paraId="563AA710" w14:textId="77777777" w:rsidR="005E113E" w:rsidRPr="00497EF3" w:rsidRDefault="005E113E" w:rsidP="00497EF3">
      <w:pPr>
        <w:pStyle w:val="Content1"/>
      </w:pPr>
    </w:p>
    <w:p w14:paraId="2327FCDC" w14:textId="6C5957AC" w:rsidR="005E113E" w:rsidRPr="00BF4C5E" w:rsidRDefault="005E113E">
      <w:pPr>
        <w:pStyle w:val="Content1"/>
      </w:pPr>
      <w:r w:rsidRPr="00BF4C5E">
        <w:t xml:space="preserve">This part discusses the </w:t>
      </w:r>
      <w:del w:id="2339" w:author="Kyle Mc Hale Dela Cruz" w:date="2014-08-15T16:45:00Z">
        <w:r w:rsidRPr="00BF4C5E" w:rsidDel="00AF3D19">
          <w:delText xml:space="preserve">systems that </w:delText>
        </w:r>
      </w:del>
      <w:r w:rsidRPr="00BF4C5E">
        <w:t xml:space="preserve">uses </w:t>
      </w:r>
      <w:ins w:id="2340" w:author="Kyle Mc Hale Dela Cruz" w:date="2014-08-15T16:44:00Z">
        <w:r w:rsidR="00AF3D19" w:rsidRPr="00BF4C5E">
          <w:t>of</w:t>
        </w:r>
      </w:ins>
      <w:del w:id="2341" w:author="Kyle Mc Hale Dela Cruz" w:date="2014-08-15T16:44:00Z">
        <w:r w:rsidRPr="00BF4C5E" w:rsidDel="0065467F">
          <w:delText>of</w:delText>
        </w:r>
      </w:del>
      <w:r w:rsidRPr="00BF4C5E">
        <w:t xml:space="preserve"> Twitter in times of disaster</w:t>
      </w:r>
      <w:ins w:id="2342" w:author="Kyle Mc Hale Dela Cruz" w:date="2014-08-15T16:45:00Z">
        <w:r w:rsidR="00AF3D19" w:rsidRPr="00BF4C5E">
          <w:t xml:space="preserve">, </w:t>
        </w:r>
      </w:ins>
      <w:del w:id="2343" w:author="Kyle Mc Hale Dela Cruz" w:date="2014-08-15T16:45:00Z">
        <w:r w:rsidRPr="00BF4C5E" w:rsidDel="00AF3D19">
          <w:delText xml:space="preserve"> as well as </w:delText>
        </w:r>
      </w:del>
      <w:r w:rsidRPr="00BF4C5E">
        <w:t xml:space="preserve">the information </w:t>
      </w:r>
      <w:ins w:id="2344" w:author="Kyle Mc Hale Dela Cruz" w:date="2014-08-15T16:45:00Z">
        <w:r w:rsidR="00AF3D19" w:rsidRPr="00BF4C5E">
          <w:t>that are useful during disasters, the information that can be extracted from disaster-related tweets and lastly, systems that make use of Tw</w:t>
        </w:r>
      </w:ins>
      <w:ins w:id="2345" w:author="Kyle Mc Hale Dela Cruz" w:date="2014-08-15T16:47:00Z">
        <w:r w:rsidR="00AF3D19" w:rsidRPr="00BF4C5E">
          <w:t>itter for disaster management procedures</w:t>
        </w:r>
      </w:ins>
      <w:del w:id="2346" w:author="Kyle Mc Hale Dela Cruz" w:date="2014-08-15T16:45:00Z">
        <w:r w:rsidRPr="00BF4C5E" w:rsidDel="00AF3D19">
          <w:delText>used</w:delText>
        </w:r>
      </w:del>
      <w:r w:rsidRPr="00BF4C5E">
        <w:t>.</w:t>
      </w:r>
    </w:p>
    <w:p w14:paraId="501C5AEA" w14:textId="77777777" w:rsidR="005E113E" w:rsidRPr="00BF4C5E" w:rsidRDefault="005E113E">
      <w:pPr>
        <w:pStyle w:val="Content1"/>
      </w:pPr>
    </w:p>
    <w:p w14:paraId="6AD8986C" w14:textId="77777777" w:rsidR="005E113E" w:rsidRPr="00E45CE0" w:rsidRDefault="005E113E">
      <w:pPr>
        <w:pStyle w:val="Heading5"/>
      </w:pPr>
      <w:r w:rsidRPr="00E45CE0">
        <w:lastRenderedPageBreak/>
        <w:t>Extracting Relevant Information Nuggets from Disaster-Related Messages in Social Media (Imran et al., 2013)</w:t>
      </w:r>
    </w:p>
    <w:p w14:paraId="125C6A23" w14:textId="77777777" w:rsidR="005E113E" w:rsidRPr="00E45CE0" w:rsidRDefault="005E113E">
      <w:pPr>
        <w:pStyle w:val="Content2"/>
      </w:pPr>
    </w:p>
    <w:p w14:paraId="7E6080C6" w14:textId="77777777" w:rsidR="005E113E" w:rsidRPr="00E45CE0" w:rsidRDefault="005E113E">
      <w:pPr>
        <w:pStyle w:val="Content2"/>
        <w:pPrChange w:id="2347" w:author="TinTin Kalaw" w:date="2014-08-16T13:15:00Z">
          <w:pPr>
            <w:pStyle w:val="Content1"/>
          </w:pPr>
        </w:pPrChange>
      </w:pPr>
      <w:r w:rsidRPr="00E45CE0">
        <w:t>This paper focuses on the extraction of relevant information from disaster-related tweets. The data set the authors worked with are Twitter data during hurricane Joplin last May 22, 2011 with #joplin. Their approach includes text classification and information extraction.</w:t>
      </w:r>
    </w:p>
    <w:p w14:paraId="573937BF" w14:textId="77777777" w:rsidR="005E113E" w:rsidRPr="00E45CE0" w:rsidRDefault="005E113E">
      <w:pPr>
        <w:pStyle w:val="Content2"/>
        <w:pPrChange w:id="2348" w:author="TinTin Kalaw" w:date="2014-08-16T13:15:00Z">
          <w:pPr>
            <w:pStyle w:val="Content1"/>
          </w:pPr>
        </w:pPrChange>
      </w:pPr>
    </w:p>
    <w:p w14:paraId="2A07BBB6" w14:textId="77777777" w:rsidR="009F684C" w:rsidRDefault="005E113E">
      <w:pPr>
        <w:pStyle w:val="Content2"/>
        <w:rPr>
          <w:ins w:id="2349" w:author="TinTin Kalaw" w:date="2014-08-16T13:15:00Z"/>
          <w:rStyle w:val="Content2Char"/>
        </w:rPr>
        <w:pPrChange w:id="2350" w:author="TinTin Kalaw" w:date="2014-08-16T13:15:00Z">
          <w:pPr>
            <w:pStyle w:val="Content1"/>
          </w:pPr>
        </w:pPrChange>
      </w:pPr>
      <w:r w:rsidRPr="00E45CE0">
        <w:t>First, the tweets were classified into what categories they belonge</w:t>
      </w:r>
      <w:r w:rsidR="0027653C" w:rsidRPr="00E45CE0">
        <w:t xml:space="preserve">d to. </w:t>
      </w:r>
      <w:r w:rsidR="0027653C" w:rsidRPr="00E45CE0">
        <w:fldChar w:fldCharType="begin"/>
      </w:r>
      <w:r w:rsidR="0027653C" w:rsidRPr="00E45CE0">
        <w:instrText xml:space="preserve"> REF _Ref395793906 \h </w:instrText>
      </w:r>
      <w:r w:rsidR="00BF4C5E">
        <w:instrText xml:space="preserve"> \* MERGEFORMAT </w:instrText>
      </w:r>
      <w:r w:rsidR="0027653C" w:rsidRPr="00E45CE0">
        <w:fldChar w:fldCharType="separate"/>
      </w:r>
      <w:ins w:id="2351" w:author="Vilson Lu" w:date="2014-08-16T16:50:00Z">
        <w:r w:rsidR="0068488C">
          <w:rPr>
            <w:b/>
            <w:bCs/>
          </w:rPr>
          <w:t>Error! Reference source not found.</w:t>
        </w:r>
      </w:ins>
      <w:del w:id="2352" w:author="Vilson Lu" w:date="2014-08-16T16:50:00Z">
        <w:r w:rsidR="0027653C" w:rsidRPr="00E45CE0" w:rsidDel="0068488C">
          <w:delText>Table 2</w:delText>
        </w:r>
        <w:r w:rsidR="0027653C" w:rsidRPr="00E45CE0" w:rsidDel="0068488C">
          <w:noBreakHyphen/>
          <w:delText>2</w:delText>
        </w:r>
      </w:del>
      <w:r w:rsidR="0027653C" w:rsidRPr="00E45CE0">
        <w:fldChar w:fldCharType="end"/>
      </w:r>
      <w:r w:rsidR="0027653C" w:rsidRPr="00E45CE0">
        <w:t xml:space="preserve"> shows the categorization they used. After filtering the tweets, only those of the Informative category were </w:t>
      </w:r>
      <w:r w:rsidR="0027653C" w:rsidRPr="009F684C">
        <w:rPr>
          <w:rStyle w:val="Content2Char"/>
          <w:rPrChange w:id="2353" w:author="TinTin Kalaw" w:date="2014-08-16T13:15:00Z">
            <w:rPr/>
          </w:rPrChange>
        </w:rPr>
        <w:t>used. The informative tweets were further categorized into what information type they contain. Their basis for the categories was from the ontology by (Vieweg et al., 2010)</w:t>
      </w:r>
      <w:r w:rsidR="00906034" w:rsidRPr="009F684C">
        <w:rPr>
          <w:rStyle w:val="Content2Char"/>
          <w:rPrChange w:id="2354" w:author="TinTin Kalaw" w:date="2014-08-16T13:15:00Z">
            <w:rPr/>
          </w:rPrChange>
        </w:rPr>
        <w:t>.</w:t>
      </w:r>
      <w:ins w:id="2355" w:author="TinTin Kalaw" w:date="2014-08-16T12:20:00Z">
        <w:r w:rsidR="00BF4C5E" w:rsidRPr="009F684C">
          <w:rPr>
            <w:rStyle w:val="Content2Char"/>
            <w:rPrChange w:id="2356" w:author="TinTin Kalaw" w:date="2014-08-16T13:15:00Z">
              <w:rPr/>
            </w:rPrChange>
          </w:rPr>
          <w:t xml:space="preserve"> </w:t>
        </w:r>
        <w:r w:rsidR="00BF4C5E" w:rsidRPr="009F684C">
          <w:rPr>
            <w:rStyle w:val="Content2Char"/>
            <w:rPrChange w:id="2357" w:author="TinTin Kalaw" w:date="2014-08-16T13:15:00Z">
              <w:rPr/>
            </w:rPrChange>
          </w:rPr>
          <w:fldChar w:fldCharType="begin"/>
        </w:r>
        <w:r w:rsidR="00BF4C5E" w:rsidRPr="009F684C">
          <w:rPr>
            <w:rStyle w:val="Content2Char"/>
            <w:rPrChange w:id="2358" w:author="TinTin Kalaw" w:date="2014-08-16T13:15:00Z">
              <w:rPr/>
            </w:rPrChange>
          </w:rPr>
          <w:instrText xml:space="preserve"> REF _Ref395954955 \h </w:instrText>
        </w:r>
      </w:ins>
      <w:r w:rsidR="009F684C" w:rsidRPr="009F684C">
        <w:rPr>
          <w:rStyle w:val="Content2Char"/>
        </w:rPr>
        <w:instrText xml:space="preserve"> \* MERGEFORMAT </w:instrText>
      </w:r>
      <w:r w:rsidR="00BF4C5E" w:rsidRPr="009F684C">
        <w:rPr>
          <w:rStyle w:val="Content2Char"/>
          <w:rPrChange w:id="2359" w:author="TinTin Kalaw" w:date="2014-08-16T13:15:00Z">
            <w:rPr>
              <w:rStyle w:val="Content2Char"/>
            </w:rPr>
          </w:rPrChange>
        </w:rPr>
      </w:r>
      <w:r w:rsidR="00BF4C5E" w:rsidRPr="009F684C">
        <w:rPr>
          <w:rStyle w:val="Content2Char"/>
          <w:rPrChange w:id="2360" w:author="TinTin Kalaw" w:date="2014-08-16T13:15:00Z">
            <w:rPr/>
          </w:rPrChange>
        </w:rPr>
        <w:fldChar w:fldCharType="separate"/>
      </w:r>
      <w:ins w:id="2361" w:author="Vilson Lu" w:date="2014-08-16T16:50:00Z">
        <w:r w:rsidR="0068488C" w:rsidRPr="0068488C">
          <w:rPr>
            <w:rStyle w:val="Content2Char"/>
            <w:rPrChange w:id="2362" w:author="Vilson Lu" w:date="2014-08-16T16:50:00Z">
              <w:rPr/>
            </w:rPrChange>
          </w:rPr>
          <w:t>Table 2</w:t>
        </w:r>
        <w:r w:rsidR="0068488C" w:rsidRPr="0068488C">
          <w:rPr>
            <w:rStyle w:val="Content2Char"/>
            <w:rPrChange w:id="2363" w:author="Vilson Lu" w:date="2014-08-16T16:50:00Z">
              <w:rPr/>
            </w:rPrChange>
          </w:rPr>
          <w:noBreakHyphen/>
          <w:t>3</w:t>
        </w:r>
      </w:ins>
      <w:ins w:id="2364" w:author="TinTin Kalaw" w:date="2014-08-16T12:20:00Z">
        <w:r w:rsidR="00BF4C5E" w:rsidRPr="009F684C">
          <w:rPr>
            <w:rStyle w:val="Content2Char"/>
            <w:rPrChange w:id="2365" w:author="TinTin Kalaw" w:date="2014-08-16T13:15:00Z">
              <w:rPr/>
            </w:rPrChange>
          </w:rPr>
          <w:fldChar w:fldCharType="end"/>
        </w:r>
        <w:r w:rsidR="00BF4C5E" w:rsidRPr="009F684C">
          <w:rPr>
            <w:rStyle w:val="Content2Char"/>
            <w:rPrChange w:id="2366" w:author="TinTin Kalaw" w:date="2014-08-16T13:15:00Z">
              <w:rPr/>
            </w:rPrChange>
          </w:rPr>
          <w:t xml:space="preserve"> shows the categorization of informative tweets with examples.</w:t>
        </w:r>
      </w:ins>
    </w:p>
    <w:p w14:paraId="491C7221" w14:textId="05B8FA81" w:rsidR="005E113E" w:rsidRPr="00E45CE0" w:rsidDel="00BF4C5E" w:rsidRDefault="00906034">
      <w:pPr>
        <w:pStyle w:val="Content2"/>
        <w:rPr>
          <w:del w:id="2367" w:author="TinTin Kalaw" w:date="2014-08-16T12:17:00Z"/>
        </w:rPr>
        <w:pPrChange w:id="2368" w:author="TinTin Kalaw" w:date="2014-08-16T13:15:00Z">
          <w:pPr>
            <w:pStyle w:val="Content1"/>
          </w:pPr>
        </w:pPrChange>
      </w:pPr>
      <w:del w:id="2369" w:author="TinTin Kalaw" w:date="2014-08-16T12:20:00Z">
        <w:r w:rsidRPr="00E45CE0" w:rsidDel="00BF4C5E">
          <w:delText xml:space="preserve"> </w:delText>
        </w:r>
      </w:del>
    </w:p>
    <w:p w14:paraId="00EACDCA" w14:textId="593736A6" w:rsidR="0007279C" w:rsidRPr="00E45CE0" w:rsidDel="009F684C" w:rsidRDefault="0007279C">
      <w:pPr>
        <w:pStyle w:val="Content2"/>
        <w:rPr>
          <w:del w:id="2370" w:author="TinTin Kalaw" w:date="2014-08-16T13:14:00Z"/>
        </w:rPr>
        <w:pPrChange w:id="2371" w:author="TinTin Kalaw" w:date="2014-08-16T13:15:00Z">
          <w:pPr>
            <w:pStyle w:val="Content1"/>
          </w:pPr>
        </w:pPrChange>
      </w:pPr>
    </w:p>
    <w:p w14:paraId="3CC511B1" w14:textId="77777777" w:rsidR="00E45CE0" w:rsidRPr="00E45CE0" w:rsidRDefault="00E45CE0">
      <w:pPr>
        <w:pStyle w:val="Content2"/>
        <w:pPrChange w:id="2372" w:author="TinTin Kalaw" w:date="2014-08-16T13:15:00Z">
          <w:pPr>
            <w:pStyle w:val="Content1"/>
          </w:pPr>
        </w:pPrChange>
      </w:pPr>
    </w:p>
    <w:p w14:paraId="0925BD19" w14:textId="305D2DBF" w:rsidR="00906034" w:rsidRPr="00E45CE0" w:rsidRDefault="00906034" w:rsidP="00AB6FDF">
      <w:pPr>
        <w:pStyle w:val="Caption"/>
      </w:pPr>
      <w:bookmarkStart w:id="2373" w:name="_Toc396200388"/>
      <w:r w:rsidRPr="00E45CE0">
        <w:t xml:space="preserve">Table </w:t>
      </w:r>
      <w:ins w:id="2374" w:author="TinTin Kalaw" w:date="2014-08-16T13:59:00Z">
        <w:r w:rsidR="006E6440">
          <w:fldChar w:fldCharType="begin"/>
        </w:r>
        <w:r w:rsidR="006E6440">
          <w:instrText xml:space="preserve"> STYLEREF 1 \s </w:instrText>
        </w:r>
      </w:ins>
      <w:r w:rsidR="006E6440">
        <w:fldChar w:fldCharType="separate"/>
      </w:r>
      <w:r w:rsidR="0068488C">
        <w:rPr>
          <w:noProof/>
        </w:rPr>
        <w:t>2</w:t>
      </w:r>
      <w:ins w:id="2375"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2376" w:author="Vilson Lu" w:date="2014-08-16T16:50:00Z">
        <w:r w:rsidR="0068488C">
          <w:rPr>
            <w:noProof/>
          </w:rPr>
          <w:t>2</w:t>
        </w:r>
      </w:ins>
      <w:ins w:id="2377" w:author="TinTin Kalaw" w:date="2014-08-16T13:59:00Z">
        <w:r w:rsidR="006E6440">
          <w:fldChar w:fldCharType="end"/>
        </w:r>
      </w:ins>
      <w:del w:id="2378"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2</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2</w:delText>
        </w:r>
        <w:r w:rsidR="00406CC7" w:rsidDel="00BD695A">
          <w:rPr>
            <w:noProof/>
          </w:rPr>
          <w:fldChar w:fldCharType="end"/>
        </w:r>
      </w:del>
      <w:r w:rsidRPr="00E45CE0">
        <w:t>. Tweet Categories</w:t>
      </w:r>
      <w:bookmarkEnd w:id="2373"/>
    </w:p>
    <w:tbl>
      <w:tblPr>
        <w:tblStyle w:val="TableGrid"/>
        <w:tblW w:w="0" w:type="auto"/>
        <w:tblInd w:w="1548" w:type="dxa"/>
        <w:tblLook w:val="04A0" w:firstRow="1" w:lastRow="0" w:firstColumn="1" w:lastColumn="0" w:noHBand="0" w:noVBand="1"/>
      </w:tblPr>
      <w:tblGrid>
        <w:gridCol w:w="1620"/>
        <w:gridCol w:w="6182"/>
      </w:tblGrid>
      <w:tr w:rsidR="00E22971" w:rsidRPr="00E45CE0" w14:paraId="1DFAF9B8" w14:textId="77777777" w:rsidTr="00E22971">
        <w:tc>
          <w:tcPr>
            <w:tcW w:w="1620" w:type="dxa"/>
            <w:vAlign w:val="center"/>
          </w:tcPr>
          <w:p w14:paraId="088D0B7A" w14:textId="4C590E54" w:rsidR="005E113E" w:rsidRPr="00E45CE0" w:rsidRDefault="00906034" w:rsidP="00906034">
            <w:pPr>
              <w:jc w:val="center"/>
              <w:rPr>
                <w:b/>
                <w:sz w:val="20"/>
                <w:szCs w:val="20"/>
              </w:rPr>
            </w:pPr>
            <w:r w:rsidRPr="00E45CE0">
              <w:rPr>
                <w:b/>
                <w:sz w:val="20"/>
                <w:szCs w:val="20"/>
              </w:rPr>
              <w:t>Category</w:t>
            </w:r>
          </w:p>
        </w:tc>
        <w:tc>
          <w:tcPr>
            <w:tcW w:w="6182" w:type="dxa"/>
            <w:vAlign w:val="center"/>
          </w:tcPr>
          <w:p w14:paraId="25FE0B0F" w14:textId="5001813F" w:rsidR="005E113E" w:rsidRPr="00E45CE0" w:rsidRDefault="00906034" w:rsidP="00906034">
            <w:pPr>
              <w:jc w:val="center"/>
              <w:rPr>
                <w:b/>
                <w:sz w:val="20"/>
                <w:szCs w:val="20"/>
              </w:rPr>
            </w:pPr>
            <w:r w:rsidRPr="00E45CE0">
              <w:rPr>
                <w:b/>
                <w:sz w:val="20"/>
                <w:szCs w:val="20"/>
              </w:rPr>
              <w:t>Description</w:t>
            </w:r>
          </w:p>
        </w:tc>
      </w:tr>
      <w:tr w:rsidR="00E22971" w:rsidRPr="00E45CE0" w14:paraId="526CB251" w14:textId="77777777" w:rsidTr="00E22971">
        <w:tc>
          <w:tcPr>
            <w:tcW w:w="1620" w:type="dxa"/>
            <w:vAlign w:val="center"/>
          </w:tcPr>
          <w:p w14:paraId="404AD552" w14:textId="5D04080B" w:rsidR="005E113E" w:rsidRPr="00E45CE0" w:rsidRDefault="00906034" w:rsidP="00906034">
            <w:pPr>
              <w:autoSpaceDE w:val="0"/>
              <w:autoSpaceDN w:val="0"/>
              <w:adjustRightInd w:val="0"/>
              <w:jc w:val="both"/>
              <w:rPr>
                <w:sz w:val="20"/>
                <w:szCs w:val="20"/>
              </w:rPr>
            </w:pPr>
            <w:r w:rsidRPr="00E45CE0">
              <w:rPr>
                <w:iCs/>
                <w:sz w:val="20"/>
                <w:szCs w:val="20"/>
              </w:rPr>
              <w:t>Personal Only</w:t>
            </w:r>
          </w:p>
        </w:tc>
        <w:tc>
          <w:tcPr>
            <w:tcW w:w="6182" w:type="dxa"/>
            <w:vAlign w:val="center"/>
          </w:tcPr>
          <w:p w14:paraId="11E67D97" w14:textId="4A2D538E" w:rsidR="005E113E" w:rsidRPr="00E45CE0" w:rsidRDefault="00906034" w:rsidP="00906034">
            <w:pPr>
              <w:autoSpaceDE w:val="0"/>
              <w:autoSpaceDN w:val="0"/>
              <w:adjustRightInd w:val="0"/>
              <w:jc w:val="both"/>
              <w:rPr>
                <w:sz w:val="20"/>
                <w:szCs w:val="20"/>
              </w:rPr>
            </w:pPr>
            <w:r w:rsidRPr="00E45CE0">
              <w:rPr>
                <w:sz w:val="20"/>
                <w:szCs w:val="20"/>
              </w:rPr>
              <w:t>If a message is only of interest to its author and her immediate circle of family/friends and does not convey any useful information to other people who do not know the author.</w:t>
            </w:r>
          </w:p>
        </w:tc>
      </w:tr>
      <w:tr w:rsidR="00E22971" w:rsidRPr="00E45CE0" w14:paraId="0A744875" w14:textId="77777777" w:rsidTr="00E22971">
        <w:tc>
          <w:tcPr>
            <w:tcW w:w="1620" w:type="dxa"/>
            <w:vAlign w:val="center"/>
          </w:tcPr>
          <w:p w14:paraId="599669BA" w14:textId="7A62E30D"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2F01AA90" w14:textId="19D06AA9" w:rsidR="005E113E" w:rsidRPr="00E45CE0" w:rsidRDefault="00906034" w:rsidP="00906034">
            <w:pPr>
              <w:autoSpaceDE w:val="0"/>
              <w:autoSpaceDN w:val="0"/>
              <w:adjustRightInd w:val="0"/>
              <w:jc w:val="both"/>
              <w:rPr>
                <w:sz w:val="20"/>
                <w:szCs w:val="20"/>
              </w:rPr>
            </w:pPr>
            <w:r w:rsidRPr="00E45CE0">
              <w:rPr>
                <w:iCs/>
                <w:sz w:val="20"/>
                <w:szCs w:val="20"/>
              </w:rPr>
              <w:t>(Direct)</w:t>
            </w:r>
          </w:p>
        </w:tc>
        <w:tc>
          <w:tcPr>
            <w:tcW w:w="6182" w:type="dxa"/>
            <w:vAlign w:val="center"/>
          </w:tcPr>
          <w:p w14:paraId="6DF927AF" w14:textId="687CDEA1" w:rsidR="005E113E" w:rsidRPr="00E45CE0" w:rsidRDefault="00906034" w:rsidP="00906034">
            <w:pPr>
              <w:autoSpaceDE w:val="0"/>
              <w:autoSpaceDN w:val="0"/>
              <w:adjustRightInd w:val="0"/>
              <w:jc w:val="both"/>
              <w:rPr>
                <w:sz w:val="20"/>
                <w:szCs w:val="20"/>
              </w:rPr>
            </w:pPr>
            <w:r w:rsidRPr="00E45CE0">
              <w:rPr>
                <w:sz w:val="20"/>
                <w:szCs w:val="20"/>
              </w:rPr>
              <w:t xml:space="preserve">If the message is of interest to other people beyond the author's immediate circle, and seems to be written by a person who is a </w:t>
            </w:r>
            <w:r w:rsidRPr="00E45CE0">
              <w:rPr>
                <w:iCs/>
                <w:sz w:val="20"/>
                <w:szCs w:val="20"/>
              </w:rPr>
              <w:t xml:space="preserve">direct eyewitness </w:t>
            </w:r>
            <w:r w:rsidRPr="00E45CE0">
              <w:rPr>
                <w:sz w:val="20"/>
                <w:szCs w:val="20"/>
              </w:rPr>
              <w:t>of what is taking place.</w:t>
            </w:r>
          </w:p>
        </w:tc>
      </w:tr>
      <w:tr w:rsidR="00E22971" w:rsidRPr="00E45CE0" w14:paraId="6CCBA8BB" w14:textId="77777777" w:rsidTr="00E22971">
        <w:tc>
          <w:tcPr>
            <w:tcW w:w="1620" w:type="dxa"/>
            <w:vAlign w:val="center"/>
          </w:tcPr>
          <w:p w14:paraId="1E0D578A" w14:textId="00E4083A"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2A0C68ED" w14:textId="6B988BB7" w:rsidR="005E113E" w:rsidRPr="00E45CE0" w:rsidRDefault="00906034" w:rsidP="00906034">
            <w:pPr>
              <w:autoSpaceDE w:val="0"/>
              <w:autoSpaceDN w:val="0"/>
              <w:adjustRightInd w:val="0"/>
              <w:jc w:val="both"/>
              <w:rPr>
                <w:sz w:val="20"/>
                <w:szCs w:val="20"/>
              </w:rPr>
            </w:pPr>
            <w:r w:rsidRPr="00E45CE0">
              <w:rPr>
                <w:iCs/>
                <w:sz w:val="20"/>
                <w:szCs w:val="20"/>
              </w:rPr>
              <w:t>(Indirect)</w:t>
            </w:r>
          </w:p>
        </w:tc>
        <w:tc>
          <w:tcPr>
            <w:tcW w:w="6182" w:type="dxa"/>
            <w:vAlign w:val="center"/>
          </w:tcPr>
          <w:p w14:paraId="39221D52" w14:textId="24C30399" w:rsidR="005E113E" w:rsidRPr="00E45CE0" w:rsidRDefault="00906034" w:rsidP="00906034">
            <w:pPr>
              <w:autoSpaceDE w:val="0"/>
              <w:autoSpaceDN w:val="0"/>
              <w:adjustRightInd w:val="0"/>
              <w:jc w:val="both"/>
              <w:rPr>
                <w:sz w:val="20"/>
                <w:szCs w:val="20"/>
              </w:rPr>
            </w:pPr>
            <w:r w:rsidRPr="00E45CE0">
              <w:rPr>
                <w:sz w:val="20"/>
                <w:szCs w:val="20"/>
              </w:rPr>
              <w:t>If the message is of interest to other people beyond the author's immediate circle, and seems to be seen/heard by the person on the radio, TV, newspaper, or other source. The message must specify the source.</w:t>
            </w:r>
          </w:p>
        </w:tc>
      </w:tr>
      <w:tr w:rsidR="00E22971" w:rsidRPr="00E45CE0" w14:paraId="3E3DD7F1" w14:textId="77777777" w:rsidTr="00E22971">
        <w:tc>
          <w:tcPr>
            <w:tcW w:w="1620" w:type="dxa"/>
            <w:vAlign w:val="center"/>
          </w:tcPr>
          <w:p w14:paraId="235B2C6A" w14:textId="7BC3A589"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5C14F4E2" w14:textId="5634DFC5" w:rsidR="005E113E" w:rsidRPr="00E45CE0" w:rsidRDefault="00906034" w:rsidP="00906034">
            <w:pPr>
              <w:autoSpaceDE w:val="0"/>
              <w:autoSpaceDN w:val="0"/>
              <w:adjustRightInd w:val="0"/>
              <w:jc w:val="both"/>
              <w:rPr>
                <w:sz w:val="20"/>
                <w:szCs w:val="20"/>
              </w:rPr>
            </w:pPr>
            <w:r w:rsidRPr="00E45CE0">
              <w:rPr>
                <w:iCs/>
                <w:sz w:val="20"/>
                <w:szCs w:val="20"/>
              </w:rPr>
              <w:t>(Direct or Indirect)</w:t>
            </w:r>
          </w:p>
        </w:tc>
        <w:tc>
          <w:tcPr>
            <w:tcW w:w="6182" w:type="dxa"/>
            <w:vAlign w:val="center"/>
          </w:tcPr>
          <w:p w14:paraId="2B03721F" w14:textId="4249C698" w:rsidR="005E113E" w:rsidRPr="00E45CE0" w:rsidRDefault="00906034" w:rsidP="00906034">
            <w:pPr>
              <w:autoSpaceDE w:val="0"/>
              <w:autoSpaceDN w:val="0"/>
              <w:adjustRightInd w:val="0"/>
              <w:jc w:val="both"/>
              <w:rPr>
                <w:sz w:val="20"/>
                <w:szCs w:val="20"/>
              </w:rPr>
            </w:pPr>
            <w:r w:rsidRPr="00E45CE0">
              <w:rPr>
                <w:sz w:val="20"/>
                <w:szCs w:val="20"/>
              </w:rPr>
              <w:t>If the message is of interest to other people beyond the author's immediate circle, but there is not enough information to tell if it is a direct report or a repetition of something from another source.</w:t>
            </w:r>
          </w:p>
        </w:tc>
      </w:tr>
      <w:tr w:rsidR="00E22971" w:rsidRPr="00E45CE0" w14:paraId="50A95AAC" w14:textId="77777777" w:rsidTr="00E22971">
        <w:tc>
          <w:tcPr>
            <w:tcW w:w="1620" w:type="dxa"/>
            <w:vAlign w:val="center"/>
          </w:tcPr>
          <w:p w14:paraId="659219BB" w14:textId="0EC14444" w:rsidR="005E113E" w:rsidRPr="00E45CE0" w:rsidRDefault="00906034" w:rsidP="00906034">
            <w:pPr>
              <w:jc w:val="both"/>
              <w:rPr>
                <w:sz w:val="20"/>
                <w:szCs w:val="20"/>
              </w:rPr>
            </w:pPr>
            <w:r w:rsidRPr="00E45CE0">
              <w:rPr>
                <w:iCs/>
                <w:sz w:val="20"/>
                <w:szCs w:val="20"/>
              </w:rPr>
              <w:t>Other</w:t>
            </w:r>
          </w:p>
        </w:tc>
        <w:tc>
          <w:tcPr>
            <w:tcW w:w="6182" w:type="dxa"/>
            <w:vAlign w:val="center"/>
          </w:tcPr>
          <w:p w14:paraId="30F20B54" w14:textId="7B265B06" w:rsidR="005E113E" w:rsidRPr="00E45CE0" w:rsidRDefault="00906034" w:rsidP="00906034">
            <w:pPr>
              <w:jc w:val="both"/>
              <w:rPr>
                <w:sz w:val="20"/>
                <w:szCs w:val="20"/>
              </w:rPr>
            </w:pPr>
            <w:r w:rsidRPr="00E45CE0">
              <w:rPr>
                <w:sz w:val="20"/>
                <w:szCs w:val="20"/>
              </w:rPr>
              <w:t>If the message is not in English, or if it cannot be classified.</w:t>
            </w:r>
          </w:p>
        </w:tc>
      </w:tr>
    </w:tbl>
    <w:p w14:paraId="00F618A7" w14:textId="77777777" w:rsidR="00906034" w:rsidRDefault="00906034" w:rsidP="00906034">
      <w:pPr>
        <w:pStyle w:val="Content2"/>
        <w:rPr>
          <w:ins w:id="2379" w:author="TinTin Kalaw" w:date="2014-08-16T13:14:00Z"/>
          <w:rStyle w:val="Emphasis"/>
          <w:i w:val="0"/>
        </w:rPr>
      </w:pPr>
    </w:p>
    <w:p w14:paraId="3F2188B5" w14:textId="04866139" w:rsidR="009F684C" w:rsidRDefault="009F684C" w:rsidP="00906034">
      <w:pPr>
        <w:pStyle w:val="Content2"/>
        <w:rPr>
          <w:ins w:id="2380" w:author="TinTin Kalaw" w:date="2014-08-16T13:14:00Z"/>
          <w:rStyle w:val="Emphasis"/>
          <w:i w:val="0"/>
        </w:rPr>
      </w:pPr>
      <w:moveToRangeStart w:id="2381" w:author="TinTin Kalaw" w:date="2014-08-16T13:14:00Z" w:name="move395958182"/>
      <w:moveTo w:id="2382" w:author="TinTin Kalaw" w:date="2014-08-16T13:14:00Z">
        <w:r w:rsidRPr="00E45CE0">
          <w:rPr>
            <w:rStyle w:val="Emphasis"/>
            <w:i w:val="0"/>
          </w:rPr>
          <w:t>To classify the tweets into the mentioned categories, Naïve Bayesian classifiers were trained and implemented using Weka. Their features include binary features (if the tweet contains the ‘@’ symbol, a hashtags, emoticons, links or URLs, and numbers), scalar features (the length of the tweet), and text features (unigrams, bigrams, POS tags, POS tag-bigrams, and VerbNet classes).</w:t>
        </w:r>
      </w:moveTo>
      <w:moveToRangeEnd w:id="2381"/>
    </w:p>
    <w:p w14:paraId="092953D8" w14:textId="77777777" w:rsidR="009F684C" w:rsidRDefault="009F684C" w:rsidP="00906034">
      <w:pPr>
        <w:pStyle w:val="Content2"/>
        <w:rPr>
          <w:ins w:id="2383" w:author="TinTin Kalaw" w:date="2014-08-16T13:14:00Z"/>
          <w:rStyle w:val="Emphasis"/>
          <w:i w:val="0"/>
        </w:rPr>
      </w:pPr>
    </w:p>
    <w:p w14:paraId="24EF26C3" w14:textId="05AED1C6" w:rsidR="009F684C" w:rsidRDefault="009F684C" w:rsidP="00906034">
      <w:pPr>
        <w:pStyle w:val="Content2"/>
        <w:rPr>
          <w:ins w:id="2384" w:author="TinTin Kalaw" w:date="2014-08-16T13:14:00Z"/>
          <w:rStyle w:val="Emphasis"/>
          <w:i w:val="0"/>
        </w:rPr>
      </w:pPr>
      <w:moveToRangeStart w:id="2385" w:author="TinTin Kalaw" w:date="2014-08-16T13:14:00Z" w:name="move395958192"/>
      <w:moveTo w:id="2386" w:author="TinTin Kalaw" w:date="2014-08-16T13:14:00Z">
        <w:r w:rsidRPr="00E45CE0">
          <w:rPr>
            <w:rStyle w:val="Emphasis"/>
            <w:i w:val="0"/>
          </w:rPr>
          <w:t xml:space="preserve">For each informative tweet category, they have extracted various types of information which they refer to as information nuggets. </w:t>
        </w:r>
        <w:r w:rsidRPr="00E45CE0">
          <w:rPr>
            <w:rStyle w:val="Emphasis"/>
            <w:i w:val="0"/>
          </w:rPr>
          <w:fldChar w:fldCharType="begin"/>
        </w:r>
        <w:r w:rsidRPr="00E45CE0">
          <w:rPr>
            <w:rStyle w:val="Emphasis"/>
            <w:i w:val="0"/>
          </w:rPr>
          <w:instrText xml:space="preserve"> REF _Ref395797412 \h </w:instrText>
        </w:r>
        <w:r>
          <w:rPr>
            <w:rStyle w:val="Emphasis"/>
            <w:i w:val="0"/>
          </w:rPr>
          <w:instrText xml:space="preserve"> \* MERGEFORMAT </w:instrText>
        </w:r>
      </w:moveTo>
      <w:r w:rsidRPr="00E45CE0">
        <w:rPr>
          <w:rStyle w:val="Emphasis"/>
          <w:i w:val="0"/>
        </w:rPr>
      </w:r>
      <w:moveTo w:id="2387" w:author="TinTin Kalaw" w:date="2014-08-16T13:14:00Z">
        <w:r w:rsidRPr="00E45CE0">
          <w:rPr>
            <w:rStyle w:val="Emphasis"/>
            <w:i w:val="0"/>
          </w:rPr>
          <w:fldChar w:fldCharType="separate"/>
        </w:r>
      </w:moveTo>
      <w:ins w:id="2388" w:author="Vilson Lu" w:date="2014-08-16T16:50:00Z">
        <w:r w:rsidR="0068488C" w:rsidRPr="00E45CE0">
          <w:t xml:space="preserve">Table </w:t>
        </w:r>
        <w:r w:rsidR="0068488C">
          <w:rPr>
            <w:noProof/>
          </w:rPr>
          <w:t>2</w:t>
        </w:r>
        <w:r w:rsidR="0068488C">
          <w:rPr>
            <w:noProof/>
          </w:rPr>
          <w:noBreakHyphen/>
          <w:t>4</w:t>
        </w:r>
      </w:ins>
      <w:moveTo w:id="2389" w:author="TinTin Kalaw" w:date="2014-08-16T13:14:00Z">
        <w:del w:id="2390" w:author="Vilson Lu" w:date="2014-08-16T16:50:00Z">
          <w:r w:rsidRPr="00E45CE0" w:rsidDel="0068488C">
            <w:delText xml:space="preserve">Table </w:delText>
          </w:r>
          <w:r w:rsidRPr="00E45CE0" w:rsidDel="0068488C">
            <w:rPr>
              <w:noProof/>
            </w:rPr>
            <w:delText>2</w:delText>
          </w:r>
          <w:r w:rsidRPr="00E45CE0" w:rsidDel="0068488C">
            <w:noBreakHyphen/>
          </w:r>
          <w:r w:rsidRPr="00E45CE0" w:rsidDel="0068488C">
            <w:rPr>
              <w:noProof/>
            </w:rPr>
            <w:delText>4</w:delText>
          </w:r>
        </w:del>
        <w:r w:rsidRPr="00E45CE0">
          <w:rPr>
            <w:rStyle w:val="Emphasis"/>
            <w:i w:val="0"/>
          </w:rPr>
          <w:fldChar w:fldCharType="end"/>
        </w:r>
        <w:r w:rsidRPr="00E45CE0">
          <w:rPr>
            <w:rStyle w:val="Emphasis"/>
            <w:i w:val="0"/>
          </w:rPr>
          <w:t xml:space="preserve"> shows the extractable information nugget per informative tweet category as well as that category’s type subsets. The location references, time references, and number of casualties were extracted using the Stanford Named Entity Recognizer. All the Twitter Handlers (i.e. all words starting with the ‘@’ symbol and URLs) were extracted from the tweet for the sources. Caution/Advice and Damaged Object were extracted using the Stanford Part of Speech Tagger and WordNet. For the intention of the tweet, another classifier was trained to determine if the tweet is a donation effort or it requests for help. Lastly, the type information nugget pertains to the Type Subset column. For each informative tweet category, another classifier was trained to classify the category into its corresponding subset.</w:t>
        </w:r>
      </w:moveTo>
      <w:moveToRangeEnd w:id="2385"/>
    </w:p>
    <w:p w14:paraId="0129EEF3" w14:textId="60BD0EF5" w:rsidR="009F684C" w:rsidRPr="00E45CE0" w:rsidDel="009F684C" w:rsidRDefault="009F684C" w:rsidP="00906034">
      <w:pPr>
        <w:pStyle w:val="Content2"/>
        <w:rPr>
          <w:del w:id="2391" w:author="TinTin Kalaw" w:date="2014-08-16T13:15:00Z"/>
          <w:rStyle w:val="Emphasis"/>
          <w:i w:val="0"/>
        </w:rPr>
      </w:pPr>
    </w:p>
    <w:p w14:paraId="45A881B7" w14:textId="0460E26E" w:rsidR="00906034" w:rsidRPr="00E45CE0" w:rsidRDefault="00906034" w:rsidP="00AB6FDF">
      <w:pPr>
        <w:pStyle w:val="Caption"/>
      </w:pPr>
      <w:bookmarkStart w:id="2392" w:name="_Ref395954955"/>
      <w:bookmarkStart w:id="2393" w:name="_Toc396200389"/>
      <w:r w:rsidRPr="00E45CE0">
        <w:t xml:space="preserve">Table </w:t>
      </w:r>
      <w:ins w:id="2394" w:author="TinTin Kalaw" w:date="2014-08-16T13:59:00Z">
        <w:r w:rsidR="006E6440">
          <w:fldChar w:fldCharType="begin"/>
        </w:r>
        <w:r w:rsidR="006E6440">
          <w:instrText xml:space="preserve"> STYLEREF 1 \s </w:instrText>
        </w:r>
      </w:ins>
      <w:r w:rsidR="006E6440">
        <w:fldChar w:fldCharType="separate"/>
      </w:r>
      <w:r w:rsidR="0068488C">
        <w:rPr>
          <w:noProof/>
        </w:rPr>
        <w:t>2</w:t>
      </w:r>
      <w:ins w:id="2395"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2396" w:author="Vilson Lu" w:date="2014-08-16T16:50:00Z">
        <w:r w:rsidR="0068488C">
          <w:rPr>
            <w:noProof/>
          </w:rPr>
          <w:t>3</w:t>
        </w:r>
      </w:ins>
      <w:ins w:id="2397" w:author="TinTin Kalaw" w:date="2014-08-16T13:59:00Z">
        <w:r w:rsidR="006E6440">
          <w:fldChar w:fldCharType="end"/>
        </w:r>
      </w:ins>
      <w:del w:id="2398"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2</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3</w:delText>
        </w:r>
        <w:r w:rsidR="00406CC7" w:rsidDel="00BD695A">
          <w:rPr>
            <w:noProof/>
          </w:rPr>
          <w:fldChar w:fldCharType="end"/>
        </w:r>
      </w:del>
      <w:bookmarkEnd w:id="2392"/>
      <w:r w:rsidRPr="00E45CE0">
        <w:t>. Informative Tweet Categories</w:t>
      </w:r>
      <w:bookmarkEnd w:id="2393"/>
    </w:p>
    <w:tbl>
      <w:tblPr>
        <w:tblStyle w:val="TableGrid"/>
        <w:tblW w:w="0" w:type="auto"/>
        <w:tblInd w:w="1188" w:type="dxa"/>
        <w:tblLook w:val="04A0" w:firstRow="1" w:lastRow="0" w:firstColumn="1" w:lastColumn="0" w:noHBand="0" w:noVBand="1"/>
      </w:tblPr>
      <w:tblGrid>
        <w:gridCol w:w="2317"/>
        <w:gridCol w:w="5845"/>
      </w:tblGrid>
      <w:tr w:rsidR="00906034" w:rsidRPr="00E45CE0" w14:paraId="7C1D7EDC" w14:textId="77777777" w:rsidTr="00BD4AA3">
        <w:tc>
          <w:tcPr>
            <w:tcW w:w="2317" w:type="dxa"/>
            <w:vAlign w:val="center"/>
          </w:tcPr>
          <w:p w14:paraId="40FA7AD1" w14:textId="64C83A4E" w:rsidR="00906034" w:rsidRPr="00E45CE0" w:rsidRDefault="00906034" w:rsidP="00906034">
            <w:pPr>
              <w:pStyle w:val="Content2"/>
              <w:ind w:left="0"/>
              <w:jc w:val="left"/>
              <w:rPr>
                <w:rStyle w:val="Emphasis"/>
                <w:b/>
                <w:i w:val="0"/>
              </w:rPr>
            </w:pPr>
            <w:r w:rsidRPr="00E45CE0">
              <w:rPr>
                <w:rStyle w:val="Emphasis"/>
                <w:b/>
                <w:i w:val="0"/>
              </w:rPr>
              <w:t>Category</w:t>
            </w:r>
          </w:p>
        </w:tc>
        <w:tc>
          <w:tcPr>
            <w:tcW w:w="5845" w:type="dxa"/>
            <w:vAlign w:val="center"/>
          </w:tcPr>
          <w:p w14:paraId="64466855" w14:textId="7071BC2B" w:rsidR="00906034" w:rsidRPr="00E45CE0" w:rsidRDefault="00906034" w:rsidP="00906034">
            <w:pPr>
              <w:pStyle w:val="Content2"/>
              <w:ind w:left="0"/>
              <w:jc w:val="left"/>
              <w:rPr>
                <w:rStyle w:val="Emphasis"/>
                <w:b/>
                <w:i w:val="0"/>
              </w:rPr>
            </w:pPr>
            <w:r w:rsidRPr="00E45CE0">
              <w:rPr>
                <w:rStyle w:val="Emphasis"/>
                <w:b/>
                <w:i w:val="0"/>
              </w:rPr>
              <w:t>Description</w:t>
            </w:r>
          </w:p>
        </w:tc>
      </w:tr>
      <w:tr w:rsidR="00906034" w:rsidRPr="00E45CE0" w14:paraId="6D4D1C0D" w14:textId="77777777" w:rsidTr="00BD4AA3">
        <w:tc>
          <w:tcPr>
            <w:tcW w:w="2317" w:type="dxa"/>
            <w:vAlign w:val="center"/>
          </w:tcPr>
          <w:p w14:paraId="1298B30A" w14:textId="407A6E14" w:rsidR="00906034" w:rsidRPr="00E45CE0" w:rsidRDefault="00906034" w:rsidP="000E62A9">
            <w:pPr>
              <w:pStyle w:val="Content2"/>
              <w:ind w:left="0"/>
              <w:jc w:val="left"/>
              <w:rPr>
                <w:rStyle w:val="Emphasis"/>
                <w:i w:val="0"/>
              </w:rPr>
            </w:pPr>
            <w:r w:rsidRPr="00E45CE0">
              <w:rPr>
                <w:rStyle w:val="Emphasis"/>
                <w:i w:val="0"/>
              </w:rPr>
              <w:t>Caution and advice</w:t>
            </w:r>
          </w:p>
        </w:tc>
        <w:tc>
          <w:tcPr>
            <w:tcW w:w="5845" w:type="dxa"/>
            <w:vAlign w:val="center"/>
          </w:tcPr>
          <w:p w14:paraId="450CC4DF" w14:textId="77777777" w:rsidR="00AC0661" w:rsidRPr="00BF4C5E" w:rsidRDefault="00906034" w:rsidP="00246F47">
            <w:pPr>
              <w:pStyle w:val="Content2"/>
              <w:ind w:left="0"/>
              <w:rPr>
                <w:ins w:id="2399" w:author="Vilson Lu" w:date="2014-08-15T21:47:00Z"/>
                <w:rStyle w:val="Emphasis"/>
                <w:i w:val="0"/>
              </w:rPr>
            </w:pPr>
            <w:r w:rsidRPr="00E45CE0">
              <w:rPr>
                <w:rStyle w:val="Emphasis"/>
                <w:i w:val="0"/>
              </w:rPr>
              <w:t xml:space="preserve">If a message conveys/reports information about some warning or a </w:t>
            </w:r>
            <w:r w:rsidRPr="00497EF3">
              <w:rPr>
                <w:rStyle w:val="Emphasis"/>
                <w:i w:val="0"/>
              </w:rPr>
              <w:t>piece of advice about a possible hazard of an incident.</w:t>
            </w:r>
          </w:p>
          <w:p w14:paraId="07193684" w14:textId="471C682D" w:rsidR="0032049A" w:rsidRPr="00E45CE0" w:rsidRDefault="0032049A" w:rsidP="00246F47">
            <w:pPr>
              <w:pStyle w:val="Content2"/>
              <w:ind w:left="0"/>
              <w:rPr>
                <w:rStyle w:val="Emphasis"/>
                <w:i w:val="0"/>
              </w:rPr>
            </w:pPr>
            <w:ins w:id="2400" w:author="Vilson Lu" w:date="2014-08-15T21:47:00Z">
              <w:r w:rsidRPr="00BF4C5E">
                <w:rPr>
                  <w:rStyle w:val="Emphasis"/>
                  <w:i w:val="0"/>
                </w:rPr>
                <w:t>Example: “</w:t>
              </w:r>
              <w:r w:rsidRPr="00BF4C5E">
                <w:rPr>
                  <w:rPrChange w:id="2401" w:author="TinTin Kalaw" w:date="2014-08-16T12:19:00Z">
                    <w:rPr>
                      <w:rFonts w:ascii="Helvetica" w:hAnsi="Helvetica" w:cs="Helvetica"/>
                      <w:color w:val="3E454C"/>
                      <w:sz w:val="18"/>
                      <w:szCs w:val="18"/>
                      <w:shd w:val="clear" w:color="auto" w:fill="DBEDFE"/>
                    </w:rPr>
                  </w:rPrChange>
                </w:rPr>
                <w:t>Alerto sa Mayon Volcano, itinaas ng Phivolcs sa level 2”</w:t>
              </w:r>
            </w:ins>
          </w:p>
        </w:tc>
      </w:tr>
      <w:tr w:rsidR="00906034" w:rsidRPr="00E45CE0" w14:paraId="6EE188B8" w14:textId="77777777" w:rsidTr="00BD4AA3">
        <w:tc>
          <w:tcPr>
            <w:tcW w:w="2317" w:type="dxa"/>
            <w:vAlign w:val="center"/>
          </w:tcPr>
          <w:p w14:paraId="05923164" w14:textId="45795ECF" w:rsidR="00906034" w:rsidRPr="00E45CE0" w:rsidRDefault="00906034" w:rsidP="000E62A9">
            <w:pPr>
              <w:pStyle w:val="Content2"/>
              <w:ind w:left="0"/>
              <w:jc w:val="left"/>
              <w:rPr>
                <w:rStyle w:val="Emphasis"/>
                <w:i w:val="0"/>
              </w:rPr>
            </w:pPr>
            <w:r w:rsidRPr="00E45CE0">
              <w:rPr>
                <w:rFonts w:cs="TimesNewRomanPS-ItalicMT"/>
                <w:iCs/>
              </w:rPr>
              <w:lastRenderedPageBreak/>
              <w:t>Casualties and damage</w:t>
            </w:r>
          </w:p>
        </w:tc>
        <w:tc>
          <w:tcPr>
            <w:tcW w:w="5845" w:type="dxa"/>
            <w:vAlign w:val="center"/>
          </w:tcPr>
          <w:p w14:paraId="27D55805" w14:textId="77777777" w:rsidR="00AC0661" w:rsidRDefault="00906034" w:rsidP="00246F47">
            <w:pPr>
              <w:autoSpaceDE w:val="0"/>
              <w:autoSpaceDN w:val="0"/>
              <w:adjustRightInd w:val="0"/>
              <w:jc w:val="both"/>
              <w:rPr>
                <w:ins w:id="2402" w:author="Vilson Lu" w:date="2014-08-15T21:48:00Z"/>
                <w:rFonts w:cs="TimesNewRomanPSMT"/>
                <w:sz w:val="20"/>
                <w:szCs w:val="20"/>
              </w:rPr>
            </w:pPr>
            <w:r w:rsidRPr="00E45CE0">
              <w:rPr>
                <w:rFonts w:cs="TimesNewRomanPSMT"/>
                <w:sz w:val="20"/>
                <w:szCs w:val="20"/>
              </w:rPr>
              <w:t>If a message reports the information about casualties or damage done by an incident.</w:t>
            </w:r>
          </w:p>
          <w:p w14:paraId="547D8844" w14:textId="2E36ED17" w:rsidR="0032049A" w:rsidRPr="00E45CE0" w:rsidRDefault="0032049A">
            <w:pPr>
              <w:pStyle w:val="Content2"/>
              <w:ind w:left="0"/>
              <w:rPr>
                <w:rStyle w:val="Emphasis"/>
                <w:rFonts w:cs="TimesNewRomanPSMT"/>
                <w:i w:val="0"/>
              </w:rPr>
              <w:pPrChange w:id="2403" w:author="Vilson Lu" w:date="2014-08-15T21:48:00Z">
                <w:pPr>
                  <w:autoSpaceDE w:val="0"/>
                  <w:autoSpaceDN w:val="0"/>
                  <w:adjustRightInd w:val="0"/>
                  <w:jc w:val="both"/>
                </w:pPr>
              </w:pPrChange>
            </w:pPr>
            <w:ins w:id="2404" w:author="Vilson Lu" w:date="2014-08-15T21:48:00Z">
              <w:r w:rsidRPr="0032049A">
                <w:rPr>
                  <w:rStyle w:val="Emphasis"/>
                  <w:i w:val="0"/>
                  <w:rPrChange w:id="2405" w:author="Vilson Lu" w:date="2014-08-15T21:48:00Z">
                    <w:rPr>
                      <w:rFonts w:cs="TimesNewRomanPSMT"/>
                    </w:rPr>
                  </w:rPrChange>
                </w:rPr>
                <w:t>Example: “Bush fires destroy 50 hectares in Baler, Aurora – NDRRMC http://t.co/Oc70OMeung49”</w:t>
              </w:r>
            </w:ins>
          </w:p>
        </w:tc>
      </w:tr>
      <w:tr w:rsidR="00906034" w:rsidRPr="00E45CE0" w14:paraId="2201CF44" w14:textId="77777777" w:rsidTr="00BD4AA3">
        <w:tc>
          <w:tcPr>
            <w:tcW w:w="2317" w:type="dxa"/>
            <w:vAlign w:val="center"/>
          </w:tcPr>
          <w:p w14:paraId="07336D27" w14:textId="01AC7B6A" w:rsidR="00906034" w:rsidRPr="00E45CE0" w:rsidRDefault="00906034" w:rsidP="000E62A9">
            <w:pPr>
              <w:pStyle w:val="Content2"/>
              <w:ind w:left="0"/>
              <w:jc w:val="left"/>
              <w:rPr>
                <w:rStyle w:val="Emphasis"/>
                <w:i w:val="0"/>
              </w:rPr>
            </w:pPr>
            <w:r w:rsidRPr="00E45CE0">
              <w:rPr>
                <w:rFonts w:cs="TimesNewRomanPS-ItalicMT"/>
                <w:iCs/>
              </w:rPr>
              <w:t>Donations of money, goods or services</w:t>
            </w:r>
          </w:p>
        </w:tc>
        <w:tc>
          <w:tcPr>
            <w:tcW w:w="5845" w:type="dxa"/>
            <w:vAlign w:val="center"/>
          </w:tcPr>
          <w:p w14:paraId="0E251DED" w14:textId="77777777" w:rsidR="0084312E" w:rsidRDefault="00906034" w:rsidP="000E62A9">
            <w:pPr>
              <w:autoSpaceDE w:val="0"/>
              <w:autoSpaceDN w:val="0"/>
              <w:adjustRightInd w:val="0"/>
              <w:jc w:val="both"/>
              <w:rPr>
                <w:ins w:id="2406" w:author="Vilson Lu" w:date="2014-08-15T22:00:00Z"/>
                <w:rFonts w:cs="TimesNewRomanPSMT"/>
                <w:sz w:val="20"/>
                <w:szCs w:val="20"/>
              </w:rPr>
            </w:pPr>
            <w:r w:rsidRPr="00E45CE0">
              <w:rPr>
                <w:rFonts w:cs="TimesNewRomanPSMT"/>
                <w:sz w:val="20"/>
                <w:szCs w:val="20"/>
              </w:rPr>
              <w:t>If a message speaks about money raised, donation offers, goods/services offered or asked by the victims of an incident</w:t>
            </w:r>
          </w:p>
          <w:p w14:paraId="5AEF1B93" w14:textId="03E2853E" w:rsidR="00327F69" w:rsidRPr="0063049B" w:rsidRDefault="00327F69">
            <w:pPr>
              <w:pStyle w:val="Content2"/>
              <w:ind w:left="0"/>
              <w:rPr>
                <w:rStyle w:val="Emphasis"/>
                <w:rFonts w:cs="TimesNewRomanPSMT"/>
                <w:i w:val="0"/>
              </w:rPr>
              <w:pPrChange w:id="2407" w:author="Vilson Lu" w:date="2014-08-15T22:00:00Z">
                <w:pPr>
                  <w:autoSpaceDE w:val="0"/>
                  <w:autoSpaceDN w:val="0"/>
                  <w:adjustRightInd w:val="0"/>
                  <w:jc w:val="both"/>
                </w:pPr>
              </w:pPrChange>
            </w:pPr>
            <w:ins w:id="2408" w:author="Vilson Lu" w:date="2014-08-15T22:00:00Z">
              <w:r w:rsidRPr="00327F69">
                <w:rPr>
                  <w:rStyle w:val="Emphasis"/>
                  <w:i w:val="0"/>
                  <w:rPrChange w:id="2409" w:author="Vilson Lu" w:date="2014-08-15T22:00:00Z">
                    <w:rPr/>
                  </w:rPrChange>
                </w:rPr>
                <w:t>Example: “Repacking of Mineral waters! (@ Dano Residenza) http://t.co/iHUn4XA7jb”</w:t>
              </w:r>
            </w:ins>
          </w:p>
        </w:tc>
      </w:tr>
      <w:tr w:rsidR="00906034" w:rsidRPr="00E45CE0" w14:paraId="01FD461D" w14:textId="77777777" w:rsidTr="00BD4AA3">
        <w:tc>
          <w:tcPr>
            <w:tcW w:w="2317" w:type="dxa"/>
            <w:vAlign w:val="center"/>
          </w:tcPr>
          <w:p w14:paraId="0F61C862" w14:textId="205878EE" w:rsidR="00906034" w:rsidRPr="00E45CE0" w:rsidRDefault="00906034" w:rsidP="000E62A9">
            <w:pPr>
              <w:pStyle w:val="Content2"/>
              <w:ind w:left="0"/>
              <w:jc w:val="left"/>
              <w:rPr>
                <w:rStyle w:val="Emphasis"/>
                <w:i w:val="0"/>
              </w:rPr>
            </w:pPr>
            <w:r w:rsidRPr="00E45CE0">
              <w:rPr>
                <w:rFonts w:cs="TimesNewRomanPS-ItalicMT"/>
                <w:iCs/>
              </w:rPr>
              <w:t>People missing, found, or seen</w:t>
            </w:r>
          </w:p>
        </w:tc>
        <w:tc>
          <w:tcPr>
            <w:tcW w:w="5845" w:type="dxa"/>
            <w:vAlign w:val="center"/>
          </w:tcPr>
          <w:p w14:paraId="57A69D2F" w14:textId="77777777" w:rsidR="0084312E" w:rsidRDefault="00906034" w:rsidP="000E62A9">
            <w:pPr>
              <w:autoSpaceDE w:val="0"/>
              <w:autoSpaceDN w:val="0"/>
              <w:adjustRightInd w:val="0"/>
              <w:jc w:val="both"/>
              <w:rPr>
                <w:ins w:id="2410" w:author="Vilson Lu" w:date="2014-08-15T22:02:00Z"/>
                <w:rFonts w:cs="TimesNewRomanPSMT"/>
                <w:sz w:val="20"/>
                <w:szCs w:val="20"/>
              </w:rPr>
            </w:pPr>
            <w:r w:rsidRPr="00E45CE0">
              <w:rPr>
                <w:rFonts w:cs="TimesNewRomanPSMT"/>
                <w:sz w:val="20"/>
                <w:szCs w:val="20"/>
              </w:rPr>
              <w:t>If a message reports about the missing or found person effected by an incident or seen a celebrity visit on ground zero</w:t>
            </w:r>
          </w:p>
          <w:p w14:paraId="355110C6" w14:textId="26666E8C" w:rsidR="00327F69" w:rsidRPr="0063049B" w:rsidRDefault="00327F69" w:rsidP="000E62A9">
            <w:pPr>
              <w:autoSpaceDE w:val="0"/>
              <w:autoSpaceDN w:val="0"/>
              <w:adjustRightInd w:val="0"/>
              <w:jc w:val="both"/>
              <w:rPr>
                <w:rStyle w:val="Emphasis"/>
                <w:rFonts w:cs="TimesNewRomanPSMT"/>
                <w:i w:val="0"/>
                <w:sz w:val="20"/>
                <w:szCs w:val="20"/>
              </w:rPr>
            </w:pPr>
            <w:ins w:id="2411" w:author="Vilson Lu" w:date="2014-08-15T22:02:00Z">
              <w:r>
                <w:rPr>
                  <w:rFonts w:cs="TimesNewRomanPSMT"/>
                  <w:sz w:val="20"/>
                  <w:szCs w:val="20"/>
                </w:rPr>
                <w:t>Example: “</w:t>
              </w:r>
              <w:r w:rsidRPr="00327F69">
                <w:rPr>
                  <w:rFonts w:cs="TimesNewRomanPSMT"/>
                  <w:sz w:val="20"/>
                  <w:szCs w:val="20"/>
                </w:rPr>
                <w:t>@philredcross missing joahnna nicole juliana ortiz sn isidro sulat eastern samar maytigbao church evacuation http://t.co/PGLnSEOtmY</w:t>
              </w:r>
              <w:r>
                <w:rPr>
                  <w:rFonts w:cs="TimesNewRomanPSMT"/>
                  <w:sz w:val="20"/>
                  <w:szCs w:val="20"/>
                </w:rPr>
                <w:t>”</w:t>
              </w:r>
            </w:ins>
          </w:p>
        </w:tc>
      </w:tr>
      <w:tr w:rsidR="00906034" w:rsidRPr="00E45CE0" w14:paraId="2AF600D5" w14:textId="77777777" w:rsidTr="00BD4AA3">
        <w:tc>
          <w:tcPr>
            <w:tcW w:w="2317" w:type="dxa"/>
            <w:vAlign w:val="center"/>
          </w:tcPr>
          <w:p w14:paraId="6E0B35F9" w14:textId="67EC665E" w:rsidR="00906034" w:rsidRPr="00E45CE0" w:rsidRDefault="00906034" w:rsidP="000E62A9">
            <w:pPr>
              <w:pStyle w:val="Content2"/>
              <w:ind w:left="0"/>
              <w:jc w:val="left"/>
              <w:rPr>
                <w:rStyle w:val="Emphasis"/>
                <w:i w:val="0"/>
              </w:rPr>
            </w:pPr>
            <w:r w:rsidRPr="00E45CE0">
              <w:rPr>
                <w:rFonts w:cs="TimesNewRomanPS-ItalicMT"/>
                <w:iCs/>
              </w:rPr>
              <w:t>Information source</w:t>
            </w:r>
          </w:p>
        </w:tc>
        <w:tc>
          <w:tcPr>
            <w:tcW w:w="5845" w:type="dxa"/>
            <w:vAlign w:val="center"/>
          </w:tcPr>
          <w:p w14:paraId="32D71776" w14:textId="77777777" w:rsidR="00AC0661" w:rsidRDefault="00906034" w:rsidP="00AC0661">
            <w:pPr>
              <w:autoSpaceDE w:val="0"/>
              <w:autoSpaceDN w:val="0"/>
              <w:adjustRightInd w:val="0"/>
              <w:jc w:val="both"/>
              <w:rPr>
                <w:ins w:id="2412" w:author="Vilson Lu" w:date="2014-08-15T21:53:00Z"/>
                <w:rFonts w:cs="TimesNewRomanPSMT"/>
                <w:sz w:val="20"/>
                <w:szCs w:val="20"/>
              </w:rPr>
            </w:pPr>
            <w:r w:rsidRPr="00E45CE0">
              <w:rPr>
                <w:rFonts w:cs="TimesNewRomanPSMT"/>
                <w:sz w:val="20"/>
                <w:szCs w:val="20"/>
              </w:rPr>
              <w:t>If a message conveys/contains some information sources like photo, footage, video, or mentions other sources like TV, radio related to an incident.</w:t>
            </w:r>
          </w:p>
          <w:p w14:paraId="3F228931" w14:textId="41968AF9" w:rsidR="00327F69" w:rsidRPr="00E45CE0" w:rsidRDefault="00327F69">
            <w:pPr>
              <w:pStyle w:val="Content2"/>
              <w:ind w:left="0"/>
              <w:rPr>
                <w:rStyle w:val="Emphasis"/>
                <w:rFonts w:cs="TimesNewRomanPSMT"/>
                <w:i w:val="0"/>
              </w:rPr>
              <w:pPrChange w:id="2413" w:author="Vilson Lu" w:date="2014-08-15T22:03:00Z">
                <w:pPr>
                  <w:autoSpaceDE w:val="0"/>
                  <w:autoSpaceDN w:val="0"/>
                  <w:adjustRightInd w:val="0"/>
                  <w:jc w:val="both"/>
                </w:pPr>
              </w:pPrChange>
            </w:pPr>
            <w:ins w:id="2414" w:author="Vilson Lu" w:date="2014-08-15T21:54:00Z">
              <w:r>
                <w:rPr>
                  <w:rStyle w:val="Emphasis"/>
                  <w:i w:val="0"/>
                </w:rPr>
                <w:t>Example: “</w:t>
              </w:r>
            </w:ins>
            <w:ins w:id="2415" w:author="Vilson Lu" w:date="2014-08-15T21:53:00Z">
              <w:r w:rsidRPr="00327F69">
                <w:rPr>
                  <w:rStyle w:val="Emphasis"/>
                  <w:i w:val="0"/>
                  <w:rPrChange w:id="2416" w:author="Vilson Lu" w:date="2014-08-15T21:53:00Z">
                    <w:rPr/>
                  </w:rPrChange>
                </w:rPr>
                <w:t>VIDEO: Alert level 2, itinaas sa Mayon Volcano http://t.co/g6U5AziDFt</w:t>
              </w:r>
            </w:ins>
            <w:ins w:id="2417" w:author="Vilson Lu" w:date="2014-08-15T21:54:00Z">
              <w:r>
                <w:rPr>
                  <w:rStyle w:val="Emphasis"/>
                  <w:i w:val="0"/>
                </w:rPr>
                <w:t>”</w:t>
              </w:r>
            </w:ins>
          </w:p>
        </w:tc>
      </w:tr>
    </w:tbl>
    <w:p w14:paraId="5FF38184" w14:textId="1EB23E9F" w:rsidR="00906034" w:rsidRPr="00E45CE0" w:rsidDel="009F684C" w:rsidRDefault="00906034" w:rsidP="00497EF3">
      <w:pPr>
        <w:pStyle w:val="Content2"/>
        <w:rPr>
          <w:del w:id="2418" w:author="TinTin Kalaw" w:date="2014-08-16T13:14:00Z"/>
          <w:rStyle w:val="Emphasis"/>
          <w:i w:val="0"/>
        </w:rPr>
      </w:pPr>
    </w:p>
    <w:p w14:paraId="17789DAD" w14:textId="2E8246F5" w:rsidR="000E62A9" w:rsidRPr="00E45CE0" w:rsidDel="009F684C" w:rsidRDefault="000E62A9">
      <w:pPr>
        <w:pStyle w:val="Content2"/>
        <w:rPr>
          <w:del w:id="2419" w:author="TinTin Kalaw" w:date="2014-08-16T13:14:00Z"/>
          <w:rStyle w:val="Emphasis"/>
          <w:i w:val="0"/>
          <w:sz w:val="24"/>
          <w:szCs w:val="24"/>
        </w:rPr>
        <w:pPrChange w:id="2420" w:author="TinTin Kalaw" w:date="2014-08-16T12:21:00Z">
          <w:pPr>
            <w:pStyle w:val="Content1"/>
          </w:pPr>
        </w:pPrChange>
      </w:pPr>
      <w:moveFromRangeStart w:id="2421" w:author="TinTin Kalaw" w:date="2014-08-16T13:14:00Z" w:name="move395958182"/>
      <w:moveFrom w:id="2422" w:author="TinTin Kalaw" w:date="2014-08-16T13:14:00Z">
        <w:r w:rsidRPr="00E45CE0" w:rsidDel="009F684C">
          <w:rPr>
            <w:rStyle w:val="Emphasis"/>
            <w:i w:val="0"/>
          </w:rPr>
          <w:t>To classify the tweets into the mentioned categories, Naïve Bayesian classifiers were trained and implemented using Weka. Their features include binary features (if the tweet contains the ‘@’ symbol, a hashtags, emoticons, links or URLs, and numbers), scalar features (the length of the tweet), and text features (unigrams, bigrams, POS tags, POS tag-bigrams, and VerbNet classes).</w:t>
        </w:r>
      </w:moveFrom>
      <w:moveFromRangeEnd w:id="2421"/>
    </w:p>
    <w:p w14:paraId="64D32F41" w14:textId="56E8E18B" w:rsidR="000E62A9" w:rsidRPr="00E45CE0" w:rsidDel="009F684C" w:rsidRDefault="000E62A9">
      <w:pPr>
        <w:pStyle w:val="Content2"/>
        <w:rPr>
          <w:del w:id="2423" w:author="TinTin Kalaw" w:date="2014-08-16T13:14:00Z"/>
          <w:rStyle w:val="Emphasis"/>
          <w:i w:val="0"/>
          <w:sz w:val="24"/>
          <w:szCs w:val="24"/>
        </w:rPr>
        <w:pPrChange w:id="2424" w:author="TinTin Kalaw" w:date="2014-08-16T12:21:00Z">
          <w:pPr>
            <w:pStyle w:val="Content1"/>
          </w:pPr>
        </w:pPrChange>
      </w:pPr>
    </w:p>
    <w:p w14:paraId="119F4385" w14:textId="37191B40" w:rsidR="000E62A9" w:rsidRPr="00E45CE0" w:rsidDel="009F684C" w:rsidRDefault="000E62A9">
      <w:pPr>
        <w:pStyle w:val="Content2"/>
        <w:rPr>
          <w:del w:id="2425" w:author="TinTin Kalaw" w:date="2014-08-16T13:14:00Z"/>
          <w:rStyle w:val="Emphasis"/>
          <w:i w:val="0"/>
          <w:sz w:val="24"/>
          <w:szCs w:val="24"/>
        </w:rPr>
        <w:pPrChange w:id="2426" w:author="TinTin Kalaw" w:date="2014-08-16T12:21:00Z">
          <w:pPr>
            <w:pStyle w:val="Content1"/>
          </w:pPr>
        </w:pPrChange>
      </w:pPr>
      <w:moveFromRangeStart w:id="2427" w:author="TinTin Kalaw" w:date="2014-08-16T13:14:00Z" w:name="move395958192"/>
      <w:moveFrom w:id="2428" w:author="TinTin Kalaw" w:date="2014-08-16T13:14:00Z">
        <w:r w:rsidRPr="00E45CE0" w:rsidDel="009F684C">
          <w:rPr>
            <w:rStyle w:val="Emphasis"/>
            <w:i w:val="0"/>
          </w:rPr>
          <w:t xml:space="preserve">For each informative tweet category, they have extracted various types of information which they refer to as information nuggets. </w:t>
        </w:r>
        <w:r w:rsidR="00AB6FDF" w:rsidRPr="00E45CE0" w:rsidDel="009F684C">
          <w:rPr>
            <w:rStyle w:val="Emphasis"/>
            <w:i w:val="0"/>
          </w:rPr>
          <w:fldChar w:fldCharType="begin"/>
        </w:r>
        <w:r w:rsidR="00AB6FDF" w:rsidRPr="00E45CE0" w:rsidDel="009F684C">
          <w:rPr>
            <w:rStyle w:val="Emphasis"/>
            <w:i w:val="0"/>
          </w:rPr>
          <w:instrText xml:space="preserve"> REF _Ref395797412 \h </w:instrText>
        </w:r>
        <w:r w:rsidR="00BF4C5E" w:rsidDel="009F684C">
          <w:rPr>
            <w:rStyle w:val="Emphasis"/>
            <w:i w:val="0"/>
          </w:rPr>
          <w:instrText xml:space="preserve"> \* MERGEFORMAT </w:instrText>
        </w:r>
      </w:moveFrom>
      <w:del w:id="2429" w:author="TinTin Kalaw" w:date="2014-08-16T13:14:00Z">
        <w:r w:rsidR="00AB6FDF" w:rsidRPr="00E45CE0" w:rsidDel="009F684C">
          <w:rPr>
            <w:rStyle w:val="Emphasis"/>
            <w:i w:val="0"/>
          </w:rPr>
        </w:r>
      </w:del>
      <w:moveFrom w:id="2430" w:author="TinTin Kalaw" w:date="2014-08-16T13:14:00Z">
        <w:r w:rsidR="00AB6FDF" w:rsidRPr="00E45CE0" w:rsidDel="009F684C">
          <w:rPr>
            <w:rStyle w:val="Emphasis"/>
            <w:i w:val="0"/>
          </w:rPr>
          <w:fldChar w:fldCharType="separate"/>
        </w:r>
        <w:r w:rsidR="00AB6FDF" w:rsidRPr="00E45CE0" w:rsidDel="009F684C">
          <w:t xml:space="preserve">Table </w:t>
        </w:r>
        <w:r w:rsidR="00AB6FDF" w:rsidRPr="00E45CE0" w:rsidDel="009F684C">
          <w:rPr>
            <w:noProof/>
          </w:rPr>
          <w:t>2</w:t>
        </w:r>
        <w:r w:rsidR="00AB6FDF" w:rsidRPr="00E45CE0" w:rsidDel="009F684C">
          <w:noBreakHyphen/>
        </w:r>
        <w:r w:rsidR="00AB6FDF" w:rsidRPr="00E45CE0" w:rsidDel="009F684C">
          <w:rPr>
            <w:noProof/>
          </w:rPr>
          <w:t>4</w:t>
        </w:r>
        <w:r w:rsidR="00AB6FDF" w:rsidRPr="00E45CE0" w:rsidDel="009F684C">
          <w:rPr>
            <w:rStyle w:val="Emphasis"/>
            <w:i w:val="0"/>
          </w:rPr>
          <w:fldChar w:fldCharType="end"/>
        </w:r>
        <w:r w:rsidR="00AB6FDF" w:rsidRPr="00E45CE0" w:rsidDel="009F684C">
          <w:rPr>
            <w:rStyle w:val="Emphasis"/>
            <w:i w:val="0"/>
          </w:rPr>
          <w:t xml:space="preserve"> shows the extractable information nugget per informative tweet category</w:t>
        </w:r>
        <w:r w:rsidR="003D489D" w:rsidRPr="00E45CE0" w:rsidDel="009F684C">
          <w:rPr>
            <w:rStyle w:val="Emphasis"/>
            <w:i w:val="0"/>
          </w:rPr>
          <w:t xml:space="preserve"> as well as that category’s type subsets</w:t>
        </w:r>
        <w:r w:rsidR="00AB6FDF" w:rsidRPr="00E45CE0" w:rsidDel="009F684C">
          <w:rPr>
            <w:rStyle w:val="Emphasis"/>
            <w:i w:val="0"/>
          </w:rPr>
          <w:t xml:space="preserve">. The location references, time references, and number of casualties were extracted using the Stanford Named Entity Recognizer. All the Twitter Handlers (i.e. all words starting with the </w:t>
        </w:r>
        <w:r w:rsidR="003D489D" w:rsidRPr="00E45CE0" w:rsidDel="009F684C">
          <w:rPr>
            <w:rStyle w:val="Emphasis"/>
            <w:i w:val="0"/>
          </w:rPr>
          <w:t>‘</w:t>
        </w:r>
        <w:r w:rsidR="00AB6FDF" w:rsidRPr="00E45CE0" w:rsidDel="009F684C">
          <w:rPr>
            <w:rStyle w:val="Emphasis"/>
            <w:i w:val="0"/>
          </w:rPr>
          <w:t>@</w:t>
        </w:r>
        <w:r w:rsidR="003D489D" w:rsidRPr="00E45CE0" w:rsidDel="009F684C">
          <w:rPr>
            <w:rStyle w:val="Emphasis"/>
            <w:i w:val="0"/>
          </w:rPr>
          <w:t>’</w:t>
        </w:r>
        <w:r w:rsidR="00AB6FDF" w:rsidRPr="00E45CE0" w:rsidDel="009F684C">
          <w:rPr>
            <w:rStyle w:val="Emphasis"/>
            <w:i w:val="0"/>
          </w:rPr>
          <w:t xml:space="preserve"> symbol</w:t>
        </w:r>
        <w:r w:rsidR="003D489D" w:rsidRPr="00E45CE0" w:rsidDel="009F684C">
          <w:rPr>
            <w:rStyle w:val="Emphasis"/>
            <w:i w:val="0"/>
          </w:rPr>
          <w:t xml:space="preserve"> and URLs) were extracted from the tweet for the sources. Caution/Advice and Damaged Object were extracted using the Stanford Part of Speech Tagger and WordNet. For the intention of the tweet, another classifier was trained to determine if the tweet is a donation effort or it requests for help. Lastly, the type information nugget pertains to the Type Subset column. For each informative tweet category, another classifier was trained to classify the category into its corresponding subset.</w:t>
        </w:r>
      </w:moveFrom>
      <w:moveFromRangeEnd w:id="2427"/>
    </w:p>
    <w:p w14:paraId="495CD70A" w14:textId="77777777" w:rsidR="00663CFF" w:rsidRPr="00E45CE0" w:rsidRDefault="00663CFF" w:rsidP="00906034">
      <w:pPr>
        <w:pStyle w:val="Content2"/>
        <w:rPr>
          <w:rStyle w:val="Emphasis"/>
          <w:i w:val="0"/>
        </w:rPr>
      </w:pPr>
    </w:p>
    <w:p w14:paraId="270F0F96" w14:textId="10167F19" w:rsidR="00AB6FDF" w:rsidRPr="00E45CE0" w:rsidRDefault="00AB6FDF" w:rsidP="00AB6FDF">
      <w:pPr>
        <w:pStyle w:val="Caption"/>
      </w:pPr>
      <w:bookmarkStart w:id="2431" w:name="_Ref395797412"/>
      <w:bookmarkStart w:id="2432" w:name="_Toc396200390"/>
      <w:r w:rsidRPr="00E45CE0">
        <w:t xml:space="preserve">Table </w:t>
      </w:r>
      <w:ins w:id="2433" w:author="TinTin Kalaw" w:date="2014-08-16T13:59:00Z">
        <w:r w:rsidR="006E6440">
          <w:fldChar w:fldCharType="begin"/>
        </w:r>
        <w:r w:rsidR="006E6440">
          <w:instrText xml:space="preserve"> STYLEREF 1 \s </w:instrText>
        </w:r>
      </w:ins>
      <w:r w:rsidR="006E6440">
        <w:fldChar w:fldCharType="separate"/>
      </w:r>
      <w:r w:rsidR="0068488C">
        <w:rPr>
          <w:noProof/>
        </w:rPr>
        <w:t>2</w:t>
      </w:r>
      <w:ins w:id="2434"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2435" w:author="Vilson Lu" w:date="2014-08-16T16:50:00Z">
        <w:r w:rsidR="0068488C">
          <w:rPr>
            <w:noProof/>
          </w:rPr>
          <w:t>4</w:t>
        </w:r>
      </w:ins>
      <w:ins w:id="2436" w:author="TinTin Kalaw" w:date="2014-08-16T13:59:00Z">
        <w:r w:rsidR="006E6440">
          <w:fldChar w:fldCharType="end"/>
        </w:r>
      </w:ins>
      <w:del w:id="2437"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Pr="00E45CE0" w:rsidDel="00BD695A">
          <w:rPr>
            <w:noProof/>
          </w:rPr>
          <w:delText>2</w:delText>
        </w:r>
        <w:r w:rsidR="00406CC7" w:rsidDel="00BD695A">
          <w:rPr>
            <w:noProof/>
          </w:rPr>
          <w:fldChar w:fldCharType="end"/>
        </w:r>
        <w:r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Pr="00E45CE0" w:rsidDel="00BD695A">
          <w:rPr>
            <w:noProof/>
          </w:rPr>
          <w:delText>4</w:delText>
        </w:r>
        <w:r w:rsidR="00406CC7" w:rsidDel="00BD695A">
          <w:rPr>
            <w:noProof/>
          </w:rPr>
          <w:fldChar w:fldCharType="end"/>
        </w:r>
      </w:del>
      <w:bookmarkEnd w:id="2431"/>
      <w:r w:rsidRPr="00E45CE0">
        <w:t>. Extractable Information Nugget per Informative Tweet Category</w:t>
      </w:r>
      <w:bookmarkEnd w:id="2432"/>
    </w:p>
    <w:tbl>
      <w:tblPr>
        <w:tblStyle w:val="TableGrid"/>
        <w:tblW w:w="0" w:type="auto"/>
        <w:tblInd w:w="1188" w:type="dxa"/>
        <w:tblLook w:val="04A0" w:firstRow="1" w:lastRow="0" w:firstColumn="1" w:lastColumn="0" w:noHBand="0" w:noVBand="1"/>
      </w:tblPr>
      <w:tblGrid>
        <w:gridCol w:w="2227"/>
        <w:gridCol w:w="2610"/>
        <w:gridCol w:w="3325"/>
      </w:tblGrid>
      <w:tr w:rsidR="00663CFF" w:rsidRPr="00E45CE0" w14:paraId="326A04CD" w14:textId="77777777" w:rsidTr="00BD4AA3">
        <w:tc>
          <w:tcPr>
            <w:tcW w:w="2227" w:type="dxa"/>
            <w:vAlign w:val="center"/>
          </w:tcPr>
          <w:p w14:paraId="246C2ED2" w14:textId="654D001C" w:rsidR="005060C9" w:rsidRPr="00E45CE0" w:rsidRDefault="00663CFF" w:rsidP="005060C9">
            <w:pPr>
              <w:pStyle w:val="Content2"/>
              <w:ind w:left="0"/>
              <w:jc w:val="center"/>
              <w:rPr>
                <w:rStyle w:val="Emphasis"/>
                <w:b/>
                <w:i w:val="0"/>
              </w:rPr>
            </w:pPr>
            <w:r w:rsidRPr="00E45CE0">
              <w:rPr>
                <w:rStyle w:val="Emphasis"/>
                <w:b/>
                <w:i w:val="0"/>
              </w:rPr>
              <w:t>Informat</w:t>
            </w:r>
            <w:r w:rsidR="005060C9" w:rsidRPr="00E45CE0">
              <w:rPr>
                <w:rStyle w:val="Emphasis"/>
                <w:b/>
                <w:i w:val="0"/>
              </w:rPr>
              <w:t>ive</w:t>
            </w:r>
          </w:p>
          <w:p w14:paraId="285B7F23" w14:textId="1C87E516" w:rsidR="00663CFF" w:rsidRPr="00E45CE0" w:rsidRDefault="00663CFF" w:rsidP="005060C9">
            <w:pPr>
              <w:pStyle w:val="Content2"/>
              <w:ind w:left="0"/>
              <w:jc w:val="center"/>
              <w:rPr>
                <w:rStyle w:val="Emphasis"/>
                <w:b/>
                <w:i w:val="0"/>
              </w:rPr>
            </w:pPr>
            <w:r w:rsidRPr="00E45CE0">
              <w:rPr>
                <w:rStyle w:val="Emphasis"/>
                <w:b/>
                <w:i w:val="0"/>
              </w:rPr>
              <w:t>Tweet Category</w:t>
            </w:r>
          </w:p>
        </w:tc>
        <w:tc>
          <w:tcPr>
            <w:tcW w:w="2610" w:type="dxa"/>
            <w:vAlign w:val="center"/>
          </w:tcPr>
          <w:p w14:paraId="59293675" w14:textId="77777777" w:rsidR="00663CFF" w:rsidRPr="00E45CE0" w:rsidRDefault="00663CFF" w:rsidP="005060C9">
            <w:pPr>
              <w:pStyle w:val="Content2"/>
              <w:ind w:left="0"/>
              <w:jc w:val="center"/>
              <w:rPr>
                <w:rStyle w:val="Emphasis"/>
                <w:b/>
                <w:i w:val="0"/>
              </w:rPr>
            </w:pPr>
            <w:r w:rsidRPr="00E45CE0">
              <w:rPr>
                <w:rStyle w:val="Emphasis"/>
                <w:b/>
                <w:i w:val="0"/>
              </w:rPr>
              <w:t>Information Nugget</w:t>
            </w:r>
          </w:p>
        </w:tc>
        <w:tc>
          <w:tcPr>
            <w:tcW w:w="3325" w:type="dxa"/>
            <w:vAlign w:val="center"/>
          </w:tcPr>
          <w:p w14:paraId="1D1B110E" w14:textId="49474BBA" w:rsidR="00663CFF" w:rsidRPr="00E45CE0" w:rsidRDefault="00AB6FDF" w:rsidP="005060C9">
            <w:pPr>
              <w:pStyle w:val="Content2"/>
              <w:ind w:left="0"/>
              <w:jc w:val="center"/>
              <w:rPr>
                <w:rStyle w:val="Emphasis"/>
                <w:b/>
                <w:i w:val="0"/>
              </w:rPr>
            </w:pPr>
            <w:r w:rsidRPr="00E45CE0">
              <w:rPr>
                <w:rStyle w:val="Emphasis"/>
                <w:b/>
                <w:i w:val="0"/>
              </w:rPr>
              <w:t>Type</w:t>
            </w:r>
            <w:r w:rsidR="00663CFF" w:rsidRPr="00E45CE0">
              <w:rPr>
                <w:rStyle w:val="Emphasis"/>
                <w:b/>
                <w:i w:val="0"/>
              </w:rPr>
              <w:t xml:space="preserve"> Subsets</w:t>
            </w:r>
          </w:p>
        </w:tc>
      </w:tr>
      <w:tr w:rsidR="00663CFF" w:rsidRPr="00E45CE0" w14:paraId="48802E9C" w14:textId="77777777" w:rsidTr="00BD4AA3">
        <w:tc>
          <w:tcPr>
            <w:tcW w:w="2227" w:type="dxa"/>
            <w:vAlign w:val="center"/>
          </w:tcPr>
          <w:p w14:paraId="28470796" w14:textId="77777777" w:rsidR="00663CFF" w:rsidRPr="00E45CE0" w:rsidRDefault="00663CFF" w:rsidP="005060C9">
            <w:pPr>
              <w:pStyle w:val="Content2"/>
              <w:ind w:left="0"/>
              <w:jc w:val="left"/>
              <w:rPr>
                <w:rStyle w:val="Emphasis"/>
                <w:i w:val="0"/>
              </w:rPr>
            </w:pPr>
            <w:r w:rsidRPr="00E45CE0">
              <w:rPr>
                <w:rStyle w:val="Emphasis"/>
                <w:i w:val="0"/>
              </w:rPr>
              <w:t>Caution and advice</w:t>
            </w:r>
          </w:p>
        </w:tc>
        <w:tc>
          <w:tcPr>
            <w:tcW w:w="2610" w:type="dxa"/>
            <w:vAlign w:val="center"/>
          </w:tcPr>
          <w:p w14:paraId="6FE47CEC" w14:textId="7E9869A4" w:rsidR="005060C9" w:rsidRPr="00E45CE0" w:rsidRDefault="005060C9">
            <w:pPr>
              <w:pStyle w:val="NoSpacing"/>
              <w:rPr>
                <w:b/>
                <w:lang w:val="en-PH"/>
              </w:rPr>
              <w:pPrChange w:id="2438"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Location references</w:t>
            </w:r>
          </w:p>
          <w:p w14:paraId="2B996BE3" w14:textId="0E5EA02F" w:rsidR="005060C9" w:rsidRPr="00E45CE0" w:rsidRDefault="005060C9">
            <w:pPr>
              <w:pStyle w:val="NoSpacing"/>
              <w:rPr>
                <w:b/>
                <w:lang w:val="en-PH"/>
              </w:rPr>
              <w:pPrChange w:id="2439"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Time references</w:t>
            </w:r>
          </w:p>
          <w:p w14:paraId="37CCAA93" w14:textId="5F33E5F7" w:rsidR="005060C9" w:rsidRPr="00E45CE0" w:rsidRDefault="005060C9">
            <w:pPr>
              <w:pStyle w:val="NoSpacing"/>
              <w:rPr>
                <w:b/>
                <w:lang w:val="en-PH"/>
              </w:rPr>
              <w:pPrChange w:id="2440"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Caution/Advice</w:t>
            </w:r>
          </w:p>
          <w:p w14:paraId="6B545EC4" w14:textId="77777777" w:rsidR="00663CFF" w:rsidRPr="00E45CE0" w:rsidRDefault="005060C9">
            <w:pPr>
              <w:pStyle w:val="NoSpacing"/>
              <w:rPr>
                <w:b/>
              </w:rPr>
              <w:pPrChange w:id="2441"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Source</w:t>
            </w:r>
          </w:p>
          <w:p w14:paraId="47FADA89" w14:textId="1EC47B5E" w:rsidR="005060C9" w:rsidRPr="00E45CE0" w:rsidRDefault="005060C9">
            <w:pPr>
              <w:pStyle w:val="NoSpacing"/>
              <w:rPr>
                <w:rStyle w:val="Emphasis"/>
                <w:i w:val="0"/>
              </w:rPr>
              <w:pPrChange w:id="2442"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Type</w:t>
            </w:r>
          </w:p>
        </w:tc>
        <w:tc>
          <w:tcPr>
            <w:tcW w:w="3325" w:type="dxa"/>
            <w:vAlign w:val="center"/>
          </w:tcPr>
          <w:p w14:paraId="5F7E55E8" w14:textId="77777777" w:rsidR="005060C9" w:rsidRPr="00E45CE0" w:rsidRDefault="005060C9">
            <w:pPr>
              <w:pStyle w:val="NoSpacing"/>
              <w:rPr>
                <w:rFonts w:cs="TimesNewRomanPSMT"/>
                <w:b/>
              </w:rPr>
              <w:pPrChange w:id="2443" w:author="Vilson Lu" w:date="2014-08-15T15:25:00Z">
                <w:pPr>
                  <w:pStyle w:val="ListParagraph"/>
                  <w:numPr>
                    <w:numId w:val="7"/>
                  </w:numPr>
                  <w:autoSpaceDE w:val="0"/>
                  <w:autoSpaceDN w:val="0"/>
                  <w:adjustRightInd w:val="0"/>
                  <w:spacing w:line="276" w:lineRule="auto"/>
                  <w:ind w:left="255" w:hanging="255"/>
                  <w:jc w:val="both"/>
                  <w:outlineLvl w:val="4"/>
                </w:pPr>
              </w:pPrChange>
            </w:pPr>
            <w:r w:rsidRPr="00E45CE0">
              <w:rPr>
                <w:rFonts w:cs="TimesNewRomanPSMT"/>
              </w:rPr>
              <w:t>Warning issued or lifted</w:t>
            </w:r>
          </w:p>
          <w:p w14:paraId="3FE89A08" w14:textId="77777777" w:rsidR="005060C9" w:rsidRPr="00E45CE0" w:rsidRDefault="005060C9">
            <w:pPr>
              <w:pStyle w:val="NoSpacing"/>
              <w:rPr>
                <w:rFonts w:cs="TimesNewRomanPSMT"/>
                <w:b/>
              </w:rPr>
              <w:pPrChange w:id="2444" w:author="Vilson Lu" w:date="2014-08-15T15:25:00Z">
                <w:pPr>
                  <w:pStyle w:val="ListParagraph"/>
                  <w:numPr>
                    <w:numId w:val="7"/>
                  </w:numPr>
                  <w:autoSpaceDE w:val="0"/>
                  <w:autoSpaceDN w:val="0"/>
                  <w:adjustRightInd w:val="0"/>
                  <w:spacing w:line="276" w:lineRule="auto"/>
                  <w:ind w:left="255" w:hanging="255"/>
                  <w:jc w:val="both"/>
                  <w:outlineLvl w:val="4"/>
                </w:pPr>
              </w:pPrChange>
            </w:pPr>
            <w:r w:rsidRPr="00E45CE0">
              <w:rPr>
                <w:rFonts w:cs="TimesNewRomanPSMT"/>
              </w:rPr>
              <w:t>Siren heard</w:t>
            </w:r>
          </w:p>
          <w:p w14:paraId="1047050F" w14:textId="22492670" w:rsidR="005060C9" w:rsidRPr="00E45CE0" w:rsidRDefault="005060C9">
            <w:pPr>
              <w:pStyle w:val="NoSpacing"/>
              <w:rPr>
                <w:rFonts w:cs="TimesNewRomanPSMT"/>
                <w:b/>
              </w:rPr>
              <w:pPrChange w:id="2445" w:author="Vilson Lu" w:date="2014-08-15T15:25:00Z">
                <w:pPr>
                  <w:pStyle w:val="ListParagraph"/>
                  <w:numPr>
                    <w:numId w:val="7"/>
                  </w:numPr>
                  <w:autoSpaceDE w:val="0"/>
                  <w:autoSpaceDN w:val="0"/>
                  <w:adjustRightInd w:val="0"/>
                  <w:spacing w:line="276" w:lineRule="auto"/>
                  <w:ind w:left="255" w:hanging="255"/>
                  <w:jc w:val="both"/>
                  <w:outlineLvl w:val="4"/>
                </w:pPr>
              </w:pPrChange>
            </w:pPr>
            <w:r w:rsidRPr="00E45CE0">
              <w:rPr>
                <w:rFonts w:cs="TimesNewRomanPSMT"/>
              </w:rPr>
              <w:t>Shelter open or available</w:t>
            </w:r>
          </w:p>
          <w:p w14:paraId="7D9E99D3" w14:textId="0F99CB32" w:rsidR="00663CFF" w:rsidRPr="00E45CE0" w:rsidRDefault="005060C9">
            <w:pPr>
              <w:pStyle w:val="NoSpacing"/>
              <w:rPr>
                <w:rStyle w:val="Emphasis"/>
                <w:rFonts w:eastAsia="Times New Roman" w:cs="Times New Roman"/>
                <w:i w:val="0"/>
                <w:color w:val="000000"/>
                <w:sz w:val="22"/>
                <w:szCs w:val="22"/>
                <w:lang w:val="en-PH"/>
              </w:rPr>
              <w:pPrChange w:id="2446" w:author="Vilson Lu" w:date="2014-08-15T15:25:00Z">
                <w:pPr>
                  <w:numPr>
                    <w:numId w:val="7"/>
                  </w:numPr>
                  <w:spacing w:line="276" w:lineRule="auto"/>
                  <w:ind w:left="255" w:hanging="255"/>
                  <w:contextualSpacing/>
                  <w:jc w:val="both"/>
                  <w:textAlignment w:val="center"/>
                  <w:outlineLvl w:val="4"/>
                </w:pPr>
              </w:pPrChange>
            </w:pPr>
            <w:r w:rsidRPr="00E45CE0">
              <w:rPr>
                <w:rFonts w:cs="TimesNewRomanPSMT"/>
              </w:rPr>
              <w:t>Disaster sighting or touchdown</w:t>
            </w:r>
          </w:p>
        </w:tc>
      </w:tr>
      <w:tr w:rsidR="00663CFF" w:rsidRPr="00E45CE0" w14:paraId="136AE0C1" w14:textId="77777777" w:rsidTr="00BD4AA3">
        <w:tc>
          <w:tcPr>
            <w:tcW w:w="2227" w:type="dxa"/>
            <w:vAlign w:val="center"/>
          </w:tcPr>
          <w:p w14:paraId="3851A1DD" w14:textId="77777777" w:rsidR="00663CFF" w:rsidRPr="00E45CE0" w:rsidRDefault="00663CFF" w:rsidP="005060C9">
            <w:pPr>
              <w:pStyle w:val="Content2"/>
              <w:ind w:left="0"/>
              <w:jc w:val="left"/>
              <w:rPr>
                <w:rStyle w:val="Emphasis"/>
                <w:i w:val="0"/>
              </w:rPr>
            </w:pPr>
            <w:r w:rsidRPr="00E45CE0">
              <w:rPr>
                <w:rFonts w:cs="TimesNewRomanPS-ItalicMT"/>
                <w:iCs/>
              </w:rPr>
              <w:t>Casualties and damage</w:t>
            </w:r>
          </w:p>
        </w:tc>
        <w:tc>
          <w:tcPr>
            <w:tcW w:w="2610" w:type="dxa"/>
            <w:vAlign w:val="center"/>
          </w:tcPr>
          <w:p w14:paraId="0E7755B4" w14:textId="77777777" w:rsidR="005060C9" w:rsidRPr="00E45CE0" w:rsidRDefault="005060C9">
            <w:pPr>
              <w:pStyle w:val="NoSpacing"/>
              <w:rPr>
                <w:rFonts w:cs="TimesNewRomanPSMT"/>
                <w:b/>
              </w:rPr>
              <w:pPrChange w:id="2447"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Location references</w:t>
            </w:r>
          </w:p>
          <w:p w14:paraId="6D10C254" w14:textId="77777777" w:rsidR="005060C9" w:rsidRPr="00E45CE0" w:rsidRDefault="005060C9">
            <w:pPr>
              <w:pStyle w:val="NoSpacing"/>
              <w:rPr>
                <w:rFonts w:cs="TimesNewRomanPSMT"/>
                <w:b/>
              </w:rPr>
              <w:pPrChange w:id="2448"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Time references</w:t>
            </w:r>
          </w:p>
          <w:p w14:paraId="2D217E4A" w14:textId="77777777" w:rsidR="005060C9" w:rsidRPr="00E45CE0" w:rsidRDefault="005060C9">
            <w:pPr>
              <w:pStyle w:val="NoSpacing"/>
              <w:rPr>
                <w:b/>
              </w:rPr>
              <w:pPrChange w:id="2449"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t>Number of Casualties</w:t>
            </w:r>
          </w:p>
          <w:p w14:paraId="28ED80D6" w14:textId="77777777" w:rsidR="005060C9" w:rsidRPr="00E45CE0" w:rsidRDefault="005060C9">
            <w:pPr>
              <w:pStyle w:val="NoSpacing"/>
              <w:rPr>
                <w:b/>
              </w:rPr>
              <w:pPrChange w:id="2450"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Damaged Object</w:t>
            </w:r>
          </w:p>
          <w:p w14:paraId="1AE657A1" w14:textId="77777777" w:rsidR="00663CFF" w:rsidRPr="00E45CE0" w:rsidRDefault="005060C9">
            <w:pPr>
              <w:pStyle w:val="NoSpacing"/>
              <w:rPr>
                <w:b/>
              </w:rPr>
              <w:pPrChange w:id="2451"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Source</w:t>
            </w:r>
          </w:p>
          <w:p w14:paraId="2EBB5CA0" w14:textId="11BC76D6" w:rsidR="005060C9" w:rsidRPr="00E45CE0" w:rsidRDefault="005060C9">
            <w:pPr>
              <w:pStyle w:val="NoSpacing"/>
              <w:rPr>
                <w:rStyle w:val="Emphasis"/>
                <w:i w:val="0"/>
              </w:rPr>
              <w:pPrChange w:id="2452"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Type</w:t>
            </w:r>
          </w:p>
        </w:tc>
        <w:tc>
          <w:tcPr>
            <w:tcW w:w="3325" w:type="dxa"/>
            <w:vAlign w:val="center"/>
          </w:tcPr>
          <w:p w14:paraId="713CECC1" w14:textId="77777777" w:rsidR="005060C9" w:rsidRPr="00E45CE0" w:rsidRDefault="005060C9">
            <w:pPr>
              <w:pStyle w:val="NoSpacing"/>
              <w:rPr>
                <w:rFonts w:cs="TimesNewRomanPSMT"/>
                <w:b/>
              </w:rPr>
              <w:pPrChange w:id="2453"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Infrastructure</w:t>
            </w:r>
          </w:p>
          <w:p w14:paraId="31E72059" w14:textId="77777777" w:rsidR="005060C9" w:rsidRPr="00E45CE0" w:rsidRDefault="005060C9">
            <w:pPr>
              <w:pStyle w:val="NoSpacing"/>
              <w:rPr>
                <w:b/>
              </w:rPr>
              <w:pPrChange w:id="2454"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Death</w:t>
            </w:r>
          </w:p>
          <w:p w14:paraId="557522B8" w14:textId="77777777" w:rsidR="005060C9" w:rsidRPr="00E45CE0" w:rsidRDefault="005060C9">
            <w:pPr>
              <w:pStyle w:val="NoSpacing"/>
              <w:rPr>
                <w:b/>
              </w:rPr>
              <w:pPrChange w:id="2455"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Injury</w:t>
            </w:r>
          </w:p>
          <w:p w14:paraId="42CC9154" w14:textId="77777777" w:rsidR="005060C9" w:rsidRPr="00E45CE0" w:rsidRDefault="005060C9">
            <w:pPr>
              <w:pStyle w:val="NoSpacing"/>
              <w:rPr>
                <w:b/>
              </w:rPr>
              <w:pPrChange w:id="2456"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Unspecified</w:t>
            </w:r>
          </w:p>
          <w:p w14:paraId="7923624E" w14:textId="77777777" w:rsidR="005060C9" w:rsidRPr="00E45CE0" w:rsidRDefault="005060C9">
            <w:pPr>
              <w:pStyle w:val="NoSpacing"/>
              <w:rPr>
                <w:b/>
              </w:rPr>
              <w:pPrChange w:id="2457"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No Damage</w:t>
            </w:r>
          </w:p>
          <w:p w14:paraId="64DD2896" w14:textId="04374730" w:rsidR="00663CFF" w:rsidRPr="00E45CE0" w:rsidRDefault="005060C9">
            <w:pPr>
              <w:pStyle w:val="NoSpacing"/>
              <w:rPr>
                <w:rStyle w:val="Emphasis"/>
                <w:i w:val="0"/>
              </w:rPr>
              <w:pPrChange w:id="2458"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Both Infrastructure and People</w:t>
            </w:r>
          </w:p>
        </w:tc>
      </w:tr>
      <w:tr w:rsidR="00663CFF" w:rsidRPr="00E45CE0" w14:paraId="2D6A05F1" w14:textId="77777777" w:rsidTr="00BD4AA3">
        <w:tc>
          <w:tcPr>
            <w:tcW w:w="2227" w:type="dxa"/>
            <w:vAlign w:val="center"/>
          </w:tcPr>
          <w:p w14:paraId="063D12ED" w14:textId="49539BF4" w:rsidR="00663CFF" w:rsidRPr="00E45CE0" w:rsidRDefault="00663CFF" w:rsidP="005060C9">
            <w:pPr>
              <w:pStyle w:val="Content2"/>
              <w:ind w:left="0"/>
              <w:jc w:val="left"/>
              <w:rPr>
                <w:rStyle w:val="Emphasis"/>
                <w:i w:val="0"/>
              </w:rPr>
            </w:pPr>
            <w:r w:rsidRPr="00E45CE0">
              <w:rPr>
                <w:rFonts w:cs="TimesNewRomanPS-ItalicMT"/>
                <w:iCs/>
              </w:rPr>
              <w:t>Donations of money, goods or services</w:t>
            </w:r>
          </w:p>
        </w:tc>
        <w:tc>
          <w:tcPr>
            <w:tcW w:w="2610" w:type="dxa"/>
            <w:vAlign w:val="center"/>
          </w:tcPr>
          <w:p w14:paraId="61E3D820" w14:textId="77777777" w:rsidR="00AB6FDF" w:rsidRPr="00E45CE0" w:rsidRDefault="005060C9">
            <w:pPr>
              <w:pStyle w:val="NoSpacing"/>
              <w:rPr>
                <w:rFonts w:cs="TimesNewRomanPSMT"/>
                <w:b/>
              </w:rPr>
              <w:pPrChange w:id="2459"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Location references</w:t>
            </w:r>
          </w:p>
          <w:p w14:paraId="4CF6B0E8" w14:textId="77777777" w:rsidR="00AB6FDF" w:rsidRPr="00E45CE0" w:rsidRDefault="00AB6FDF">
            <w:pPr>
              <w:pStyle w:val="NoSpacing"/>
              <w:rPr>
                <w:b/>
              </w:rPr>
              <w:pPrChange w:id="2460"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Time references</w:t>
            </w:r>
          </w:p>
          <w:p w14:paraId="03D0537C" w14:textId="77777777" w:rsidR="00AB6FDF" w:rsidRPr="00E45CE0" w:rsidRDefault="00AB6FDF">
            <w:pPr>
              <w:pStyle w:val="NoSpacing"/>
              <w:rPr>
                <w:b/>
              </w:rPr>
              <w:pPrChange w:id="2461"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Intention of Tweet</w:t>
            </w:r>
          </w:p>
          <w:p w14:paraId="5B5C33FF" w14:textId="77777777" w:rsidR="00AB6FDF" w:rsidRPr="00E45CE0" w:rsidRDefault="00AB6FDF">
            <w:pPr>
              <w:pStyle w:val="NoSpacing"/>
              <w:rPr>
                <w:b/>
              </w:rPr>
              <w:pPrChange w:id="2462"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Source</w:t>
            </w:r>
          </w:p>
          <w:p w14:paraId="700BB429" w14:textId="7B43B179" w:rsidR="00663CFF" w:rsidRPr="00E45CE0" w:rsidRDefault="005060C9">
            <w:pPr>
              <w:pStyle w:val="NoSpacing"/>
              <w:rPr>
                <w:rStyle w:val="Emphasis"/>
                <w:i w:val="0"/>
              </w:rPr>
              <w:pPrChange w:id="2463"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Type</w:t>
            </w:r>
          </w:p>
        </w:tc>
        <w:tc>
          <w:tcPr>
            <w:tcW w:w="3325" w:type="dxa"/>
            <w:vAlign w:val="center"/>
          </w:tcPr>
          <w:p w14:paraId="389B6B86" w14:textId="77777777" w:rsidR="00AB6FDF" w:rsidRPr="00E45CE0" w:rsidRDefault="00AB6FDF">
            <w:pPr>
              <w:pStyle w:val="NoSpacing"/>
              <w:rPr>
                <w:rFonts w:cs="TimesNewRomanPSMT"/>
                <w:b/>
              </w:rPr>
              <w:pPrChange w:id="2464"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Money</w:t>
            </w:r>
          </w:p>
          <w:p w14:paraId="184C9278" w14:textId="77777777" w:rsidR="00AB6FDF" w:rsidRPr="00E45CE0" w:rsidRDefault="00AB6FDF">
            <w:pPr>
              <w:pStyle w:val="NoSpacing"/>
              <w:rPr>
                <w:b/>
              </w:rPr>
              <w:pPrChange w:id="2465"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Blood</w:t>
            </w:r>
          </w:p>
          <w:p w14:paraId="7E8F1E30" w14:textId="77777777" w:rsidR="00AB6FDF" w:rsidRPr="00E45CE0" w:rsidRDefault="00AB6FDF">
            <w:pPr>
              <w:pStyle w:val="NoSpacing"/>
              <w:rPr>
                <w:b/>
              </w:rPr>
              <w:pPrChange w:id="2466"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Voluntary Work</w:t>
            </w:r>
          </w:p>
          <w:p w14:paraId="4AA42517" w14:textId="77777777" w:rsidR="00AB6FDF" w:rsidRPr="00E45CE0" w:rsidRDefault="00AB6FDF">
            <w:pPr>
              <w:pStyle w:val="NoSpacing"/>
              <w:rPr>
                <w:b/>
              </w:rPr>
              <w:pPrChange w:id="2467"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Food</w:t>
            </w:r>
          </w:p>
          <w:p w14:paraId="03FD8054" w14:textId="77777777" w:rsidR="00AB6FDF" w:rsidRPr="00E45CE0" w:rsidRDefault="00AB6FDF">
            <w:pPr>
              <w:pStyle w:val="NoSpacing"/>
              <w:rPr>
                <w:b/>
              </w:rPr>
              <w:pPrChange w:id="2468"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Equipment</w:t>
            </w:r>
          </w:p>
          <w:p w14:paraId="4F375E28" w14:textId="77777777" w:rsidR="00AB6FDF" w:rsidRPr="00E45CE0" w:rsidRDefault="00AB6FDF">
            <w:pPr>
              <w:pStyle w:val="NoSpacing"/>
              <w:rPr>
                <w:b/>
              </w:rPr>
              <w:pPrChange w:id="2469"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Shelter</w:t>
            </w:r>
          </w:p>
          <w:p w14:paraId="2C58C98A" w14:textId="77777777" w:rsidR="00AB6FDF" w:rsidRPr="00E45CE0" w:rsidRDefault="00AB6FDF">
            <w:pPr>
              <w:pStyle w:val="NoSpacing"/>
              <w:rPr>
                <w:b/>
              </w:rPr>
              <w:pPrChange w:id="2470"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Discounts</w:t>
            </w:r>
          </w:p>
          <w:p w14:paraId="0C0B6D3A" w14:textId="653883D4" w:rsidR="00663CFF" w:rsidRPr="00E45CE0" w:rsidRDefault="00AB6FDF">
            <w:pPr>
              <w:pStyle w:val="NoSpacing"/>
              <w:rPr>
                <w:rStyle w:val="Emphasis"/>
                <w:i w:val="0"/>
              </w:rPr>
              <w:pPrChange w:id="2471"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Other</w:t>
            </w:r>
          </w:p>
        </w:tc>
      </w:tr>
      <w:tr w:rsidR="00663CFF" w:rsidRPr="00E45CE0" w14:paraId="6C62DF42" w14:textId="77777777" w:rsidTr="00BD4AA3">
        <w:tc>
          <w:tcPr>
            <w:tcW w:w="2227" w:type="dxa"/>
            <w:vAlign w:val="center"/>
          </w:tcPr>
          <w:p w14:paraId="4C93C523" w14:textId="77777777" w:rsidR="00663CFF" w:rsidRPr="00E45CE0" w:rsidRDefault="00663CFF" w:rsidP="005060C9">
            <w:pPr>
              <w:pStyle w:val="Content2"/>
              <w:ind w:left="0"/>
              <w:jc w:val="left"/>
              <w:rPr>
                <w:rStyle w:val="Emphasis"/>
                <w:i w:val="0"/>
              </w:rPr>
            </w:pPr>
            <w:commentRangeStart w:id="2472"/>
            <w:r w:rsidRPr="00E45CE0">
              <w:rPr>
                <w:rFonts w:cs="TimesNewRomanPS-ItalicMT"/>
                <w:iCs/>
              </w:rPr>
              <w:t>Information source</w:t>
            </w:r>
          </w:p>
        </w:tc>
        <w:tc>
          <w:tcPr>
            <w:tcW w:w="2610" w:type="dxa"/>
            <w:vAlign w:val="center"/>
          </w:tcPr>
          <w:p w14:paraId="6E465490" w14:textId="77777777" w:rsidR="00AB6FDF" w:rsidRPr="00BF4C5E" w:rsidRDefault="00AB6FDF">
            <w:pPr>
              <w:autoSpaceDE w:val="0"/>
              <w:autoSpaceDN w:val="0"/>
              <w:adjustRightInd w:val="0"/>
              <w:ind w:left="72"/>
              <w:rPr>
                <w:rFonts w:cs="TimesNewRomanPSMT"/>
                <w:sz w:val="20"/>
                <w:szCs w:val="20"/>
                <w:rPrChange w:id="2473" w:author="TinTin Kalaw" w:date="2014-08-16T12:18:00Z">
                  <w:rPr>
                    <w:b/>
                  </w:rPr>
                </w:rPrChange>
              </w:rPr>
              <w:pPrChange w:id="2474" w:author="TinTin Kalaw" w:date="2014-08-16T12:18:00Z">
                <w:pPr>
                  <w:pStyle w:val="ListParagraph"/>
                  <w:numPr>
                    <w:ilvl w:val="1"/>
                    <w:numId w:val="11"/>
                  </w:numPr>
                  <w:autoSpaceDE w:val="0"/>
                  <w:autoSpaceDN w:val="0"/>
                  <w:adjustRightInd w:val="0"/>
                  <w:spacing w:line="276" w:lineRule="auto"/>
                  <w:ind w:left="252" w:hanging="180"/>
                  <w:jc w:val="both"/>
                  <w:outlineLvl w:val="4"/>
                </w:pPr>
              </w:pPrChange>
            </w:pPr>
            <w:r w:rsidRPr="00BF4C5E">
              <w:rPr>
                <w:rFonts w:cs="TimesNewRomanPSMT"/>
                <w:sz w:val="20"/>
                <w:szCs w:val="20"/>
                <w:rPrChange w:id="2475" w:author="TinTin Kalaw" w:date="2014-08-16T12:18:00Z">
                  <w:rPr/>
                </w:rPrChange>
              </w:rPr>
              <w:t>Location references</w:t>
            </w:r>
          </w:p>
          <w:p w14:paraId="6EA56A9E" w14:textId="77777777" w:rsidR="00AB6FDF" w:rsidRPr="00E45CE0" w:rsidRDefault="00AB6FDF">
            <w:pPr>
              <w:autoSpaceDE w:val="0"/>
              <w:autoSpaceDN w:val="0"/>
              <w:adjustRightInd w:val="0"/>
              <w:ind w:left="72"/>
              <w:rPr>
                <w:b/>
              </w:rPr>
              <w:pPrChange w:id="2476" w:author="TinTin Kalaw" w:date="2014-08-16T12:18:00Z">
                <w:pPr>
                  <w:pStyle w:val="ListParagraph"/>
                  <w:numPr>
                    <w:ilvl w:val="1"/>
                    <w:numId w:val="11"/>
                  </w:numPr>
                  <w:autoSpaceDE w:val="0"/>
                  <w:autoSpaceDN w:val="0"/>
                  <w:adjustRightInd w:val="0"/>
                  <w:spacing w:line="276" w:lineRule="auto"/>
                  <w:ind w:left="252" w:hanging="180"/>
                  <w:jc w:val="both"/>
                  <w:outlineLvl w:val="4"/>
                </w:pPr>
              </w:pPrChange>
            </w:pPr>
            <w:r w:rsidRPr="00BF4C5E">
              <w:rPr>
                <w:rFonts w:cs="TimesNewRomanPSMT"/>
                <w:sz w:val="20"/>
                <w:szCs w:val="20"/>
                <w:rPrChange w:id="2477" w:author="TinTin Kalaw" w:date="2014-08-16T12:18:00Z">
                  <w:rPr/>
                </w:rPrChange>
              </w:rPr>
              <w:t>Time references</w:t>
            </w:r>
          </w:p>
          <w:p w14:paraId="7F6DF7C4" w14:textId="77777777" w:rsidR="00AB6FDF" w:rsidRPr="00E45CE0" w:rsidRDefault="00AB6FDF">
            <w:pPr>
              <w:autoSpaceDE w:val="0"/>
              <w:autoSpaceDN w:val="0"/>
              <w:adjustRightInd w:val="0"/>
              <w:ind w:left="72"/>
              <w:rPr>
                <w:b/>
              </w:rPr>
              <w:pPrChange w:id="2478" w:author="TinTin Kalaw" w:date="2014-08-16T12:18:00Z">
                <w:pPr>
                  <w:pStyle w:val="ListParagraph"/>
                  <w:numPr>
                    <w:ilvl w:val="1"/>
                    <w:numId w:val="11"/>
                  </w:numPr>
                  <w:autoSpaceDE w:val="0"/>
                  <w:autoSpaceDN w:val="0"/>
                  <w:adjustRightInd w:val="0"/>
                  <w:spacing w:line="276" w:lineRule="auto"/>
                  <w:ind w:left="252" w:hanging="180"/>
                  <w:jc w:val="both"/>
                  <w:outlineLvl w:val="4"/>
                </w:pPr>
              </w:pPrChange>
            </w:pPr>
            <w:r w:rsidRPr="00BF4C5E">
              <w:rPr>
                <w:rFonts w:cs="TimesNewRomanPSMT"/>
                <w:sz w:val="20"/>
                <w:szCs w:val="20"/>
                <w:rPrChange w:id="2479" w:author="TinTin Kalaw" w:date="2014-08-16T12:18:00Z">
                  <w:rPr/>
                </w:rPrChange>
              </w:rPr>
              <w:t>Source</w:t>
            </w:r>
          </w:p>
          <w:p w14:paraId="5BFEB338" w14:textId="38C725CC" w:rsidR="00663CFF" w:rsidRPr="00497EF3" w:rsidRDefault="00AB6FDF">
            <w:pPr>
              <w:autoSpaceDE w:val="0"/>
              <w:autoSpaceDN w:val="0"/>
              <w:adjustRightInd w:val="0"/>
              <w:ind w:left="72"/>
              <w:rPr>
                <w:rStyle w:val="Emphasis"/>
                <w:i w:val="0"/>
              </w:rPr>
              <w:pPrChange w:id="2480" w:author="TinTin Kalaw" w:date="2014-08-16T12:18:00Z">
                <w:pPr>
                  <w:pStyle w:val="ListParagraph"/>
                  <w:numPr>
                    <w:ilvl w:val="1"/>
                    <w:numId w:val="11"/>
                  </w:numPr>
                  <w:autoSpaceDE w:val="0"/>
                  <w:autoSpaceDN w:val="0"/>
                  <w:adjustRightInd w:val="0"/>
                  <w:spacing w:line="276" w:lineRule="auto"/>
                  <w:ind w:left="252" w:hanging="180"/>
                  <w:jc w:val="both"/>
                  <w:outlineLvl w:val="4"/>
                </w:pPr>
              </w:pPrChange>
            </w:pPr>
            <w:r w:rsidRPr="00BF4C5E">
              <w:rPr>
                <w:rFonts w:cs="TimesNewRomanPSMT"/>
                <w:sz w:val="20"/>
                <w:szCs w:val="20"/>
                <w:rPrChange w:id="2481" w:author="TinTin Kalaw" w:date="2014-08-16T12:18:00Z">
                  <w:rPr/>
                </w:rPrChange>
              </w:rPr>
              <w:t>Type</w:t>
            </w:r>
          </w:p>
        </w:tc>
        <w:tc>
          <w:tcPr>
            <w:tcW w:w="3325" w:type="dxa"/>
            <w:vAlign w:val="center"/>
          </w:tcPr>
          <w:p w14:paraId="283F241C" w14:textId="77777777" w:rsidR="00AB6FDF" w:rsidRPr="00BF4C5E" w:rsidRDefault="00AB6FDF">
            <w:pPr>
              <w:autoSpaceDE w:val="0"/>
              <w:autoSpaceDN w:val="0"/>
              <w:adjustRightInd w:val="0"/>
              <w:rPr>
                <w:rFonts w:cs="TimesNewRomanPSMT"/>
                <w:sz w:val="20"/>
                <w:szCs w:val="20"/>
                <w:rPrChange w:id="2482" w:author="TinTin Kalaw" w:date="2014-08-16T12:18:00Z">
                  <w:rPr>
                    <w:b/>
                  </w:rPr>
                </w:rPrChange>
              </w:rPr>
              <w:pPrChange w:id="2483"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2484" w:author="TinTin Kalaw" w:date="2014-08-16T12:18:00Z">
                  <w:rPr/>
                </w:rPrChange>
              </w:rPr>
              <w:t>Photo</w:t>
            </w:r>
          </w:p>
          <w:p w14:paraId="6ECD46F2" w14:textId="77777777" w:rsidR="00AB6FDF" w:rsidRPr="00BF4C5E" w:rsidRDefault="00AB6FDF">
            <w:pPr>
              <w:autoSpaceDE w:val="0"/>
              <w:autoSpaceDN w:val="0"/>
              <w:adjustRightInd w:val="0"/>
              <w:rPr>
                <w:rFonts w:cs="TimesNewRomanPSMT"/>
                <w:sz w:val="20"/>
                <w:szCs w:val="20"/>
                <w:rPrChange w:id="2485" w:author="TinTin Kalaw" w:date="2014-08-16T12:18:00Z">
                  <w:rPr>
                    <w:b/>
                  </w:rPr>
                </w:rPrChange>
              </w:rPr>
              <w:pPrChange w:id="2486"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2487" w:author="TinTin Kalaw" w:date="2014-08-16T12:18:00Z">
                  <w:rPr/>
                </w:rPrChange>
              </w:rPr>
              <w:t>Video</w:t>
            </w:r>
          </w:p>
          <w:p w14:paraId="5650D180" w14:textId="77777777" w:rsidR="00AB6FDF" w:rsidRPr="00BF4C5E" w:rsidRDefault="00AB6FDF">
            <w:pPr>
              <w:autoSpaceDE w:val="0"/>
              <w:autoSpaceDN w:val="0"/>
              <w:adjustRightInd w:val="0"/>
              <w:rPr>
                <w:rFonts w:cs="TimesNewRomanPSMT"/>
                <w:sz w:val="20"/>
                <w:szCs w:val="20"/>
                <w:rPrChange w:id="2488" w:author="TinTin Kalaw" w:date="2014-08-16T12:18:00Z">
                  <w:rPr>
                    <w:b/>
                  </w:rPr>
                </w:rPrChange>
              </w:rPr>
              <w:pPrChange w:id="2489"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2490" w:author="TinTin Kalaw" w:date="2014-08-16T12:18:00Z">
                  <w:rPr/>
                </w:rPrChange>
              </w:rPr>
              <w:t>Website</w:t>
            </w:r>
          </w:p>
          <w:p w14:paraId="25DB5D02" w14:textId="77777777" w:rsidR="00AB6FDF" w:rsidRPr="00BF4C5E" w:rsidRDefault="00AB6FDF">
            <w:pPr>
              <w:autoSpaceDE w:val="0"/>
              <w:autoSpaceDN w:val="0"/>
              <w:adjustRightInd w:val="0"/>
              <w:rPr>
                <w:rFonts w:cs="TimesNewRomanPSMT"/>
                <w:sz w:val="20"/>
                <w:szCs w:val="20"/>
                <w:rPrChange w:id="2491" w:author="TinTin Kalaw" w:date="2014-08-16T12:18:00Z">
                  <w:rPr>
                    <w:b/>
                  </w:rPr>
                </w:rPrChange>
              </w:rPr>
              <w:pPrChange w:id="2492"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2493" w:author="TinTin Kalaw" w:date="2014-08-16T12:18:00Z">
                  <w:rPr/>
                </w:rPrChange>
              </w:rPr>
              <w:t>TV Channel</w:t>
            </w:r>
          </w:p>
          <w:p w14:paraId="4855FF84" w14:textId="77777777" w:rsidR="00AB6FDF" w:rsidRPr="00E45CE0" w:rsidRDefault="00AB6FDF">
            <w:pPr>
              <w:autoSpaceDE w:val="0"/>
              <w:autoSpaceDN w:val="0"/>
              <w:adjustRightInd w:val="0"/>
              <w:rPr>
                <w:b/>
              </w:rPr>
              <w:pPrChange w:id="2494"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2495" w:author="TinTin Kalaw" w:date="2014-08-16T12:18:00Z">
                  <w:rPr/>
                </w:rPrChange>
              </w:rPr>
              <w:t>Radio Station</w:t>
            </w:r>
          </w:p>
          <w:p w14:paraId="552E4D93" w14:textId="2638501C" w:rsidR="00663CFF" w:rsidRPr="00497EF3" w:rsidRDefault="00AB6FDF">
            <w:pPr>
              <w:autoSpaceDE w:val="0"/>
              <w:autoSpaceDN w:val="0"/>
              <w:adjustRightInd w:val="0"/>
              <w:rPr>
                <w:rStyle w:val="Emphasis"/>
                <w:i w:val="0"/>
              </w:rPr>
              <w:pPrChange w:id="2496" w:author="TinTin Kalaw" w:date="2014-08-16T12:18:00Z">
                <w:pPr>
                  <w:pStyle w:val="ListParagraph"/>
                  <w:numPr>
                    <w:ilvl w:val="1"/>
                    <w:numId w:val="11"/>
                  </w:numPr>
                  <w:autoSpaceDE w:val="0"/>
                  <w:autoSpaceDN w:val="0"/>
                  <w:adjustRightInd w:val="0"/>
                  <w:spacing w:line="276" w:lineRule="auto"/>
                  <w:ind w:left="255" w:hanging="255"/>
                  <w:jc w:val="both"/>
                  <w:outlineLvl w:val="4"/>
                </w:pPr>
              </w:pPrChange>
            </w:pPr>
            <w:r w:rsidRPr="00BF4C5E">
              <w:rPr>
                <w:rFonts w:cs="TimesNewRomanPSMT"/>
                <w:sz w:val="20"/>
                <w:szCs w:val="20"/>
                <w:rPrChange w:id="2497" w:author="TinTin Kalaw" w:date="2014-08-16T12:18:00Z">
                  <w:rPr/>
                </w:rPrChange>
              </w:rPr>
              <w:t>Unspecified</w:t>
            </w:r>
            <w:commentRangeEnd w:id="2472"/>
            <w:r w:rsidR="00DC504A">
              <w:rPr>
                <w:rStyle w:val="CommentReference"/>
              </w:rPr>
              <w:commentReference w:id="2472"/>
            </w:r>
          </w:p>
        </w:tc>
      </w:tr>
    </w:tbl>
    <w:p w14:paraId="09B2785F" w14:textId="0A33DF56" w:rsidR="00663CFF" w:rsidRPr="00E45CE0" w:rsidDel="00BF4C5E" w:rsidRDefault="00663CFF" w:rsidP="00906034">
      <w:pPr>
        <w:pStyle w:val="Content2"/>
        <w:rPr>
          <w:del w:id="2498" w:author="TinTin Kalaw" w:date="2014-08-16T12:18:00Z"/>
          <w:rStyle w:val="Emphasis"/>
          <w:i w:val="0"/>
        </w:rPr>
      </w:pPr>
    </w:p>
    <w:p w14:paraId="5B4B7E76" w14:textId="77777777" w:rsidR="00663CFF" w:rsidRPr="00E45CE0" w:rsidRDefault="00663CFF" w:rsidP="00906034">
      <w:pPr>
        <w:pStyle w:val="Content2"/>
        <w:rPr>
          <w:rStyle w:val="Emphasis"/>
          <w:i w:val="0"/>
        </w:rPr>
      </w:pPr>
    </w:p>
    <w:p w14:paraId="7BBF5A48" w14:textId="20A3C7FC" w:rsidR="00663CFF" w:rsidRPr="00E45CE0" w:rsidRDefault="00BD138D" w:rsidP="00497EF3">
      <w:pPr>
        <w:pStyle w:val="Heading5"/>
        <w:rPr>
          <w:rStyle w:val="Emphasis"/>
          <w:b w:val="0"/>
          <w:i w:val="0"/>
        </w:rPr>
      </w:pPr>
      <w:r w:rsidRPr="00E45CE0">
        <w:rPr>
          <w:rStyle w:val="Emphasis"/>
          <w:i w:val="0"/>
        </w:rPr>
        <w:t>Practical Extraction of Disaster-Relevant Information from Social Media (Imran et al., 2013)</w:t>
      </w:r>
    </w:p>
    <w:p w14:paraId="7F4BF931" w14:textId="77777777" w:rsidR="00BD138D" w:rsidRPr="00E45CE0" w:rsidRDefault="00BD138D">
      <w:pPr>
        <w:pStyle w:val="Content2"/>
      </w:pPr>
    </w:p>
    <w:p w14:paraId="18630709" w14:textId="029BB7CD" w:rsidR="00BD138D" w:rsidRPr="00E45CE0" w:rsidRDefault="00BD138D">
      <w:pPr>
        <w:pStyle w:val="Content2"/>
        <w:pPrChange w:id="2499" w:author="TinTin Kalaw" w:date="2014-08-16T12:21:00Z">
          <w:pPr>
            <w:pStyle w:val="Content1"/>
          </w:pPr>
        </w:pPrChange>
      </w:pPr>
      <w:r w:rsidRPr="00E45CE0">
        <w:t>Based on their previous paper Extracting Relevant Information Nuggets</w:t>
      </w:r>
      <w:r w:rsidR="0061160C" w:rsidRPr="00E45CE0">
        <w:t xml:space="preserve"> from Disaster-Related Messages in Social Media, after classifying the tweets into the informative tweet category, they extracted the information</w:t>
      </w:r>
      <w:r w:rsidR="007E331A" w:rsidRPr="00E45CE0">
        <w:t xml:space="preserve"> by employing a different approach</w:t>
      </w:r>
      <w:r w:rsidR="0061160C" w:rsidRPr="00E45CE0">
        <w:t xml:space="preserve">. This time, </w:t>
      </w:r>
      <w:r w:rsidR="0061160C" w:rsidRPr="00E45CE0">
        <w:lastRenderedPageBreak/>
        <w:t>they used two datasets: (1) tweets during hurricane Joplin last May 22, 2010 with #joplin and (2) tweets during hurricane Sandy last October 29, 2012 with #sandy #nyc.</w:t>
      </w:r>
    </w:p>
    <w:p w14:paraId="3592AC82" w14:textId="77777777" w:rsidR="007E331A" w:rsidRPr="00E45CE0" w:rsidRDefault="007E331A">
      <w:pPr>
        <w:pStyle w:val="Content2"/>
        <w:pPrChange w:id="2500" w:author="TinTin Kalaw" w:date="2014-08-16T12:21:00Z">
          <w:pPr>
            <w:pStyle w:val="Content1"/>
          </w:pPr>
        </w:pPrChange>
      </w:pPr>
    </w:p>
    <w:p w14:paraId="64AD2D81" w14:textId="201347CC" w:rsidR="007E331A" w:rsidRDefault="007E331A">
      <w:pPr>
        <w:pStyle w:val="Content2"/>
        <w:rPr>
          <w:ins w:id="2501" w:author="Kyle Mc Hale Dela Cruz" w:date="2014-08-15T23:18:00Z"/>
        </w:rPr>
        <w:pPrChange w:id="2502" w:author="TinTin Kalaw" w:date="2014-08-16T12:21:00Z">
          <w:pPr>
            <w:pStyle w:val="Content1"/>
          </w:pPr>
        </w:pPrChange>
      </w:pPr>
      <w:r w:rsidRPr="00E45CE0">
        <w:t>To detect class-relevant information, they treated it as a sequence labeling task. For each token in the tweet, they labeled it as either part of the relevant information or not. The (+) label indicates that the token is part of the relevant information while the (-) label indicates that it is not. After labeling, they applied Conditional Random Fields (CRF) to extract the information. A tool they also used in this paper is ArkNLP, a Twitter-specific POS tagger.</w:t>
      </w:r>
    </w:p>
    <w:p w14:paraId="56836945" w14:textId="77777777" w:rsidR="003849D8" w:rsidRDefault="003849D8">
      <w:pPr>
        <w:pStyle w:val="Content2"/>
        <w:rPr>
          <w:ins w:id="2503" w:author="Kyle Mc Hale Dela Cruz" w:date="2014-08-15T23:18:00Z"/>
        </w:rPr>
        <w:pPrChange w:id="2504" w:author="TinTin Kalaw" w:date="2014-08-16T12:21:00Z">
          <w:pPr>
            <w:pStyle w:val="Content1"/>
          </w:pPr>
        </w:pPrChange>
      </w:pPr>
    </w:p>
    <w:p w14:paraId="3A700D02" w14:textId="77AFDB97" w:rsidR="003849D8" w:rsidRDefault="003849D8">
      <w:pPr>
        <w:pStyle w:val="Heading5"/>
        <w:rPr>
          <w:ins w:id="2505" w:author="Kyle Mc Hale Dela Cruz" w:date="2014-08-15T23:19:00Z"/>
        </w:rPr>
        <w:pPrChange w:id="2506" w:author="TinTin Kalaw" w:date="2014-08-16T13:15:00Z">
          <w:pPr>
            <w:pStyle w:val="Content1"/>
          </w:pPr>
        </w:pPrChange>
      </w:pPr>
      <w:ins w:id="2507" w:author="Kyle Mc Hale Dela Cruz" w:date="2014-08-15T23:19:00Z">
        <w:r>
          <w:t>Safety Information Mining - What can NLP do in a Disaster (Neubig et al, 2011)</w:t>
        </w:r>
      </w:ins>
    </w:p>
    <w:p w14:paraId="30883634" w14:textId="77777777" w:rsidR="003849D8" w:rsidRDefault="003849D8">
      <w:pPr>
        <w:pStyle w:val="Content2"/>
        <w:rPr>
          <w:ins w:id="2508" w:author="Kyle Mc Hale Dela Cruz" w:date="2014-08-15T23:19:00Z"/>
        </w:rPr>
        <w:pPrChange w:id="2509" w:author="TinTin Kalaw" w:date="2014-08-16T12:21:00Z">
          <w:pPr>
            <w:pStyle w:val="Content1"/>
          </w:pPr>
        </w:pPrChange>
      </w:pPr>
    </w:p>
    <w:p w14:paraId="4BE7B15B" w14:textId="77777777" w:rsidR="003849D8" w:rsidRDefault="003849D8">
      <w:pPr>
        <w:pStyle w:val="Content2"/>
        <w:rPr>
          <w:ins w:id="2510" w:author="Kyle Mc Hale Dela Cruz" w:date="2014-08-15T23:19:00Z"/>
        </w:rPr>
        <w:pPrChange w:id="2511"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2512" w:author="Kyle Mc Hale Dela Cruz" w:date="2014-08-15T23:19:00Z">
        <w:r>
          <w:t>In the paper presented by Neubig and his team of researchers, they described the efforts of researchers in the field of Natural Language Processing in creating an Information Extraction system that aided in the relief operations during the 2011 East Japan Earthquake. The system that was describe in their paper was primarily built to ease the mining of information about the safety of those affected by the earthquake from one of the most prevalent information source during that time, that is, Twitter. The system included subsystems that works for the following NLP and IE techniques like word segmentation, named entity recognition, and tweet classification.</w:t>
        </w:r>
      </w:ins>
    </w:p>
    <w:p w14:paraId="128BBBE4" w14:textId="77777777" w:rsidR="003849D8" w:rsidRDefault="003849D8">
      <w:pPr>
        <w:pStyle w:val="Content2"/>
        <w:rPr>
          <w:ins w:id="2513" w:author="Kyle Mc Hale Dela Cruz" w:date="2014-08-15T23:19:00Z"/>
        </w:rPr>
        <w:pPrChange w:id="2514"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15B3C66A" w14:textId="77777777" w:rsidR="003849D8" w:rsidRDefault="003849D8">
      <w:pPr>
        <w:pStyle w:val="Content2"/>
        <w:rPr>
          <w:ins w:id="2515" w:author="Kyle Mc Hale Dela Cruz" w:date="2014-08-15T23:19:00Z"/>
        </w:rPr>
        <w:pPrChange w:id="2516"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2517" w:author="Kyle Mc Hale Dela Cruz" w:date="2014-08-15T23:19:00Z">
        <w:r>
          <w:t xml:space="preserve">The development cycle of the IE system has two phases: (1) resource building phase and the (2) actual IE system development phase. To begin the development of the information extraction system, the researchers first started out by making the prerequisite resources for the system (or the resource building phase). The researchers first focused on developing the different Language Resources and Tweet Corpus of the system. These language resources included dictionaries (used to improve the performance of the different text analysers and classifiers in the system) and a labeled corpus of tweets (this contains safety information about the disaster and was used for the extraction from unlabelled tweets). </w:t>
        </w:r>
      </w:ins>
    </w:p>
    <w:p w14:paraId="2CCF86E8" w14:textId="77777777" w:rsidR="003849D8" w:rsidRDefault="003849D8">
      <w:pPr>
        <w:pStyle w:val="Content2"/>
        <w:rPr>
          <w:ins w:id="2518" w:author="Kyle Mc Hale Dela Cruz" w:date="2014-08-15T23:19:00Z"/>
        </w:rPr>
        <w:pPrChange w:id="2519"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3077472D" w14:textId="77777777" w:rsidR="003849D8" w:rsidRDefault="003849D8">
      <w:pPr>
        <w:pStyle w:val="Content2"/>
        <w:rPr>
          <w:ins w:id="2520" w:author="Kyle Mc Hale Dela Cruz" w:date="2014-08-15T23:19:00Z"/>
        </w:rPr>
        <w:pPrChange w:id="2521"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2522" w:author="Kyle Mc Hale Dela Cruz" w:date="2014-08-15T23:19:00Z">
        <w:r>
          <w:t>For the creation of the dictionaries, the researchers made use of the “Balanced Corpus of Contemporary Written Japanese” and the “UniDic dictionary” for general domain languages while the “Mozc Japanese Input Method Dictionary” and other publicly available resources like the last names specific to northeast Japan &amp; the database of postal code are used for the domain specific language. Additional list containing station names &amp; locations, landmarks, etc. were made to aid in the extraction process.</w:t>
        </w:r>
      </w:ins>
    </w:p>
    <w:p w14:paraId="6AF25B77" w14:textId="77777777" w:rsidR="003849D8" w:rsidRDefault="003849D8">
      <w:pPr>
        <w:pStyle w:val="Content2"/>
        <w:rPr>
          <w:ins w:id="2523" w:author="Kyle Mc Hale Dela Cruz" w:date="2014-08-15T23:19:00Z"/>
        </w:rPr>
        <w:pPrChange w:id="2524"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6EABE76D" w14:textId="77777777" w:rsidR="003849D8" w:rsidRDefault="003849D8">
      <w:pPr>
        <w:pStyle w:val="Content2"/>
        <w:rPr>
          <w:ins w:id="2525" w:author="Kyle Mc Hale Dela Cruz" w:date="2014-08-15T23:19:00Z"/>
        </w:rPr>
        <w:pPrChange w:id="2526"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2527" w:author="Kyle Mc Hale Dela Cruz" w:date="2014-08-15T23:19:00Z">
        <w:r>
          <w:t>For the creation of the Tweet corpus, the researchers collected tweets that contain the word earthquake, and those that contains the following hashtags: #anpi (safety information), #hinan (evacuation), #j_j_helpme (help request) and #save_&lt;location&gt;. To complete the corpus, the researchers tried to recognise the topic of the tweet (tweet classification) and the people mentioned in the tweet (named-entity recognition). And to do so, the researchers defined nine classifications for the labels/topic of the tweets and the following are: (1) I - Himself/Herself is alive; (2) L - Alive; (3) P - Passed away; (4) M - Missing; (5) H - Help request; (6) S - Information request; (7) O - Not safety information; (8) R - External link; and lastly, (9) U - Unknown.</w:t>
        </w:r>
      </w:ins>
    </w:p>
    <w:p w14:paraId="53DA42E6" w14:textId="77777777" w:rsidR="003849D8" w:rsidRDefault="003849D8">
      <w:pPr>
        <w:pStyle w:val="Content2"/>
        <w:rPr>
          <w:ins w:id="2528" w:author="Kyle Mc Hale Dela Cruz" w:date="2014-08-15T23:19:00Z"/>
        </w:rPr>
        <w:pPrChange w:id="2529"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77454698" w14:textId="77777777" w:rsidR="003849D8" w:rsidRDefault="003849D8">
      <w:pPr>
        <w:pStyle w:val="Content2"/>
        <w:rPr>
          <w:ins w:id="2530" w:author="Kyle Mc Hale Dela Cruz" w:date="2014-08-15T23:19:00Z"/>
        </w:rPr>
        <w:pPrChange w:id="2531"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2532" w:author="Kyle Mc Hale Dela Cruz" w:date="2014-08-15T23:19:00Z">
        <w:r>
          <w:t xml:space="preserve">After developing the pre-requisite resources, the researchers now proceeded with the actual development of the information extraction system. According to Neubig et al., the first step in IE for the Japanese language is Morphological Analysis. The MA is responsible for the tokenisation and POS tagging of the tweets and for this they made use of an open-source tool called KyTea. And to accommodate the proper named entity recognition in the  Japanese language, the researchers trained the POS tagging model and replaced all proper nouns with subcategory tags (e.g. “first name”, “last name”, “place name” and etc.) together with the introduction of a Conversational &amp; News Text </w:t>
        </w:r>
        <w:r>
          <w:lastRenderedPageBreak/>
          <w:t>Corpus (contains a large list of Japanese first and last names). But even though the POS tagging is polished, the NER still fails to detect named entities that are grouped (NER still works on a word-by-word basis) that’s why the researchers made a simple rule-based system to accommodate the grouping of the Japanese named entities.</w:t>
        </w:r>
      </w:ins>
    </w:p>
    <w:p w14:paraId="37B23BA4" w14:textId="77777777" w:rsidR="003849D8" w:rsidRDefault="003849D8">
      <w:pPr>
        <w:pStyle w:val="Content2"/>
        <w:rPr>
          <w:ins w:id="2533" w:author="Kyle Mc Hale Dela Cruz" w:date="2014-08-15T23:19:00Z"/>
        </w:rPr>
        <w:pPrChange w:id="2534"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74943697" w14:textId="4BA6D752" w:rsidR="003849D8" w:rsidRPr="003849D8" w:rsidRDefault="003849D8">
      <w:pPr>
        <w:pStyle w:val="Content2"/>
        <w:rPr>
          <w:ins w:id="2535" w:author="Kyle Mc Hale Dela Cruz" w:date="2014-08-15T23:18:00Z"/>
        </w:rPr>
        <w:pPrChange w:id="2536" w:author="TinTin Kalaw" w:date="2014-08-16T12:21:00Z">
          <w:pPr>
            <w:pStyle w:val="Content1"/>
          </w:pPr>
        </w:pPrChange>
      </w:pPr>
      <w:ins w:id="2537" w:author="Kyle Mc Hale Dela Cruz" w:date="2014-08-15T23:19:00Z">
        <w:r>
          <w:t>And with all of these, the researchers finally combined the two developed systems (the language resources &amp; the MA system) to make the final information extraction system. The combination of the language resources with the MA system tends to increase the performance (accuracy) of the developed information extraction system by being able to accommodate the variations in the different styles in the different datasets that was used in this research.</w:t>
        </w:r>
      </w:ins>
    </w:p>
    <w:p w14:paraId="6B730E4A" w14:textId="77777777" w:rsidR="003849D8" w:rsidRDefault="003849D8">
      <w:pPr>
        <w:pStyle w:val="Content1"/>
        <w:ind w:left="0"/>
        <w:rPr>
          <w:ins w:id="2538" w:author="Kyle Mc Hale Dela Cruz" w:date="2014-08-15T23:18:00Z"/>
        </w:rPr>
        <w:pPrChange w:id="2539" w:author="Kyle Mc Hale Dela Cruz" w:date="2014-08-15T23:18:00Z">
          <w:pPr>
            <w:pStyle w:val="Content1"/>
          </w:pPr>
        </w:pPrChange>
      </w:pPr>
    </w:p>
    <w:p w14:paraId="65D0A7AB" w14:textId="77777777" w:rsidR="003849D8" w:rsidRPr="00E45CE0" w:rsidRDefault="003849D8">
      <w:pPr>
        <w:pStyle w:val="Content1"/>
        <w:ind w:left="0"/>
        <w:sectPr w:rsidR="003849D8" w:rsidRPr="00E45CE0" w:rsidSect="0027653C">
          <w:footerReference w:type="first" r:id="rId16"/>
          <w:pgSz w:w="12240" w:h="15840" w:code="1"/>
          <w:pgMar w:top="1440" w:right="1440" w:bottom="1440" w:left="1440" w:header="720" w:footer="720" w:gutter="0"/>
          <w:pgNumType w:start="1" w:chapStyle="1"/>
          <w:cols w:space="720"/>
          <w:titlePg/>
          <w:docGrid w:linePitch="360"/>
        </w:sectPr>
        <w:pPrChange w:id="2540" w:author="Kyle Mc Hale Dela Cruz" w:date="2014-08-15T23:18:00Z">
          <w:pPr>
            <w:pStyle w:val="Content1"/>
          </w:pPr>
        </w:pPrChange>
      </w:pPr>
    </w:p>
    <w:p w14:paraId="22061E04" w14:textId="77777777" w:rsidR="006D5669" w:rsidRDefault="005A3259" w:rsidP="006D5669">
      <w:pPr>
        <w:pStyle w:val="Heading1"/>
      </w:pPr>
      <w:bookmarkStart w:id="2541" w:name="_Toc396200125"/>
      <w:r w:rsidRPr="00E45CE0">
        <w:lastRenderedPageBreak/>
        <w:t>Theoretical Framework</w:t>
      </w:r>
      <w:bookmarkEnd w:id="2541"/>
    </w:p>
    <w:p w14:paraId="427B19BF" w14:textId="77777777" w:rsidR="006D5669" w:rsidRDefault="006D5669" w:rsidP="006D5669">
      <w:pPr>
        <w:pStyle w:val="Content1"/>
      </w:pPr>
    </w:p>
    <w:p w14:paraId="5BB8A15B" w14:textId="50DFBF4C" w:rsidR="006D5669" w:rsidRDefault="006D5669" w:rsidP="006D5669">
      <w:pPr>
        <w:pStyle w:val="Content1"/>
        <w:rPr>
          <w:ins w:id="2542" w:author="Vilson Lu" w:date="2014-08-15T13:59:00Z"/>
        </w:rPr>
      </w:pPr>
      <w:r>
        <w:t>This chapter presents a discussion on the different theoretical concepts associated to information extraction systems, and as well as common architectures, approaches, modules, and resources needed in developing such systems.</w:t>
      </w:r>
    </w:p>
    <w:p w14:paraId="0708B06A" w14:textId="77777777" w:rsidR="00602FF1" w:rsidRDefault="00602FF1" w:rsidP="00602FF1">
      <w:pPr>
        <w:ind w:left="720"/>
        <w:rPr>
          <w:ins w:id="2543" w:author="Vilson Lu" w:date="2014-08-15T14:52:00Z"/>
        </w:rPr>
      </w:pPr>
    </w:p>
    <w:p w14:paraId="736498CA" w14:textId="77777777" w:rsidR="00602FF1" w:rsidRDefault="00602FF1" w:rsidP="00602FF1">
      <w:pPr>
        <w:pStyle w:val="Heading2"/>
        <w:rPr>
          <w:ins w:id="2544" w:author="Vilson Lu" w:date="2014-08-15T14:52:00Z"/>
        </w:rPr>
      </w:pPr>
      <w:bookmarkStart w:id="2545" w:name="_Toc395181697"/>
      <w:bookmarkStart w:id="2546" w:name="_Toc396200126"/>
      <w:ins w:id="2547" w:author="Vilson Lu" w:date="2014-08-15T14:52:00Z">
        <w:r>
          <w:t>Information Extraction</w:t>
        </w:r>
        <w:bookmarkEnd w:id="2545"/>
        <w:bookmarkEnd w:id="2546"/>
      </w:ins>
    </w:p>
    <w:p w14:paraId="754665C1" w14:textId="77777777" w:rsidR="00602FF1" w:rsidRDefault="00602FF1">
      <w:pPr>
        <w:pStyle w:val="Content1"/>
        <w:rPr>
          <w:ins w:id="2548" w:author="Vilson Lu" w:date="2014-08-15T14:52:00Z"/>
        </w:rPr>
        <w:pPrChange w:id="2549" w:author="TinTin Kalaw" w:date="2014-08-16T12:28:00Z">
          <w:pPr/>
        </w:pPrChange>
      </w:pPr>
    </w:p>
    <w:p w14:paraId="28BA9E5E" w14:textId="77777777" w:rsidR="00602FF1" w:rsidRPr="00EF6E7F" w:rsidRDefault="00602FF1">
      <w:pPr>
        <w:pStyle w:val="Content1"/>
        <w:rPr>
          <w:ins w:id="2550" w:author="Vilson Lu" w:date="2014-08-15T14:52:00Z"/>
        </w:rPr>
        <w:pPrChange w:id="2551" w:author="TinTin Kalaw" w:date="2014-08-16T12:28:00Z">
          <w:pPr>
            <w:pStyle w:val="Content"/>
          </w:pPr>
        </w:pPrChange>
      </w:pPr>
      <w:ins w:id="2552" w:author="Vilson Lu" w:date="2014-08-15T14:52:00Z">
        <w:r w:rsidRPr="7E7C91B4">
          <w:t>There is already huge amount information that is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Information extraction is the identification of class of events or relationship and the extraction of relevant arguments of the event or relationship</w:t>
        </w:r>
        <w:r>
          <w:t xml:space="preserve"> </w:t>
        </w:r>
        <w:r w:rsidRPr="7E7C91B4">
          <w:t>inside a natural language. It involves the creation of a structured representation of the facts that will be extracted. An information extraction system can only extract those fact</w:t>
        </w:r>
        <w:r>
          <w:t>s that are represented (Grisham</w:t>
        </w:r>
        <w:r w:rsidRPr="7E7C91B4">
          <w:t>, 1997).</w:t>
        </w:r>
      </w:ins>
    </w:p>
    <w:p w14:paraId="1A5A3C5D" w14:textId="77777777" w:rsidR="00602FF1" w:rsidRDefault="00602FF1">
      <w:pPr>
        <w:pStyle w:val="Content1"/>
        <w:rPr>
          <w:ins w:id="2553" w:author="Vilson Lu" w:date="2014-08-15T14:52:00Z"/>
        </w:rPr>
        <w:pPrChange w:id="2554" w:author="TinTin Kalaw" w:date="2014-08-16T12:28:00Z">
          <w:pPr>
            <w:pStyle w:val="Content"/>
          </w:pPr>
        </w:pPrChange>
      </w:pPr>
    </w:p>
    <w:p w14:paraId="12CA88D1" w14:textId="77777777" w:rsidR="00602FF1" w:rsidRDefault="00602FF1">
      <w:pPr>
        <w:pStyle w:val="Content1"/>
        <w:rPr>
          <w:ins w:id="2555" w:author="Vilson Lu" w:date="2014-08-15T14:52:00Z"/>
        </w:rPr>
        <w:pPrChange w:id="2556" w:author="TinTin Kalaw" w:date="2014-08-16T12:28:00Z">
          <w:pPr>
            <w:pStyle w:val="Content"/>
          </w:pPr>
        </w:pPrChange>
      </w:pPr>
      <w:ins w:id="2557" w:author="Vilson Lu" w:date="2014-08-15T14:52:00Z">
        <w:r>
          <w:t xml:space="preserve">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expressions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 while the second clause is a reference to a created entity (Grisham, 1997). </w:t>
        </w:r>
      </w:ins>
    </w:p>
    <w:p w14:paraId="7EEF62E8" w14:textId="77777777" w:rsidR="00602FF1" w:rsidRDefault="00602FF1">
      <w:pPr>
        <w:pStyle w:val="Content1"/>
        <w:rPr>
          <w:ins w:id="2558" w:author="Vilson Lu" w:date="2014-08-15T14:52:00Z"/>
        </w:rPr>
        <w:pPrChange w:id="2559" w:author="TinTin Kalaw" w:date="2014-08-16T12:28:00Z">
          <w:pPr>
            <w:pStyle w:val="Content"/>
          </w:pPr>
        </w:pPrChange>
      </w:pPr>
    </w:p>
    <w:p w14:paraId="40B26C32" w14:textId="3078C305" w:rsidR="00602FF1" w:rsidRDefault="00602FF1">
      <w:pPr>
        <w:pStyle w:val="Content1"/>
        <w:rPr>
          <w:ins w:id="2560" w:author="Vilson Lu" w:date="2014-08-15T14:52:00Z"/>
        </w:rPr>
        <w:pPrChange w:id="2561" w:author="TinTin Kalaw" w:date="2014-08-16T12:28:00Z">
          <w:pPr>
            <w:pStyle w:val="Content"/>
          </w:pPr>
        </w:pPrChange>
      </w:pPr>
      <w:ins w:id="2562" w:author="Vilson Lu" w:date="2014-08-15T14:52:00Z">
        <w:r>
          <w:t xml:space="preserve">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the data representation. </w:t>
        </w:r>
      </w:ins>
      <w:ins w:id="2563" w:author="TinTin Kalaw" w:date="2014-08-16T12:29:00Z">
        <w:r w:rsidR="00C57FCA">
          <w:fldChar w:fldCharType="begin"/>
        </w:r>
        <w:r w:rsidR="00C57FCA">
          <w:instrText xml:space="preserve"> REF _Ref395955489 \h </w:instrText>
        </w:r>
      </w:ins>
      <w:r w:rsidR="00C57FCA">
        <w:fldChar w:fldCharType="separate"/>
      </w:r>
      <w:ins w:id="2564" w:author="Vilson Lu" w:date="2014-08-16T16:50:00Z">
        <w:r w:rsidR="0068488C">
          <w:t xml:space="preserve">Figure </w:t>
        </w:r>
        <w:r w:rsidR="0068488C">
          <w:rPr>
            <w:noProof/>
          </w:rPr>
          <w:t>3</w:t>
        </w:r>
        <w:r w:rsidR="0068488C">
          <w:noBreakHyphen/>
        </w:r>
        <w:r w:rsidR="0068488C">
          <w:rPr>
            <w:noProof/>
          </w:rPr>
          <w:t>1</w:t>
        </w:r>
      </w:ins>
      <w:ins w:id="2565" w:author="TinTin Kalaw" w:date="2014-08-16T12:29:00Z">
        <w:r w:rsidR="00C57FCA">
          <w:fldChar w:fldCharType="end"/>
        </w:r>
      </w:ins>
      <w:ins w:id="2566" w:author="Vilson Lu" w:date="2014-08-15T14:52:00Z">
        <w:del w:id="2567" w:author="TinTin Kalaw" w:date="2014-08-16T12:29:00Z">
          <w:r w:rsidDel="00C57FCA">
            <w:delText xml:space="preserve">Figure 3-1 </w:delText>
          </w:r>
        </w:del>
      </w:ins>
      <w:ins w:id="2568" w:author="TinTin Kalaw" w:date="2014-08-16T12:29:00Z">
        <w:r w:rsidR="00C57FCA">
          <w:t xml:space="preserve"> </w:t>
        </w:r>
      </w:ins>
      <w:ins w:id="2569" w:author="Vilson Lu" w:date="2014-08-15T14:52:00Z">
        <w:r>
          <w:t>shows the general flow of an information extraction system (Grisham, 1997).</w:t>
        </w:r>
      </w:ins>
    </w:p>
    <w:p w14:paraId="17ED9534" w14:textId="77777777" w:rsidR="00602FF1" w:rsidRDefault="00602FF1">
      <w:pPr>
        <w:pStyle w:val="Content1"/>
        <w:rPr>
          <w:ins w:id="2570" w:author="Vilson Lu" w:date="2014-08-15T14:52:00Z"/>
        </w:rPr>
        <w:pPrChange w:id="2571" w:author="TinTin Kalaw" w:date="2014-08-16T12:28:00Z">
          <w:pPr>
            <w:pStyle w:val="Content"/>
          </w:pPr>
        </w:pPrChange>
      </w:pPr>
    </w:p>
    <w:p w14:paraId="1081B9F8" w14:textId="2649979B" w:rsidR="00602FF1" w:rsidRDefault="00602FF1" w:rsidP="00602FF1">
      <w:pPr>
        <w:pStyle w:val="Caption"/>
        <w:ind w:left="720" w:firstLine="720"/>
        <w:rPr>
          <w:ins w:id="2572" w:author="Vilson Lu" w:date="2014-08-15T14:52:00Z"/>
        </w:rPr>
      </w:pPr>
      <w:bookmarkStart w:id="2573" w:name="_Ref395955489"/>
      <w:bookmarkStart w:id="2574" w:name="_Toc395181736"/>
      <w:bookmarkStart w:id="2575" w:name="_Toc396200405"/>
      <w:ins w:id="2576" w:author="Vilson Lu" w:date="2014-08-15T14:52:00Z">
        <w:r>
          <w:lastRenderedPageBreak/>
          <w:t xml:space="preserve">Figure </w:t>
        </w:r>
      </w:ins>
      <w:ins w:id="2577" w:author="Vilson Lu" w:date="2014-08-19T06:38:00Z">
        <w:r w:rsidR="00587F40">
          <w:fldChar w:fldCharType="begin"/>
        </w:r>
        <w:r w:rsidR="00587F40">
          <w:instrText xml:space="preserve"> STYLEREF 1 \s </w:instrText>
        </w:r>
      </w:ins>
      <w:r w:rsidR="00587F40">
        <w:fldChar w:fldCharType="separate"/>
      </w:r>
      <w:r w:rsidR="00587F40">
        <w:rPr>
          <w:noProof/>
        </w:rPr>
        <w:t>3</w:t>
      </w:r>
      <w:ins w:id="2578"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2579" w:author="Vilson Lu" w:date="2014-08-19T06:38:00Z">
        <w:r w:rsidR="00587F40">
          <w:rPr>
            <w:noProof/>
          </w:rPr>
          <w:t>1</w:t>
        </w:r>
        <w:r w:rsidR="00587F40">
          <w:fldChar w:fldCharType="end"/>
        </w:r>
      </w:ins>
      <w:bookmarkEnd w:id="2573"/>
      <w:ins w:id="2580" w:author="Vilson Lu" w:date="2014-08-15T14:52:00Z">
        <w:r>
          <w:t>. Structure of an Information Extraction System</w:t>
        </w:r>
        <w:bookmarkEnd w:id="2574"/>
        <w:bookmarkEnd w:id="2575"/>
      </w:ins>
    </w:p>
    <w:p w14:paraId="5BC81CE9" w14:textId="77777777" w:rsidR="00602FF1" w:rsidRDefault="00602FF1" w:rsidP="00602FF1">
      <w:pPr>
        <w:pStyle w:val="Content"/>
        <w:keepNext/>
        <w:jc w:val="center"/>
        <w:rPr>
          <w:ins w:id="2581" w:author="Vilson Lu" w:date="2014-08-15T14:52:00Z"/>
        </w:rPr>
      </w:pPr>
      <w:ins w:id="2582" w:author="Vilson Lu" w:date="2014-08-15T14:52:00Z">
        <w:r>
          <w:rPr>
            <w:noProof/>
            <w:lang w:val="en-PH" w:eastAsia="zh-CN"/>
          </w:rPr>
          <w:drawing>
            <wp:inline distT="0" distB="0" distL="0" distR="0" wp14:anchorId="4E0C4A22" wp14:editId="4884C8F3">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ins>
    </w:p>
    <w:p w14:paraId="2709EADE" w14:textId="77777777" w:rsidR="00602FF1" w:rsidRPr="00257B40" w:rsidRDefault="00602FF1" w:rsidP="00602FF1">
      <w:pPr>
        <w:rPr>
          <w:ins w:id="2583" w:author="Vilson Lu" w:date="2014-08-15T14:52:00Z"/>
        </w:rPr>
      </w:pPr>
    </w:p>
    <w:p w14:paraId="4284006B" w14:textId="77777777" w:rsidR="00602FF1" w:rsidRDefault="00602FF1" w:rsidP="00602FF1">
      <w:pPr>
        <w:pStyle w:val="Heading3"/>
        <w:rPr>
          <w:ins w:id="2584" w:author="Vilson Lu" w:date="2014-08-15T14:52:00Z"/>
        </w:rPr>
      </w:pPr>
      <w:bookmarkStart w:id="2585" w:name="_Toc393571705"/>
      <w:bookmarkStart w:id="2586" w:name="_Toc395181698"/>
      <w:bookmarkStart w:id="2587" w:name="_Toc396200127"/>
      <w:ins w:id="2588" w:author="Vilson Lu" w:date="2014-08-15T14:52:00Z">
        <w:r w:rsidRPr="00EF6E7F">
          <w:t>Information Extraction Modules</w:t>
        </w:r>
        <w:bookmarkEnd w:id="2585"/>
        <w:bookmarkEnd w:id="2586"/>
        <w:bookmarkEnd w:id="2587"/>
      </w:ins>
    </w:p>
    <w:p w14:paraId="5D10E46F" w14:textId="77777777" w:rsidR="00602FF1" w:rsidRDefault="00602FF1">
      <w:pPr>
        <w:pStyle w:val="Content1"/>
        <w:rPr>
          <w:ins w:id="2589" w:author="Vilson Lu" w:date="2014-08-15T14:52:00Z"/>
        </w:rPr>
        <w:pPrChange w:id="2590" w:author="TinTin Kalaw" w:date="2014-08-16T12:29:00Z">
          <w:pPr/>
        </w:pPrChange>
      </w:pPr>
    </w:p>
    <w:p w14:paraId="6C184ED0" w14:textId="731020A5" w:rsidR="00602FF1" w:rsidRPr="00DD4160" w:rsidRDefault="00602FF1">
      <w:pPr>
        <w:pStyle w:val="Content1"/>
        <w:rPr>
          <w:ins w:id="2591" w:author="Vilson Lu" w:date="2014-08-15T14:52:00Z"/>
        </w:rPr>
        <w:pPrChange w:id="2592" w:author="TinTin Kalaw" w:date="2014-08-16T12:29:00Z">
          <w:pPr>
            <w:pStyle w:val="Content"/>
          </w:pPr>
        </w:pPrChange>
      </w:pPr>
      <w:ins w:id="2593" w:author="Vilson Lu" w:date="2014-08-15T14:52:00Z">
        <w:r>
          <w:t>This section explains the different modules that are commonly used in information extraction systems.</w:t>
        </w:r>
      </w:ins>
    </w:p>
    <w:p w14:paraId="73709AAD" w14:textId="77777777" w:rsidR="00602FF1" w:rsidRDefault="00602FF1">
      <w:pPr>
        <w:pStyle w:val="Content1"/>
        <w:rPr>
          <w:ins w:id="2594" w:author="Vilson Lu" w:date="2014-08-15T14:52:00Z"/>
        </w:rPr>
        <w:pPrChange w:id="2595" w:author="TinTin Kalaw" w:date="2014-08-16T12:29:00Z">
          <w:pPr>
            <w:pStyle w:val="Content"/>
          </w:pPr>
        </w:pPrChange>
      </w:pPr>
    </w:p>
    <w:p w14:paraId="41EADFCD" w14:textId="77777777" w:rsidR="00602FF1" w:rsidRPr="00680BD5" w:rsidRDefault="00602FF1">
      <w:pPr>
        <w:pStyle w:val="Heading4"/>
        <w:rPr>
          <w:ins w:id="2596" w:author="Vilson Lu" w:date="2014-08-15T14:52:00Z"/>
        </w:rPr>
      </w:pPr>
      <w:bookmarkStart w:id="2597" w:name="_Toc393571707"/>
      <w:ins w:id="2598" w:author="Vilson Lu" w:date="2014-08-15T14:52:00Z">
        <w:r w:rsidRPr="00680BD5">
          <w:t>Tokenizer</w:t>
        </w:r>
        <w:bookmarkEnd w:id="2597"/>
      </w:ins>
    </w:p>
    <w:p w14:paraId="6A98862D" w14:textId="77777777" w:rsidR="00602FF1" w:rsidRPr="00EF6E7F" w:rsidRDefault="00602FF1">
      <w:pPr>
        <w:pStyle w:val="Content2"/>
        <w:rPr>
          <w:ins w:id="2599" w:author="Vilson Lu" w:date="2014-08-15T14:52:00Z"/>
        </w:rPr>
        <w:pPrChange w:id="2600" w:author="TinTin Kalaw" w:date="2014-08-16T12:30:00Z">
          <w:pPr/>
        </w:pPrChange>
      </w:pPr>
    </w:p>
    <w:p w14:paraId="786049DB" w14:textId="77777777" w:rsidR="00602FF1" w:rsidRPr="00EF6E7F" w:rsidRDefault="00602FF1">
      <w:pPr>
        <w:pStyle w:val="Content2"/>
        <w:rPr>
          <w:ins w:id="2601" w:author="Vilson Lu" w:date="2014-08-15T14:52:00Z"/>
        </w:rPr>
        <w:pPrChange w:id="2602" w:author="TinTin Kalaw" w:date="2014-08-16T12:30:00Z">
          <w:pPr>
            <w:pStyle w:val="Content"/>
          </w:pPr>
        </w:pPrChange>
      </w:pPr>
      <w:ins w:id="2603" w:author="Vilson Lu" w:date="2014-08-15T14:52:00Z">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ins>
    </w:p>
    <w:p w14:paraId="20FE4AC6" w14:textId="77777777" w:rsidR="00602FF1" w:rsidRPr="00EF6E7F" w:rsidRDefault="00602FF1">
      <w:pPr>
        <w:pStyle w:val="Content2"/>
        <w:rPr>
          <w:ins w:id="2604" w:author="Vilson Lu" w:date="2014-08-15T14:52:00Z"/>
        </w:rPr>
        <w:pPrChange w:id="2605" w:author="TinTin Kalaw" w:date="2014-08-16T12:30:00Z">
          <w:pPr/>
        </w:pPrChange>
      </w:pPr>
    </w:p>
    <w:p w14:paraId="56875D47" w14:textId="77777777" w:rsidR="00602FF1" w:rsidRDefault="00602FF1">
      <w:pPr>
        <w:pStyle w:val="Content2"/>
        <w:rPr>
          <w:ins w:id="2606" w:author="Vilson Lu" w:date="2014-08-15T14:52:00Z"/>
        </w:rPr>
        <w:pPrChange w:id="2607" w:author="TinTin Kalaw" w:date="2014-08-16T12:30:00Z">
          <w:pPr>
            <w:pStyle w:val="Content"/>
          </w:pPr>
        </w:pPrChange>
      </w:pPr>
      <w:ins w:id="2608" w:author="Vilson Lu" w:date="2014-08-15T14:52:00Z">
        <w:r w:rsidRPr="00EF6E7F">
          <w:t xml:space="preserve">The researchers invented a tokenizer that validates the proposed output of the tokenization in a linguistic knowledge component, and this proposal validation repeats until there is no more possible segmentation or the text is validated. Lastly, the tokenizer </w:t>
        </w:r>
        <w:r w:rsidRPr="00EF6E7F">
          <w:lastRenderedPageBreak/>
          <w:t>invented also includes a language specific data that contains a precedence hierarchy for punctuation (Bradlee et. al., 2001).</w:t>
        </w:r>
      </w:ins>
    </w:p>
    <w:p w14:paraId="22125459" w14:textId="77777777" w:rsidR="00602FF1" w:rsidRDefault="00602FF1">
      <w:pPr>
        <w:pStyle w:val="Content2"/>
        <w:rPr>
          <w:ins w:id="2609" w:author="Vilson Lu" w:date="2014-08-15T14:52:00Z"/>
        </w:rPr>
        <w:pPrChange w:id="2610" w:author="TinTin Kalaw" w:date="2014-08-16T12:30:00Z">
          <w:pPr>
            <w:pStyle w:val="Content"/>
          </w:pPr>
        </w:pPrChange>
      </w:pPr>
    </w:p>
    <w:p w14:paraId="343A8EDC" w14:textId="77777777" w:rsidR="00602FF1" w:rsidRDefault="00602FF1" w:rsidP="00602FF1">
      <w:pPr>
        <w:pStyle w:val="Heading4"/>
        <w:rPr>
          <w:ins w:id="2611" w:author="Vilson Lu" w:date="2014-08-15T14:52:00Z"/>
        </w:rPr>
      </w:pPr>
      <w:bookmarkStart w:id="2612" w:name="_Toc393571708"/>
      <w:ins w:id="2613" w:author="Vilson Lu" w:date="2014-08-15T14:52:00Z">
        <w:r>
          <w:t>Sentence Splitter</w:t>
        </w:r>
        <w:bookmarkEnd w:id="2612"/>
      </w:ins>
    </w:p>
    <w:p w14:paraId="45874E0F" w14:textId="77777777" w:rsidR="00602FF1" w:rsidRPr="00A746E8" w:rsidRDefault="00602FF1">
      <w:pPr>
        <w:pStyle w:val="Content2"/>
        <w:rPr>
          <w:ins w:id="2614" w:author="Vilson Lu" w:date="2014-08-15T14:52:00Z"/>
        </w:rPr>
        <w:pPrChange w:id="2615" w:author="TinTin Kalaw" w:date="2014-08-16T12:30:00Z">
          <w:pPr/>
        </w:pPrChange>
      </w:pPr>
    </w:p>
    <w:p w14:paraId="72CA81DE" w14:textId="77777777" w:rsidR="00602FF1" w:rsidRDefault="00602FF1">
      <w:pPr>
        <w:pStyle w:val="Content2"/>
        <w:rPr>
          <w:ins w:id="2616" w:author="Vilson Lu" w:date="2014-08-15T14:52:00Z"/>
        </w:rPr>
        <w:pPrChange w:id="2617" w:author="TinTin Kalaw" w:date="2014-08-16T12:30:00Z">
          <w:pPr>
            <w:pStyle w:val="Content"/>
          </w:pPr>
        </w:pPrChange>
      </w:pPr>
      <w:ins w:id="2618" w:author="Vilson Lu" w:date="2014-08-15T14:52:00Z">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ins>
    </w:p>
    <w:p w14:paraId="5DE51B7B" w14:textId="77777777" w:rsidR="00602FF1" w:rsidRDefault="00602FF1">
      <w:pPr>
        <w:pStyle w:val="Content2"/>
        <w:rPr>
          <w:ins w:id="2619" w:author="Vilson Lu" w:date="2014-08-15T14:52:00Z"/>
        </w:rPr>
        <w:pPrChange w:id="2620" w:author="TinTin Kalaw" w:date="2014-08-16T12:30:00Z">
          <w:pPr>
            <w:pStyle w:val="Content"/>
          </w:pPr>
        </w:pPrChange>
      </w:pPr>
    </w:p>
    <w:p w14:paraId="395C2503" w14:textId="77777777" w:rsidR="00602FF1" w:rsidRDefault="00602FF1" w:rsidP="00602FF1">
      <w:pPr>
        <w:pStyle w:val="Heading4"/>
        <w:rPr>
          <w:ins w:id="2621" w:author="Vilson Lu" w:date="2014-08-15T14:52:00Z"/>
        </w:rPr>
      </w:pPr>
      <w:bookmarkStart w:id="2622" w:name="_Toc393571709"/>
      <w:ins w:id="2623" w:author="Vilson Lu" w:date="2014-08-15T14:52:00Z">
        <w:r>
          <w:t>Normalizer</w:t>
        </w:r>
        <w:bookmarkEnd w:id="2622"/>
      </w:ins>
    </w:p>
    <w:p w14:paraId="1F04AA13" w14:textId="77777777" w:rsidR="00602FF1" w:rsidRPr="00FC33A5" w:rsidRDefault="00602FF1">
      <w:pPr>
        <w:pStyle w:val="Content2"/>
        <w:rPr>
          <w:ins w:id="2624" w:author="Vilson Lu" w:date="2014-08-15T14:52:00Z"/>
        </w:rPr>
        <w:pPrChange w:id="2625" w:author="TinTin Kalaw" w:date="2014-08-16T12:30:00Z">
          <w:pPr/>
        </w:pPrChange>
      </w:pPr>
    </w:p>
    <w:p w14:paraId="10FD6768" w14:textId="77777777" w:rsidR="00602FF1" w:rsidRDefault="00602FF1">
      <w:pPr>
        <w:pStyle w:val="Content2"/>
        <w:rPr>
          <w:ins w:id="2626" w:author="Vilson Lu" w:date="2014-08-15T14:52:00Z"/>
        </w:rPr>
        <w:pPrChange w:id="2627" w:author="TinTin Kalaw" w:date="2014-08-16T12:30:00Z">
          <w:pPr>
            <w:pStyle w:val="Content"/>
          </w:pPr>
        </w:pPrChange>
      </w:pPr>
      <w:ins w:id="2628" w:author="Vilson Lu" w:date="2014-08-15T14:52:00Z">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ins>
    </w:p>
    <w:p w14:paraId="6474C5B7" w14:textId="77777777" w:rsidR="00602FF1" w:rsidRDefault="00602FF1">
      <w:pPr>
        <w:pStyle w:val="Content2"/>
        <w:rPr>
          <w:ins w:id="2629" w:author="Vilson Lu" w:date="2014-08-15T14:52:00Z"/>
        </w:rPr>
        <w:pPrChange w:id="2630" w:author="TinTin Kalaw" w:date="2014-08-16T12:30:00Z">
          <w:pPr>
            <w:pStyle w:val="Content"/>
          </w:pPr>
        </w:pPrChange>
      </w:pPr>
    </w:p>
    <w:p w14:paraId="6ED1DB83" w14:textId="77777777" w:rsidR="00602FF1" w:rsidRDefault="00602FF1">
      <w:pPr>
        <w:pStyle w:val="Content2"/>
        <w:rPr>
          <w:ins w:id="2631" w:author="Vilson Lu" w:date="2014-08-15T14:52:00Z"/>
        </w:rPr>
        <w:pPrChange w:id="2632" w:author="TinTin Kalaw" w:date="2014-08-16T12:30:00Z">
          <w:pPr>
            <w:pStyle w:val="Content"/>
          </w:pPr>
        </w:pPrChange>
      </w:pPr>
      <w:ins w:id="2633" w:author="Vilson Lu" w:date="2014-08-15T14:52:00Z">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ins>
    </w:p>
    <w:p w14:paraId="03DF2F39" w14:textId="77777777" w:rsidR="00602FF1" w:rsidRDefault="00602FF1">
      <w:pPr>
        <w:pStyle w:val="Content2"/>
        <w:rPr>
          <w:ins w:id="2634" w:author="Vilson Lu" w:date="2014-08-15T14:52:00Z"/>
        </w:rPr>
        <w:pPrChange w:id="2635" w:author="TinTin Kalaw" w:date="2014-08-16T12:30:00Z">
          <w:pPr>
            <w:pStyle w:val="Content"/>
            <w:ind w:left="0"/>
          </w:pPr>
        </w:pPrChange>
      </w:pPr>
    </w:p>
    <w:p w14:paraId="24235049" w14:textId="77777777" w:rsidR="00602FF1" w:rsidRDefault="00602FF1" w:rsidP="00602FF1">
      <w:pPr>
        <w:pStyle w:val="Heading4"/>
        <w:rPr>
          <w:ins w:id="2636" w:author="Vilson Lu" w:date="2014-08-15T14:52:00Z"/>
        </w:rPr>
      </w:pPr>
      <w:bookmarkStart w:id="2637" w:name="_Toc393571710"/>
      <w:ins w:id="2638" w:author="Vilson Lu" w:date="2014-08-15T14:52:00Z">
        <w:r>
          <w:t>POS Tagger</w:t>
        </w:r>
        <w:bookmarkEnd w:id="2637"/>
      </w:ins>
    </w:p>
    <w:p w14:paraId="79CBCB4B" w14:textId="77777777" w:rsidR="00602FF1" w:rsidRPr="00FC33A5" w:rsidRDefault="00602FF1">
      <w:pPr>
        <w:pStyle w:val="Content2"/>
        <w:rPr>
          <w:ins w:id="2639" w:author="Vilson Lu" w:date="2014-08-15T14:52:00Z"/>
        </w:rPr>
        <w:pPrChange w:id="2640" w:author="TinTin Kalaw" w:date="2014-08-16T12:30:00Z">
          <w:pPr/>
        </w:pPrChange>
      </w:pPr>
    </w:p>
    <w:p w14:paraId="1A430717" w14:textId="77777777" w:rsidR="00602FF1" w:rsidRDefault="00602FF1">
      <w:pPr>
        <w:pStyle w:val="Content2"/>
        <w:rPr>
          <w:ins w:id="2641" w:author="Vilson Lu" w:date="2014-08-15T14:52:00Z"/>
        </w:rPr>
        <w:pPrChange w:id="2642" w:author="TinTin Kalaw" w:date="2014-08-16T12:30:00Z">
          <w:pPr>
            <w:ind w:left="1440"/>
          </w:pPr>
        </w:pPrChange>
      </w:pPr>
      <w:ins w:id="2643" w:author="Vilson Lu" w:date="2014-08-15T14:52:00Z">
        <w:r>
          <w:t>The tagger produces a part-of-speech tag as an annotation on every word or symbol. These annotations produced can be used by the grammar in order to increase its power and coverage (Cunningham et al., 2002).</w:t>
        </w:r>
      </w:ins>
    </w:p>
    <w:p w14:paraId="1873C72A" w14:textId="77777777" w:rsidR="00602FF1" w:rsidRDefault="00602FF1">
      <w:pPr>
        <w:pStyle w:val="Content2"/>
        <w:rPr>
          <w:ins w:id="2644" w:author="Vilson Lu" w:date="2014-08-15T14:52:00Z"/>
        </w:rPr>
        <w:pPrChange w:id="2645" w:author="TinTin Kalaw" w:date="2014-08-16T12:30:00Z">
          <w:pPr>
            <w:pStyle w:val="Content"/>
            <w:ind w:left="0"/>
          </w:pPr>
        </w:pPrChange>
      </w:pPr>
    </w:p>
    <w:p w14:paraId="2CAC4683" w14:textId="77777777" w:rsidR="00602FF1" w:rsidRDefault="00602FF1" w:rsidP="00602FF1">
      <w:pPr>
        <w:pStyle w:val="Heading4"/>
        <w:rPr>
          <w:ins w:id="2646" w:author="Vilson Lu" w:date="2014-08-15T14:52:00Z"/>
        </w:rPr>
      </w:pPr>
      <w:bookmarkStart w:id="2647" w:name="_Toc393571711"/>
      <w:ins w:id="2648" w:author="Vilson Lu" w:date="2014-08-15T14:52:00Z">
        <w:r>
          <w:t>Gazetteer</w:t>
        </w:r>
        <w:bookmarkEnd w:id="2647"/>
      </w:ins>
    </w:p>
    <w:p w14:paraId="6819E887" w14:textId="77777777" w:rsidR="00602FF1" w:rsidRPr="00A746E8" w:rsidRDefault="00602FF1">
      <w:pPr>
        <w:pStyle w:val="Content2"/>
        <w:rPr>
          <w:ins w:id="2649" w:author="Vilson Lu" w:date="2014-08-15T14:52:00Z"/>
        </w:rPr>
        <w:pPrChange w:id="2650" w:author="TinTin Kalaw" w:date="2014-08-16T12:30:00Z">
          <w:pPr/>
        </w:pPrChange>
      </w:pPr>
    </w:p>
    <w:p w14:paraId="44FA742F" w14:textId="77777777" w:rsidR="00602FF1" w:rsidRDefault="00602FF1">
      <w:pPr>
        <w:pStyle w:val="Content2"/>
        <w:rPr>
          <w:ins w:id="2651" w:author="Vilson Lu" w:date="2014-08-15T14:52:00Z"/>
        </w:rPr>
        <w:pPrChange w:id="2652" w:author="TinTin Kalaw" w:date="2014-08-16T12:30:00Z">
          <w:pPr>
            <w:ind w:left="1440"/>
          </w:pPr>
        </w:pPrChange>
      </w:pPr>
      <w:ins w:id="2653" w:author="Vilson Lu" w:date="2014-08-15T14:52:00Z">
        <w:r w:rsidRPr="00497EF3">
          <w:t xml:space="preserve">The gazetteer contains lists of cities, organizations, days of the week, etc. It does not only contain entities, but also </w:t>
        </w:r>
        <w:r w:rsidRPr="0086093C">
          <w:t>names of useful indicato</w:t>
        </w:r>
        <w:r w:rsidRPr="00786A4A">
          <w:t xml:space="preserve">rs, such as typical company designators (e.g. ‘Ltd.’), titles, etc. The gazetteer lists are collected into finite state machines, which can match tokens (Cunningham et al., 2002). </w:t>
        </w:r>
      </w:ins>
    </w:p>
    <w:p w14:paraId="5748138D" w14:textId="77777777" w:rsidR="00602FF1" w:rsidRPr="00EF6E7F" w:rsidRDefault="00602FF1">
      <w:pPr>
        <w:pStyle w:val="Content2"/>
        <w:rPr>
          <w:ins w:id="2654" w:author="Vilson Lu" w:date="2014-08-15T14:52:00Z"/>
        </w:rPr>
        <w:pPrChange w:id="2655" w:author="TinTin Kalaw" w:date="2014-08-16T12:30:00Z">
          <w:pPr>
            <w:pStyle w:val="Content"/>
            <w:ind w:left="0"/>
          </w:pPr>
        </w:pPrChange>
      </w:pPr>
    </w:p>
    <w:p w14:paraId="0322F852" w14:textId="77777777" w:rsidR="00602FF1" w:rsidRDefault="00602FF1" w:rsidP="00602FF1">
      <w:pPr>
        <w:pStyle w:val="Heading4"/>
        <w:rPr>
          <w:ins w:id="2656" w:author="Vilson Lu" w:date="2014-08-15T14:52:00Z"/>
        </w:rPr>
      </w:pPr>
      <w:bookmarkStart w:id="2657" w:name="_Toc393571712"/>
      <w:ins w:id="2658" w:author="Vilson Lu" w:date="2014-08-15T14:52:00Z">
        <w:r w:rsidRPr="00EF6E7F">
          <w:t>L</w:t>
        </w:r>
        <w:r>
          <w:t>emmatizer</w:t>
        </w:r>
        <w:bookmarkEnd w:id="2657"/>
      </w:ins>
    </w:p>
    <w:p w14:paraId="6F9D0B12" w14:textId="77777777" w:rsidR="00602FF1" w:rsidRPr="00431AB1" w:rsidRDefault="00602FF1">
      <w:pPr>
        <w:pStyle w:val="Content2"/>
        <w:rPr>
          <w:ins w:id="2659" w:author="Vilson Lu" w:date="2014-08-15T14:52:00Z"/>
        </w:rPr>
        <w:pPrChange w:id="2660" w:author="TinTin Kalaw" w:date="2014-08-16T12:30:00Z">
          <w:pPr>
            <w:pStyle w:val="Content"/>
          </w:pPr>
        </w:pPrChange>
      </w:pPr>
    </w:p>
    <w:p w14:paraId="76BEB4F6" w14:textId="0549BBF8" w:rsidR="00602FF1" w:rsidRDefault="00602FF1">
      <w:pPr>
        <w:pStyle w:val="Content2"/>
        <w:rPr>
          <w:ins w:id="2661" w:author="Vilson Lu" w:date="2014-08-15T14:52:00Z"/>
          <w:shd w:val="clear" w:color="auto" w:fill="FFFFFF"/>
        </w:rPr>
        <w:pPrChange w:id="2662" w:author="TinTin Kalaw" w:date="2014-08-16T12:30:00Z">
          <w:pPr>
            <w:pStyle w:val="Content"/>
          </w:pPr>
        </w:pPrChange>
      </w:pPr>
      <w:ins w:id="2663" w:author="Vilson Lu" w:date="2014-08-15T14:52:00Z">
        <w:r>
          <w:rPr>
            <w:shd w:val="clear" w:color="auto" w:fill="FFFFFF"/>
          </w:rPr>
          <w:t xml:space="preserve">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based on the rules. </w:t>
        </w:r>
        <w:del w:id="2664" w:author="TinTin Kalaw" w:date="2014-08-16T12:30:00Z">
          <w:r w:rsidDel="00C57FCA">
            <w:rPr>
              <w:shd w:val="clear" w:color="auto" w:fill="FFFFFF"/>
            </w:rPr>
            <w:delText>Figure 3-2</w:delText>
          </w:r>
        </w:del>
      </w:ins>
      <w:ins w:id="2665" w:author="TinTin Kalaw" w:date="2014-08-16T12:30:00Z">
        <w:r w:rsidR="00C57FCA">
          <w:rPr>
            <w:shd w:val="clear" w:color="auto" w:fill="FFFFFF"/>
          </w:rPr>
          <w:fldChar w:fldCharType="begin"/>
        </w:r>
        <w:r w:rsidR="00C57FCA">
          <w:rPr>
            <w:shd w:val="clear" w:color="auto" w:fill="FFFFFF"/>
          </w:rPr>
          <w:instrText xml:space="preserve"> REF _Ref395955571 \h </w:instrText>
        </w:r>
      </w:ins>
      <w:r w:rsidR="00C57FCA">
        <w:rPr>
          <w:shd w:val="clear" w:color="auto" w:fill="FFFFFF"/>
        </w:rPr>
      </w:r>
      <w:r w:rsidR="00C57FCA">
        <w:rPr>
          <w:shd w:val="clear" w:color="auto" w:fill="FFFFFF"/>
        </w:rPr>
        <w:fldChar w:fldCharType="separate"/>
      </w:r>
      <w:ins w:id="2666" w:author="Vilson Lu" w:date="2014-08-16T16:50:00Z">
        <w:r w:rsidR="0068488C">
          <w:t xml:space="preserve">Figure </w:t>
        </w:r>
        <w:r w:rsidR="0068488C">
          <w:rPr>
            <w:noProof/>
          </w:rPr>
          <w:t>3</w:t>
        </w:r>
        <w:r w:rsidR="0068488C">
          <w:noBreakHyphen/>
        </w:r>
        <w:r w:rsidR="0068488C">
          <w:rPr>
            <w:noProof/>
          </w:rPr>
          <w:t>2</w:t>
        </w:r>
      </w:ins>
      <w:ins w:id="2667" w:author="TinTin Kalaw" w:date="2014-08-16T12:30:00Z">
        <w:r w:rsidR="00C57FCA">
          <w:rPr>
            <w:shd w:val="clear" w:color="auto" w:fill="FFFFFF"/>
          </w:rPr>
          <w:fldChar w:fldCharType="end"/>
        </w:r>
      </w:ins>
      <w:ins w:id="2668" w:author="Vilson Lu" w:date="2014-08-15T14:52:00Z">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w:t>
        </w:r>
        <w:r>
          <w:rPr>
            <w:shd w:val="clear" w:color="auto" w:fill="FFFFFF"/>
          </w:rPr>
          <w:lastRenderedPageBreak/>
          <w:t>sometimes produces nonsense word resulting to a poorer precision than a traditional dictionary-based lemmatizer. The tested the lemmatizer.</w:t>
        </w:r>
      </w:ins>
    </w:p>
    <w:p w14:paraId="0D314937" w14:textId="77777777" w:rsidR="00602FF1" w:rsidRDefault="00602FF1">
      <w:pPr>
        <w:pStyle w:val="Content2"/>
        <w:rPr>
          <w:ins w:id="2669" w:author="Vilson Lu" w:date="2014-08-15T14:52:00Z"/>
          <w:shd w:val="clear" w:color="auto" w:fill="FFFFFF"/>
        </w:rPr>
        <w:pPrChange w:id="2670" w:author="TinTin Kalaw" w:date="2014-08-16T12:30:00Z">
          <w:pPr>
            <w:pStyle w:val="Content"/>
          </w:pPr>
        </w:pPrChange>
      </w:pPr>
    </w:p>
    <w:p w14:paraId="36D28298" w14:textId="19326572" w:rsidR="00602FF1" w:rsidRDefault="00602FF1" w:rsidP="00602FF1">
      <w:pPr>
        <w:pStyle w:val="Caption"/>
        <w:ind w:left="720" w:firstLine="720"/>
        <w:rPr>
          <w:ins w:id="2671" w:author="Vilson Lu" w:date="2014-08-15T14:52:00Z"/>
        </w:rPr>
      </w:pPr>
      <w:bookmarkStart w:id="2672" w:name="_Ref395955571"/>
      <w:bookmarkStart w:id="2673" w:name="_Toc395181737"/>
      <w:bookmarkStart w:id="2674" w:name="_Toc396200406"/>
      <w:ins w:id="2675" w:author="Vilson Lu" w:date="2014-08-15T14:52:00Z">
        <w:r>
          <w:t xml:space="preserve">Figure </w:t>
        </w:r>
      </w:ins>
      <w:ins w:id="2676" w:author="Vilson Lu" w:date="2014-08-19T06:38:00Z">
        <w:r w:rsidR="00587F40">
          <w:fldChar w:fldCharType="begin"/>
        </w:r>
        <w:r w:rsidR="00587F40">
          <w:instrText xml:space="preserve"> STYLEREF 1 \s </w:instrText>
        </w:r>
      </w:ins>
      <w:r w:rsidR="00587F40">
        <w:fldChar w:fldCharType="separate"/>
      </w:r>
      <w:r w:rsidR="00587F40">
        <w:rPr>
          <w:noProof/>
        </w:rPr>
        <w:t>3</w:t>
      </w:r>
      <w:ins w:id="2677"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2678" w:author="Vilson Lu" w:date="2014-08-19T06:38:00Z">
        <w:r w:rsidR="00587F40">
          <w:rPr>
            <w:noProof/>
          </w:rPr>
          <w:t>2</w:t>
        </w:r>
        <w:r w:rsidR="00587F40">
          <w:fldChar w:fldCharType="end"/>
        </w:r>
      </w:ins>
      <w:bookmarkEnd w:id="2672"/>
      <w:ins w:id="2679" w:author="Vilson Lu" w:date="2014-08-15T14:52:00Z">
        <w:r>
          <w:t>. StaLe Lemmatization Process</w:t>
        </w:r>
        <w:bookmarkEnd w:id="2673"/>
        <w:bookmarkEnd w:id="2674"/>
      </w:ins>
    </w:p>
    <w:p w14:paraId="44E8E33A" w14:textId="77777777" w:rsidR="00602FF1" w:rsidRDefault="00602FF1" w:rsidP="00602FF1">
      <w:pPr>
        <w:pStyle w:val="Content"/>
        <w:keepNext/>
        <w:jc w:val="center"/>
        <w:rPr>
          <w:ins w:id="2680" w:author="Vilson Lu" w:date="2014-08-15T14:52:00Z"/>
        </w:rPr>
      </w:pPr>
      <w:ins w:id="2681" w:author="Vilson Lu" w:date="2014-08-15T14:52:00Z">
        <w:r>
          <w:rPr>
            <w:noProof/>
            <w:lang w:val="en-PH" w:eastAsia="zh-CN"/>
          </w:rPr>
          <w:drawing>
            <wp:inline distT="0" distB="0" distL="0" distR="0" wp14:anchorId="291E00E0" wp14:editId="7F1448BE">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1343025"/>
                      </a:xfrm>
                      <a:prstGeom prst="rect">
                        <a:avLst/>
                      </a:prstGeom>
                      <a:ln w="28575" cmpd="sng">
                        <a:solidFill>
                          <a:schemeClr val="tx1"/>
                        </a:solidFill>
                      </a:ln>
                    </pic:spPr>
                  </pic:pic>
                </a:graphicData>
              </a:graphic>
            </wp:inline>
          </w:drawing>
        </w:r>
      </w:ins>
    </w:p>
    <w:p w14:paraId="3561F207" w14:textId="77777777" w:rsidR="00602FF1" w:rsidRPr="00591B62" w:rsidRDefault="00602FF1" w:rsidP="00602FF1">
      <w:pPr>
        <w:pStyle w:val="Caption"/>
        <w:rPr>
          <w:ins w:id="2682" w:author="Vilson Lu" w:date="2014-08-15T14:52:00Z"/>
          <w:shd w:val="clear" w:color="auto" w:fill="FFFFFF"/>
        </w:rPr>
      </w:pPr>
    </w:p>
    <w:p w14:paraId="098EB4BD" w14:textId="77777777" w:rsidR="00602FF1" w:rsidRDefault="00602FF1" w:rsidP="00602FF1">
      <w:pPr>
        <w:pStyle w:val="Content"/>
        <w:rPr>
          <w:ins w:id="2683" w:author="Vilson Lu" w:date="2014-08-15T14:52:00Z"/>
          <w:shd w:val="clear" w:color="auto" w:fill="FFFFFF"/>
        </w:rPr>
      </w:pPr>
    </w:p>
    <w:p w14:paraId="42B860FF" w14:textId="77777777" w:rsidR="00602FF1" w:rsidRDefault="00602FF1" w:rsidP="00602FF1">
      <w:pPr>
        <w:pStyle w:val="Heading4"/>
        <w:rPr>
          <w:ins w:id="2684" w:author="Vilson Lu" w:date="2014-08-15T14:52:00Z"/>
        </w:rPr>
      </w:pPr>
      <w:bookmarkStart w:id="2685" w:name="_Toc393571713"/>
      <w:ins w:id="2686" w:author="Vilson Lu" w:date="2014-08-15T14:52:00Z">
        <w:r>
          <w:t>Coreference Resolution</w:t>
        </w:r>
        <w:bookmarkEnd w:id="2685"/>
      </w:ins>
    </w:p>
    <w:p w14:paraId="366DE22A" w14:textId="77777777" w:rsidR="00602FF1" w:rsidRDefault="00602FF1">
      <w:pPr>
        <w:pStyle w:val="Content2"/>
        <w:rPr>
          <w:ins w:id="2687" w:author="Vilson Lu" w:date="2014-08-15T14:52:00Z"/>
        </w:rPr>
        <w:pPrChange w:id="2688" w:author="TinTin Kalaw" w:date="2014-08-16T12:30:00Z">
          <w:pPr/>
        </w:pPrChange>
      </w:pPr>
    </w:p>
    <w:p w14:paraId="308A42B2" w14:textId="77777777" w:rsidR="00602FF1" w:rsidRDefault="00602FF1">
      <w:pPr>
        <w:pStyle w:val="Content2"/>
        <w:rPr>
          <w:ins w:id="2689" w:author="Vilson Lu" w:date="2014-08-15T14:52:00Z"/>
        </w:rPr>
        <w:pPrChange w:id="2690" w:author="TinTin Kalaw" w:date="2014-08-16T12:30:00Z">
          <w:pPr>
            <w:ind w:left="1440"/>
          </w:pPr>
        </w:pPrChange>
      </w:pPr>
      <w:ins w:id="2691" w:author="Vilson Lu" w:date="2014-08-15T14:52:00Z">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ins>
    </w:p>
    <w:p w14:paraId="432D6D8C" w14:textId="77777777" w:rsidR="00602FF1" w:rsidRDefault="00602FF1">
      <w:pPr>
        <w:pStyle w:val="Content2"/>
        <w:rPr>
          <w:ins w:id="2692" w:author="Vilson Lu" w:date="2014-08-15T14:52:00Z"/>
        </w:rPr>
        <w:pPrChange w:id="2693" w:author="TinTin Kalaw" w:date="2014-08-16T12:30:00Z">
          <w:pPr>
            <w:ind w:left="1440"/>
          </w:pPr>
        </w:pPrChange>
      </w:pPr>
    </w:p>
    <w:p w14:paraId="40D06741" w14:textId="77777777" w:rsidR="00602FF1" w:rsidRDefault="00602FF1" w:rsidP="00602FF1">
      <w:pPr>
        <w:pStyle w:val="Heading4"/>
        <w:rPr>
          <w:ins w:id="2694" w:author="Vilson Lu" w:date="2014-08-15T14:52:00Z"/>
        </w:rPr>
      </w:pPr>
      <w:bookmarkStart w:id="2695" w:name="_Toc393571714"/>
      <w:ins w:id="2696" w:author="Vilson Lu" w:date="2014-08-15T14:52:00Z">
        <w:r>
          <w:t>Named Entity Recognition</w:t>
        </w:r>
        <w:bookmarkEnd w:id="2695"/>
      </w:ins>
    </w:p>
    <w:p w14:paraId="161608D3" w14:textId="77777777" w:rsidR="00602FF1" w:rsidRDefault="00602FF1">
      <w:pPr>
        <w:pStyle w:val="Content2"/>
        <w:rPr>
          <w:ins w:id="2697" w:author="Vilson Lu" w:date="2014-08-15T14:52:00Z"/>
        </w:rPr>
        <w:pPrChange w:id="2698" w:author="TinTin Kalaw" w:date="2014-08-16T12:30:00Z">
          <w:pPr>
            <w:pStyle w:val="Content"/>
          </w:pPr>
        </w:pPrChange>
      </w:pPr>
    </w:p>
    <w:p w14:paraId="665D42D1" w14:textId="77777777" w:rsidR="00602FF1" w:rsidRDefault="00602FF1">
      <w:pPr>
        <w:pStyle w:val="Content2"/>
        <w:rPr>
          <w:ins w:id="2699" w:author="Vilson Lu" w:date="2014-08-15T22:25:00Z"/>
        </w:rPr>
        <w:pPrChange w:id="2700" w:author="TinTin Kalaw" w:date="2014-08-16T12:30:00Z">
          <w:pPr>
            <w:pStyle w:val="Content"/>
          </w:pPr>
        </w:pPrChange>
      </w:pPr>
      <w:ins w:id="2701" w:author="Vilson Lu" w:date="2014-08-15T14:52:00Z">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ins>
    </w:p>
    <w:p w14:paraId="7FBDF617" w14:textId="77777777" w:rsidR="00944F87" w:rsidRDefault="00944F87">
      <w:pPr>
        <w:pStyle w:val="Content2"/>
        <w:rPr>
          <w:ins w:id="2702" w:author="Vilson Lu" w:date="2014-08-15T22:25:00Z"/>
        </w:rPr>
        <w:pPrChange w:id="2703" w:author="TinTin Kalaw" w:date="2014-08-16T12:30:00Z">
          <w:pPr>
            <w:pStyle w:val="Content"/>
          </w:pPr>
        </w:pPrChange>
      </w:pPr>
    </w:p>
    <w:p w14:paraId="3596DB46" w14:textId="7D8A07E2" w:rsidR="00944F87" w:rsidRDefault="00944F87">
      <w:pPr>
        <w:pStyle w:val="Heading2"/>
        <w:rPr>
          <w:ins w:id="2704" w:author="Vilson Lu" w:date="2014-08-15T22:26:00Z"/>
        </w:rPr>
        <w:pPrChange w:id="2705" w:author="Vilson Lu" w:date="2014-08-15T22:26:00Z">
          <w:pPr>
            <w:pStyle w:val="Content"/>
          </w:pPr>
        </w:pPrChange>
      </w:pPr>
      <w:bookmarkStart w:id="2706" w:name="_Toc396200128"/>
      <w:ins w:id="2707" w:author="Vilson Lu" w:date="2014-08-15T22:26:00Z">
        <w:r>
          <w:t>Information Classification</w:t>
        </w:r>
        <w:bookmarkEnd w:id="2706"/>
      </w:ins>
    </w:p>
    <w:p w14:paraId="1C184630" w14:textId="77777777" w:rsidR="00944F87" w:rsidRPr="00EF6E7F" w:rsidRDefault="00944F87">
      <w:pPr>
        <w:pStyle w:val="Content1"/>
        <w:rPr>
          <w:ins w:id="2708" w:author="Vilson Lu" w:date="2014-08-15T22:26:00Z"/>
        </w:rPr>
        <w:pPrChange w:id="2709" w:author="TinTin Kalaw" w:date="2014-08-16T12:31:00Z">
          <w:pPr/>
        </w:pPrChange>
      </w:pPr>
    </w:p>
    <w:p w14:paraId="6A4968DD" w14:textId="393A4592" w:rsidR="00944F87" w:rsidRPr="00EF6E7F" w:rsidRDefault="00944F87">
      <w:pPr>
        <w:pStyle w:val="Content1"/>
        <w:rPr>
          <w:ins w:id="2710" w:author="Vilson Lu" w:date="2014-08-15T22:26:00Z"/>
        </w:rPr>
        <w:pPrChange w:id="2711" w:author="TinTin Kalaw" w:date="2014-08-16T12:31:00Z">
          <w:pPr>
            <w:pStyle w:val="Content"/>
          </w:pPr>
        </w:pPrChange>
      </w:pPr>
      <w:ins w:id="2712" w:author="Vilson Lu" w:date="2014-08-15T22:26:00Z">
        <w:r w:rsidRPr="00EF6E7F">
          <w:t xml:space="preserve">Text classification </w:t>
        </w:r>
      </w:ins>
      <w:ins w:id="2713" w:author="Vilson Lu" w:date="2014-08-15T22:27:00Z">
        <w:r>
          <w:t xml:space="preserve">or information classification </w:t>
        </w:r>
      </w:ins>
      <w:ins w:id="2714" w:author="Vilson Lu" w:date="2014-08-15T22:26:00Z">
        <w:r w:rsidRPr="00EF6E7F">
          <w:t xml:space="preserve">is the automatic classification of text into different categories based on their content. It consists of several important components: document representation, </w:t>
        </w:r>
        <w:r w:rsidRPr="00944F87">
          <w:rPr>
            <w:rStyle w:val="Content1Char"/>
            <w:rPrChange w:id="2715" w:author="Vilson Lu" w:date="2014-08-15T22:28:00Z">
              <w:rPr/>
            </w:rPrChange>
          </w:rPr>
          <w:t>dimensionality reduction, classification algorithm, and performance evaluations (She</w:t>
        </w:r>
        <w:r w:rsidRPr="00EF6E7F">
          <w:t xml:space="preserve">n, </w:t>
        </w:r>
        <w:r w:rsidRPr="00FD77B6">
          <w:t>2010</w:t>
        </w:r>
        <w:r w:rsidRPr="00EF6E7F">
          <w:t>). This will be useful as different type of text may need different type of extraction techniques.</w:t>
        </w:r>
      </w:ins>
    </w:p>
    <w:p w14:paraId="1D48E6CA" w14:textId="77777777" w:rsidR="00944F87" w:rsidRPr="00EF6E7F" w:rsidRDefault="00944F87">
      <w:pPr>
        <w:pStyle w:val="Content1"/>
        <w:rPr>
          <w:ins w:id="2716" w:author="Vilson Lu" w:date="2014-08-15T22:26:00Z"/>
        </w:rPr>
        <w:pPrChange w:id="2717" w:author="TinTin Kalaw" w:date="2014-08-16T12:31:00Z">
          <w:pPr>
            <w:ind w:left="720"/>
          </w:pPr>
        </w:pPrChange>
      </w:pPr>
    </w:p>
    <w:p w14:paraId="10CA9A91" w14:textId="77777777" w:rsidR="00944F87" w:rsidRPr="00C833D6" w:rsidRDefault="00944F87">
      <w:pPr>
        <w:pStyle w:val="Heading3"/>
        <w:rPr>
          <w:ins w:id="2718" w:author="Vilson Lu" w:date="2014-08-15T22:26:00Z"/>
        </w:rPr>
        <w:pPrChange w:id="2719" w:author="TinTin Kalaw" w:date="2014-08-16T12:31:00Z">
          <w:pPr>
            <w:pStyle w:val="Heading5"/>
          </w:pPr>
        </w:pPrChange>
      </w:pPr>
      <w:bookmarkStart w:id="2720" w:name="_Toc396200129"/>
      <w:ins w:id="2721" w:author="Vilson Lu" w:date="2014-08-15T22:26:00Z">
        <w:r w:rsidRPr="00C833D6">
          <w:t xml:space="preserve">Document </w:t>
        </w:r>
        <w:r w:rsidRPr="00AB2880">
          <w:t>Representation</w:t>
        </w:r>
        <w:bookmarkEnd w:id="2720"/>
        <w:r w:rsidRPr="00C833D6">
          <w:t xml:space="preserve"> </w:t>
        </w:r>
      </w:ins>
    </w:p>
    <w:p w14:paraId="47987595" w14:textId="77777777" w:rsidR="00944F87" w:rsidRPr="00EF6E7F" w:rsidRDefault="00944F87">
      <w:pPr>
        <w:pStyle w:val="Content2"/>
        <w:rPr>
          <w:ins w:id="2722" w:author="Vilson Lu" w:date="2014-08-15T22:26:00Z"/>
        </w:rPr>
        <w:pPrChange w:id="2723" w:author="TinTin Kalaw" w:date="2014-08-16T12:31:00Z">
          <w:pPr/>
        </w:pPrChange>
      </w:pPr>
      <w:ins w:id="2724" w:author="Vilson Lu" w:date="2014-08-15T22:26:00Z">
        <w:r w:rsidRPr="00EF6E7F">
          <w:tab/>
        </w:r>
      </w:ins>
    </w:p>
    <w:p w14:paraId="3EE3A4DA" w14:textId="77777777" w:rsidR="00944F87" w:rsidRPr="00EF6E7F" w:rsidRDefault="00944F87">
      <w:pPr>
        <w:pStyle w:val="Content2"/>
        <w:rPr>
          <w:ins w:id="2725" w:author="Vilson Lu" w:date="2014-08-15T22:26:00Z"/>
        </w:rPr>
        <w:pPrChange w:id="2726" w:author="TinTin Kalaw" w:date="2014-08-16T12:31:00Z">
          <w:pPr>
            <w:pStyle w:val="Content"/>
          </w:pPr>
        </w:pPrChange>
      </w:pPr>
      <w:ins w:id="2727" w:author="Vilson Lu" w:date="2014-08-15T22:26:00Z">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w:t>
        </w:r>
        <w:r w:rsidRPr="00EF6E7F">
          <w:lastRenderedPageBreak/>
          <w:t xml:space="preserve">Model. The use of Bag-Of-Words may vary as it can have different representation. </w:t>
        </w:r>
        <w:r>
          <w:t>(Shafiei et al., 2007)</w:t>
        </w:r>
      </w:ins>
    </w:p>
    <w:p w14:paraId="3E38233A" w14:textId="77777777" w:rsidR="00944F87" w:rsidRPr="00EF6E7F" w:rsidRDefault="00944F87">
      <w:pPr>
        <w:pStyle w:val="Content2"/>
        <w:rPr>
          <w:ins w:id="2728" w:author="Vilson Lu" w:date="2014-08-15T22:26:00Z"/>
        </w:rPr>
        <w:pPrChange w:id="2729" w:author="TinTin Kalaw" w:date="2014-08-16T12:31:00Z">
          <w:pPr>
            <w:pStyle w:val="Content"/>
          </w:pPr>
        </w:pPrChange>
      </w:pPr>
    </w:p>
    <w:p w14:paraId="0AAC2E5B" w14:textId="77777777" w:rsidR="00944F87" w:rsidRPr="00EF6E7F" w:rsidRDefault="00944F87">
      <w:pPr>
        <w:pStyle w:val="Content2"/>
        <w:rPr>
          <w:ins w:id="2730" w:author="Vilson Lu" w:date="2014-08-15T22:26:00Z"/>
        </w:rPr>
        <w:pPrChange w:id="2731" w:author="TinTin Kalaw" w:date="2014-08-16T12:31:00Z">
          <w:pPr>
            <w:pStyle w:val="Content"/>
          </w:pPr>
        </w:pPrChange>
      </w:pPr>
      <w:ins w:id="2732" w:author="Vilson Lu" w:date="2014-08-15T22:26:00Z">
        <w:r w:rsidRPr="00EF6E7F">
          <w:t xml:space="preserve">One is the word representation. In word representation, each word in the document is considers as a feature. The problem with word representation is the curse of dimensionality because text documents has a lot of unique words. </w:t>
        </w:r>
        <w:r>
          <w:t>(Shafiei et al., 2007)</w:t>
        </w:r>
      </w:ins>
    </w:p>
    <w:p w14:paraId="0A7B1B13" w14:textId="77777777" w:rsidR="00944F87" w:rsidRPr="00EF6E7F" w:rsidRDefault="00944F87">
      <w:pPr>
        <w:pStyle w:val="Content2"/>
        <w:rPr>
          <w:ins w:id="2733" w:author="Vilson Lu" w:date="2014-08-15T22:26:00Z"/>
        </w:rPr>
        <w:pPrChange w:id="2734" w:author="TinTin Kalaw" w:date="2014-08-16T12:31:00Z">
          <w:pPr>
            <w:pStyle w:val="Content"/>
          </w:pPr>
        </w:pPrChange>
      </w:pPr>
    </w:p>
    <w:p w14:paraId="2FCA5C5A" w14:textId="77777777" w:rsidR="00944F87" w:rsidRPr="00EF6E7F" w:rsidRDefault="00944F87">
      <w:pPr>
        <w:pStyle w:val="Content2"/>
        <w:rPr>
          <w:ins w:id="2735" w:author="Vilson Lu" w:date="2014-08-15T22:26:00Z"/>
        </w:rPr>
        <w:pPrChange w:id="2736" w:author="TinTin Kalaw" w:date="2014-08-16T12:31:00Z">
          <w:pPr>
            <w:pStyle w:val="Content"/>
          </w:pPr>
        </w:pPrChange>
      </w:pPr>
      <w:ins w:id="2737" w:author="Vilson Lu" w:date="2014-08-15T22:26:00Z">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ins>
    </w:p>
    <w:p w14:paraId="0145C83C" w14:textId="77777777" w:rsidR="00944F87" w:rsidRDefault="00944F87">
      <w:pPr>
        <w:pStyle w:val="Content2"/>
        <w:rPr>
          <w:ins w:id="2738" w:author="Vilson Lu" w:date="2014-08-15T22:26:00Z"/>
        </w:rPr>
        <w:pPrChange w:id="2739" w:author="TinTin Kalaw" w:date="2014-08-16T12:31:00Z">
          <w:pPr>
            <w:pStyle w:val="Content"/>
          </w:pPr>
        </w:pPrChange>
      </w:pPr>
    </w:p>
    <w:p w14:paraId="6D1F499C" w14:textId="77777777" w:rsidR="00944F87" w:rsidRDefault="00944F87">
      <w:pPr>
        <w:pStyle w:val="Content2"/>
        <w:rPr>
          <w:ins w:id="2740" w:author="Vilson Lu" w:date="2014-08-15T22:26:00Z"/>
        </w:rPr>
        <w:pPrChange w:id="2741" w:author="TinTin Kalaw" w:date="2014-08-16T12:31:00Z">
          <w:pPr>
            <w:pStyle w:val="Content"/>
          </w:pPr>
        </w:pPrChange>
      </w:pPr>
      <w:ins w:id="2742" w:author="Vilson Lu" w:date="2014-08-15T22:26:00Z">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ins>
    </w:p>
    <w:p w14:paraId="6457DF21" w14:textId="77777777" w:rsidR="00944F87" w:rsidRPr="00EF6E7F" w:rsidRDefault="00944F87">
      <w:pPr>
        <w:pStyle w:val="Content2"/>
        <w:rPr>
          <w:ins w:id="2743" w:author="Vilson Lu" w:date="2014-08-15T22:26:00Z"/>
        </w:rPr>
        <w:pPrChange w:id="2744" w:author="TinTin Kalaw" w:date="2014-08-16T12:31:00Z">
          <w:pPr>
            <w:pStyle w:val="Content"/>
          </w:pPr>
        </w:pPrChange>
      </w:pPr>
    </w:p>
    <w:p w14:paraId="1A17EB4D" w14:textId="77777777" w:rsidR="00944F87" w:rsidRPr="00EF6E7F" w:rsidRDefault="00944F87">
      <w:pPr>
        <w:pStyle w:val="Heading3"/>
        <w:rPr>
          <w:ins w:id="2745" w:author="Vilson Lu" w:date="2014-08-15T22:26:00Z"/>
        </w:rPr>
        <w:pPrChange w:id="2746" w:author="TinTin Kalaw" w:date="2014-08-16T12:31:00Z">
          <w:pPr>
            <w:pStyle w:val="Heading5"/>
          </w:pPr>
        </w:pPrChange>
      </w:pPr>
      <w:bookmarkStart w:id="2747" w:name="_Toc396200130"/>
      <w:ins w:id="2748" w:author="Vilson Lu" w:date="2014-08-15T22:26:00Z">
        <w:r w:rsidRPr="00EF6E7F">
          <w:t>Dimensionality Reduction (Feature Selection)</w:t>
        </w:r>
        <w:bookmarkEnd w:id="2747"/>
      </w:ins>
    </w:p>
    <w:p w14:paraId="22AABB8C" w14:textId="77777777" w:rsidR="00944F87" w:rsidRPr="00EF6E7F" w:rsidRDefault="00944F87">
      <w:pPr>
        <w:pStyle w:val="Content2"/>
        <w:rPr>
          <w:ins w:id="2749" w:author="Vilson Lu" w:date="2014-08-15T22:26:00Z"/>
        </w:rPr>
        <w:pPrChange w:id="2750" w:author="TinTin Kalaw" w:date="2014-08-16T12:31:00Z">
          <w:pPr>
            <w:pStyle w:val="Content"/>
          </w:pPr>
        </w:pPrChange>
      </w:pPr>
    </w:p>
    <w:p w14:paraId="0AE9A3C8" w14:textId="77777777" w:rsidR="00944F87" w:rsidRPr="00EF6E7F" w:rsidRDefault="00944F87">
      <w:pPr>
        <w:pStyle w:val="Content2"/>
        <w:rPr>
          <w:ins w:id="2751" w:author="Vilson Lu" w:date="2014-08-15T22:26:00Z"/>
        </w:rPr>
        <w:pPrChange w:id="2752" w:author="TinTin Kalaw" w:date="2014-08-16T12:31:00Z">
          <w:pPr>
            <w:pStyle w:val="Content"/>
          </w:pPr>
        </w:pPrChange>
      </w:pPr>
      <w:ins w:id="2753" w:author="Vilson Lu" w:date="2014-08-15T22:26:00Z">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ins>
    </w:p>
    <w:p w14:paraId="403CF2CB" w14:textId="77777777" w:rsidR="00944F87" w:rsidRPr="00EF6E7F" w:rsidRDefault="00944F87">
      <w:pPr>
        <w:pStyle w:val="Content2"/>
        <w:rPr>
          <w:ins w:id="2754" w:author="Vilson Lu" w:date="2014-08-15T22:26:00Z"/>
        </w:rPr>
        <w:pPrChange w:id="2755" w:author="TinTin Kalaw" w:date="2014-08-16T12:31:00Z">
          <w:pPr>
            <w:pStyle w:val="Content"/>
          </w:pPr>
        </w:pPrChange>
      </w:pPr>
    </w:p>
    <w:p w14:paraId="7D3B25FE" w14:textId="77777777" w:rsidR="00944F87" w:rsidRPr="00EF6E7F" w:rsidRDefault="00944F87">
      <w:pPr>
        <w:pStyle w:val="Content2"/>
        <w:rPr>
          <w:ins w:id="2756" w:author="Vilson Lu" w:date="2014-08-15T22:26:00Z"/>
        </w:rPr>
        <w:pPrChange w:id="2757" w:author="TinTin Kalaw" w:date="2014-08-16T12:31:00Z">
          <w:pPr>
            <w:pStyle w:val="Content"/>
          </w:pPr>
        </w:pPrChange>
      </w:pPr>
      <w:ins w:id="2758" w:author="Vilson Lu" w:date="2014-08-15T22:26:00Z">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ins>
    </w:p>
    <w:p w14:paraId="612D6FB7" w14:textId="77777777" w:rsidR="00944F87" w:rsidRPr="00EF6E7F" w:rsidRDefault="00944F87">
      <w:pPr>
        <w:pStyle w:val="Content2"/>
        <w:rPr>
          <w:ins w:id="2759" w:author="Vilson Lu" w:date="2014-08-15T22:26:00Z"/>
        </w:rPr>
        <w:pPrChange w:id="2760" w:author="TinTin Kalaw" w:date="2014-08-16T12:31:00Z">
          <w:pPr>
            <w:pStyle w:val="Content"/>
          </w:pPr>
        </w:pPrChange>
      </w:pPr>
    </w:p>
    <w:p w14:paraId="2723B5CB" w14:textId="77777777" w:rsidR="00944F87" w:rsidRPr="00EF6E7F" w:rsidRDefault="00944F87">
      <w:pPr>
        <w:pStyle w:val="Content2"/>
        <w:rPr>
          <w:ins w:id="2761" w:author="Vilson Lu" w:date="2014-08-15T22:26:00Z"/>
        </w:rPr>
        <w:pPrChange w:id="2762" w:author="TinTin Kalaw" w:date="2014-08-16T12:31:00Z">
          <w:pPr>
            <w:pStyle w:val="Content"/>
          </w:pPr>
        </w:pPrChange>
      </w:pPr>
      <w:ins w:id="2763" w:author="Vilson Lu" w:date="2014-08-15T22:26:00Z">
        <w:r w:rsidRPr="00EF6E7F">
          <w:t>Information Gain (IG) measures the bits of information that could be gained in the document. The information gain of a word (w) is defined as:</w:t>
        </w:r>
      </w:ins>
    </w:p>
    <w:p w14:paraId="2001FF52" w14:textId="77777777" w:rsidR="00944F87" w:rsidRPr="00EF6E7F" w:rsidRDefault="00944F87">
      <w:pPr>
        <w:pStyle w:val="Content2"/>
        <w:rPr>
          <w:ins w:id="2764" w:author="Vilson Lu" w:date="2014-08-15T22:26:00Z"/>
        </w:rPr>
        <w:pPrChange w:id="2765" w:author="TinTin Kalaw" w:date="2014-08-16T12:31:00Z">
          <w:pPr>
            <w:pStyle w:val="Content"/>
          </w:pPr>
        </w:pPrChange>
      </w:pPr>
    </w:p>
    <w:p w14:paraId="07ACA6B6" w14:textId="77777777" w:rsidR="00944F87" w:rsidRPr="00507824" w:rsidRDefault="00944F87">
      <w:pPr>
        <w:pStyle w:val="Content2"/>
        <w:rPr>
          <w:ins w:id="2766" w:author="Vilson Lu" w:date="2014-08-15T22:26:00Z"/>
          <w:rFonts w:eastAsiaTheme="minorEastAsia"/>
          <w:sz w:val="18"/>
        </w:rPr>
        <w:pPrChange w:id="2767" w:author="TinTin Kalaw" w:date="2014-08-16T12:31:00Z">
          <w:pPr>
            <w:pStyle w:val="Content"/>
          </w:pPr>
        </w:pPrChange>
      </w:pPr>
      <m:oMathPara>
        <m:oMath>
          <m:r>
            <w:ins w:id="2768" w:author="Vilson Lu" w:date="2014-08-15T22:26:00Z">
              <w:rPr>
                <w:rFonts w:ascii="Cambria Math" w:hAnsi="Cambria Math"/>
                <w:sz w:val="18"/>
              </w:rPr>
              <m:t>IG</m:t>
            </w:ins>
          </m:r>
          <m:d>
            <m:dPr>
              <m:ctrlPr>
                <w:ins w:id="2769" w:author="Vilson Lu" w:date="2014-08-15T22:26:00Z">
                  <w:rPr>
                    <w:rFonts w:ascii="Cambria Math" w:hAnsi="Cambria Math"/>
                    <w:i/>
                    <w:sz w:val="18"/>
                  </w:rPr>
                </w:ins>
              </m:ctrlPr>
            </m:dPr>
            <m:e>
              <m:r>
                <w:ins w:id="2770" w:author="Vilson Lu" w:date="2014-08-15T22:26:00Z">
                  <w:rPr>
                    <w:rFonts w:ascii="Cambria Math" w:hAnsi="Cambria Math"/>
                    <w:sz w:val="18"/>
                  </w:rPr>
                  <m:t>w</m:t>
                </w:ins>
              </m:r>
            </m:e>
          </m:d>
          <m:r>
            <w:ins w:id="2771" w:author="Vilson Lu" w:date="2014-08-15T22:26:00Z">
              <w:rPr>
                <w:rFonts w:ascii="Cambria Math" w:hAnsi="Cambria Math"/>
                <w:sz w:val="18"/>
              </w:rPr>
              <m:t>= -</m:t>
            </w:ins>
          </m:r>
          <m:nary>
            <m:naryPr>
              <m:chr m:val="∑"/>
              <m:limLoc m:val="undOvr"/>
              <m:ctrlPr>
                <w:ins w:id="2772" w:author="Vilson Lu" w:date="2014-08-15T22:26:00Z">
                  <w:rPr>
                    <w:rFonts w:ascii="Cambria Math" w:hAnsi="Cambria Math"/>
                    <w:i/>
                    <w:sz w:val="18"/>
                  </w:rPr>
                </w:ins>
              </m:ctrlPr>
            </m:naryPr>
            <m:sub>
              <m:r>
                <w:ins w:id="2773" w:author="Vilson Lu" w:date="2014-08-15T22:26:00Z">
                  <w:rPr>
                    <w:rFonts w:ascii="Cambria Math" w:hAnsi="Cambria Math"/>
                    <w:sz w:val="18"/>
                  </w:rPr>
                  <m:t>j=1</m:t>
                </w:ins>
              </m:r>
            </m:sub>
            <m:sup>
              <m:r>
                <w:ins w:id="2774" w:author="Vilson Lu" w:date="2014-08-15T22:26:00Z">
                  <w:rPr>
                    <w:rFonts w:ascii="Cambria Math" w:hAnsi="Cambria Math"/>
                    <w:sz w:val="18"/>
                  </w:rPr>
                  <m:t>K</m:t>
                </w:ins>
              </m:r>
            </m:sup>
            <m:e>
              <m:r>
                <w:ins w:id="2775" w:author="Vilson Lu" w:date="2014-08-15T22:26:00Z">
                  <w:rPr>
                    <w:rFonts w:ascii="Cambria Math" w:hAnsi="Cambria Math"/>
                    <w:sz w:val="18"/>
                  </w:rPr>
                  <m:t>P</m:t>
                </w:ins>
              </m:r>
              <m:d>
                <m:dPr>
                  <m:ctrlPr>
                    <w:ins w:id="2776" w:author="Vilson Lu" w:date="2014-08-15T22:26:00Z">
                      <w:rPr>
                        <w:rFonts w:ascii="Cambria Math" w:hAnsi="Cambria Math"/>
                        <w:i/>
                        <w:sz w:val="18"/>
                      </w:rPr>
                    </w:ins>
                  </m:ctrlPr>
                </m:dPr>
                <m:e>
                  <m:sSub>
                    <m:sSubPr>
                      <m:ctrlPr>
                        <w:ins w:id="2777" w:author="Vilson Lu" w:date="2014-08-15T22:26:00Z">
                          <w:rPr>
                            <w:rFonts w:ascii="Cambria Math" w:hAnsi="Cambria Math"/>
                            <w:i/>
                            <w:sz w:val="18"/>
                          </w:rPr>
                        </w:ins>
                      </m:ctrlPr>
                    </m:sSubPr>
                    <m:e>
                      <m:r>
                        <w:ins w:id="2778" w:author="Vilson Lu" w:date="2014-08-15T22:26:00Z">
                          <w:rPr>
                            <w:rFonts w:ascii="Cambria Math" w:hAnsi="Cambria Math"/>
                            <w:sz w:val="18"/>
                          </w:rPr>
                          <m:t>c</m:t>
                        </w:ins>
                      </m:r>
                    </m:e>
                    <m:sub>
                      <m:r>
                        <w:ins w:id="2779" w:author="Vilson Lu" w:date="2014-08-15T22:26:00Z">
                          <w:rPr>
                            <w:rFonts w:ascii="Cambria Math" w:hAnsi="Cambria Math"/>
                            <w:sz w:val="18"/>
                          </w:rPr>
                          <m:t>j</m:t>
                        </w:ins>
                      </m:r>
                    </m:sub>
                  </m:sSub>
                </m:e>
              </m:d>
              <m:r>
                <w:ins w:id="2780" w:author="Vilson Lu" w:date="2014-08-15T22:26:00Z">
                  <w:rPr>
                    <w:rFonts w:ascii="Cambria Math" w:hAnsi="Cambria Math"/>
                    <w:sz w:val="18"/>
                  </w:rPr>
                  <m:t>logP</m:t>
                </w:ins>
              </m:r>
              <m:d>
                <m:dPr>
                  <m:ctrlPr>
                    <w:ins w:id="2781" w:author="Vilson Lu" w:date="2014-08-15T22:26:00Z">
                      <w:rPr>
                        <w:rFonts w:ascii="Cambria Math" w:hAnsi="Cambria Math"/>
                        <w:i/>
                        <w:sz w:val="18"/>
                      </w:rPr>
                    </w:ins>
                  </m:ctrlPr>
                </m:dPr>
                <m:e>
                  <m:sSub>
                    <m:sSubPr>
                      <m:ctrlPr>
                        <w:ins w:id="2782" w:author="Vilson Lu" w:date="2014-08-15T22:26:00Z">
                          <w:rPr>
                            <w:rFonts w:ascii="Cambria Math" w:hAnsi="Cambria Math"/>
                            <w:i/>
                            <w:sz w:val="18"/>
                          </w:rPr>
                        </w:ins>
                      </m:ctrlPr>
                    </m:sSubPr>
                    <m:e>
                      <m:r>
                        <w:ins w:id="2783" w:author="Vilson Lu" w:date="2014-08-15T22:26:00Z">
                          <w:rPr>
                            <w:rFonts w:ascii="Cambria Math" w:hAnsi="Cambria Math"/>
                            <w:sz w:val="18"/>
                          </w:rPr>
                          <m:t>c</m:t>
                        </w:ins>
                      </m:r>
                    </m:e>
                    <m:sub>
                      <m:r>
                        <w:ins w:id="2784" w:author="Vilson Lu" w:date="2014-08-15T22:26:00Z">
                          <w:rPr>
                            <w:rFonts w:ascii="Cambria Math" w:hAnsi="Cambria Math"/>
                            <w:sz w:val="18"/>
                          </w:rPr>
                          <m:t>j</m:t>
                        </w:ins>
                      </m:r>
                    </m:sub>
                  </m:sSub>
                </m:e>
              </m:d>
              <m:r>
                <w:ins w:id="2785" w:author="Vilson Lu" w:date="2014-08-15T22:26:00Z">
                  <w:rPr>
                    <w:rFonts w:ascii="Cambria Math" w:hAnsi="Cambria Math"/>
                    <w:sz w:val="18"/>
                  </w:rPr>
                  <m:t>+P(w)</m:t>
                </w:ins>
              </m:r>
              <m:nary>
                <m:naryPr>
                  <m:chr m:val="∑"/>
                  <m:limLoc m:val="undOvr"/>
                  <m:ctrlPr>
                    <w:ins w:id="2786" w:author="Vilson Lu" w:date="2014-08-15T22:26:00Z">
                      <w:rPr>
                        <w:rFonts w:ascii="Cambria Math" w:hAnsi="Cambria Math"/>
                        <w:i/>
                        <w:sz w:val="18"/>
                      </w:rPr>
                    </w:ins>
                  </m:ctrlPr>
                </m:naryPr>
                <m:sub>
                  <m:r>
                    <w:ins w:id="2787" w:author="Vilson Lu" w:date="2014-08-15T22:26:00Z">
                      <w:rPr>
                        <w:rFonts w:ascii="Cambria Math" w:hAnsi="Cambria Math"/>
                        <w:sz w:val="18"/>
                      </w:rPr>
                      <m:t>j=1</m:t>
                    </w:ins>
                  </m:r>
                </m:sub>
                <m:sup>
                  <m:r>
                    <w:ins w:id="2788" w:author="Vilson Lu" w:date="2014-08-15T22:26:00Z">
                      <w:rPr>
                        <w:rFonts w:ascii="Cambria Math" w:hAnsi="Cambria Math"/>
                        <w:sz w:val="18"/>
                      </w:rPr>
                      <m:t>K</m:t>
                    </w:ins>
                  </m:r>
                </m:sup>
                <m:e>
                  <m:r>
                    <w:ins w:id="2789" w:author="Vilson Lu" w:date="2014-08-15T22:26:00Z">
                      <w:rPr>
                        <w:rFonts w:ascii="Cambria Math" w:hAnsi="Cambria Math"/>
                        <w:sz w:val="18"/>
                      </w:rPr>
                      <m:t>P</m:t>
                    </w:ins>
                  </m:r>
                  <m:d>
                    <m:dPr>
                      <m:ctrlPr>
                        <w:ins w:id="2790" w:author="Vilson Lu" w:date="2014-08-15T22:26:00Z">
                          <w:rPr>
                            <w:rFonts w:ascii="Cambria Math" w:hAnsi="Cambria Math"/>
                            <w:i/>
                            <w:sz w:val="18"/>
                          </w:rPr>
                        </w:ins>
                      </m:ctrlPr>
                    </m:dPr>
                    <m:e>
                      <m:sSub>
                        <m:sSubPr>
                          <m:ctrlPr>
                            <w:ins w:id="2791" w:author="Vilson Lu" w:date="2014-08-15T22:26:00Z">
                              <w:rPr>
                                <w:rFonts w:ascii="Cambria Math" w:hAnsi="Cambria Math"/>
                                <w:i/>
                                <w:sz w:val="18"/>
                              </w:rPr>
                            </w:ins>
                          </m:ctrlPr>
                        </m:sSubPr>
                        <m:e>
                          <m:r>
                            <w:ins w:id="2792" w:author="Vilson Lu" w:date="2014-08-15T22:26:00Z">
                              <w:rPr>
                                <w:rFonts w:ascii="Cambria Math" w:hAnsi="Cambria Math"/>
                                <w:sz w:val="18"/>
                              </w:rPr>
                              <m:t>c</m:t>
                            </w:ins>
                          </m:r>
                        </m:e>
                        <m:sub>
                          <m:r>
                            <w:ins w:id="2793" w:author="Vilson Lu" w:date="2014-08-15T22:26:00Z">
                              <w:rPr>
                                <w:rFonts w:ascii="Cambria Math" w:hAnsi="Cambria Math"/>
                                <w:sz w:val="18"/>
                              </w:rPr>
                              <m:t>j</m:t>
                            </w:ins>
                          </m:r>
                        </m:sub>
                      </m:sSub>
                    </m:e>
                    <m:e>
                      <m:r>
                        <w:ins w:id="2794" w:author="Vilson Lu" w:date="2014-08-15T22:26:00Z">
                          <w:rPr>
                            <w:rFonts w:ascii="Cambria Math" w:hAnsi="Cambria Math"/>
                            <w:sz w:val="18"/>
                          </w:rPr>
                          <m:t>w</m:t>
                        </w:ins>
                      </m:r>
                    </m:e>
                  </m:d>
                  <m:func>
                    <m:funcPr>
                      <m:ctrlPr>
                        <w:ins w:id="2795" w:author="Vilson Lu" w:date="2014-08-15T22:26:00Z">
                          <w:rPr>
                            <w:rFonts w:ascii="Cambria Math" w:hAnsi="Cambria Math"/>
                            <w:i/>
                            <w:sz w:val="18"/>
                          </w:rPr>
                        </w:ins>
                      </m:ctrlPr>
                    </m:funcPr>
                    <m:fName>
                      <m:r>
                        <w:ins w:id="2796" w:author="Vilson Lu" w:date="2014-08-15T22:26:00Z">
                          <m:rPr>
                            <m:sty m:val="p"/>
                          </m:rPr>
                          <w:rPr>
                            <w:rFonts w:ascii="Cambria Math" w:hAnsi="Cambria Math"/>
                            <w:sz w:val="18"/>
                          </w:rPr>
                          <m:t>log</m:t>
                        </w:ins>
                      </m:r>
                    </m:fName>
                    <m:e>
                      <m:r>
                        <w:ins w:id="2797" w:author="Vilson Lu" w:date="2014-08-15T22:26:00Z">
                          <w:rPr>
                            <w:rFonts w:ascii="Cambria Math" w:hAnsi="Cambria Math"/>
                            <w:sz w:val="18"/>
                          </w:rPr>
                          <m:t>P</m:t>
                        </w:ins>
                      </m:r>
                      <m:d>
                        <m:dPr>
                          <m:ctrlPr>
                            <w:ins w:id="2798" w:author="Vilson Lu" w:date="2014-08-15T22:26:00Z">
                              <w:rPr>
                                <w:rFonts w:ascii="Cambria Math" w:hAnsi="Cambria Math"/>
                                <w:i/>
                                <w:sz w:val="18"/>
                              </w:rPr>
                            </w:ins>
                          </m:ctrlPr>
                        </m:dPr>
                        <m:e>
                          <m:sSub>
                            <m:sSubPr>
                              <m:ctrlPr>
                                <w:ins w:id="2799" w:author="Vilson Lu" w:date="2014-08-15T22:26:00Z">
                                  <w:rPr>
                                    <w:rFonts w:ascii="Cambria Math" w:hAnsi="Cambria Math"/>
                                    <w:i/>
                                    <w:sz w:val="18"/>
                                  </w:rPr>
                                </w:ins>
                              </m:ctrlPr>
                            </m:sSubPr>
                            <m:e>
                              <m:r>
                                <w:ins w:id="2800" w:author="Vilson Lu" w:date="2014-08-15T22:26:00Z">
                                  <w:rPr>
                                    <w:rFonts w:ascii="Cambria Math" w:hAnsi="Cambria Math"/>
                                    <w:sz w:val="18"/>
                                  </w:rPr>
                                  <m:t>c</m:t>
                                </w:ins>
                              </m:r>
                            </m:e>
                            <m:sub>
                              <m:r>
                                <w:ins w:id="2801" w:author="Vilson Lu" w:date="2014-08-15T22:26:00Z">
                                  <w:rPr>
                                    <w:rFonts w:ascii="Cambria Math" w:hAnsi="Cambria Math"/>
                                    <w:sz w:val="18"/>
                                  </w:rPr>
                                  <m:t>j</m:t>
                                </w:ins>
                              </m:r>
                            </m:sub>
                          </m:sSub>
                        </m:e>
                        <m:e>
                          <m:r>
                            <w:ins w:id="2802" w:author="Vilson Lu" w:date="2014-08-15T22:26:00Z">
                              <w:rPr>
                                <w:rFonts w:ascii="Cambria Math" w:hAnsi="Cambria Math"/>
                                <w:sz w:val="18"/>
                              </w:rPr>
                              <m:t>w</m:t>
                            </w:ins>
                          </m:r>
                        </m:e>
                      </m:d>
                      <m:r>
                        <w:ins w:id="2803" w:author="Vilson Lu" w:date="2014-08-15T22:26:00Z">
                          <w:rPr>
                            <w:rFonts w:ascii="Cambria Math" w:hAnsi="Cambria Math"/>
                            <w:sz w:val="18"/>
                          </w:rPr>
                          <m:t>+P(</m:t>
                        </w:ins>
                      </m:r>
                      <m:sSup>
                        <m:sSupPr>
                          <m:ctrlPr>
                            <w:ins w:id="2804" w:author="Vilson Lu" w:date="2014-08-15T22:26:00Z">
                              <w:rPr>
                                <w:rFonts w:ascii="Cambria Math" w:hAnsi="Cambria Math"/>
                                <w:i/>
                                <w:sz w:val="18"/>
                              </w:rPr>
                            </w:ins>
                          </m:ctrlPr>
                        </m:sSupPr>
                        <m:e>
                          <m:r>
                            <w:ins w:id="2805" w:author="Vilson Lu" w:date="2014-08-15T22:26:00Z">
                              <w:rPr>
                                <w:rFonts w:ascii="Cambria Math" w:hAnsi="Cambria Math"/>
                                <w:sz w:val="18"/>
                              </w:rPr>
                              <m:t>w</m:t>
                            </w:ins>
                          </m:r>
                        </m:e>
                        <m:sup>
                          <m:r>
                            <w:ins w:id="2806" w:author="Vilson Lu" w:date="2014-08-15T22:26:00Z">
                              <w:rPr>
                                <w:rFonts w:ascii="Cambria Math" w:hAnsi="Cambria Math"/>
                                <w:sz w:val="18"/>
                              </w:rPr>
                              <m:t>'</m:t>
                            </w:ins>
                          </m:r>
                        </m:sup>
                      </m:sSup>
                      <m:r>
                        <w:ins w:id="2807" w:author="Vilson Lu" w:date="2014-08-15T22:26:00Z">
                          <w:rPr>
                            <w:rFonts w:ascii="Cambria Math" w:hAnsi="Cambria Math"/>
                            <w:sz w:val="18"/>
                          </w:rPr>
                          <m:t>)</m:t>
                        </w:ins>
                      </m:r>
                      <m:nary>
                        <m:naryPr>
                          <m:chr m:val="∑"/>
                          <m:limLoc m:val="undOvr"/>
                          <m:ctrlPr>
                            <w:ins w:id="2808" w:author="Vilson Lu" w:date="2014-08-15T22:26:00Z">
                              <w:rPr>
                                <w:rFonts w:ascii="Cambria Math" w:hAnsi="Cambria Math"/>
                                <w:i/>
                                <w:sz w:val="18"/>
                              </w:rPr>
                            </w:ins>
                          </m:ctrlPr>
                        </m:naryPr>
                        <m:sub>
                          <m:r>
                            <w:ins w:id="2809" w:author="Vilson Lu" w:date="2014-08-15T22:26:00Z">
                              <w:rPr>
                                <w:rFonts w:ascii="Cambria Math" w:hAnsi="Cambria Math"/>
                                <w:sz w:val="18"/>
                              </w:rPr>
                              <m:t>j=1</m:t>
                            </w:ins>
                          </m:r>
                        </m:sub>
                        <m:sup>
                          <m:r>
                            <w:ins w:id="2810" w:author="Vilson Lu" w:date="2014-08-15T22:26:00Z">
                              <w:rPr>
                                <w:rFonts w:ascii="Cambria Math" w:hAnsi="Cambria Math"/>
                                <w:sz w:val="18"/>
                              </w:rPr>
                              <m:t>K</m:t>
                            </w:ins>
                          </m:r>
                        </m:sup>
                        <m:e>
                          <m:r>
                            <w:ins w:id="2811" w:author="Vilson Lu" w:date="2014-08-15T22:26:00Z">
                              <w:rPr>
                                <w:rFonts w:ascii="Cambria Math" w:hAnsi="Cambria Math"/>
                                <w:sz w:val="18"/>
                              </w:rPr>
                              <m:t>P</m:t>
                            </w:ins>
                          </m:r>
                          <m:d>
                            <m:dPr>
                              <m:ctrlPr>
                                <w:ins w:id="2812" w:author="Vilson Lu" w:date="2014-08-15T22:26:00Z">
                                  <w:rPr>
                                    <w:rFonts w:ascii="Cambria Math" w:hAnsi="Cambria Math"/>
                                    <w:i/>
                                    <w:sz w:val="18"/>
                                  </w:rPr>
                                </w:ins>
                              </m:ctrlPr>
                            </m:dPr>
                            <m:e>
                              <m:sSub>
                                <m:sSubPr>
                                  <m:ctrlPr>
                                    <w:ins w:id="2813" w:author="Vilson Lu" w:date="2014-08-15T22:26:00Z">
                                      <w:rPr>
                                        <w:rFonts w:ascii="Cambria Math" w:hAnsi="Cambria Math"/>
                                        <w:i/>
                                        <w:sz w:val="18"/>
                                      </w:rPr>
                                    </w:ins>
                                  </m:ctrlPr>
                                </m:sSubPr>
                                <m:e>
                                  <m:r>
                                    <w:ins w:id="2814" w:author="Vilson Lu" w:date="2014-08-15T22:26:00Z">
                                      <w:rPr>
                                        <w:rFonts w:ascii="Cambria Math" w:hAnsi="Cambria Math"/>
                                        <w:sz w:val="18"/>
                                      </w:rPr>
                                      <m:t>c</m:t>
                                    </w:ins>
                                  </m:r>
                                </m:e>
                                <m:sub>
                                  <m:r>
                                    <w:ins w:id="2815" w:author="Vilson Lu" w:date="2014-08-15T22:26:00Z">
                                      <w:rPr>
                                        <w:rFonts w:ascii="Cambria Math" w:hAnsi="Cambria Math"/>
                                        <w:sz w:val="18"/>
                                      </w:rPr>
                                      <m:t>j</m:t>
                                    </w:ins>
                                  </m:r>
                                </m:sub>
                              </m:sSub>
                            </m:e>
                            <m:e>
                              <m:sSup>
                                <m:sSupPr>
                                  <m:ctrlPr>
                                    <w:ins w:id="2816" w:author="Vilson Lu" w:date="2014-08-15T22:26:00Z">
                                      <w:rPr>
                                        <w:rFonts w:ascii="Cambria Math" w:hAnsi="Cambria Math"/>
                                        <w:i/>
                                        <w:sz w:val="18"/>
                                      </w:rPr>
                                    </w:ins>
                                  </m:ctrlPr>
                                </m:sSupPr>
                                <m:e>
                                  <m:r>
                                    <w:ins w:id="2817" w:author="Vilson Lu" w:date="2014-08-15T22:26:00Z">
                                      <w:rPr>
                                        <w:rFonts w:ascii="Cambria Math" w:hAnsi="Cambria Math"/>
                                        <w:sz w:val="18"/>
                                      </w:rPr>
                                      <m:t>w</m:t>
                                    </w:ins>
                                  </m:r>
                                </m:e>
                                <m:sup>
                                  <m:r>
                                    <w:ins w:id="2818" w:author="Vilson Lu" w:date="2014-08-15T22:26:00Z">
                                      <w:rPr>
                                        <w:rFonts w:ascii="Cambria Math" w:hAnsi="Cambria Math"/>
                                        <w:sz w:val="18"/>
                                      </w:rPr>
                                      <m:t>'</m:t>
                                    </w:ins>
                                  </m:r>
                                </m:sup>
                              </m:sSup>
                            </m:e>
                          </m:d>
                          <m:r>
                            <w:ins w:id="2819" w:author="Vilson Lu" w:date="2014-08-15T22:26:00Z">
                              <m:rPr>
                                <m:sty m:val="p"/>
                              </m:rPr>
                              <w:rPr>
                                <w:rFonts w:ascii="Cambria Math" w:hAnsi="Cambria Math"/>
                                <w:sz w:val="18"/>
                              </w:rPr>
                              <m:t>log⁡</m:t>
                            </w:ins>
                          </m:r>
                          <m:r>
                            <w:ins w:id="2820" w:author="Vilson Lu" w:date="2014-08-15T22:26:00Z">
                              <w:rPr>
                                <w:rFonts w:ascii="Cambria Math" w:hAnsi="Cambria Math"/>
                                <w:sz w:val="18"/>
                              </w:rPr>
                              <m:t>P(</m:t>
                            </w:ins>
                          </m:r>
                          <m:sSub>
                            <m:sSubPr>
                              <m:ctrlPr>
                                <w:ins w:id="2821" w:author="Vilson Lu" w:date="2014-08-15T22:26:00Z">
                                  <w:rPr>
                                    <w:rFonts w:ascii="Cambria Math" w:hAnsi="Cambria Math"/>
                                    <w:i/>
                                    <w:sz w:val="18"/>
                                  </w:rPr>
                                </w:ins>
                              </m:ctrlPr>
                            </m:sSubPr>
                            <m:e>
                              <m:r>
                                <w:ins w:id="2822" w:author="Vilson Lu" w:date="2014-08-15T22:26:00Z">
                                  <w:rPr>
                                    <w:rFonts w:ascii="Cambria Math" w:hAnsi="Cambria Math"/>
                                    <w:sz w:val="18"/>
                                  </w:rPr>
                                  <m:t>c</m:t>
                                </w:ins>
                              </m:r>
                            </m:e>
                            <m:sub>
                              <m:r>
                                <w:ins w:id="2823" w:author="Vilson Lu" w:date="2014-08-15T22:26:00Z">
                                  <w:rPr>
                                    <w:rFonts w:ascii="Cambria Math" w:hAnsi="Cambria Math"/>
                                    <w:sz w:val="18"/>
                                  </w:rPr>
                                  <m:t>j</m:t>
                                </w:ins>
                              </m:r>
                            </m:sub>
                          </m:sSub>
                          <m:r>
                            <w:ins w:id="2824" w:author="Vilson Lu" w:date="2014-08-15T22:26:00Z">
                              <w:rPr>
                                <w:rFonts w:ascii="Cambria Math" w:hAnsi="Cambria Math"/>
                                <w:sz w:val="18"/>
                              </w:rPr>
                              <m:t>|</m:t>
                            </w:ins>
                          </m:r>
                          <m:sSup>
                            <m:sSupPr>
                              <m:ctrlPr>
                                <w:ins w:id="2825" w:author="Vilson Lu" w:date="2014-08-15T22:26:00Z">
                                  <w:rPr>
                                    <w:rFonts w:ascii="Cambria Math" w:hAnsi="Cambria Math"/>
                                    <w:i/>
                                    <w:sz w:val="18"/>
                                  </w:rPr>
                                </w:ins>
                              </m:ctrlPr>
                            </m:sSupPr>
                            <m:e>
                              <m:r>
                                <w:ins w:id="2826" w:author="Vilson Lu" w:date="2014-08-15T22:26:00Z">
                                  <w:rPr>
                                    <w:rFonts w:ascii="Cambria Math" w:hAnsi="Cambria Math"/>
                                    <w:sz w:val="18"/>
                                  </w:rPr>
                                  <m:t>w</m:t>
                                </w:ins>
                              </m:r>
                            </m:e>
                            <m:sup>
                              <m:r>
                                <w:ins w:id="2827" w:author="Vilson Lu" w:date="2014-08-15T22:26:00Z">
                                  <w:rPr>
                                    <w:rFonts w:ascii="Cambria Math" w:hAnsi="Cambria Math"/>
                                    <w:sz w:val="18"/>
                                  </w:rPr>
                                  <m:t>'</m:t>
                                </w:ins>
                              </m:r>
                            </m:sup>
                          </m:sSup>
                          <m:r>
                            <w:ins w:id="2828" w:author="Vilson Lu" w:date="2014-08-15T22:26:00Z">
                              <w:rPr>
                                <w:rFonts w:ascii="Cambria Math" w:hAnsi="Cambria Math"/>
                                <w:sz w:val="18"/>
                              </w:rPr>
                              <m:t>)</m:t>
                            </w:ins>
                          </m:r>
                        </m:e>
                      </m:nary>
                    </m:e>
                  </m:func>
                </m:e>
              </m:nary>
            </m:e>
          </m:nary>
        </m:oMath>
      </m:oMathPara>
    </w:p>
    <w:p w14:paraId="05845742" w14:textId="77777777" w:rsidR="00944F87" w:rsidRPr="00EF6E7F" w:rsidRDefault="00944F87">
      <w:pPr>
        <w:pStyle w:val="Content2"/>
        <w:rPr>
          <w:ins w:id="2829" w:author="Vilson Lu" w:date="2014-08-15T22:26:00Z"/>
          <w:rFonts w:eastAsiaTheme="minorEastAsia"/>
        </w:rPr>
        <w:pPrChange w:id="2830" w:author="TinTin Kalaw" w:date="2014-08-16T12:31:00Z">
          <w:pPr>
            <w:pStyle w:val="Content"/>
          </w:pPr>
        </w:pPrChange>
      </w:pPr>
    </w:p>
    <w:p w14:paraId="411428DD" w14:textId="77777777" w:rsidR="00944F87" w:rsidRPr="00EF6E7F" w:rsidRDefault="00944F87">
      <w:pPr>
        <w:pStyle w:val="Content2"/>
        <w:rPr>
          <w:ins w:id="2831" w:author="Vilson Lu" w:date="2014-08-15T22:26:00Z"/>
        </w:rPr>
        <w:pPrChange w:id="2832" w:author="TinTin Kalaw" w:date="2014-08-16T12:31:00Z">
          <w:pPr>
            <w:pStyle w:val="Content"/>
          </w:pPr>
        </w:pPrChange>
      </w:pPr>
      <w:ins w:id="2833" w:author="Vilson Lu" w:date="2014-08-15T22:26:00Z">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ins>
    </w:p>
    <w:p w14:paraId="3D706E5E" w14:textId="77777777" w:rsidR="00944F87" w:rsidRPr="00EF6E7F" w:rsidRDefault="00944F87">
      <w:pPr>
        <w:pStyle w:val="Content2"/>
        <w:rPr>
          <w:ins w:id="2834" w:author="Vilson Lu" w:date="2014-08-15T22:26:00Z"/>
          <w:rFonts w:eastAsiaTheme="minorEastAsia"/>
        </w:rPr>
        <w:pPrChange w:id="2835" w:author="TinTin Kalaw" w:date="2014-08-16T12:31:00Z">
          <w:pPr>
            <w:pStyle w:val="Content"/>
          </w:pPr>
        </w:pPrChange>
      </w:pPr>
    </w:p>
    <w:p w14:paraId="1D46DBF3" w14:textId="77777777" w:rsidR="00944F87" w:rsidRPr="00EF6E7F" w:rsidRDefault="00944F87">
      <w:pPr>
        <w:pStyle w:val="Content2"/>
        <w:rPr>
          <w:ins w:id="2836" w:author="Vilson Lu" w:date="2014-08-15T22:26:00Z"/>
        </w:rPr>
        <w:pPrChange w:id="2837" w:author="TinTin Kalaw" w:date="2014-08-16T12:31:00Z">
          <w:pPr>
            <w:pStyle w:val="Content"/>
          </w:pPr>
        </w:pPrChange>
      </w:pPr>
      <w:ins w:id="2838" w:author="Vilson Lu" w:date="2014-08-15T22:26:00Z">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ins>
    </w:p>
    <w:p w14:paraId="4270BDE9" w14:textId="77777777" w:rsidR="00944F87" w:rsidRPr="00EF6E7F" w:rsidRDefault="00944F87">
      <w:pPr>
        <w:pStyle w:val="Content2"/>
        <w:rPr>
          <w:ins w:id="2839" w:author="Vilson Lu" w:date="2014-08-15T22:26:00Z"/>
        </w:rPr>
        <w:pPrChange w:id="2840" w:author="TinTin Kalaw" w:date="2014-08-16T12:31:00Z">
          <w:pPr>
            <w:pStyle w:val="Content"/>
          </w:pPr>
        </w:pPrChange>
      </w:pPr>
    </w:p>
    <w:p w14:paraId="7A327C2B" w14:textId="77777777" w:rsidR="00944F87" w:rsidRPr="00EF6E7F" w:rsidRDefault="00944F87">
      <w:pPr>
        <w:pStyle w:val="Content2"/>
        <w:rPr>
          <w:ins w:id="2841" w:author="Vilson Lu" w:date="2014-08-15T22:26:00Z"/>
          <w:rFonts w:ascii="Cambria Math" w:eastAsiaTheme="minorEastAsia" w:hAnsi="Cambria Math" w:hint="eastAsia"/>
          <w:sz w:val="24"/>
          <w:szCs w:val="24"/>
        </w:rPr>
        <w:pPrChange w:id="2842" w:author="TinTin Kalaw" w:date="2014-08-16T12:31:00Z">
          <w:pPr>
            <w:pStyle w:val="Content"/>
          </w:pPr>
        </w:pPrChange>
      </w:pPr>
      <m:oMathPara>
        <m:oMath>
          <m:r>
            <w:ins w:id="2843" w:author="Vilson Lu" w:date="2014-08-15T22:26:00Z">
              <w:rPr>
                <w:rFonts w:ascii="Cambria Math" w:hAnsi="Cambria Math"/>
                <w:sz w:val="24"/>
                <w:szCs w:val="24"/>
              </w:rPr>
              <m:t>I</m:t>
            </w:ins>
          </m:r>
          <m:d>
            <m:dPr>
              <m:ctrlPr>
                <w:ins w:id="2844" w:author="Vilson Lu" w:date="2014-08-15T22:26:00Z">
                  <w:rPr>
                    <w:rFonts w:ascii="Cambria Math" w:hAnsi="Cambria Math"/>
                    <w:i/>
                    <w:sz w:val="24"/>
                    <w:szCs w:val="24"/>
                  </w:rPr>
                </w:ins>
              </m:ctrlPr>
            </m:dPr>
            <m:e>
              <m:r>
                <w:ins w:id="2845" w:author="Vilson Lu" w:date="2014-08-15T22:26:00Z">
                  <w:rPr>
                    <w:rFonts w:ascii="Cambria Math" w:hAnsi="Cambria Math"/>
                    <w:sz w:val="24"/>
                    <w:szCs w:val="24"/>
                  </w:rPr>
                  <m:t>t,c</m:t>
                </w:ins>
              </m:r>
            </m:e>
          </m:d>
          <m:r>
            <w:ins w:id="2846" w:author="Vilson Lu" w:date="2014-08-15T22:26:00Z">
              <w:rPr>
                <w:rFonts w:ascii="Cambria Math" w:hAnsi="Cambria Math"/>
                <w:sz w:val="24"/>
                <w:szCs w:val="24"/>
              </w:rPr>
              <m:t>=log</m:t>
            </w:ins>
          </m:r>
          <m:f>
            <m:fPr>
              <m:ctrlPr>
                <w:ins w:id="2847" w:author="Vilson Lu" w:date="2014-08-15T22:26:00Z">
                  <w:rPr>
                    <w:rFonts w:ascii="Cambria Math" w:hAnsi="Cambria Math"/>
                    <w:i/>
                    <w:sz w:val="24"/>
                    <w:szCs w:val="24"/>
                  </w:rPr>
                </w:ins>
              </m:ctrlPr>
            </m:fPr>
            <m:num>
              <m:sSub>
                <m:sSubPr>
                  <m:ctrlPr>
                    <w:ins w:id="2848" w:author="Vilson Lu" w:date="2014-08-15T22:26:00Z">
                      <w:rPr>
                        <w:rFonts w:ascii="Cambria Math" w:hAnsi="Cambria Math"/>
                        <w:i/>
                        <w:sz w:val="24"/>
                        <w:szCs w:val="24"/>
                      </w:rPr>
                    </w:ins>
                  </m:ctrlPr>
                </m:sSubPr>
                <m:e>
                  <m:r>
                    <w:ins w:id="2849" w:author="Vilson Lu" w:date="2014-08-15T22:26:00Z">
                      <w:rPr>
                        <w:rFonts w:ascii="Cambria Math" w:hAnsi="Cambria Math"/>
                        <w:sz w:val="24"/>
                        <w:szCs w:val="24"/>
                      </w:rPr>
                      <m:t>P</m:t>
                    </w:ins>
                  </m:r>
                </m:e>
                <m:sub>
                  <m:r>
                    <w:ins w:id="2850" w:author="Vilson Lu" w:date="2014-08-15T22:26:00Z">
                      <w:rPr>
                        <w:rFonts w:ascii="Cambria Math" w:hAnsi="Cambria Math"/>
                        <w:sz w:val="24"/>
                        <w:szCs w:val="24"/>
                      </w:rPr>
                      <m:t>r</m:t>
                    </w:ins>
                  </m:r>
                </m:sub>
              </m:sSub>
              <m:r>
                <w:ins w:id="2851" w:author="Vilson Lu" w:date="2014-08-15T22:26:00Z">
                  <w:rPr>
                    <w:rFonts w:ascii="Cambria Math" w:hAnsi="Cambria Math"/>
                    <w:sz w:val="24"/>
                    <w:szCs w:val="24"/>
                  </w:rPr>
                  <m:t>(t</m:t>
                </w:ins>
              </m:r>
              <m:nary>
                <m:naryPr>
                  <m:chr m:val="⋀"/>
                  <m:subHide m:val="1"/>
                  <m:supHide m:val="1"/>
                  <m:ctrlPr>
                    <w:ins w:id="2852" w:author="Vilson Lu" w:date="2014-08-15T22:26:00Z">
                      <w:rPr>
                        <w:rFonts w:ascii="Cambria Math" w:hAnsi="Cambria Math"/>
                        <w:i/>
                        <w:sz w:val="24"/>
                        <w:szCs w:val="24"/>
                      </w:rPr>
                    </w:ins>
                  </m:ctrlPr>
                </m:naryPr>
                <m:sub/>
                <m:sup/>
                <m:e>
                  <m:r>
                    <w:ins w:id="2853" w:author="Vilson Lu" w:date="2014-08-15T22:26:00Z">
                      <w:rPr>
                        <w:rFonts w:ascii="Cambria Math" w:hAnsi="Cambria Math"/>
                        <w:sz w:val="24"/>
                        <w:szCs w:val="24"/>
                      </w:rPr>
                      <m:t xml:space="preserve"> c)</m:t>
                    </w:ins>
                  </m:r>
                </m:e>
              </m:nary>
            </m:num>
            <m:den>
              <m:sSub>
                <m:sSubPr>
                  <m:ctrlPr>
                    <w:ins w:id="2854" w:author="Vilson Lu" w:date="2014-08-15T22:26:00Z">
                      <w:rPr>
                        <w:rFonts w:ascii="Cambria Math" w:hAnsi="Cambria Math"/>
                        <w:i/>
                        <w:sz w:val="24"/>
                        <w:szCs w:val="24"/>
                      </w:rPr>
                    </w:ins>
                  </m:ctrlPr>
                </m:sSubPr>
                <m:e>
                  <m:r>
                    <w:ins w:id="2855" w:author="Vilson Lu" w:date="2014-08-15T22:26:00Z">
                      <w:rPr>
                        <w:rFonts w:ascii="Cambria Math" w:hAnsi="Cambria Math"/>
                        <w:sz w:val="24"/>
                        <w:szCs w:val="24"/>
                      </w:rPr>
                      <m:t>P</m:t>
                    </w:ins>
                  </m:r>
                </m:e>
                <m:sub>
                  <m:r>
                    <w:ins w:id="2856" w:author="Vilson Lu" w:date="2014-08-15T22:26:00Z">
                      <w:rPr>
                        <w:rFonts w:ascii="Cambria Math" w:hAnsi="Cambria Math"/>
                        <w:sz w:val="24"/>
                        <w:szCs w:val="24"/>
                      </w:rPr>
                      <m:t>r</m:t>
                    </w:ins>
                  </m:r>
                </m:sub>
              </m:sSub>
              <m:d>
                <m:dPr>
                  <m:ctrlPr>
                    <w:ins w:id="2857" w:author="Vilson Lu" w:date="2014-08-15T22:26:00Z">
                      <w:rPr>
                        <w:rFonts w:ascii="Cambria Math" w:hAnsi="Cambria Math"/>
                        <w:i/>
                        <w:sz w:val="24"/>
                        <w:szCs w:val="24"/>
                      </w:rPr>
                    </w:ins>
                  </m:ctrlPr>
                </m:dPr>
                <m:e>
                  <m:r>
                    <w:ins w:id="2858" w:author="Vilson Lu" w:date="2014-08-15T22:26:00Z">
                      <w:rPr>
                        <w:rFonts w:ascii="Cambria Math" w:hAnsi="Cambria Math"/>
                        <w:sz w:val="24"/>
                        <w:szCs w:val="24"/>
                      </w:rPr>
                      <m:t>t</m:t>
                    </w:ins>
                  </m:r>
                </m:e>
              </m:d>
              <m:sSub>
                <m:sSubPr>
                  <m:ctrlPr>
                    <w:ins w:id="2859" w:author="Vilson Lu" w:date="2014-08-15T22:26:00Z">
                      <w:rPr>
                        <w:rFonts w:ascii="Cambria Math" w:hAnsi="Cambria Math"/>
                        <w:i/>
                        <w:sz w:val="24"/>
                        <w:szCs w:val="24"/>
                      </w:rPr>
                    </w:ins>
                  </m:ctrlPr>
                </m:sSubPr>
                <m:e>
                  <m:r>
                    <w:ins w:id="2860" w:author="Vilson Lu" w:date="2014-08-15T22:26:00Z">
                      <w:rPr>
                        <w:rFonts w:ascii="Cambria Math" w:hAnsi="Cambria Math"/>
                        <w:sz w:val="24"/>
                        <w:szCs w:val="24"/>
                      </w:rPr>
                      <m:t>P</m:t>
                    </w:ins>
                  </m:r>
                </m:e>
                <m:sub>
                  <m:r>
                    <w:ins w:id="2861" w:author="Vilson Lu" w:date="2014-08-15T22:26:00Z">
                      <w:rPr>
                        <w:rFonts w:ascii="Cambria Math" w:hAnsi="Cambria Math"/>
                        <w:sz w:val="24"/>
                        <w:szCs w:val="24"/>
                      </w:rPr>
                      <m:t>r</m:t>
                    </w:ins>
                  </m:r>
                </m:sub>
              </m:sSub>
              <m:r>
                <w:ins w:id="2862" w:author="Vilson Lu" w:date="2014-08-15T22:26:00Z">
                  <w:rPr>
                    <w:rFonts w:ascii="Cambria Math" w:hAnsi="Cambria Math"/>
                    <w:sz w:val="24"/>
                    <w:szCs w:val="24"/>
                  </w:rPr>
                  <m:t>(c)</m:t>
                </w:ins>
              </m:r>
            </m:den>
          </m:f>
        </m:oMath>
      </m:oMathPara>
    </w:p>
    <w:p w14:paraId="7DD2665E" w14:textId="77777777" w:rsidR="00944F87" w:rsidRPr="00EF6E7F" w:rsidRDefault="00944F87">
      <w:pPr>
        <w:pStyle w:val="Content2"/>
        <w:rPr>
          <w:ins w:id="2863" w:author="Vilson Lu" w:date="2014-08-15T22:26:00Z"/>
          <w:rFonts w:eastAsiaTheme="minorEastAsia"/>
          <w:sz w:val="24"/>
          <w:szCs w:val="24"/>
        </w:rPr>
        <w:pPrChange w:id="2864" w:author="TinTin Kalaw" w:date="2014-08-16T12:31:00Z">
          <w:pPr>
            <w:pStyle w:val="Content"/>
          </w:pPr>
        </w:pPrChange>
      </w:pPr>
    </w:p>
    <w:p w14:paraId="0BAE21F5" w14:textId="3010C3F2" w:rsidR="00944F87" w:rsidRPr="00EF6E7F" w:rsidRDefault="00944F87">
      <w:pPr>
        <w:pStyle w:val="Content2"/>
        <w:rPr>
          <w:ins w:id="2865" w:author="Vilson Lu" w:date="2014-08-15T22:26:00Z"/>
          <w:rFonts w:eastAsiaTheme="minorEastAsia"/>
          <w:szCs w:val="24"/>
        </w:rPr>
        <w:pPrChange w:id="2866" w:author="TinTin Kalaw" w:date="2014-08-16T12:31:00Z">
          <w:pPr>
            <w:pStyle w:val="Content"/>
          </w:pPr>
        </w:pPrChange>
      </w:pPr>
      <w:ins w:id="2867" w:author="Vilson Lu" w:date="2014-08-15T22:26:00Z">
        <w:r w:rsidRPr="00EF6E7F">
          <w:rPr>
            <w:rFonts w:eastAsiaTheme="minorEastAsia"/>
            <w:szCs w:val="24"/>
          </w:rPr>
          <w:t>And is estimated using:</w:t>
        </w:r>
      </w:ins>
    </w:p>
    <w:p w14:paraId="32596695" w14:textId="0E39F0B6" w:rsidR="00944F87" w:rsidRPr="00EF6E7F" w:rsidRDefault="00944F87">
      <w:pPr>
        <w:pStyle w:val="Content2"/>
        <w:rPr>
          <w:ins w:id="2868" w:author="Vilson Lu" w:date="2014-08-15T22:26:00Z"/>
          <w:rFonts w:ascii="Cambria Math" w:eastAsiaTheme="minorEastAsia" w:hAnsi="Cambria Math" w:hint="eastAsia"/>
          <w:sz w:val="24"/>
          <w:szCs w:val="24"/>
        </w:rPr>
        <w:pPrChange w:id="2869" w:author="TinTin Kalaw" w:date="2014-08-16T12:31:00Z">
          <w:pPr>
            <w:pStyle w:val="Content"/>
          </w:pPr>
        </w:pPrChange>
      </w:pPr>
      <m:oMathPara>
        <m:oMath>
          <m:r>
            <w:ins w:id="2870" w:author="Vilson Lu" w:date="2014-08-15T22:26:00Z">
              <m:rPr>
                <m:sty m:val="p"/>
              </m:rPr>
              <w:rPr>
                <w:rFonts w:ascii="Cambria Math" w:hAnsi="Cambria Math"/>
                <w:sz w:val="24"/>
                <w:szCs w:val="24"/>
              </w:rPr>
              <w:br/>
            </w:ins>
          </m:r>
        </m:oMath>
        <m:oMath>
          <m:r>
            <w:ins w:id="2871" w:author="Vilson Lu" w:date="2014-08-15T22:26:00Z">
              <w:rPr>
                <w:rFonts w:ascii="Cambria Math" w:hAnsi="Cambria Math"/>
                <w:sz w:val="24"/>
                <w:szCs w:val="24"/>
              </w:rPr>
              <m:t>I</m:t>
            </w:ins>
          </m:r>
          <m:d>
            <m:dPr>
              <m:ctrlPr>
                <w:ins w:id="2872" w:author="Vilson Lu" w:date="2014-08-15T22:26:00Z">
                  <w:rPr>
                    <w:rFonts w:ascii="Cambria Math" w:hAnsi="Cambria Math"/>
                    <w:i/>
                    <w:sz w:val="24"/>
                    <w:szCs w:val="24"/>
                  </w:rPr>
                </w:ins>
              </m:ctrlPr>
            </m:dPr>
            <m:e>
              <m:r>
                <w:ins w:id="2873" w:author="Vilson Lu" w:date="2014-08-15T22:26:00Z">
                  <w:rPr>
                    <w:rFonts w:ascii="Cambria Math" w:hAnsi="Cambria Math"/>
                    <w:sz w:val="24"/>
                    <w:szCs w:val="24"/>
                  </w:rPr>
                  <m:t>t,c</m:t>
                </w:ins>
              </m:r>
            </m:e>
          </m:d>
          <m:r>
            <w:ins w:id="2874" w:author="Vilson Lu" w:date="2014-08-15T22:26:00Z">
              <w:rPr>
                <w:rFonts w:ascii="Cambria Math" w:hAnsi="Cambria Math"/>
                <w:sz w:val="24"/>
                <w:szCs w:val="24"/>
              </w:rPr>
              <m:t>=log</m:t>
            </w:ins>
          </m:r>
          <m:f>
            <m:fPr>
              <m:ctrlPr>
                <w:ins w:id="2875" w:author="Vilson Lu" w:date="2014-08-15T22:26:00Z">
                  <w:rPr>
                    <w:rFonts w:ascii="Cambria Math" w:hAnsi="Cambria Math"/>
                    <w:i/>
                    <w:sz w:val="24"/>
                    <w:szCs w:val="24"/>
                  </w:rPr>
                </w:ins>
              </m:ctrlPr>
            </m:fPr>
            <m:num>
              <m:r>
                <w:ins w:id="2876" w:author="Vilson Lu" w:date="2014-08-15T22:26:00Z">
                  <w:rPr>
                    <w:rFonts w:ascii="Cambria Math" w:hAnsi="Cambria Math"/>
                    <w:sz w:val="24"/>
                    <w:szCs w:val="24"/>
                  </w:rPr>
                  <m:t>A×N</m:t>
                </w:ins>
              </m:r>
            </m:num>
            <m:den>
              <m:d>
                <m:dPr>
                  <m:ctrlPr>
                    <w:ins w:id="2877" w:author="Vilson Lu" w:date="2014-08-15T22:26:00Z">
                      <w:rPr>
                        <w:rFonts w:ascii="Cambria Math" w:hAnsi="Cambria Math"/>
                        <w:i/>
                        <w:sz w:val="24"/>
                        <w:szCs w:val="24"/>
                      </w:rPr>
                    </w:ins>
                  </m:ctrlPr>
                </m:dPr>
                <m:e>
                  <m:r>
                    <w:ins w:id="2878" w:author="Vilson Lu" w:date="2014-08-15T22:26:00Z">
                      <w:rPr>
                        <w:rFonts w:ascii="Cambria Math" w:hAnsi="Cambria Math"/>
                        <w:sz w:val="24"/>
                        <w:szCs w:val="24"/>
                      </w:rPr>
                      <m:t>A+C</m:t>
                    </w:ins>
                  </m:r>
                </m:e>
              </m:d>
              <m:r>
                <w:ins w:id="2879" w:author="Vilson Lu" w:date="2014-08-15T22:26:00Z">
                  <w:rPr>
                    <w:rFonts w:ascii="Cambria Math" w:hAnsi="Cambria Math"/>
                    <w:sz w:val="24"/>
                    <w:szCs w:val="24"/>
                  </w:rPr>
                  <m:t>(A+B)</m:t>
                </w:ins>
              </m:r>
            </m:den>
          </m:f>
        </m:oMath>
      </m:oMathPara>
    </w:p>
    <w:p w14:paraId="2AC12CE9" w14:textId="77777777" w:rsidR="00944F87" w:rsidRPr="00EF6E7F" w:rsidRDefault="00944F87">
      <w:pPr>
        <w:pStyle w:val="Content2"/>
        <w:rPr>
          <w:ins w:id="2880" w:author="Vilson Lu" w:date="2014-08-15T22:26:00Z"/>
        </w:rPr>
        <w:pPrChange w:id="2881" w:author="TinTin Kalaw" w:date="2014-08-16T12:31:00Z">
          <w:pPr>
            <w:pStyle w:val="Content"/>
          </w:pPr>
        </w:pPrChange>
      </w:pPr>
    </w:p>
    <w:p w14:paraId="4FE4A4C2" w14:textId="34438F45" w:rsidR="00944F87" w:rsidRPr="00EF6E7F" w:rsidRDefault="00944F87">
      <w:pPr>
        <w:pStyle w:val="Content2"/>
        <w:rPr>
          <w:ins w:id="2882" w:author="Vilson Lu" w:date="2014-08-15T22:26:00Z"/>
          <w:rFonts w:ascii="Cambria Math" w:hAnsi="Cambria Math"/>
        </w:rPr>
        <w:pPrChange w:id="2883" w:author="TinTin Kalaw" w:date="2014-08-16T12:31:00Z">
          <w:pPr>
            <w:pStyle w:val="Content"/>
          </w:pPr>
        </w:pPrChange>
      </w:pPr>
      <w:ins w:id="2884" w:author="Vilson Lu" w:date="2014-08-15T22:26:00Z">
        <w:r w:rsidRPr="00EF6E7F">
          <w:rPr>
            <w:rFonts w:ascii="Cambria Math" w:hAnsi="Cambria Math"/>
          </w:rPr>
          <w:t xml:space="preserve">Where, </w:t>
        </w:r>
      </w:ins>
    </w:p>
    <w:p w14:paraId="11919693" w14:textId="1EDC0CC2" w:rsidR="00944F87" w:rsidRPr="00EF6E7F" w:rsidRDefault="00944F87">
      <w:pPr>
        <w:pStyle w:val="Content2"/>
        <w:rPr>
          <w:ins w:id="2885" w:author="Vilson Lu" w:date="2014-08-15T22:26:00Z"/>
          <w:rFonts w:ascii="Cambria Math" w:hAnsi="Cambria Math"/>
        </w:rPr>
        <w:pPrChange w:id="2886" w:author="TinTin Kalaw" w:date="2014-08-16T12:31:00Z">
          <w:pPr>
            <w:pStyle w:val="Content"/>
          </w:pPr>
        </w:pPrChange>
      </w:pPr>
      <w:ins w:id="2887" w:author="Vilson Lu" w:date="2014-08-15T22:26:00Z">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ins>
    </w:p>
    <w:p w14:paraId="194A2EB1" w14:textId="7AE22BEA" w:rsidR="00944F87" w:rsidRPr="00EF6E7F" w:rsidRDefault="00944F87">
      <w:pPr>
        <w:pStyle w:val="Content2"/>
        <w:rPr>
          <w:ins w:id="2888" w:author="Vilson Lu" w:date="2014-08-15T22:26:00Z"/>
          <w:rFonts w:ascii="Cambria Math" w:hAnsi="Cambria Math"/>
          <w:i/>
        </w:rPr>
        <w:pPrChange w:id="2889" w:author="TinTin Kalaw" w:date="2014-08-16T12:31:00Z">
          <w:pPr>
            <w:pStyle w:val="Content"/>
          </w:pPr>
        </w:pPrChange>
      </w:pPr>
      <w:ins w:id="2890" w:author="Vilson Lu" w:date="2014-08-15T22:26:00Z">
        <w:r w:rsidRPr="00EF6E7F">
          <w:rPr>
            <w:rFonts w:ascii="Cambria Math" w:hAnsi="Cambria Math"/>
          </w:rPr>
          <w:lastRenderedPageBreak/>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ins>
    </w:p>
    <w:p w14:paraId="4DEDF2FF" w14:textId="51BBAE1D" w:rsidR="00944F87" w:rsidRPr="00EF6E7F" w:rsidRDefault="00944F87">
      <w:pPr>
        <w:pStyle w:val="Content2"/>
        <w:rPr>
          <w:ins w:id="2891" w:author="Vilson Lu" w:date="2014-08-15T22:26:00Z"/>
          <w:rFonts w:ascii="Cambria Math" w:hAnsi="Cambria Math"/>
          <w:i/>
        </w:rPr>
        <w:pPrChange w:id="2892" w:author="TinTin Kalaw" w:date="2014-08-16T12:31:00Z">
          <w:pPr>
            <w:pStyle w:val="Content"/>
          </w:pPr>
        </w:pPrChange>
      </w:pPr>
      <w:ins w:id="2893" w:author="Vilson Lu" w:date="2014-08-15T22:26:00Z">
        <w:r w:rsidRPr="00EF6E7F">
          <w:rPr>
            <w:rFonts w:ascii="Cambria Math" w:hAnsi="Cambria Math"/>
          </w:rPr>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ins>
    </w:p>
    <w:p w14:paraId="3C901168" w14:textId="28135CFD" w:rsidR="00944F87" w:rsidRPr="00EF6E7F" w:rsidRDefault="00944F87">
      <w:pPr>
        <w:pStyle w:val="Content2"/>
        <w:rPr>
          <w:ins w:id="2894" w:author="Vilson Lu" w:date="2014-08-15T22:26:00Z"/>
          <w:rFonts w:ascii="Cambria Math" w:hAnsi="Cambria Math"/>
        </w:rPr>
        <w:pPrChange w:id="2895" w:author="TinTin Kalaw" w:date="2014-08-16T12:31:00Z">
          <w:pPr>
            <w:pStyle w:val="Content"/>
          </w:pPr>
        </w:pPrChange>
      </w:pPr>
      <w:ins w:id="2896" w:author="Vilson Lu" w:date="2014-08-15T22:26:00Z">
        <w:r w:rsidRPr="00EF6E7F">
          <w:rPr>
            <w:rFonts w:ascii="Cambria Math" w:hAnsi="Cambria Math"/>
          </w:rPr>
          <w:t>N = number of documents</w:t>
        </w:r>
      </w:ins>
    </w:p>
    <w:p w14:paraId="7DF8846A" w14:textId="77777777" w:rsidR="00944F87" w:rsidRPr="00EF6E7F" w:rsidRDefault="00944F87">
      <w:pPr>
        <w:pStyle w:val="Content2"/>
        <w:rPr>
          <w:ins w:id="2897" w:author="Vilson Lu" w:date="2014-08-15T22:26:00Z"/>
          <w:rFonts w:ascii="Cambria Math" w:hAnsi="Cambria Math"/>
        </w:rPr>
        <w:pPrChange w:id="2898" w:author="TinTin Kalaw" w:date="2014-08-16T12:31:00Z">
          <w:pPr>
            <w:pStyle w:val="Content"/>
          </w:pPr>
        </w:pPrChange>
      </w:pPr>
      <w:ins w:id="2899" w:author="Vilson Lu" w:date="2014-08-15T22:26:00Z">
        <w:r w:rsidRPr="00EF6E7F">
          <w:rPr>
            <w:rFonts w:ascii="Cambria Math" w:hAnsi="Cambria Math"/>
          </w:rPr>
          <w:tab/>
        </w:r>
      </w:ins>
    </w:p>
    <w:p w14:paraId="41FCDB35" w14:textId="77777777" w:rsidR="00944F87" w:rsidRPr="00EF6E7F" w:rsidRDefault="00944F87">
      <w:pPr>
        <w:pStyle w:val="Heading3"/>
        <w:rPr>
          <w:ins w:id="2900" w:author="Vilson Lu" w:date="2014-08-15T22:26:00Z"/>
        </w:rPr>
        <w:pPrChange w:id="2901" w:author="TinTin Kalaw" w:date="2014-08-16T12:32:00Z">
          <w:pPr>
            <w:pStyle w:val="Heading5"/>
          </w:pPr>
        </w:pPrChange>
      </w:pPr>
      <w:bookmarkStart w:id="2902" w:name="_Toc396200131"/>
      <w:ins w:id="2903" w:author="Vilson Lu" w:date="2014-08-15T22:26:00Z">
        <w:r w:rsidRPr="00EF6E7F">
          <w:t>Classification</w:t>
        </w:r>
        <w:bookmarkEnd w:id="2902"/>
      </w:ins>
    </w:p>
    <w:p w14:paraId="1C724E1B" w14:textId="77777777" w:rsidR="00944F87" w:rsidRPr="00EF6E7F" w:rsidRDefault="00944F87">
      <w:pPr>
        <w:pStyle w:val="Content2"/>
        <w:rPr>
          <w:ins w:id="2904" w:author="Vilson Lu" w:date="2014-08-15T22:26:00Z"/>
        </w:rPr>
        <w:pPrChange w:id="2905" w:author="TinTin Kalaw" w:date="2014-08-16T12:32:00Z">
          <w:pPr>
            <w:pStyle w:val="Content"/>
          </w:pPr>
        </w:pPrChange>
      </w:pPr>
    </w:p>
    <w:p w14:paraId="682B3115" w14:textId="77777777" w:rsidR="00944F87" w:rsidRDefault="00944F87">
      <w:pPr>
        <w:pStyle w:val="Content2"/>
        <w:rPr>
          <w:ins w:id="2906" w:author="Vilson Lu" w:date="2014-08-15T22:26:00Z"/>
        </w:rPr>
        <w:pPrChange w:id="2907" w:author="TinTin Kalaw" w:date="2014-08-16T12:32:00Z">
          <w:pPr>
            <w:pStyle w:val="Content"/>
          </w:pPr>
        </w:pPrChange>
      </w:pPr>
      <w:ins w:id="2908" w:author="Vilson Lu" w:date="2014-08-15T22:26:00Z">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ins>
    </w:p>
    <w:p w14:paraId="5C06D336" w14:textId="77777777" w:rsidR="00944F87" w:rsidRDefault="00944F87">
      <w:pPr>
        <w:pStyle w:val="Content2"/>
        <w:rPr>
          <w:ins w:id="2909" w:author="Vilson Lu" w:date="2014-08-15T22:26:00Z"/>
        </w:rPr>
        <w:pPrChange w:id="2910" w:author="TinTin Kalaw" w:date="2014-08-16T12:32:00Z">
          <w:pPr>
            <w:pStyle w:val="Content"/>
            <w:tabs>
              <w:tab w:val="left" w:pos="8580"/>
            </w:tabs>
          </w:pPr>
        </w:pPrChange>
      </w:pPr>
      <w:ins w:id="2911" w:author="Vilson Lu" w:date="2014-08-15T22:26:00Z">
        <w:r>
          <w:tab/>
        </w:r>
      </w:ins>
    </w:p>
    <w:p w14:paraId="0CE19DA1" w14:textId="77777777" w:rsidR="00944F87" w:rsidRDefault="00944F87">
      <w:pPr>
        <w:pStyle w:val="Content2"/>
        <w:rPr>
          <w:ins w:id="2912" w:author="Vilson Lu" w:date="2014-08-15T22:26:00Z"/>
        </w:rPr>
        <w:pPrChange w:id="2913" w:author="TinTin Kalaw" w:date="2014-08-16T12:32:00Z">
          <w:pPr>
            <w:pStyle w:val="Content"/>
          </w:pPr>
        </w:pPrChange>
      </w:pPr>
      <w:ins w:id="2914" w:author="Vilson Lu" w:date="2014-08-15T22:26:00Z">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ins>
    </w:p>
    <w:p w14:paraId="0E14F942" w14:textId="53081790" w:rsidR="00944F87" w:rsidRPr="00944F87" w:rsidDel="00C57FCA" w:rsidRDefault="00944F87">
      <w:pPr>
        <w:pStyle w:val="Content2"/>
        <w:rPr>
          <w:ins w:id="2915" w:author="Vilson Lu" w:date="2014-08-15T14:52:00Z"/>
          <w:del w:id="2916" w:author="TinTin Kalaw" w:date="2014-08-16T12:32:00Z"/>
        </w:rPr>
        <w:pPrChange w:id="2917" w:author="TinTin Kalaw" w:date="2014-08-16T12:32:00Z">
          <w:pPr>
            <w:pStyle w:val="Content"/>
          </w:pPr>
        </w:pPrChange>
      </w:pPr>
    </w:p>
    <w:p w14:paraId="22D946A9" w14:textId="77777777" w:rsidR="00602FF1" w:rsidRDefault="00602FF1">
      <w:pPr>
        <w:pStyle w:val="Content2"/>
        <w:rPr>
          <w:ins w:id="2918" w:author="Vilson Lu" w:date="2014-08-15T14:52:00Z"/>
        </w:rPr>
        <w:pPrChange w:id="2919" w:author="TinTin Kalaw" w:date="2014-08-16T12:32:00Z">
          <w:pPr>
            <w:pStyle w:val="Content"/>
            <w:ind w:left="0"/>
          </w:pPr>
        </w:pPrChange>
      </w:pPr>
    </w:p>
    <w:p w14:paraId="0478891B" w14:textId="77777777" w:rsidR="00602FF1" w:rsidRDefault="00602FF1" w:rsidP="00602FF1">
      <w:pPr>
        <w:pStyle w:val="Heading2"/>
        <w:rPr>
          <w:ins w:id="2920" w:author="Vilson Lu" w:date="2014-08-15T14:52:00Z"/>
        </w:rPr>
      </w:pPr>
      <w:bookmarkStart w:id="2921" w:name="_Toc395181699"/>
      <w:bookmarkStart w:id="2922" w:name="_Toc396200132"/>
      <w:ins w:id="2923" w:author="Vilson Lu" w:date="2014-08-15T14:52:00Z">
        <w:r w:rsidRPr="00EF6E7F">
          <w:t>Information Extraction Architecture</w:t>
        </w:r>
        <w:bookmarkEnd w:id="2921"/>
        <w:bookmarkEnd w:id="2922"/>
      </w:ins>
    </w:p>
    <w:p w14:paraId="1F307DC5" w14:textId="77777777" w:rsidR="00602FF1" w:rsidRDefault="00602FF1">
      <w:pPr>
        <w:pStyle w:val="Content1"/>
        <w:rPr>
          <w:ins w:id="2924" w:author="Vilson Lu" w:date="2014-08-15T14:52:00Z"/>
        </w:rPr>
        <w:pPrChange w:id="2925" w:author="TinTin Kalaw" w:date="2014-08-16T12:32:00Z">
          <w:pPr/>
        </w:pPrChange>
      </w:pPr>
    </w:p>
    <w:p w14:paraId="2255A172" w14:textId="77777777" w:rsidR="00602FF1" w:rsidRPr="005F3A0B" w:rsidRDefault="00602FF1">
      <w:pPr>
        <w:pStyle w:val="Content1"/>
        <w:rPr>
          <w:ins w:id="2926" w:author="Vilson Lu" w:date="2014-08-15T14:52:00Z"/>
        </w:rPr>
        <w:pPrChange w:id="2927" w:author="TinTin Kalaw" w:date="2014-08-16T12:32:00Z">
          <w:pPr>
            <w:pStyle w:val="Content"/>
          </w:pPr>
        </w:pPrChange>
      </w:pPr>
      <w:ins w:id="2928" w:author="Vilson Lu" w:date="2014-08-15T14:52:00Z">
        <w:r>
          <w:t>This section discusses the different architectures that can be applied in an information extraction system.</w:t>
        </w:r>
      </w:ins>
    </w:p>
    <w:p w14:paraId="4A1F52B4" w14:textId="77777777" w:rsidR="00602FF1" w:rsidRPr="00455BF1" w:rsidRDefault="00602FF1">
      <w:pPr>
        <w:pStyle w:val="Content1"/>
        <w:rPr>
          <w:ins w:id="2929" w:author="Vilson Lu" w:date="2014-08-15T14:52:00Z"/>
        </w:rPr>
        <w:pPrChange w:id="2930" w:author="TinTin Kalaw" w:date="2014-08-16T12:32:00Z">
          <w:pPr/>
        </w:pPrChange>
      </w:pPr>
    </w:p>
    <w:p w14:paraId="2EB49763" w14:textId="77777777" w:rsidR="00602FF1" w:rsidRDefault="00602FF1" w:rsidP="00602FF1">
      <w:pPr>
        <w:pStyle w:val="Heading3"/>
        <w:rPr>
          <w:ins w:id="2931" w:author="Vilson Lu" w:date="2014-08-15T14:52:00Z"/>
        </w:rPr>
      </w:pPr>
      <w:bookmarkStart w:id="2932" w:name="_Toc395181700"/>
      <w:bookmarkStart w:id="2933" w:name="_Toc396200133"/>
      <w:ins w:id="2934" w:author="Vilson Lu" w:date="2014-08-15T14:52:00Z">
        <w:r>
          <w:t>Template-Based Architecture</w:t>
        </w:r>
        <w:bookmarkEnd w:id="2932"/>
        <w:bookmarkEnd w:id="2933"/>
      </w:ins>
    </w:p>
    <w:p w14:paraId="61207C31" w14:textId="77777777" w:rsidR="00602FF1" w:rsidRDefault="00602FF1">
      <w:pPr>
        <w:pStyle w:val="Content2"/>
        <w:rPr>
          <w:ins w:id="2935" w:author="Vilson Lu" w:date="2014-08-15T14:52:00Z"/>
        </w:rPr>
        <w:pPrChange w:id="2936" w:author="TinTin Kalaw" w:date="2014-08-16T12:32:00Z">
          <w:pPr/>
        </w:pPrChange>
      </w:pPr>
    </w:p>
    <w:p w14:paraId="36494BBA" w14:textId="77777777" w:rsidR="00602FF1" w:rsidRDefault="00602FF1">
      <w:pPr>
        <w:pStyle w:val="Content2"/>
        <w:rPr>
          <w:ins w:id="2937" w:author="Vilson Lu" w:date="2014-08-15T14:52:00Z"/>
        </w:rPr>
        <w:pPrChange w:id="2938" w:author="TinTin Kalaw" w:date="2014-08-16T12:32:00Z">
          <w:pPr>
            <w:pStyle w:val="Content"/>
          </w:pPr>
        </w:pPrChange>
      </w:pPr>
      <w:ins w:id="2939" w:author="Vilson Lu" w:date="2014-08-15T14:52:00Z">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ins>
    </w:p>
    <w:p w14:paraId="34EAF5F0" w14:textId="77777777" w:rsidR="00602FF1" w:rsidRPr="00455BF1" w:rsidRDefault="00602FF1">
      <w:pPr>
        <w:pStyle w:val="Content2"/>
        <w:rPr>
          <w:ins w:id="2940" w:author="Vilson Lu" w:date="2014-08-15T14:52:00Z"/>
        </w:rPr>
        <w:pPrChange w:id="2941" w:author="TinTin Kalaw" w:date="2014-08-16T12:32:00Z">
          <w:pPr/>
        </w:pPrChange>
      </w:pPr>
    </w:p>
    <w:p w14:paraId="34E9CA16" w14:textId="77777777" w:rsidR="00602FF1" w:rsidRPr="00EF6E7F" w:rsidRDefault="00602FF1" w:rsidP="00602FF1">
      <w:pPr>
        <w:pStyle w:val="Heading4"/>
        <w:rPr>
          <w:ins w:id="2942" w:author="Vilson Lu" w:date="2014-08-15T14:52:00Z"/>
        </w:rPr>
      </w:pPr>
      <w:ins w:id="2943" w:author="Vilson Lu" w:date="2014-08-15T14:52:00Z">
        <w:r w:rsidRPr="00EF6E7F">
          <w:t>An Open Architecture for Multi-Domain Information Extraction (Poibeau, 2001)</w:t>
        </w:r>
      </w:ins>
    </w:p>
    <w:p w14:paraId="07FA75ED" w14:textId="77777777" w:rsidR="00602FF1" w:rsidRPr="00EF6E7F" w:rsidRDefault="00602FF1">
      <w:pPr>
        <w:pStyle w:val="Content2"/>
        <w:rPr>
          <w:ins w:id="2944" w:author="Vilson Lu" w:date="2014-08-15T14:52:00Z"/>
        </w:rPr>
        <w:pPrChange w:id="2945" w:author="TinTin Kalaw" w:date="2014-08-16T12:32:00Z">
          <w:pPr/>
        </w:pPrChange>
      </w:pPr>
    </w:p>
    <w:p w14:paraId="2E8AC6F6" w14:textId="77777777" w:rsidR="00602FF1" w:rsidRPr="00EF6E7F" w:rsidRDefault="00602FF1">
      <w:pPr>
        <w:pStyle w:val="Content2"/>
        <w:rPr>
          <w:ins w:id="2946" w:author="Vilson Lu" w:date="2014-08-15T14:52:00Z"/>
        </w:rPr>
        <w:pPrChange w:id="2947" w:author="TinTin Kalaw" w:date="2014-08-16T12:32:00Z">
          <w:pPr>
            <w:pStyle w:val="Content"/>
          </w:pPr>
        </w:pPrChange>
      </w:pPr>
      <w:ins w:id="2948" w:author="Vilson Lu" w:date="2014-08-15T14:52:00Z">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ins>
    </w:p>
    <w:p w14:paraId="1CFF983F" w14:textId="77777777" w:rsidR="00602FF1" w:rsidRPr="00EF6E7F" w:rsidRDefault="00602FF1">
      <w:pPr>
        <w:pStyle w:val="Content2"/>
        <w:rPr>
          <w:ins w:id="2949" w:author="Vilson Lu" w:date="2014-08-15T14:52:00Z"/>
        </w:rPr>
        <w:pPrChange w:id="2950" w:author="TinTin Kalaw" w:date="2014-08-16T12:32:00Z">
          <w:pPr>
            <w:ind w:left="1440"/>
          </w:pPr>
        </w:pPrChange>
      </w:pPr>
    </w:p>
    <w:p w14:paraId="14806A4D" w14:textId="77777777" w:rsidR="00602FF1" w:rsidRPr="00EF6E7F" w:rsidRDefault="00602FF1">
      <w:pPr>
        <w:pStyle w:val="Content2"/>
        <w:rPr>
          <w:ins w:id="2951" w:author="Vilson Lu" w:date="2014-08-15T14:52:00Z"/>
        </w:rPr>
        <w:pPrChange w:id="2952" w:author="TinTin Kalaw" w:date="2014-08-16T12:32:00Z">
          <w:pPr>
            <w:pStyle w:val="Content"/>
          </w:pPr>
        </w:pPrChange>
      </w:pPr>
      <w:ins w:id="2953" w:author="Vilson Lu" w:date="2014-08-15T14:52:00Z">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w:t>
        </w:r>
        <w:r w:rsidRPr="00FD77B6">
          <w:rPr>
            <w:rStyle w:val="Content2Char"/>
            <w:rPrChange w:id="2954" w:author="Vilson Lu" w:date="2014-08-15T22:32:00Z">
              <w:rPr/>
            </w:rPrChange>
          </w:rPr>
          <w:t>t</w:t>
        </w:r>
        <w:r w:rsidRPr="00EF6E7F">
          <w:t xml:space="preserve">he module for filling in a result template. </w:t>
        </w:r>
      </w:ins>
    </w:p>
    <w:p w14:paraId="1D7AD568" w14:textId="77777777" w:rsidR="00602FF1" w:rsidRPr="00EF6E7F" w:rsidRDefault="00602FF1">
      <w:pPr>
        <w:pStyle w:val="Content2"/>
        <w:rPr>
          <w:ins w:id="2955" w:author="Vilson Lu" w:date="2014-08-15T14:52:00Z"/>
        </w:rPr>
        <w:pPrChange w:id="2956" w:author="TinTin Kalaw" w:date="2014-08-16T12:32:00Z">
          <w:pPr>
            <w:ind w:left="1440"/>
          </w:pPr>
        </w:pPrChange>
      </w:pPr>
    </w:p>
    <w:p w14:paraId="0C59AA8F" w14:textId="4E22434C" w:rsidR="00602FF1" w:rsidRDefault="00602FF1">
      <w:pPr>
        <w:pStyle w:val="Content2"/>
        <w:rPr>
          <w:ins w:id="2957" w:author="Vilson Lu" w:date="2014-08-15T14:52:00Z"/>
          <w:noProof/>
          <w:lang w:val="en-PH" w:eastAsia="zh-CN"/>
        </w:rPr>
        <w:pPrChange w:id="2958" w:author="TinTin Kalaw" w:date="2014-08-16T12:32:00Z">
          <w:pPr>
            <w:pStyle w:val="Content"/>
          </w:pPr>
        </w:pPrChange>
      </w:pPr>
      <w:ins w:id="2959" w:author="Vilson Lu" w:date="2014-08-15T14:52:00Z">
        <w:r w:rsidRPr="00EF6E7F">
          <w:lastRenderedPageBreak/>
          <w:t xml:space="preserve">In module 1, a number of information is extracted from the structure of the input text. It is in this module where information that is embedded in the structure of </w:t>
        </w:r>
        <w:r w:rsidRPr="006E4D62">
          <w:t>the</w:t>
        </w:r>
        <w:r w:rsidRPr="00EF6E7F">
          <w:t xml:space="preserv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w:t>
        </w:r>
        <w:r w:rsidRPr="00602FF1">
          <w:rPr>
            <w:rStyle w:val="Content1Char"/>
            <w:rPrChange w:id="2960" w:author="Vilson Lu" w:date="2014-08-15T15:05:00Z">
              <w:rPr/>
            </w:rPrChange>
          </w:rPr>
          <w:t>produced from a semantic analysis of the input text. Poibeau made use of the French</w:t>
        </w:r>
        <w:r w:rsidRPr="00EF6E7F">
          <w:t xml:space="preserve">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Pr>
            <w:rFonts w:cs="Lucida Grande"/>
          </w:rPr>
          <w:t xml:space="preserve">rmation. </w:t>
        </w:r>
        <w:del w:id="2961" w:author="TinTin Kalaw" w:date="2014-08-16T12:32:00Z">
          <w:r w:rsidDel="004F77B0">
            <w:rPr>
              <w:rFonts w:cs="Lucida Grande"/>
            </w:rPr>
            <w:delText>Figure 3-3</w:delText>
          </w:r>
        </w:del>
      </w:ins>
      <w:ins w:id="2962" w:author="TinTin Kalaw" w:date="2014-08-16T12:33:00Z">
        <w:r w:rsidR="004F77B0">
          <w:rPr>
            <w:rFonts w:cs="Lucida Grande"/>
          </w:rPr>
          <w:fldChar w:fldCharType="begin"/>
        </w:r>
        <w:r w:rsidR="004F77B0">
          <w:rPr>
            <w:rFonts w:cs="Lucida Grande"/>
          </w:rPr>
          <w:instrText xml:space="preserve"> REF _Ref395955722 \h </w:instrText>
        </w:r>
      </w:ins>
      <w:r w:rsidR="004F77B0">
        <w:rPr>
          <w:rFonts w:cs="Lucida Grande"/>
        </w:rPr>
      </w:r>
      <w:r w:rsidR="004F77B0">
        <w:rPr>
          <w:rFonts w:cs="Lucida Grande"/>
        </w:rPr>
        <w:fldChar w:fldCharType="separate"/>
      </w:r>
      <w:ins w:id="2963" w:author="Vilson Lu" w:date="2014-08-16T16:50:00Z">
        <w:r w:rsidR="0068488C">
          <w:t xml:space="preserve">Figure </w:t>
        </w:r>
        <w:r w:rsidR="0068488C">
          <w:rPr>
            <w:noProof/>
          </w:rPr>
          <w:t>3</w:t>
        </w:r>
        <w:r w:rsidR="0068488C">
          <w:noBreakHyphen/>
        </w:r>
        <w:r w:rsidR="0068488C">
          <w:rPr>
            <w:noProof/>
          </w:rPr>
          <w:t>3</w:t>
        </w:r>
      </w:ins>
      <w:ins w:id="2964" w:author="TinTin Kalaw" w:date="2014-08-16T12:33:00Z">
        <w:r w:rsidR="004F77B0">
          <w:rPr>
            <w:rFonts w:cs="Lucida Grande"/>
          </w:rPr>
          <w:fldChar w:fldCharType="end"/>
        </w:r>
      </w:ins>
      <w:ins w:id="2965" w:author="Vilson Lu" w:date="2014-08-15T14:52:00Z">
        <w:r>
          <w:rPr>
            <w:rFonts w:cs="Lucida Grande"/>
          </w:rPr>
          <w:t xml:space="preserve"> </w:t>
        </w:r>
        <w:r w:rsidRPr="00EF6E7F">
          <w:rPr>
            <w:rFonts w:cs="Lucida Grande"/>
          </w:rPr>
          <w:t>illustrates the general architecture proposed by Poibeau.</w:t>
        </w:r>
        <w:r w:rsidRPr="00EF6E7F">
          <w:rPr>
            <w:noProof/>
            <w:lang w:val="en-PH" w:eastAsia="zh-CN"/>
          </w:rPr>
          <w:t xml:space="preserve"> </w:t>
        </w:r>
      </w:ins>
    </w:p>
    <w:p w14:paraId="66F0F721" w14:textId="77777777" w:rsidR="00602FF1" w:rsidRPr="00EF6E7F" w:rsidRDefault="00602FF1">
      <w:pPr>
        <w:pStyle w:val="Content2"/>
        <w:rPr>
          <w:ins w:id="2966" w:author="Vilson Lu" w:date="2014-08-15T14:52:00Z"/>
          <w:noProof/>
          <w:lang w:val="en-PH" w:eastAsia="zh-CN"/>
        </w:rPr>
        <w:pPrChange w:id="2967" w:author="TinTin Kalaw" w:date="2014-08-16T12:32:00Z">
          <w:pPr>
            <w:pStyle w:val="Content"/>
          </w:pPr>
        </w:pPrChange>
      </w:pPr>
    </w:p>
    <w:p w14:paraId="45459C42" w14:textId="5475D22D" w:rsidR="00602FF1" w:rsidRPr="00EF6E7F" w:rsidRDefault="00602FF1" w:rsidP="00602FF1">
      <w:pPr>
        <w:ind w:left="1440"/>
        <w:rPr>
          <w:ins w:id="2968" w:author="Vilson Lu" w:date="2014-08-15T14:52:00Z"/>
          <w:noProof/>
          <w:lang w:val="en-PH" w:eastAsia="zh-CN"/>
        </w:rPr>
      </w:pPr>
      <w:ins w:id="2969" w:author="Vilson Lu" w:date="2014-08-15T14:52:00Z">
        <w:r>
          <w:rPr>
            <w:noProof/>
            <w:lang w:val="en-PH" w:eastAsia="zh-CN"/>
          </w:rPr>
          <mc:AlternateContent>
            <mc:Choice Requires="wps">
              <w:drawing>
                <wp:anchor distT="0" distB="0" distL="114300" distR="114300" simplePos="0" relativeHeight="251660288" behindDoc="0" locked="0" layoutInCell="1" allowOverlap="1" wp14:anchorId="4837AA24" wp14:editId="54879A86">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41473325" w14:textId="256860DE" w:rsidR="00DC504A" w:rsidRPr="00622818" w:rsidRDefault="00DC504A" w:rsidP="0063049B">
                              <w:pPr>
                                <w:pStyle w:val="Caption"/>
                                <w:ind w:left="-90"/>
                                <w:rPr>
                                  <w:noProof/>
                                </w:rPr>
                              </w:pPr>
                              <w:bookmarkStart w:id="2970" w:name="_Ref395955722"/>
                              <w:bookmarkStart w:id="2971" w:name="_Toc395181738"/>
                              <w:bookmarkStart w:id="2972" w:name="_Toc396200407"/>
                              <w:r>
                                <w:t xml:space="preserve">Figure </w:t>
                              </w:r>
                              <w:ins w:id="2973" w:author="Vilson Lu" w:date="2014-08-19T06:38:00Z">
                                <w:r>
                                  <w:fldChar w:fldCharType="begin"/>
                                </w:r>
                                <w:r>
                                  <w:instrText xml:space="preserve"> STYLEREF 1 \s </w:instrText>
                                </w:r>
                              </w:ins>
                              <w:r>
                                <w:fldChar w:fldCharType="separate"/>
                              </w:r>
                              <w:r>
                                <w:rPr>
                                  <w:noProof/>
                                </w:rPr>
                                <w:t>3</w:t>
                              </w:r>
                              <w:ins w:id="2974" w:author="Vilson Lu" w:date="2014-08-19T06:38:00Z">
                                <w:r>
                                  <w:fldChar w:fldCharType="end"/>
                                </w:r>
                                <w:r>
                                  <w:noBreakHyphen/>
                                </w:r>
                                <w:r>
                                  <w:fldChar w:fldCharType="begin"/>
                                </w:r>
                                <w:r>
                                  <w:instrText xml:space="preserve"> SEQ Figure \* ARABIC \s 1 </w:instrText>
                                </w:r>
                              </w:ins>
                              <w:r>
                                <w:fldChar w:fldCharType="separate"/>
                              </w:r>
                              <w:ins w:id="2975" w:author="Vilson Lu" w:date="2014-08-19T06:38:00Z">
                                <w:r>
                                  <w:rPr>
                                    <w:noProof/>
                                  </w:rPr>
                                  <w:t>3</w:t>
                                </w:r>
                                <w:r>
                                  <w:fldChar w:fldCharType="end"/>
                                </w:r>
                              </w:ins>
                              <w:del w:id="2976" w:author="Vilson Lu" w:date="2014-08-16T16:41:00Z">
                                <w:r w:rsidDel="003F1C01">
                                  <w:fldChar w:fldCharType="begin"/>
                                </w:r>
                                <w:r w:rsidDel="003F1C01">
                                  <w:delInstrText xml:space="preserve"> STYLEREF 1 \s </w:delInstrText>
                                </w:r>
                                <w:r w:rsidDel="003F1C01">
                                  <w:fldChar w:fldCharType="separate"/>
                                </w:r>
                                <w:r w:rsidDel="003F1C01">
                                  <w:rPr>
                                    <w:noProof/>
                                  </w:rPr>
                                  <w:delText>3</w:delText>
                                </w:r>
                                <w:r w:rsidDel="003F1C01">
                                  <w:rPr>
                                    <w:noProof/>
                                  </w:rPr>
                                  <w:fldChar w:fldCharType="end"/>
                                </w:r>
                                <w:r w:rsidDel="003F1C01">
                                  <w:noBreakHyphen/>
                                </w:r>
                                <w:r w:rsidDel="003F1C01">
                                  <w:fldChar w:fldCharType="begin"/>
                                </w:r>
                                <w:r w:rsidDel="003F1C01">
                                  <w:delInstrText xml:space="preserve"> SEQ Figure \* ARABIC \s 1 </w:delInstrText>
                                </w:r>
                                <w:r w:rsidDel="003F1C01">
                                  <w:fldChar w:fldCharType="separate"/>
                                </w:r>
                                <w:r w:rsidDel="003F1C01">
                                  <w:rPr>
                                    <w:noProof/>
                                  </w:rPr>
                                  <w:delText>3</w:delText>
                                </w:r>
                                <w:r w:rsidDel="003F1C01">
                                  <w:rPr>
                                    <w:noProof/>
                                  </w:rPr>
                                  <w:fldChar w:fldCharType="end"/>
                                </w:r>
                              </w:del>
                              <w:bookmarkEnd w:id="2970"/>
                              <w:r>
                                <w:t>. Poibeau's General Architecture</w:t>
                              </w:r>
                              <w:bookmarkEnd w:id="2971"/>
                              <w:bookmarkEnd w:id="29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37AA24"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41473325" w14:textId="256860DE" w:rsidR="00DC504A" w:rsidRPr="00622818" w:rsidRDefault="00DC504A" w:rsidP="0063049B">
                        <w:pPr>
                          <w:pStyle w:val="Caption"/>
                          <w:ind w:left="-90"/>
                          <w:rPr>
                            <w:noProof/>
                          </w:rPr>
                        </w:pPr>
                        <w:bookmarkStart w:id="2977" w:name="_Ref395955722"/>
                        <w:bookmarkStart w:id="2978" w:name="_Toc395181738"/>
                        <w:bookmarkStart w:id="2979" w:name="_Toc396200407"/>
                        <w:r>
                          <w:t xml:space="preserve">Figure </w:t>
                        </w:r>
                        <w:ins w:id="2980" w:author="Vilson Lu" w:date="2014-08-19T06:38:00Z">
                          <w:r>
                            <w:fldChar w:fldCharType="begin"/>
                          </w:r>
                          <w:r>
                            <w:instrText xml:space="preserve"> STYLEREF 1 \s </w:instrText>
                          </w:r>
                        </w:ins>
                        <w:r>
                          <w:fldChar w:fldCharType="separate"/>
                        </w:r>
                        <w:r>
                          <w:rPr>
                            <w:noProof/>
                          </w:rPr>
                          <w:t>3</w:t>
                        </w:r>
                        <w:ins w:id="2981" w:author="Vilson Lu" w:date="2014-08-19T06:38:00Z">
                          <w:r>
                            <w:fldChar w:fldCharType="end"/>
                          </w:r>
                          <w:r>
                            <w:noBreakHyphen/>
                          </w:r>
                          <w:r>
                            <w:fldChar w:fldCharType="begin"/>
                          </w:r>
                          <w:r>
                            <w:instrText xml:space="preserve"> SEQ Figure \* ARABIC \s 1 </w:instrText>
                          </w:r>
                        </w:ins>
                        <w:r>
                          <w:fldChar w:fldCharType="separate"/>
                        </w:r>
                        <w:ins w:id="2982" w:author="Vilson Lu" w:date="2014-08-19T06:38:00Z">
                          <w:r>
                            <w:rPr>
                              <w:noProof/>
                            </w:rPr>
                            <w:t>3</w:t>
                          </w:r>
                          <w:r>
                            <w:fldChar w:fldCharType="end"/>
                          </w:r>
                        </w:ins>
                        <w:del w:id="2983" w:author="Vilson Lu" w:date="2014-08-16T16:41:00Z">
                          <w:r w:rsidDel="003F1C01">
                            <w:fldChar w:fldCharType="begin"/>
                          </w:r>
                          <w:r w:rsidDel="003F1C01">
                            <w:delInstrText xml:space="preserve"> STYLEREF 1 \s </w:delInstrText>
                          </w:r>
                          <w:r w:rsidDel="003F1C01">
                            <w:fldChar w:fldCharType="separate"/>
                          </w:r>
                          <w:r w:rsidDel="003F1C01">
                            <w:rPr>
                              <w:noProof/>
                            </w:rPr>
                            <w:delText>3</w:delText>
                          </w:r>
                          <w:r w:rsidDel="003F1C01">
                            <w:rPr>
                              <w:noProof/>
                            </w:rPr>
                            <w:fldChar w:fldCharType="end"/>
                          </w:r>
                          <w:r w:rsidDel="003F1C01">
                            <w:noBreakHyphen/>
                          </w:r>
                          <w:r w:rsidDel="003F1C01">
                            <w:fldChar w:fldCharType="begin"/>
                          </w:r>
                          <w:r w:rsidDel="003F1C01">
                            <w:delInstrText xml:space="preserve"> SEQ Figure \* ARABIC \s 1 </w:delInstrText>
                          </w:r>
                          <w:r w:rsidDel="003F1C01">
                            <w:fldChar w:fldCharType="separate"/>
                          </w:r>
                          <w:r w:rsidDel="003F1C01">
                            <w:rPr>
                              <w:noProof/>
                            </w:rPr>
                            <w:delText>3</w:delText>
                          </w:r>
                          <w:r w:rsidDel="003F1C01">
                            <w:rPr>
                              <w:noProof/>
                            </w:rPr>
                            <w:fldChar w:fldCharType="end"/>
                          </w:r>
                        </w:del>
                        <w:bookmarkEnd w:id="2977"/>
                        <w:r>
                          <w:t>. Poibeau's General Architecture</w:t>
                        </w:r>
                        <w:bookmarkEnd w:id="2978"/>
                        <w:bookmarkEnd w:id="2979"/>
                      </w:p>
                    </w:txbxContent>
                  </v:textbox>
                  <w10:wrap type="square"/>
                </v:shape>
              </w:pict>
            </mc:Fallback>
          </mc:AlternateContent>
        </w:r>
      </w:ins>
    </w:p>
    <w:p w14:paraId="1A885FB4" w14:textId="77777777" w:rsidR="00602FF1" w:rsidRPr="00EF6E7F" w:rsidRDefault="00602FF1" w:rsidP="00602FF1">
      <w:pPr>
        <w:ind w:left="1440"/>
        <w:rPr>
          <w:ins w:id="2984" w:author="Vilson Lu" w:date="2014-08-15T14:52:00Z"/>
          <w:noProof/>
          <w:lang w:val="en-PH" w:eastAsia="zh-CN"/>
        </w:rPr>
      </w:pPr>
      <w:commentRangeStart w:id="2985"/>
      <w:ins w:id="2986" w:author="Vilson Lu" w:date="2014-08-15T14:52:00Z">
        <w:r w:rsidRPr="00EF6E7F">
          <w:rPr>
            <w:noProof/>
            <w:sz w:val="22"/>
            <w:szCs w:val="22"/>
            <w:lang w:val="en-PH" w:eastAsia="zh-CN"/>
            <w:rPrChange w:id="2987" w:author="Unknown">
              <w:rPr>
                <w:noProof/>
                <w:lang w:val="en-PH" w:eastAsia="zh-CN"/>
              </w:rPr>
            </w:rPrChange>
          </w:rPr>
          <w:drawing>
            <wp:anchor distT="0" distB="0" distL="114300" distR="114300" simplePos="0" relativeHeight="251656192" behindDoc="0" locked="0" layoutInCell="1" allowOverlap="1" wp14:anchorId="4A90EE25" wp14:editId="350CCDA5">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ins>
      <w:commentRangeEnd w:id="2985"/>
      <w:ins w:id="2988" w:author="Vilson Lu" w:date="2014-08-20T19:43:00Z">
        <w:r w:rsidR="00DC504A">
          <w:rPr>
            <w:rStyle w:val="CommentReference"/>
          </w:rPr>
          <w:commentReference w:id="2985"/>
        </w:r>
      </w:ins>
    </w:p>
    <w:p w14:paraId="7CCC3A0E" w14:textId="77777777" w:rsidR="00602FF1" w:rsidRPr="00EF6E7F" w:rsidRDefault="00602FF1" w:rsidP="00602FF1">
      <w:pPr>
        <w:ind w:left="1440"/>
        <w:rPr>
          <w:ins w:id="2989" w:author="Vilson Lu" w:date="2014-08-15T14:52:00Z"/>
          <w:noProof/>
          <w:lang w:val="en-PH" w:eastAsia="zh-CN"/>
        </w:rPr>
      </w:pPr>
    </w:p>
    <w:p w14:paraId="41DC17BB" w14:textId="77777777" w:rsidR="00602FF1" w:rsidRPr="00EF6E7F" w:rsidRDefault="00602FF1" w:rsidP="00602FF1">
      <w:pPr>
        <w:ind w:left="1440"/>
        <w:rPr>
          <w:ins w:id="2990" w:author="Vilson Lu" w:date="2014-08-15T14:52:00Z"/>
          <w:noProof/>
          <w:lang w:val="en-PH" w:eastAsia="zh-CN"/>
        </w:rPr>
      </w:pPr>
    </w:p>
    <w:p w14:paraId="33874976" w14:textId="77777777" w:rsidR="00602FF1" w:rsidRPr="00EF6E7F" w:rsidRDefault="00602FF1" w:rsidP="00602FF1">
      <w:pPr>
        <w:ind w:left="1440"/>
        <w:rPr>
          <w:ins w:id="2991" w:author="Vilson Lu" w:date="2014-08-15T14:52:00Z"/>
          <w:noProof/>
          <w:lang w:val="en-PH" w:eastAsia="zh-CN"/>
        </w:rPr>
      </w:pPr>
    </w:p>
    <w:p w14:paraId="6819F640" w14:textId="77777777" w:rsidR="00602FF1" w:rsidRPr="00EF6E7F" w:rsidRDefault="00602FF1" w:rsidP="00602FF1">
      <w:pPr>
        <w:ind w:left="1440"/>
        <w:rPr>
          <w:ins w:id="2992" w:author="Vilson Lu" w:date="2014-08-15T14:52:00Z"/>
          <w:noProof/>
          <w:lang w:val="en-PH" w:eastAsia="zh-CN"/>
        </w:rPr>
      </w:pPr>
    </w:p>
    <w:p w14:paraId="4708F2E8" w14:textId="77777777" w:rsidR="00602FF1" w:rsidRPr="00EF6E7F" w:rsidRDefault="00602FF1" w:rsidP="00602FF1">
      <w:pPr>
        <w:ind w:left="1440"/>
        <w:rPr>
          <w:ins w:id="2993" w:author="Vilson Lu" w:date="2014-08-15T14:52:00Z"/>
          <w:noProof/>
          <w:lang w:val="en-PH" w:eastAsia="zh-CN"/>
        </w:rPr>
      </w:pPr>
    </w:p>
    <w:p w14:paraId="3D5B7936" w14:textId="77777777" w:rsidR="00602FF1" w:rsidRPr="00EF6E7F" w:rsidRDefault="00602FF1" w:rsidP="00602FF1">
      <w:pPr>
        <w:ind w:left="1440"/>
        <w:rPr>
          <w:ins w:id="2994" w:author="Vilson Lu" w:date="2014-08-15T14:52:00Z"/>
          <w:noProof/>
          <w:lang w:val="en-PH" w:eastAsia="zh-CN"/>
        </w:rPr>
      </w:pPr>
    </w:p>
    <w:p w14:paraId="7945D8AB" w14:textId="77777777" w:rsidR="00602FF1" w:rsidRPr="00EF6E7F" w:rsidRDefault="00602FF1" w:rsidP="00602FF1">
      <w:pPr>
        <w:ind w:left="1440"/>
        <w:rPr>
          <w:ins w:id="2995" w:author="Vilson Lu" w:date="2014-08-15T14:52:00Z"/>
          <w:noProof/>
          <w:lang w:val="en-PH" w:eastAsia="zh-CN"/>
        </w:rPr>
      </w:pPr>
    </w:p>
    <w:p w14:paraId="0795FFFA" w14:textId="77777777" w:rsidR="00602FF1" w:rsidRPr="00EF6E7F" w:rsidRDefault="00602FF1" w:rsidP="00602FF1">
      <w:pPr>
        <w:ind w:left="1440"/>
        <w:rPr>
          <w:ins w:id="2996" w:author="Vilson Lu" w:date="2014-08-15T14:52:00Z"/>
          <w:noProof/>
          <w:lang w:val="en-PH" w:eastAsia="zh-CN"/>
        </w:rPr>
      </w:pPr>
    </w:p>
    <w:p w14:paraId="2089C402" w14:textId="77777777" w:rsidR="00602FF1" w:rsidRPr="00EF6E7F" w:rsidRDefault="00602FF1" w:rsidP="00602FF1">
      <w:pPr>
        <w:ind w:left="1440"/>
        <w:rPr>
          <w:ins w:id="2997" w:author="Vilson Lu" w:date="2014-08-15T14:52:00Z"/>
          <w:noProof/>
          <w:lang w:val="en-PH" w:eastAsia="zh-CN"/>
        </w:rPr>
      </w:pPr>
    </w:p>
    <w:p w14:paraId="60313E51" w14:textId="77777777" w:rsidR="00602FF1" w:rsidDel="0063049B" w:rsidRDefault="00602FF1" w:rsidP="00602FF1">
      <w:pPr>
        <w:ind w:left="1440"/>
        <w:jc w:val="center"/>
        <w:rPr>
          <w:ins w:id="2998" w:author="Vilson Lu" w:date="2014-08-15T14:52:00Z"/>
          <w:del w:id="2999" w:author="Kyle Mc Hale Dela Cruz" w:date="2014-08-15T16:29:00Z"/>
        </w:rPr>
      </w:pPr>
    </w:p>
    <w:p w14:paraId="5C308F1A" w14:textId="77777777" w:rsidR="00602FF1" w:rsidDel="0063049B" w:rsidRDefault="00602FF1" w:rsidP="00602FF1">
      <w:pPr>
        <w:ind w:left="1440"/>
        <w:jc w:val="center"/>
        <w:rPr>
          <w:ins w:id="3000" w:author="Vilson Lu" w:date="2014-08-15T14:52:00Z"/>
          <w:del w:id="3001" w:author="Kyle Mc Hale Dela Cruz" w:date="2014-08-15T16:29:00Z"/>
        </w:rPr>
      </w:pPr>
    </w:p>
    <w:p w14:paraId="4DEEC4F1" w14:textId="77777777" w:rsidR="00602FF1" w:rsidRDefault="00602FF1" w:rsidP="00602FF1">
      <w:pPr>
        <w:pStyle w:val="NormalWeb"/>
        <w:spacing w:before="0" w:beforeAutospacing="0" w:after="0" w:afterAutospacing="0"/>
        <w:rPr>
          <w:ins w:id="3002" w:author="Vilson Lu" w:date="2014-08-15T14:52:00Z"/>
          <w:rFonts w:ascii="Arial" w:eastAsia="Arial" w:hAnsi="Arial" w:cs="Arial"/>
          <w:sz w:val="20"/>
          <w:szCs w:val="20"/>
        </w:rPr>
      </w:pPr>
    </w:p>
    <w:p w14:paraId="5C062BFD" w14:textId="77777777" w:rsidR="00602FF1" w:rsidRDefault="00602FF1" w:rsidP="00602FF1">
      <w:pPr>
        <w:pStyle w:val="Heading3"/>
        <w:rPr>
          <w:ins w:id="3003" w:author="Vilson Lu" w:date="2014-08-15T14:52:00Z"/>
        </w:rPr>
      </w:pPr>
      <w:bookmarkStart w:id="3004" w:name="_Toc395181701"/>
      <w:bookmarkStart w:id="3005" w:name="_Toc396200134"/>
      <w:ins w:id="3006" w:author="Vilson Lu" w:date="2014-08-15T14:52:00Z">
        <w:r>
          <w:t>Adaptive Architecture</w:t>
        </w:r>
        <w:bookmarkEnd w:id="3004"/>
        <w:bookmarkEnd w:id="3005"/>
      </w:ins>
    </w:p>
    <w:p w14:paraId="73D26BF6" w14:textId="77777777" w:rsidR="00602FF1" w:rsidRDefault="00602FF1">
      <w:pPr>
        <w:pStyle w:val="Content2"/>
        <w:rPr>
          <w:ins w:id="3007" w:author="Vilson Lu" w:date="2014-08-15T14:52:00Z"/>
        </w:rPr>
        <w:pPrChange w:id="3008" w:author="TinTin Kalaw" w:date="2014-08-16T12:34:00Z">
          <w:pPr/>
        </w:pPrChange>
      </w:pPr>
    </w:p>
    <w:p w14:paraId="6A84C183" w14:textId="77777777" w:rsidR="00602FF1" w:rsidRDefault="00602FF1">
      <w:pPr>
        <w:pStyle w:val="Content2"/>
        <w:rPr>
          <w:ins w:id="3009" w:author="Vilson Lu" w:date="2014-08-15T14:52:00Z"/>
        </w:rPr>
        <w:pPrChange w:id="3010" w:author="TinTin Kalaw" w:date="2014-08-16T12:34:00Z">
          <w:pPr>
            <w:pStyle w:val="Content"/>
          </w:pPr>
        </w:pPrChange>
      </w:pPr>
      <w:ins w:id="3011" w:author="Vilson Lu" w:date="2014-08-15T14:52:00Z">
        <w:r>
          <w:t>The problem with some information extraction system (knowledge based system) is that it is not portable and highly dependent to the domain. With sources rapidly growing and more diverse, it will be very hard for the information extraction system to extract as these text are unstructured, especially natural language. Anot</w:t>
        </w:r>
        <w:r w:rsidRPr="00FD77B6">
          <w:rPr>
            <w:rStyle w:val="Content2Char"/>
            <w:rPrChange w:id="3012" w:author="Vilson Lu" w:date="2014-08-15T22:32:00Z">
              <w:rPr/>
            </w:rPrChange>
          </w:rPr>
          <w:t>h</w:t>
        </w:r>
        <w:r>
          <w:t>er problem is that error propagates as it goes through each module, as the modules in information extraction architecture are cascaded. The use of machine learning techniques tries to solve these problems. Adaptive Information Extraction systems use machine learning techniques in order to automatically learn rules that will extract certain information (Turmo et al., 2006).</w:t>
        </w:r>
      </w:ins>
    </w:p>
    <w:p w14:paraId="0200B641" w14:textId="77777777" w:rsidR="00602FF1" w:rsidRDefault="00602FF1">
      <w:pPr>
        <w:pStyle w:val="Content2"/>
        <w:rPr>
          <w:ins w:id="3013" w:author="Vilson Lu" w:date="2014-08-15T14:52:00Z"/>
        </w:rPr>
        <w:pPrChange w:id="3014" w:author="TinTin Kalaw" w:date="2014-08-16T12:34:00Z">
          <w:pPr>
            <w:pStyle w:val="Content"/>
          </w:pPr>
        </w:pPrChange>
      </w:pPr>
    </w:p>
    <w:p w14:paraId="705C9229" w14:textId="77777777" w:rsidR="00602FF1" w:rsidRPr="0027470C" w:rsidRDefault="00602FF1" w:rsidP="00602FF1">
      <w:pPr>
        <w:pStyle w:val="Heading4"/>
        <w:rPr>
          <w:ins w:id="3015" w:author="Vilson Lu" w:date="2014-08-15T14:52:00Z"/>
        </w:rPr>
      </w:pPr>
      <w:ins w:id="3016" w:author="Vilson Lu" w:date="2014-08-15T14:52:00Z">
        <w:r>
          <w:t>IE</w:t>
        </w:r>
        <w:r>
          <w:rPr>
            <w:vertAlign w:val="superscript"/>
          </w:rPr>
          <w:t xml:space="preserve">2 </w:t>
        </w:r>
        <w:r>
          <w:t>(Aone et al., 1998)</w:t>
        </w:r>
      </w:ins>
    </w:p>
    <w:p w14:paraId="2A6011BB" w14:textId="77777777" w:rsidR="00602FF1" w:rsidRPr="00DC3870" w:rsidRDefault="00602FF1">
      <w:pPr>
        <w:pStyle w:val="Content2"/>
        <w:rPr>
          <w:ins w:id="3017" w:author="Vilson Lu" w:date="2014-08-15T14:52:00Z"/>
        </w:rPr>
        <w:pPrChange w:id="3018" w:author="TinTin Kalaw" w:date="2014-08-16T12:34:00Z">
          <w:pPr/>
        </w:pPrChange>
      </w:pPr>
    </w:p>
    <w:p w14:paraId="4294ED74" w14:textId="3E11CFCF" w:rsidR="00602FF1" w:rsidRPr="00DC3870" w:rsidRDefault="00602FF1">
      <w:pPr>
        <w:pStyle w:val="Content2"/>
        <w:rPr>
          <w:ins w:id="3019" w:author="Vilson Lu" w:date="2014-08-15T14:52:00Z"/>
        </w:rPr>
        <w:pPrChange w:id="3020" w:author="TinTin Kalaw" w:date="2014-08-16T12:34:00Z">
          <w:pPr>
            <w:pStyle w:val="Content"/>
          </w:pPr>
        </w:pPrChange>
      </w:pPr>
      <w:ins w:id="3021" w:author="Vilson Lu" w:date="2014-08-15T14:52:00Z">
        <w:r>
          <w:t>Aone</w:t>
        </w:r>
        <w:r w:rsidRPr="00DC3870">
          <w:t xml:space="preserve"> and his team of researchers</w:t>
        </w:r>
        <w:r>
          <w:t xml:space="preserve"> (1998)</w:t>
        </w:r>
        <w:r w:rsidRPr="00DC3870">
          <w:t xml:space="preserve"> have presented an adaptive Information Extraction system that can be used to extract information from different type of texts like unstructured, </w:t>
        </w:r>
        <w:r w:rsidRPr="00826007">
          <w:rPr>
            <w:rStyle w:val="Content1Char"/>
            <w:rPrChange w:id="3022" w:author="Vilson Lu" w:date="2014-08-15T22:29:00Z">
              <w:rPr/>
            </w:rPrChange>
          </w:rPr>
          <w:t>structured and semi-structured texts. In their paper, they presented the architecture that th</w:t>
        </w:r>
        <w:r w:rsidRPr="00DC3870">
          <w:t xml:space="preserve">ey used </w:t>
        </w:r>
        <w:r w:rsidRPr="00FD77B6">
          <w:t>in building the system. Aone’s IE system has six main modules in its architecture. Mod</w:t>
        </w:r>
        <w:r w:rsidRPr="00DC3870">
          <w:t xml:space="preserve">ule 1 is responsible for the named-entity recognition part of the IE system. For this module, </w:t>
        </w:r>
        <w:r>
          <w:t xml:space="preserve">they </w:t>
        </w:r>
        <w:r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w:t>
        </w:r>
        <w:r w:rsidRPr="00DC3870">
          <w:lastRenderedPageBreak/>
          <w:t xml:space="preserve">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t>in the desired format.</w:t>
        </w:r>
      </w:ins>
      <w:ins w:id="3023" w:author="TinTin Kalaw" w:date="2014-08-16T12:34:00Z">
        <w:r w:rsidR="0078345A">
          <w:t xml:space="preserve"> </w:t>
        </w:r>
        <w:r w:rsidR="0078345A">
          <w:fldChar w:fldCharType="begin"/>
        </w:r>
        <w:r w:rsidR="0078345A">
          <w:instrText xml:space="preserve"> REF _Ref395955818 \h </w:instrText>
        </w:r>
      </w:ins>
      <w:r w:rsidR="0078345A">
        <w:fldChar w:fldCharType="separate"/>
      </w:r>
      <w:ins w:id="3024" w:author="Vilson Lu" w:date="2014-08-16T16:50:00Z">
        <w:r w:rsidR="0068488C">
          <w:t xml:space="preserve">Figure </w:t>
        </w:r>
        <w:r w:rsidR="0068488C">
          <w:rPr>
            <w:noProof/>
          </w:rPr>
          <w:t>3</w:t>
        </w:r>
        <w:r w:rsidR="0068488C">
          <w:noBreakHyphen/>
        </w:r>
        <w:r w:rsidR="0068488C">
          <w:rPr>
            <w:noProof/>
          </w:rPr>
          <w:t>4</w:t>
        </w:r>
      </w:ins>
      <w:ins w:id="3025" w:author="TinTin Kalaw" w:date="2014-08-16T12:34:00Z">
        <w:r w:rsidR="0078345A">
          <w:fldChar w:fldCharType="end"/>
        </w:r>
      </w:ins>
      <w:ins w:id="3026" w:author="Vilson Lu" w:date="2014-08-15T14:52:00Z">
        <w:r>
          <w:t xml:space="preserve"> </w:t>
        </w:r>
        <w:del w:id="3027" w:author="TinTin Kalaw" w:date="2014-08-16T12:34:00Z">
          <w:r w:rsidDel="0078345A">
            <w:delText>Figure 3-4</w:delText>
          </w:r>
          <w:r w:rsidRPr="00DC3870" w:rsidDel="0078345A">
            <w:delText xml:space="preserve"> </w:delText>
          </w:r>
        </w:del>
        <w:r w:rsidRPr="00DC3870">
          <w:t xml:space="preserve">illustrates the architecture of the system proposed by </w:t>
        </w:r>
        <w:r>
          <w:t>Aone</w:t>
        </w:r>
        <w:r w:rsidRPr="00DC3870">
          <w:t xml:space="preserve"> et al.</w:t>
        </w:r>
      </w:ins>
    </w:p>
    <w:p w14:paraId="66664FA8" w14:textId="77777777" w:rsidR="00602FF1" w:rsidRPr="00DC3870" w:rsidRDefault="00602FF1">
      <w:pPr>
        <w:pStyle w:val="Content2"/>
        <w:rPr>
          <w:ins w:id="3028" w:author="Vilson Lu" w:date="2014-08-15T14:52:00Z"/>
        </w:rPr>
        <w:pPrChange w:id="3029" w:author="TinTin Kalaw" w:date="2014-08-16T12:34:00Z">
          <w:pPr>
            <w:pStyle w:val="Content"/>
          </w:pPr>
        </w:pPrChange>
      </w:pPr>
    </w:p>
    <w:p w14:paraId="7E0ADC09" w14:textId="31537A9F" w:rsidR="00602FF1" w:rsidRDefault="00602FF1" w:rsidP="00602FF1">
      <w:pPr>
        <w:pStyle w:val="Caption"/>
        <w:ind w:firstLine="720"/>
        <w:jc w:val="both"/>
        <w:rPr>
          <w:ins w:id="3030" w:author="Vilson Lu" w:date="2014-08-15T14:52:00Z"/>
        </w:rPr>
      </w:pPr>
      <w:bookmarkStart w:id="3031" w:name="_Ref395955818"/>
      <w:bookmarkStart w:id="3032" w:name="_Toc395181739"/>
      <w:bookmarkStart w:id="3033" w:name="_Toc396200408"/>
      <w:ins w:id="3034" w:author="Vilson Lu" w:date="2014-08-15T14:52:00Z">
        <w:r>
          <w:t xml:space="preserve">Figure </w:t>
        </w:r>
      </w:ins>
      <w:ins w:id="3035" w:author="Vilson Lu" w:date="2014-08-19T06:38:00Z">
        <w:r w:rsidR="00587F40">
          <w:fldChar w:fldCharType="begin"/>
        </w:r>
        <w:r w:rsidR="00587F40">
          <w:instrText xml:space="preserve"> STYLEREF 1 \s </w:instrText>
        </w:r>
      </w:ins>
      <w:r w:rsidR="00587F40">
        <w:fldChar w:fldCharType="separate"/>
      </w:r>
      <w:r w:rsidR="00587F40">
        <w:rPr>
          <w:noProof/>
        </w:rPr>
        <w:t>3</w:t>
      </w:r>
      <w:ins w:id="3036"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3037" w:author="Vilson Lu" w:date="2014-08-19T06:38:00Z">
        <w:r w:rsidR="00587F40">
          <w:rPr>
            <w:noProof/>
          </w:rPr>
          <w:t>4</w:t>
        </w:r>
        <w:r w:rsidR="00587F40">
          <w:fldChar w:fldCharType="end"/>
        </w:r>
      </w:ins>
      <w:bookmarkEnd w:id="3031"/>
      <w:ins w:id="3038" w:author="Vilson Lu" w:date="2014-08-15T14:52:00Z">
        <w:r>
          <w:t xml:space="preserve">. Architecture of </w:t>
        </w:r>
        <w:r w:rsidRPr="00C741A5">
          <w:t>IE</w:t>
        </w:r>
        <w:r w:rsidRPr="00900FE0">
          <w:rPr>
            <w:vertAlign w:val="superscript"/>
          </w:rPr>
          <w:t>2</w:t>
        </w:r>
        <w:r>
          <w:t xml:space="preserve"> Adaptive Information Extraction System</w:t>
        </w:r>
        <w:bookmarkEnd w:id="3032"/>
        <w:bookmarkEnd w:id="3033"/>
      </w:ins>
    </w:p>
    <w:p w14:paraId="01A836B7" w14:textId="77777777" w:rsidR="00602FF1" w:rsidRDefault="00602FF1" w:rsidP="00602FF1">
      <w:pPr>
        <w:pStyle w:val="Content"/>
        <w:keepNext/>
        <w:rPr>
          <w:ins w:id="3039" w:author="Vilson Lu" w:date="2014-08-15T14:52:00Z"/>
        </w:rPr>
      </w:pPr>
      <w:ins w:id="3040" w:author="Vilson Lu" w:date="2014-08-15T14:52:00Z">
        <w:r w:rsidRPr="00DC3870">
          <w:rPr>
            <w:noProof/>
            <w:lang w:val="en-PH" w:eastAsia="zh-CN"/>
          </w:rPr>
          <w:drawing>
            <wp:inline distT="0" distB="0" distL="0" distR="0" wp14:anchorId="473A025E" wp14:editId="1779984F">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ins>
    </w:p>
    <w:p w14:paraId="2D47BE42" w14:textId="77777777" w:rsidR="00602FF1" w:rsidRDefault="00602FF1" w:rsidP="00602FF1">
      <w:pPr>
        <w:pStyle w:val="Content"/>
        <w:ind w:left="0"/>
        <w:rPr>
          <w:ins w:id="3041" w:author="Vilson Lu" w:date="2014-08-15T14:52:00Z"/>
        </w:rPr>
      </w:pPr>
    </w:p>
    <w:p w14:paraId="345AB129" w14:textId="77777777" w:rsidR="00602FF1" w:rsidRDefault="00602FF1" w:rsidP="00602FF1">
      <w:pPr>
        <w:pStyle w:val="Heading4"/>
        <w:rPr>
          <w:ins w:id="3042" w:author="Vilson Lu" w:date="2014-08-15T14:52:00Z"/>
        </w:rPr>
      </w:pPr>
      <w:ins w:id="3043" w:author="Vilson Lu" w:date="2014-08-15T14:52:00Z">
        <w:r>
          <w:t>EVIUS (Turmo &amp; Rodriguez, 2000)</w:t>
        </w:r>
      </w:ins>
    </w:p>
    <w:p w14:paraId="164B464E" w14:textId="77777777" w:rsidR="00602FF1" w:rsidRDefault="00602FF1">
      <w:pPr>
        <w:pStyle w:val="Content2"/>
        <w:rPr>
          <w:ins w:id="3044" w:author="Vilson Lu" w:date="2014-08-15T14:52:00Z"/>
        </w:rPr>
        <w:pPrChange w:id="3045" w:author="TinTin Kalaw" w:date="2014-08-16T12:35:00Z">
          <w:pPr/>
        </w:pPrChange>
      </w:pPr>
      <w:ins w:id="3046" w:author="Vilson Lu" w:date="2014-08-15T14:52:00Z">
        <w:r>
          <w:tab/>
        </w:r>
        <w:r>
          <w:tab/>
        </w:r>
      </w:ins>
    </w:p>
    <w:p w14:paraId="60D4D658" w14:textId="77777777" w:rsidR="00602FF1" w:rsidRDefault="00602FF1">
      <w:pPr>
        <w:pStyle w:val="Content2"/>
        <w:rPr>
          <w:ins w:id="3047" w:author="Vilson Lu" w:date="2014-08-15T14:52:00Z"/>
        </w:rPr>
        <w:pPrChange w:id="3048" w:author="TinTin Kalaw" w:date="2014-08-16T12:35:00Z">
          <w:pPr>
            <w:ind w:left="1440"/>
          </w:pPr>
        </w:pPrChange>
      </w:pPr>
      <w:ins w:id="3049" w:author="Vilson Lu" w:date="2014-08-15T14:52:00Z">
        <w:r>
          <w:t>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w:t>
        </w:r>
        <w:r w:rsidRPr="006E4D62">
          <w:rPr>
            <w:rStyle w:val="Content2Char"/>
            <w:rPrChange w:id="3050" w:author="Vilson Lu" w:date="2014-08-15T23:10:00Z">
              <w:rPr/>
            </w:rPrChange>
          </w:rPr>
          <w:t>e</w:t>
        </w:r>
        <w:r>
          <w:t xml:space="preserve">xamples). Combining the uncovered example vector and a randomly selected covered vector makes a pseudo-example. This is done as follows: for each dimension, one of both possible values is randomly selected as value for the pseudo-example. The </w:t>
        </w:r>
        <w:r>
          <w:lastRenderedPageBreak/>
          <w:t>new set of positive examples is now executed again using FOIL, the resulting set will be combined with the first rule set.</w:t>
        </w:r>
      </w:ins>
    </w:p>
    <w:p w14:paraId="602FD269" w14:textId="77777777" w:rsidR="00602FF1" w:rsidRPr="00507824" w:rsidRDefault="00602FF1">
      <w:pPr>
        <w:pStyle w:val="Content2"/>
        <w:rPr>
          <w:ins w:id="3051" w:author="Vilson Lu" w:date="2014-08-15T14:52:00Z"/>
        </w:rPr>
        <w:pPrChange w:id="3052" w:author="TinTin Kalaw" w:date="2014-08-16T12:35:00Z">
          <w:pPr/>
        </w:pPrChange>
      </w:pPr>
    </w:p>
    <w:p w14:paraId="25A7DF9C" w14:textId="77777777" w:rsidR="00602FF1" w:rsidRDefault="00602FF1" w:rsidP="00602FF1">
      <w:pPr>
        <w:pStyle w:val="Heading4"/>
        <w:rPr>
          <w:ins w:id="3053" w:author="Vilson Lu" w:date="2014-08-15T14:52:00Z"/>
        </w:rPr>
      </w:pPr>
      <w:commentRangeStart w:id="3054"/>
      <w:ins w:id="3055" w:author="Vilson Lu" w:date="2014-08-15T14:52:00Z">
        <w:r>
          <w:t>LearningPinocchio (Ciravegna &amp; Lavelli, 2004)</w:t>
        </w:r>
      </w:ins>
      <w:commentRangeEnd w:id="3054"/>
      <w:ins w:id="3056" w:author="Vilson Lu" w:date="2014-08-20T19:45:00Z">
        <w:r w:rsidR="00DC504A">
          <w:rPr>
            <w:rStyle w:val="CommentReference"/>
            <w:b w:val="0"/>
          </w:rPr>
          <w:commentReference w:id="3054"/>
        </w:r>
      </w:ins>
    </w:p>
    <w:p w14:paraId="343A38DE" w14:textId="77777777" w:rsidR="00602FF1" w:rsidRPr="00CD7B9F" w:rsidRDefault="00602FF1">
      <w:pPr>
        <w:pStyle w:val="Content2"/>
        <w:rPr>
          <w:ins w:id="3057" w:author="Vilson Lu" w:date="2014-08-15T14:52:00Z"/>
        </w:rPr>
        <w:pPrChange w:id="3058" w:author="TinTin Kalaw" w:date="2014-08-16T12:35:00Z">
          <w:pPr/>
        </w:pPrChange>
      </w:pPr>
    </w:p>
    <w:p w14:paraId="38A46448" w14:textId="0EB65EC8" w:rsidR="00602FF1" w:rsidRDefault="00602FF1">
      <w:pPr>
        <w:pStyle w:val="Content2"/>
        <w:rPr>
          <w:ins w:id="3059" w:author="Vilson Lu" w:date="2014-08-15T14:52:00Z"/>
        </w:rPr>
        <w:pPrChange w:id="3060" w:author="TinTin Kalaw" w:date="2014-08-16T12:35:00Z">
          <w:pPr>
            <w:pStyle w:val="Content"/>
          </w:pPr>
        </w:pPrChange>
      </w:pPr>
      <w:ins w:id="3061" w:author="Vilson Lu" w:date="2014-08-15T14:52:00Z">
        <w:r>
          <w:t>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w:t>
        </w:r>
      </w:ins>
      <w:ins w:id="3062" w:author="TinTin Kalaw" w:date="2014-08-16T12:35:00Z">
        <w:r w:rsidR="0078345A">
          <w:t xml:space="preserve"> </w:t>
        </w:r>
        <w:r w:rsidR="0078345A">
          <w:fldChar w:fldCharType="begin"/>
        </w:r>
        <w:r w:rsidR="0078345A">
          <w:instrText xml:space="preserve"> REF _Ref395955846 \h </w:instrText>
        </w:r>
      </w:ins>
      <w:r w:rsidR="0078345A">
        <w:fldChar w:fldCharType="separate"/>
      </w:r>
      <w:ins w:id="3063" w:author="Vilson Lu" w:date="2014-08-16T16:50:00Z">
        <w:r w:rsidR="0068488C">
          <w:t xml:space="preserve">Figure </w:t>
        </w:r>
        <w:r w:rsidR="0068488C">
          <w:rPr>
            <w:noProof/>
          </w:rPr>
          <w:t>3</w:t>
        </w:r>
        <w:r w:rsidR="0068488C">
          <w:noBreakHyphen/>
        </w:r>
        <w:r w:rsidR="0068488C">
          <w:rPr>
            <w:noProof/>
          </w:rPr>
          <w:t>5</w:t>
        </w:r>
      </w:ins>
      <w:ins w:id="3064" w:author="TinTin Kalaw" w:date="2014-08-16T12:35:00Z">
        <w:r w:rsidR="0078345A">
          <w:fldChar w:fldCharType="end"/>
        </w:r>
      </w:ins>
      <w:ins w:id="3065" w:author="Vilson Lu" w:date="2014-08-15T14:52:00Z">
        <w:r>
          <w:t xml:space="preserve"> </w:t>
        </w:r>
        <w:del w:id="3066" w:author="TinTin Kalaw" w:date="2014-08-16T12:35:00Z">
          <w:r w:rsidDel="0078345A">
            <w:delText xml:space="preserve">Figure 3-5 </w:delText>
          </w:r>
        </w:del>
        <w:r>
          <w:t>illustrates the architecture used by LearningPinocchio.</w:t>
        </w:r>
      </w:ins>
    </w:p>
    <w:p w14:paraId="15A7EA83" w14:textId="77777777" w:rsidR="00602FF1" w:rsidRDefault="00602FF1">
      <w:pPr>
        <w:pStyle w:val="Content2"/>
        <w:rPr>
          <w:ins w:id="3067" w:author="Vilson Lu" w:date="2014-08-15T14:52:00Z"/>
        </w:rPr>
        <w:pPrChange w:id="3068" w:author="TinTin Kalaw" w:date="2014-08-16T12:35:00Z">
          <w:pPr>
            <w:pStyle w:val="Content"/>
          </w:pPr>
        </w:pPrChange>
      </w:pPr>
    </w:p>
    <w:p w14:paraId="65DC5A96" w14:textId="77777777" w:rsidR="00602FF1" w:rsidRDefault="00602FF1">
      <w:pPr>
        <w:pStyle w:val="Content2"/>
        <w:rPr>
          <w:ins w:id="3069" w:author="Vilson Lu" w:date="2014-08-15T14:52:00Z"/>
        </w:rPr>
        <w:pPrChange w:id="3070" w:author="TinTin Kalaw" w:date="2014-08-16T12:35:00Z">
          <w:pPr>
            <w:pStyle w:val="Content"/>
          </w:pPr>
        </w:pPrChange>
      </w:pPr>
      <w:ins w:id="3071" w:author="Vilson Lu" w:date="2014-08-15T14:52:00Z">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w:t>
        </w:r>
        <w:r w:rsidRPr="00602FF1">
          <w:rPr>
            <w:rStyle w:val="Content1Char"/>
            <w:rPrChange w:id="3072" w:author="Vilson Lu" w:date="2014-08-15T15:06:00Z">
              <w:rPr/>
            </w:rPrChange>
          </w:rPr>
          <w:t>s</w:t>
        </w:r>
        <w:r>
          <w:t>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w:t>
        </w:r>
        <w:r w:rsidRPr="00826007">
          <w:rPr>
            <w:rStyle w:val="Content1Char"/>
            <w:rPrChange w:id="3073" w:author="Vilson Lu" w:date="2014-08-15T22:29:00Z">
              <w:rPr/>
            </w:rPrChange>
          </w:rPr>
          <w:t>d to be extracted. In this mode, it is still possible to retrain the model by adjusting the parameters</w:t>
        </w:r>
        <w:r>
          <w:t xml:space="preserve"> to improve performance. The output is corpus tagged with XML and a statistics on the performance of the module and details of the mistakes. The production mode is the one who will receive the tagged corpus and the XML tags to the corpus.</w:t>
        </w:r>
      </w:ins>
    </w:p>
    <w:p w14:paraId="518C12C5" w14:textId="77777777" w:rsidR="00602FF1" w:rsidRDefault="00602FF1">
      <w:pPr>
        <w:pStyle w:val="Content2"/>
        <w:rPr>
          <w:ins w:id="3074" w:author="Vilson Lu" w:date="2014-08-15T14:52:00Z"/>
        </w:rPr>
        <w:pPrChange w:id="3075" w:author="TinTin Kalaw" w:date="2014-08-16T12:35:00Z">
          <w:pPr>
            <w:pStyle w:val="Content"/>
          </w:pPr>
        </w:pPrChange>
      </w:pPr>
    </w:p>
    <w:p w14:paraId="05B8E716" w14:textId="280760AC" w:rsidR="00602FF1" w:rsidRDefault="00602FF1" w:rsidP="0063049B">
      <w:pPr>
        <w:pStyle w:val="Caption"/>
        <w:ind w:left="1530"/>
        <w:rPr>
          <w:ins w:id="3076" w:author="Vilson Lu" w:date="2014-08-15T14:52:00Z"/>
        </w:rPr>
      </w:pPr>
      <w:bookmarkStart w:id="3077" w:name="_Ref395955846"/>
      <w:bookmarkStart w:id="3078" w:name="_Toc395181740"/>
      <w:bookmarkStart w:id="3079" w:name="_Toc396200409"/>
      <w:ins w:id="3080" w:author="Vilson Lu" w:date="2014-08-15T14:52:00Z">
        <w:r>
          <w:t xml:space="preserve">Figure </w:t>
        </w:r>
      </w:ins>
      <w:ins w:id="3081" w:author="Vilson Lu" w:date="2014-08-19T06:38:00Z">
        <w:r w:rsidR="00587F40">
          <w:fldChar w:fldCharType="begin"/>
        </w:r>
        <w:r w:rsidR="00587F40">
          <w:instrText xml:space="preserve"> STYLEREF 1 \s </w:instrText>
        </w:r>
      </w:ins>
      <w:r w:rsidR="00587F40">
        <w:fldChar w:fldCharType="separate"/>
      </w:r>
      <w:r w:rsidR="00587F40">
        <w:rPr>
          <w:noProof/>
        </w:rPr>
        <w:t>3</w:t>
      </w:r>
      <w:ins w:id="3082"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3083" w:author="Vilson Lu" w:date="2014-08-19T06:38:00Z">
        <w:r w:rsidR="00587F40">
          <w:rPr>
            <w:noProof/>
          </w:rPr>
          <w:t>5</w:t>
        </w:r>
        <w:r w:rsidR="00587F40">
          <w:fldChar w:fldCharType="end"/>
        </w:r>
      </w:ins>
      <w:bookmarkEnd w:id="3077"/>
      <w:ins w:id="3084" w:author="Vilson Lu" w:date="2014-08-15T14:52:00Z">
        <w:r>
          <w:t>. Architecture of LearningPinocchio</w:t>
        </w:r>
        <w:bookmarkEnd w:id="3078"/>
        <w:bookmarkEnd w:id="3079"/>
      </w:ins>
    </w:p>
    <w:p w14:paraId="2185F077" w14:textId="77777777" w:rsidR="00602FF1" w:rsidRDefault="00602FF1" w:rsidP="00602FF1">
      <w:pPr>
        <w:pStyle w:val="Content"/>
        <w:jc w:val="center"/>
        <w:rPr>
          <w:ins w:id="3085" w:author="Vilson Lu" w:date="2014-08-15T14:52:00Z"/>
          <w:i/>
        </w:rPr>
      </w:pPr>
      <w:ins w:id="3086" w:author="Vilson Lu" w:date="2014-08-15T14:52:00Z">
        <w:r>
          <w:rPr>
            <w:noProof/>
            <w:lang w:val="en-PH" w:eastAsia="zh-CN"/>
          </w:rPr>
          <w:drawing>
            <wp:inline distT="0" distB="0" distL="0" distR="0" wp14:anchorId="2ED4BF1B" wp14:editId="32B42F53">
              <wp:extent cx="1404256" cy="2775746"/>
              <wp:effectExtent l="25400" t="25400" r="1841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04256" cy="2775746"/>
                      </a:xfrm>
                      <a:prstGeom prst="rect">
                        <a:avLst/>
                      </a:prstGeom>
                      <a:ln w="28575" cmpd="sng">
                        <a:solidFill>
                          <a:schemeClr val="tx1"/>
                        </a:solidFill>
                      </a:ln>
                    </pic:spPr>
                  </pic:pic>
                </a:graphicData>
              </a:graphic>
            </wp:inline>
          </w:drawing>
        </w:r>
      </w:ins>
    </w:p>
    <w:p w14:paraId="2A66C4EC" w14:textId="77777777" w:rsidR="00602FF1" w:rsidRDefault="00602FF1">
      <w:pPr>
        <w:pStyle w:val="Content2"/>
        <w:rPr>
          <w:ins w:id="3087" w:author="Vilson Lu" w:date="2014-08-15T14:52:00Z"/>
        </w:rPr>
        <w:pPrChange w:id="3088" w:author="TinTin Kalaw" w:date="2014-08-16T12:35:00Z">
          <w:pPr>
            <w:pStyle w:val="Content"/>
            <w:jc w:val="center"/>
          </w:pPr>
        </w:pPrChange>
      </w:pPr>
    </w:p>
    <w:p w14:paraId="439D5459" w14:textId="30360C5A" w:rsidR="00602FF1" w:rsidRDefault="00602FF1">
      <w:pPr>
        <w:pStyle w:val="Content2"/>
        <w:rPr>
          <w:ins w:id="3089" w:author="Vilson Lu" w:date="2014-08-15T14:52:00Z"/>
        </w:rPr>
        <w:pPrChange w:id="3090" w:author="TinTin Kalaw" w:date="2014-08-16T12:35:00Z">
          <w:pPr>
            <w:pStyle w:val="Content"/>
          </w:pPr>
        </w:pPrChange>
      </w:pPr>
      <w:ins w:id="3091" w:author="Vilson Lu" w:date="2014-08-15T14:52:00Z">
        <w:r>
          <w:t>For inducing rules, LearningPinocchio uses (LP)</w:t>
        </w:r>
        <w:r>
          <w:rPr>
            <w:vertAlign w:val="superscript"/>
          </w:rPr>
          <w:t>2</w:t>
        </w:r>
        <w:r>
          <w:t>, a covering algorithm specially for user-defined IE, to learn from training corpus marked with XML tags. It is a two-step process to induce the rules that will add XML tags to the text.</w:t>
        </w:r>
      </w:ins>
      <w:ins w:id="3092" w:author="TinTin Kalaw" w:date="2014-08-16T12:35:00Z">
        <w:r w:rsidR="0078345A">
          <w:t xml:space="preserve"> </w:t>
        </w:r>
        <w:r w:rsidR="0078345A">
          <w:fldChar w:fldCharType="begin"/>
        </w:r>
        <w:r w:rsidR="0078345A">
          <w:instrText xml:space="preserve"> REF _Ref395955862 \h </w:instrText>
        </w:r>
      </w:ins>
      <w:r w:rsidR="0078345A">
        <w:instrText xml:space="preserve"> \* MERGEFORMAT </w:instrText>
      </w:r>
      <w:r w:rsidR="0078345A">
        <w:fldChar w:fldCharType="separate"/>
      </w:r>
      <w:ins w:id="3093" w:author="Vilson Lu" w:date="2014-08-16T16:50:00Z">
        <w:r w:rsidR="0068488C">
          <w:t xml:space="preserve">Figure </w:t>
        </w:r>
        <w:r w:rsidR="0068488C">
          <w:rPr>
            <w:noProof/>
          </w:rPr>
          <w:t>3</w:t>
        </w:r>
        <w:r w:rsidR="0068488C">
          <w:rPr>
            <w:noProof/>
          </w:rPr>
          <w:noBreakHyphen/>
          <w:t>6</w:t>
        </w:r>
      </w:ins>
      <w:ins w:id="3094" w:author="TinTin Kalaw" w:date="2014-08-16T12:35:00Z">
        <w:r w:rsidR="0078345A">
          <w:fldChar w:fldCharType="end"/>
        </w:r>
      </w:ins>
      <w:ins w:id="3095" w:author="Vilson Lu" w:date="2014-08-15T14:52:00Z">
        <w:r>
          <w:t xml:space="preserve"> </w:t>
        </w:r>
        <w:del w:id="3096" w:author="TinTin Kalaw" w:date="2014-08-16T12:35:00Z">
          <w:r w:rsidDel="0078345A">
            <w:delText xml:space="preserve">Figure 3-6 </w:delText>
          </w:r>
        </w:del>
        <w:r>
          <w:t>shows the process of the inducing process of (LP)</w:t>
        </w:r>
        <w:r>
          <w:rPr>
            <w:vertAlign w:val="superscript"/>
          </w:rPr>
          <w:t>2</w:t>
        </w:r>
        <w:r>
          <w:t>. First, it induces tagging rules that will add preliminary tags. Second, it improves on the tagged rules by inducing correction rules.</w:t>
        </w:r>
      </w:ins>
    </w:p>
    <w:p w14:paraId="05B9A02B" w14:textId="77777777" w:rsidR="00602FF1" w:rsidRDefault="00602FF1" w:rsidP="00602FF1">
      <w:pPr>
        <w:pStyle w:val="Content"/>
        <w:rPr>
          <w:ins w:id="3097" w:author="Vilson Lu" w:date="2014-08-15T14:52:00Z"/>
        </w:rPr>
      </w:pPr>
    </w:p>
    <w:p w14:paraId="3D425030" w14:textId="5F436BDB" w:rsidR="00602FF1" w:rsidRDefault="00602FF1" w:rsidP="0063049B">
      <w:pPr>
        <w:pStyle w:val="Caption"/>
        <w:rPr>
          <w:ins w:id="3098" w:author="Vilson Lu" w:date="2014-08-15T14:52:00Z"/>
        </w:rPr>
      </w:pPr>
      <w:bookmarkStart w:id="3099" w:name="_Ref395955862"/>
      <w:bookmarkStart w:id="3100" w:name="_Toc395181741"/>
      <w:bookmarkStart w:id="3101" w:name="_Toc396200410"/>
      <w:ins w:id="3102" w:author="Vilson Lu" w:date="2014-08-15T14:52:00Z">
        <w:r>
          <w:lastRenderedPageBreak/>
          <w:t xml:space="preserve">Figure </w:t>
        </w:r>
      </w:ins>
      <w:ins w:id="3103" w:author="Vilson Lu" w:date="2014-08-19T06:38:00Z">
        <w:r w:rsidR="00587F40">
          <w:fldChar w:fldCharType="begin"/>
        </w:r>
        <w:r w:rsidR="00587F40">
          <w:instrText xml:space="preserve"> STYLEREF 1 \s </w:instrText>
        </w:r>
      </w:ins>
      <w:r w:rsidR="00587F40">
        <w:fldChar w:fldCharType="separate"/>
      </w:r>
      <w:r w:rsidR="00587F40">
        <w:rPr>
          <w:noProof/>
        </w:rPr>
        <w:t>3</w:t>
      </w:r>
      <w:ins w:id="3104"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3105" w:author="Vilson Lu" w:date="2014-08-19T06:38:00Z">
        <w:r w:rsidR="00587F40">
          <w:rPr>
            <w:noProof/>
          </w:rPr>
          <w:t>6</w:t>
        </w:r>
        <w:r w:rsidR="00587F40">
          <w:fldChar w:fldCharType="end"/>
        </w:r>
      </w:ins>
      <w:bookmarkEnd w:id="3099"/>
      <w:ins w:id="3106" w:author="Vilson Lu" w:date="2014-08-15T14:52:00Z">
        <w:r>
          <w:t>. Rule Induction Step</w:t>
        </w:r>
        <w:bookmarkEnd w:id="3100"/>
        <w:bookmarkEnd w:id="3101"/>
      </w:ins>
    </w:p>
    <w:p w14:paraId="340B0E9D" w14:textId="77777777" w:rsidR="00602FF1" w:rsidRDefault="00602FF1">
      <w:pPr>
        <w:pStyle w:val="Content1"/>
        <w:ind w:left="1440"/>
        <w:rPr>
          <w:ins w:id="3107" w:author="Vilson Lu" w:date="2014-08-15T14:52:00Z"/>
        </w:rPr>
        <w:pPrChange w:id="3108" w:author="Vilson Lu" w:date="2014-08-15T15:06:00Z">
          <w:pPr>
            <w:pStyle w:val="Content"/>
            <w:keepNext/>
          </w:pPr>
        </w:pPrChange>
      </w:pPr>
      <w:ins w:id="3109" w:author="Vilson Lu" w:date="2014-08-15T14:52:00Z">
        <w:r>
          <w:rPr>
            <w:noProof/>
            <w:lang w:val="en-PH" w:eastAsia="zh-CN"/>
          </w:rPr>
          <w:drawing>
            <wp:inline distT="0" distB="0" distL="0" distR="0" wp14:anchorId="458845B0" wp14:editId="6D785A7C">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250" cy="2561590"/>
                      </a:xfrm>
                      <a:prstGeom prst="rect">
                        <a:avLst/>
                      </a:prstGeom>
                      <a:ln w="28575" cmpd="sng">
                        <a:solidFill>
                          <a:schemeClr val="tx1"/>
                        </a:solidFill>
                      </a:ln>
                    </pic:spPr>
                  </pic:pic>
                </a:graphicData>
              </a:graphic>
            </wp:inline>
          </w:drawing>
        </w:r>
      </w:ins>
    </w:p>
    <w:p w14:paraId="273C7A53" w14:textId="77777777" w:rsidR="00602FF1" w:rsidRDefault="00602FF1">
      <w:pPr>
        <w:pStyle w:val="Content2"/>
        <w:rPr>
          <w:ins w:id="3110" w:author="Vilson Lu" w:date="2014-08-15T14:52:00Z"/>
        </w:rPr>
        <w:pPrChange w:id="3111" w:author="TinTin Kalaw" w:date="2014-08-16T12:35:00Z">
          <w:pPr>
            <w:pStyle w:val="Content"/>
          </w:pPr>
        </w:pPrChange>
      </w:pPr>
    </w:p>
    <w:p w14:paraId="562D7B19" w14:textId="77777777" w:rsidR="00602FF1" w:rsidRDefault="00602FF1">
      <w:pPr>
        <w:pStyle w:val="Content2"/>
        <w:rPr>
          <w:ins w:id="3112" w:author="Vilson Lu" w:date="2014-08-15T14:52:00Z"/>
        </w:rPr>
        <w:pPrChange w:id="3113" w:author="TinTin Kalaw" w:date="2014-08-16T12:35:00Z">
          <w:pPr>
            <w:pStyle w:val="Content"/>
          </w:pPr>
        </w:pPrChange>
      </w:pPr>
      <w:ins w:id="3114" w:author="Vilson Lu" w:date="2014-08-15T14:52:00Z">
        <w:r>
          <w:t>A tagging rule is consist of a left-hand side, which is the pattern of conditions of sequence of words, and a right-hand side, which is the action that will insert the tags in the text. The rule induction algorithm uses positive examples to learn</w:t>
        </w:r>
        <w:r w:rsidRPr="006E4D62">
          <w:rPr>
            <w:rStyle w:val="Content2Char"/>
            <w:rPrChange w:id="3115" w:author="Vilson Lu" w:date="2014-08-15T23:10:00Z">
              <w:rPr/>
            </w:rPrChange>
          </w:rPr>
          <w:t xml:space="preserve"> </w:t>
        </w:r>
        <w:r>
          <w:t xml:space="preserve">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ins>
    </w:p>
    <w:p w14:paraId="29D849B9" w14:textId="77777777" w:rsidR="00602FF1" w:rsidRDefault="00602FF1">
      <w:pPr>
        <w:pStyle w:val="Content2"/>
        <w:rPr>
          <w:ins w:id="3116" w:author="Vilson Lu" w:date="2014-08-15T14:52:00Z"/>
        </w:rPr>
        <w:pPrChange w:id="3117" w:author="TinTin Kalaw" w:date="2014-08-16T12:35:00Z">
          <w:pPr>
            <w:pStyle w:val="Content"/>
          </w:pPr>
        </w:pPrChange>
      </w:pPr>
    </w:p>
    <w:p w14:paraId="6990F74D" w14:textId="77777777" w:rsidR="00602FF1" w:rsidRDefault="00602FF1">
      <w:pPr>
        <w:pStyle w:val="Content2"/>
        <w:rPr>
          <w:ins w:id="3118" w:author="Vilson Lu" w:date="2014-08-15T14:52:00Z"/>
        </w:rPr>
        <w:pPrChange w:id="3119" w:author="TinTin Kalaw" w:date="2014-08-16T12:35:00Z">
          <w:pPr>
            <w:pStyle w:val="Content"/>
          </w:pPr>
        </w:pPrChange>
      </w:pPr>
      <w:ins w:id="3120" w:author="Vilson Lu" w:date="2014-08-15T14:52:00Z">
        <w:r>
          <w:t>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w:t>
        </w:r>
        <w:r w:rsidRPr="00826007">
          <w:rPr>
            <w:rStyle w:val="Content1Char"/>
            <w:rPrChange w:id="3121" w:author="Vilson Lu" w:date="2014-08-15T22:29:00Z">
              <w:rPr/>
            </w:rPrChange>
          </w:rPr>
          <w:t>o</w:t>
        </w:r>
        <w:r>
          <w:t>wever, if they have the same number of matches and error rate, the one who has the generic condition is preferred. The algorithm only keeps k generalizations. Although best rules can correctly tag the information, the problem is the low recall. The role of the contextual rules is to increase the recall without sacrificing precision. Contextual rules are additional rules that will correct the problem.</w:t>
        </w:r>
      </w:ins>
    </w:p>
    <w:p w14:paraId="796C2E8B" w14:textId="77777777" w:rsidR="00602FF1" w:rsidRDefault="00602FF1">
      <w:pPr>
        <w:pStyle w:val="Content2"/>
        <w:rPr>
          <w:ins w:id="3122" w:author="Vilson Lu" w:date="2014-08-15T14:52:00Z"/>
        </w:rPr>
        <w:pPrChange w:id="3123" w:author="TinTin Kalaw" w:date="2014-08-16T12:35:00Z">
          <w:pPr>
            <w:pStyle w:val="Content"/>
          </w:pPr>
        </w:pPrChange>
      </w:pPr>
    </w:p>
    <w:p w14:paraId="46428813" w14:textId="32FFA698" w:rsidR="00602FF1" w:rsidRDefault="00602FF1">
      <w:pPr>
        <w:pStyle w:val="Content2"/>
        <w:rPr>
          <w:ins w:id="3124" w:author="Vilson Lu" w:date="2014-08-15T14:52:00Z"/>
        </w:rPr>
        <w:pPrChange w:id="3125" w:author="TinTin Kalaw" w:date="2014-08-16T12:35:00Z">
          <w:pPr>
            <w:pStyle w:val="Content"/>
          </w:pPr>
        </w:pPrChange>
      </w:pPr>
      <w:ins w:id="3126" w:author="Vilson Lu" w:date="2014-08-15T14:52:00Z">
        <w:r>
          <w:t xml:space="preserve">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 </w:t>
        </w:r>
        <w:del w:id="3127" w:author="TinTin Kalaw" w:date="2014-08-16T12:35:00Z">
          <w:r w:rsidDel="0078345A">
            <w:delText>Figure 3-</w:delText>
          </w:r>
        </w:del>
        <w:del w:id="3128" w:author="TinTin Kalaw" w:date="2014-08-16T12:36:00Z">
          <w:r w:rsidDel="0078345A">
            <w:delText>7</w:delText>
          </w:r>
        </w:del>
      </w:ins>
      <w:ins w:id="3129" w:author="TinTin Kalaw" w:date="2014-08-16T12:36:00Z">
        <w:r w:rsidR="0078345A">
          <w:fldChar w:fldCharType="begin"/>
        </w:r>
        <w:r w:rsidR="0078345A">
          <w:instrText xml:space="preserve"> REF _Ref395955893 \h </w:instrText>
        </w:r>
      </w:ins>
      <w:r w:rsidR="0078345A">
        <w:fldChar w:fldCharType="separate"/>
      </w:r>
      <w:ins w:id="3130" w:author="Vilson Lu" w:date="2014-08-16T16:50:00Z">
        <w:r w:rsidR="0068488C">
          <w:t xml:space="preserve">Figure </w:t>
        </w:r>
        <w:r w:rsidR="0068488C">
          <w:rPr>
            <w:noProof/>
          </w:rPr>
          <w:t>3</w:t>
        </w:r>
        <w:r w:rsidR="0068488C">
          <w:noBreakHyphen/>
        </w:r>
        <w:r w:rsidR="0068488C">
          <w:rPr>
            <w:noProof/>
          </w:rPr>
          <w:t>7</w:t>
        </w:r>
      </w:ins>
      <w:ins w:id="3131" w:author="TinTin Kalaw" w:date="2014-08-16T12:36:00Z">
        <w:r w:rsidR="0078345A">
          <w:fldChar w:fldCharType="end"/>
        </w:r>
      </w:ins>
      <w:ins w:id="3132" w:author="Vilson Lu" w:date="2014-08-15T14:52:00Z">
        <w:r>
          <w:t xml:space="preserve"> illustrates the algorithm used by LearningPinocchio for choosing the best rules.</w:t>
        </w:r>
      </w:ins>
    </w:p>
    <w:p w14:paraId="016B2B3B" w14:textId="77777777" w:rsidR="00602FF1" w:rsidRDefault="00602FF1" w:rsidP="00602FF1">
      <w:pPr>
        <w:pStyle w:val="Content"/>
        <w:rPr>
          <w:ins w:id="3133" w:author="Vilson Lu" w:date="2014-08-15T14:52:00Z"/>
        </w:rPr>
      </w:pPr>
    </w:p>
    <w:p w14:paraId="0766203F" w14:textId="268059BC" w:rsidR="00602FF1" w:rsidRDefault="00602FF1" w:rsidP="00602FF1">
      <w:pPr>
        <w:pStyle w:val="Caption"/>
        <w:ind w:left="720" w:firstLine="720"/>
        <w:rPr>
          <w:ins w:id="3134" w:author="Vilson Lu" w:date="2014-08-15T14:52:00Z"/>
        </w:rPr>
      </w:pPr>
      <w:bookmarkStart w:id="3135" w:name="_Ref395955893"/>
      <w:bookmarkStart w:id="3136" w:name="_Toc395181742"/>
      <w:bookmarkStart w:id="3137" w:name="_Toc396200411"/>
      <w:ins w:id="3138" w:author="Vilson Lu" w:date="2014-08-15T14:52:00Z">
        <w:r>
          <w:lastRenderedPageBreak/>
          <w:t xml:space="preserve">Figure </w:t>
        </w:r>
      </w:ins>
      <w:ins w:id="3139" w:author="Vilson Lu" w:date="2014-08-19T06:38:00Z">
        <w:r w:rsidR="00587F40">
          <w:fldChar w:fldCharType="begin"/>
        </w:r>
        <w:r w:rsidR="00587F40">
          <w:instrText xml:space="preserve"> STYLEREF 1 \s </w:instrText>
        </w:r>
      </w:ins>
      <w:r w:rsidR="00587F40">
        <w:fldChar w:fldCharType="separate"/>
      </w:r>
      <w:r w:rsidR="00587F40">
        <w:rPr>
          <w:noProof/>
        </w:rPr>
        <w:t>3</w:t>
      </w:r>
      <w:ins w:id="3140"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3141" w:author="Vilson Lu" w:date="2014-08-19T06:38:00Z">
        <w:r w:rsidR="00587F40">
          <w:rPr>
            <w:noProof/>
          </w:rPr>
          <w:t>7</w:t>
        </w:r>
        <w:r w:rsidR="00587F40">
          <w:fldChar w:fldCharType="end"/>
        </w:r>
      </w:ins>
      <w:bookmarkEnd w:id="3135"/>
      <w:ins w:id="3142" w:author="Vilson Lu" w:date="2014-08-15T14:52:00Z">
        <w:r>
          <w:t>. Algorithm for Choosing the Best Rules</w:t>
        </w:r>
        <w:bookmarkEnd w:id="3136"/>
        <w:bookmarkEnd w:id="3137"/>
      </w:ins>
    </w:p>
    <w:p w14:paraId="73EFD1FF" w14:textId="77777777" w:rsidR="00602FF1" w:rsidRDefault="00602FF1" w:rsidP="00602FF1">
      <w:pPr>
        <w:pStyle w:val="Content"/>
        <w:jc w:val="center"/>
        <w:rPr>
          <w:ins w:id="3143" w:author="Vilson Lu" w:date="2014-08-15T14:52:00Z"/>
        </w:rPr>
      </w:pPr>
      <w:ins w:id="3144" w:author="Vilson Lu" w:date="2014-08-15T14:52:00Z">
        <w:r w:rsidRPr="001A5B48">
          <w:rPr>
            <w:noProof/>
            <w:lang w:val="en-PH" w:eastAsia="zh-CN"/>
          </w:rPr>
          <w:drawing>
            <wp:inline distT="0" distB="0" distL="0" distR="0" wp14:anchorId="7A84724E" wp14:editId="46220D80">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2299" cy="4513009"/>
                      </a:xfrm>
                      <a:prstGeom prst="rect">
                        <a:avLst/>
                      </a:prstGeom>
                    </pic:spPr>
                  </pic:pic>
                </a:graphicData>
              </a:graphic>
            </wp:inline>
          </w:drawing>
        </w:r>
      </w:ins>
    </w:p>
    <w:p w14:paraId="5258296C" w14:textId="77777777" w:rsidR="00602FF1" w:rsidRPr="00796DC0" w:rsidRDefault="00602FF1">
      <w:pPr>
        <w:pStyle w:val="Content2"/>
        <w:rPr>
          <w:ins w:id="3145" w:author="Vilson Lu" w:date="2014-08-15T14:52:00Z"/>
        </w:rPr>
        <w:pPrChange w:id="3146" w:author="TinTin Kalaw" w:date="2014-08-16T12:36:00Z">
          <w:pPr>
            <w:pStyle w:val="Content"/>
            <w:ind w:left="0"/>
          </w:pPr>
        </w:pPrChange>
      </w:pPr>
    </w:p>
    <w:p w14:paraId="1B39E72F" w14:textId="7845FBD6" w:rsidR="00602FF1" w:rsidRPr="00DF1FEC" w:rsidRDefault="00602FF1">
      <w:pPr>
        <w:pStyle w:val="Content2"/>
        <w:rPr>
          <w:ins w:id="3147" w:author="Vilson Lu" w:date="2014-08-15T14:52:00Z"/>
        </w:rPr>
        <w:pPrChange w:id="3148" w:author="TinTin Kalaw" w:date="2014-08-16T12:36:00Z">
          <w:pPr>
            <w:pStyle w:val="Content"/>
          </w:pPr>
        </w:pPrChange>
      </w:pPr>
      <w:ins w:id="3149" w:author="Vilson Lu" w:date="2014-08-15T14:52:00Z">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w:t>
        </w:r>
        <w:del w:id="3150" w:author="TinTin Kalaw" w:date="2014-08-16T12:36:00Z">
          <w:r w:rsidRPr="00DF1FEC" w:rsidDel="0078345A">
            <w:delText xml:space="preserve">Figure </w:delText>
          </w:r>
          <w:r w:rsidDel="0078345A">
            <w:delText>3-8</w:delText>
          </w:r>
        </w:del>
      </w:ins>
      <w:ins w:id="3151" w:author="TinTin Kalaw" w:date="2014-08-16T12:37:00Z">
        <w:r w:rsidR="0078345A">
          <w:fldChar w:fldCharType="begin"/>
        </w:r>
        <w:r w:rsidR="0078345A">
          <w:instrText xml:space="preserve"> REF _Ref395955950 \h </w:instrText>
        </w:r>
      </w:ins>
      <w:r w:rsidR="0078345A">
        <w:fldChar w:fldCharType="separate"/>
      </w:r>
      <w:ins w:id="3152" w:author="Vilson Lu" w:date="2014-08-16T16:50:00Z">
        <w:r w:rsidR="0068488C">
          <w:t xml:space="preserve">Figure </w:t>
        </w:r>
        <w:r w:rsidR="0068488C">
          <w:rPr>
            <w:noProof/>
          </w:rPr>
          <w:t>3</w:t>
        </w:r>
        <w:r w:rsidR="0068488C">
          <w:noBreakHyphen/>
        </w:r>
        <w:r w:rsidR="0068488C">
          <w:rPr>
            <w:noProof/>
          </w:rPr>
          <w:t>8</w:t>
        </w:r>
      </w:ins>
      <w:ins w:id="3153" w:author="TinTin Kalaw" w:date="2014-08-16T12:37:00Z">
        <w:r w:rsidR="0078345A">
          <w:fldChar w:fldCharType="end"/>
        </w:r>
      </w:ins>
      <w:ins w:id="3154" w:author="Vilson Lu" w:date="2014-08-15T14:52:00Z">
        <w:r w:rsidRPr="00DF1FEC">
          <w:t xml:space="preserve"> shows the process of the information extraction.</w:t>
        </w:r>
      </w:ins>
    </w:p>
    <w:p w14:paraId="1766AC7A" w14:textId="77777777" w:rsidR="00602FF1" w:rsidRPr="00915BA7" w:rsidRDefault="00602FF1">
      <w:pPr>
        <w:pStyle w:val="Content2"/>
        <w:rPr>
          <w:ins w:id="3155" w:author="Vilson Lu" w:date="2014-08-15T14:52:00Z"/>
          <w:b/>
          <w:i/>
        </w:rPr>
        <w:pPrChange w:id="3156" w:author="TinTin Kalaw" w:date="2014-08-16T12:36:00Z">
          <w:pPr>
            <w:pStyle w:val="Content"/>
            <w:jc w:val="center"/>
          </w:pPr>
        </w:pPrChange>
      </w:pPr>
    </w:p>
    <w:p w14:paraId="58F372D9" w14:textId="17B31189" w:rsidR="00602FF1" w:rsidRDefault="00602FF1" w:rsidP="00602FF1">
      <w:pPr>
        <w:pStyle w:val="Caption"/>
        <w:ind w:firstLine="720"/>
        <w:jc w:val="both"/>
        <w:rPr>
          <w:ins w:id="3157" w:author="Vilson Lu" w:date="2014-08-15T14:52:00Z"/>
        </w:rPr>
      </w:pPr>
      <w:bookmarkStart w:id="3158" w:name="_Ref395955950"/>
      <w:bookmarkStart w:id="3159" w:name="_Toc395181743"/>
      <w:bookmarkStart w:id="3160" w:name="_Toc396200412"/>
      <w:ins w:id="3161" w:author="Vilson Lu" w:date="2014-08-15T14:52:00Z">
        <w:r>
          <w:t xml:space="preserve">Figure </w:t>
        </w:r>
      </w:ins>
      <w:ins w:id="3162" w:author="Vilson Lu" w:date="2014-08-19T06:38:00Z">
        <w:r w:rsidR="00587F40">
          <w:fldChar w:fldCharType="begin"/>
        </w:r>
        <w:r w:rsidR="00587F40">
          <w:instrText xml:space="preserve"> STYLEREF 1 \s </w:instrText>
        </w:r>
      </w:ins>
      <w:r w:rsidR="00587F40">
        <w:fldChar w:fldCharType="separate"/>
      </w:r>
      <w:r w:rsidR="00587F40">
        <w:rPr>
          <w:noProof/>
        </w:rPr>
        <w:t>3</w:t>
      </w:r>
      <w:ins w:id="3163"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3164" w:author="Vilson Lu" w:date="2014-08-19T06:38:00Z">
        <w:r w:rsidR="00587F40">
          <w:rPr>
            <w:noProof/>
          </w:rPr>
          <w:t>8</w:t>
        </w:r>
        <w:r w:rsidR="00587F40">
          <w:fldChar w:fldCharType="end"/>
        </w:r>
      </w:ins>
      <w:bookmarkEnd w:id="3158"/>
      <w:ins w:id="3165" w:author="Vilson Lu" w:date="2014-08-15T14:52:00Z">
        <w:r>
          <w:t xml:space="preserve">. </w:t>
        </w:r>
        <w:r w:rsidRPr="00B50128">
          <w:t>Information Extraction Process of LearningPinocchio</w:t>
        </w:r>
        <w:bookmarkEnd w:id="3159"/>
        <w:bookmarkEnd w:id="3160"/>
      </w:ins>
    </w:p>
    <w:p w14:paraId="0E89E752" w14:textId="77777777" w:rsidR="00602FF1" w:rsidRDefault="00602FF1" w:rsidP="00602FF1">
      <w:pPr>
        <w:pStyle w:val="Content"/>
        <w:rPr>
          <w:ins w:id="3166" w:author="Vilson Lu" w:date="2014-08-15T14:52:00Z"/>
        </w:rPr>
      </w:pPr>
      <w:ins w:id="3167" w:author="Vilson Lu" w:date="2014-08-15T14:52:00Z">
        <w:r>
          <w:rPr>
            <w:noProof/>
            <w:lang w:val="en-PH" w:eastAsia="zh-CN"/>
          </w:rPr>
          <w:drawing>
            <wp:inline distT="0" distB="0" distL="0" distR="0" wp14:anchorId="236CC862" wp14:editId="1F502C1F">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9200" cy="1603002"/>
                      </a:xfrm>
                      <a:prstGeom prst="rect">
                        <a:avLst/>
                      </a:prstGeom>
                      <a:ln w="28575" cmpd="sng">
                        <a:solidFill>
                          <a:schemeClr val="tx1"/>
                        </a:solidFill>
                      </a:ln>
                    </pic:spPr>
                  </pic:pic>
                </a:graphicData>
              </a:graphic>
            </wp:inline>
          </w:drawing>
        </w:r>
      </w:ins>
    </w:p>
    <w:p w14:paraId="5B7BEB43" w14:textId="77777777" w:rsidR="00602FF1" w:rsidRDefault="00602FF1">
      <w:pPr>
        <w:pStyle w:val="Content2"/>
        <w:rPr>
          <w:ins w:id="3168" w:author="Vilson Lu" w:date="2014-08-15T14:52:00Z"/>
        </w:rPr>
        <w:pPrChange w:id="3169" w:author="TinTin Kalaw" w:date="2014-08-16T12:37:00Z">
          <w:pPr>
            <w:pStyle w:val="Content"/>
          </w:pPr>
        </w:pPrChange>
      </w:pPr>
    </w:p>
    <w:p w14:paraId="3BFD4534" w14:textId="77777777" w:rsidR="00602FF1" w:rsidRPr="00F54136" w:rsidRDefault="00602FF1">
      <w:pPr>
        <w:pStyle w:val="Content2"/>
        <w:rPr>
          <w:ins w:id="3170" w:author="Vilson Lu" w:date="2014-08-15T14:52:00Z"/>
        </w:rPr>
        <w:pPrChange w:id="3171" w:author="TinTin Kalaw" w:date="2014-08-16T12:37:00Z">
          <w:pPr>
            <w:pStyle w:val="Content"/>
          </w:pPr>
        </w:pPrChange>
      </w:pPr>
      <w:ins w:id="3172" w:author="Vilson Lu" w:date="2014-08-15T14:52:00Z">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ins>
    </w:p>
    <w:p w14:paraId="7E54A9E3" w14:textId="77777777" w:rsidR="00602FF1" w:rsidRPr="00F54136" w:rsidRDefault="00602FF1">
      <w:pPr>
        <w:pStyle w:val="Content2"/>
        <w:rPr>
          <w:ins w:id="3173" w:author="Vilson Lu" w:date="2014-08-15T14:52:00Z"/>
        </w:rPr>
        <w:pPrChange w:id="3174" w:author="TinTin Kalaw" w:date="2014-08-16T12:37:00Z">
          <w:pPr>
            <w:pStyle w:val="Content"/>
          </w:pPr>
        </w:pPrChange>
      </w:pPr>
    </w:p>
    <w:p w14:paraId="11066D0B" w14:textId="77777777" w:rsidR="00602FF1" w:rsidRPr="00F54136" w:rsidRDefault="00602FF1">
      <w:pPr>
        <w:pStyle w:val="Content2"/>
        <w:rPr>
          <w:ins w:id="3175" w:author="Vilson Lu" w:date="2014-08-15T14:52:00Z"/>
        </w:rPr>
        <w:pPrChange w:id="3176" w:author="TinTin Kalaw" w:date="2014-08-16T12:37:00Z">
          <w:pPr>
            <w:pStyle w:val="Content"/>
          </w:pPr>
        </w:pPrChange>
      </w:pPr>
      <w:ins w:id="3177" w:author="Vilson Lu" w:date="2014-08-15T14:52:00Z">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w:t>
        </w:r>
        <w:r w:rsidRPr="00FB7FA3">
          <w:rPr>
            <w:rStyle w:val="Content1Char"/>
            <w:rPrChange w:id="3178" w:author="Vilson Lu" w:date="2014-08-15T15:06:00Z">
              <w:rPr/>
            </w:rPrChange>
          </w:rPr>
          <w:t>s</w:t>
        </w:r>
        <w:r w:rsidRPr="00F54136">
          <w:t>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ins>
    </w:p>
    <w:p w14:paraId="3E91F0F9" w14:textId="77777777" w:rsidR="00602FF1" w:rsidRPr="00F54136" w:rsidRDefault="00602FF1">
      <w:pPr>
        <w:pStyle w:val="Content2"/>
        <w:rPr>
          <w:ins w:id="3179" w:author="Vilson Lu" w:date="2014-08-15T14:52:00Z"/>
        </w:rPr>
        <w:pPrChange w:id="3180" w:author="TinTin Kalaw" w:date="2014-08-16T12:37:00Z">
          <w:pPr>
            <w:pStyle w:val="Content"/>
          </w:pPr>
        </w:pPrChange>
      </w:pPr>
    </w:p>
    <w:p w14:paraId="7FD66036" w14:textId="77777777" w:rsidR="00602FF1" w:rsidRDefault="00602FF1">
      <w:pPr>
        <w:pStyle w:val="Content2"/>
        <w:rPr>
          <w:ins w:id="3181" w:author="Vilson Lu" w:date="2014-08-15T14:52:00Z"/>
        </w:rPr>
        <w:pPrChange w:id="3182" w:author="TinTin Kalaw" w:date="2014-08-16T12:37:00Z">
          <w:pPr>
            <w:pStyle w:val="Content"/>
          </w:pPr>
        </w:pPrChange>
      </w:pPr>
      <w:ins w:id="3183" w:author="Vilson Lu" w:date="2014-08-15T14:52:00Z">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ins>
    </w:p>
    <w:p w14:paraId="5E35FD10" w14:textId="77777777" w:rsidR="00602FF1" w:rsidRDefault="00602FF1">
      <w:pPr>
        <w:pStyle w:val="Content2"/>
        <w:rPr>
          <w:ins w:id="3184" w:author="Vilson Lu" w:date="2014-08-15T14:52:00Z"/>
        </w:rPr>
        <w:pPrChange w:id="3185" w:author="TinTin Kalaw" w:date="2014-08-16T12:37:00Z">
          <w:pPr>
            <w:pStyle w:val="Content"/>
          </w:pPr>
        </w:pPrChange>
      </w:pPr>
    </w:p>
    <w:p w14:paraId="583A3BFB" w14:textId="344F75BE" w:rsidR="00602FF1" w:rsidRDefault="00602FF1">
      <w:pPr>
        <w:pStyle w:val="Heading4"/>
        <w:rPr>
          <w:ins w:id="3186" w:author="Vilson Lu" w:date="2014-08-15T14:52:00Z"/>
        </w:rPr>
        <w:pPrChange w:id="3187" w:author="Kyle Mc Hale Dela Cruz" w:date="2014-08-15T16:32:00Z">
          <w:pPr>
            <w:pStyle w:val="Style1"/>
            <w:numPr>
              <w:numId w:val="1"/>
            </w:numPr>
            <w:tabs>
              <w:tab w:val="clear" w:pos="2880"/>
            </w:tabs>
            <w:ind w:left="2880" w:hanging="720"/>
          </w:pPr>
        </w:pPrChange>
      </w:pPr>
      <w:ins w:id="3188" w:author="Vilson Lu" w:date="2014-08-15T14:52:00Z">
        <w:r>
          <w:t>SOMIDIA (</w:t>
        </w:r>
        <w:del w:id="3189" w:author="TinTin Kalaw" w:date="2014-08-16T13:16:00Z">
          <w:r w:rsidDel="009F684C">
            <w:delText>Chua</w:delText>
          </w:r>
        </w:del>
      </w:ins>
      <w:ins w:id="3190" w:author="TinTin Kalaw" w:date="2014-08-16T13:16:00Z">
        <w:r w:rsidR="009F684C">
          <w:t>Cheng</w:t>
        </w:r>
      </w:ins>
      <w:ins w:id="3191" w:author="Vilson Lu" w:date="2014-08-15T14:52:00Z">
        <w:del w:id="3192" w:author="TinTin Kalaw" w:date="2014-08-16T13:16:00Z">
          <w:r w:rsidDel="009F684C">
            <w:delText>,</w:delText>
          </w:r>
        </w:del>
        <w:r>
          <w:t xml:space="preserve"> et al., 2013)</w:t>
        </w:r>
      </w:ins>
    </w:p>
    <w:p w14:paraId="4D1BFEF9" w14:textId="77777777" w:rsidR="00602FF1" w:rsidRDefault="00602FF1">
      <w:pPr>
        <w:pStyle w:val="Content2"/>
        <w:rPr>
          <w:ins w:id="3193" w:author="Vilson Lu" w:date="2014-08-15T14:52:00Z"/>
          <w:shd w:val="clear" w:color="auto" w:fill="FFFFFF"/>
          <w:lang w:val="en-PH" w:eastAsia="zh-CN"/>
        </w:rPr>
        <w:pPrChange w:id="3194" w:author="TinTin Kalaw" w:date="2014-08-16T12:37:00Z">
          <w:pPr>
            <w:pStyle w:val="Content"/>
          </w:pPr>
        </w:pPrChange>
      </w:pPr>
    </w:p>
    <w:p w14:paraId="46117AC9" w14:textId="3B861524" w:rsidR="00602FF1" w:rsidRDefault="00602FF1">
      <w:pPr>
        <w:pStyle w:val="Content2"/>
        <w:rPr>
          <w:ins w:id="3195" w:author="Vilson Lu" w:date="2014-08-15T14:52:00Z"/>
          <w:shd w:val="clear" w:color="auto" w:fill="FFFFFF"/>
          <w:lang w:val="en-PH" w:eastAsia="zh-CN"/>
        </w:rPr>
        <w:pPrChange w:id="3196" w:author="TinTin Kalaw" w:date="2014-08-16T12:37:00Z">
          <w:pPr>
            <w:pStyle w:val="Content"/>
          </w:pPr>
        </w:pPrChange>
      </w:pPr>
      <w:ins w:id="3197" w:author="Vilson Lu" w:date="2014-08-15T14:52:00Z">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Extractor. For Filipino, they used Filipino NER and Filipino Extractor.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Pr>
            <w:rFonts w:ascii="Times New Roman" w:hAnsi="Times New Roman" w:cs="Times New Roman"/>
            <w:sz w:val="24"/>
            <w:szCs w:val="24"/>
            <w:lang w:val="en-PH" w:eastAsia="zh-CN"/>
          </w:rPr>
          <w:t xml:space="preserve"> </w:t>
        </w:r>
        <w:r>
          <w:rPr>
            <w:shd w:val="clear" w:color="auto" w:fill="FFFFFF"/>
            <w:lang w:val="en-PH" w:eastAsia="zh-CN"/>
          </w:rPr>
          <w:t>T</w:t>
        </w:r>
        <w:r w:rsidRPr="003B708B">
          <w:rPr>
            <w:shd w:val="clear" w:color="auto" w:fill="FFFFFF"/>
            <w:lang w:val="en-PH" w:eastAsia="zh-CN"/>
          </w:rPr>
          <w:t>he Filipino information extraction process has Filipino NER and Filipino Extractor.</w:t>
        </w:r>
        <w:r>
          <w:rPr>
            <w:shd w:val="clear" w:color="auto" w:fill="FFFFFF"/>
            <w:lang w:val="en-PH" w:eastAsia="zh-CN"/>
          </w:rPr>
          <w:t xml:space="preserve"> For the Filpino NER, they build their own gazetteer for there are no existing gazetteer for Filipino. They used dictionary-based and rule-based approach in implementing the NER. </w:t>
        </w:r>
      </w:ins>
      <w:ins w:id="3198" w:author="TinTin Kalaw" w:date="2014-08-16T12:37:00Z">
        <w:r w:rsidR="0078345A">
          <w:rPr>
            <w:shd w:val="clear" w:color="auto" w:fill="FFFFFF"/>
            <w:lang w:val="en-PH" w:eastAsia="zh-CN"/>
          </w:rPr>
          <w:fldChar w:fldCharType="begin"/>
        </w:r>
        <w:r w:rsidR="0078345A">
          <w:rPr>
            <w:shd w:val="clear" w:color="auto" w:fill="FFFFFF"/>
            <w:lang w:val="en-PH" w:eastAsia="zh-CN"/>
          </w:rPr>
          <w:instrText xml:space="preserve"> REF _Ref395955986 \h </w:instrText>
        </w:r>
      </w:ins>
      <w:r w:rsidR="0078345A">
        <w:rPr>
          <w:shd w:val="clear" w:color="auto" w:fill="FFFFFF"/>
          <w:lang w:val="en-PH" w:eastAsia="zh-CN"/>
        </w:rPr>
      </w:r>
      <w:r w:rsidR="0078345A">
        <w:rPr>
          <w:shd w:val="clear" w:color="auto" w:fill="FFFFFF"/>
          <w:lang w:val="en-PH" w:eastAsia="zh-CN"/>
        </w:rPr>
        <w:fldChar w:fldCharType="separate"/>
      </w:r>
      <w:ins w:id="3199" w:author="Vilson Lu" w:date="2014-08-16T16:50:00Z">
        <w:r w:rsidR="0068488C">
          <w:t xml:space="preserve">Figure </w:t>
        </w:r>
        <w:r w:rsidR="0068488C">
          <w:rPr>
            <w:noProof/>
          </w:rPr>
          <w:t>3</w:t>
        </w:r>
        <w:r w:rsidR="0068488C">
          <w:noBreakHyphen/>
        </w:r>
        <w:r w:rsidR="0068488C">
          <w:rPr>
            <w:noProof/>
          </w:rPr>
          <w:t>9</w:t>
        </w:r>
      </w:ins>
      <w:ins w:id="3200" w:author="TinTin Kalaw" w:date="2014-08-16T12:37:00Z">
        <w:r w:rsidR="0078345A">
          <w:rPr>
            <w:shd w:val="clear" w:color="auto" w:fill="FFFFFF"/>
            <w:lang w:val="en-PH" w:eastAsia="zh-CN"/>
          </w:rPr>
          <w:fldChar w:fldCharType="end"/>
        </w:r>
      </w:ins>
      <w:ins w:id="3201" w:author="Vilson Lu" w:date="2014-08-15T14:52:00Z">
        <w:del w:id="3202" w:author="TinTin Kalaw" w:date="2014-08-16T12:37:00Z">
          <w:r w:rsidDel="0078345A">
            <w:rPr>
              <w:shd w:val="clear" w:color="auto" w:fill="FFFFFF"/>
              <w:lang w:val="en-PH" w:eastAsia="zh-CN"/>
            </w:rPr>
            <w:delText xml:space="preserve">Figure 3-9 </w:delText>
          </w:r>
        </w:del>
      </w:ins>
      <w:ins w:id="3203" w:author="TinTin Kalaw" w:date="2014-08-16T12:37:00Z">
        <w:r w:rsidR="0078345A">
          <w:rPr>
            <w:shd w:val="clear" w:color="auto" w:fill="FFFFFF"/>
            <w:lang w:val="en-PH" w:eastAsia="zh-CN"/>
          </w:rPr>
          <w:t xml:space="preserve"> </w:t>
        </w:r>
      </w:ins>
      <w:ins w:id="3204" w:author="Vilson Lu" w:date="2014-08-15T14:52:00Z">
        <w:r>
          <w:rPr>
            <w:shd w:val="clear" w:color="auto" w:fill="FFFFFF"/>
            <w:lang w:val="en-PH" w:eastAsia="zh-CN"/>
          </w:rPr>
          <w:t>describes the architecture of SOMIDIA.</w:t>
        </w:r>
      </w:ins>
    </w:p>
    <w:p w14:paraId="27A0532D" w14:textId="77777777" w:rsidR="00602FF1" w:rsidRDefault="00602FF1">
      <w:pPr>
        <w:pStyle w:val="Content2"/>
        <w:rPr>
          <w:ins w:id="3205" w:author="Vilson Lu" w:date="2014-08-15T14:52:00Z"/>
          <w:shd w:val="clear" w:color="auto" w:fill="FFFFFF"/>
          <w:lang w:val="en-PH" w:eastAsia="zh-CN"/>
        </w:rPr>
        <w:pPrChange w:id="3206" w:author="TinTin Kalaw" w:date="2014-08-16T12:37:00Z">
          <w:pPr>
            <w:pStyle w:val="Content"/>
          </w:pPr>
        </w:pPrChange>
      </w:pPr>
    </w:p>
    <w:p w14:paraId="4CA3BD3D" w14:textId="77777777" w:rsidR="00602FF1" w:rsidRPr="005C142B" w:rsidRDefault="00602FF1">
      <w:pPr>
        <w:pStyle w:val="Content2"/>
        <w:rPr>
          <w:ins w:id="3207" w:author="Vilson Lu" w:date="2014-08-15T14:52:00Z"/>
          <w:lang w:val="en-PH" w:eastAsia="zh-CN"/>
        </w:rPr>
        <w:pPrChange w:id="3208" w:author="TinTin Kalaw" w:date="2014-08-16T12:37:00Z">
          <w:pPr>
            <w:pStyle w:val="Content"/>
          </w:pPr>
        </w:pPrChange>
      </w:pPr>
      <w:ins w:id="3209" w:author="Vilson Lu" w:date="2014-08-15T14:52:00Z">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This module of SOMIDIA is mainly responsible for extracting different patterns from the set of documents and seed words so that they can be later used for the extraction process. SOMIDIA defines a document as any text that is related to the domain of the e</w:t>
        </w:r>
        <w:r w:rsidRPr="00FB7FA3">
          <w:rPr>
            <w:rStyle w:val="Content1Char"/>
            <w:rPrChange w:id="3210" w:author="Vilson Lu" w:date="2014-08-15T15:06:00Z">
              <w:rPr>
                <w:shd w:val="clear" w:color="auto" w:fill="FFFFFF"/>
                <w:lang w:val="en-PH" w:eastAsia="zh-CN"/>
              </w:rPr>
            </w:rPrChange>
          </w:rPr>
          <w:t>x</w:t>
        </w:r>
        <w:r w:rsidRPr="005C142B">
          <w:rPr>
            <w:shd w:val="clear" w:color="auto" w:fill="FFFFFF"/>
            <w:lang w:val="en-PH" w:eastAsia="zh-CN"/>
          </w:rPr>
          <w:t xml:space="preserve">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w:t>
        </w:r>
        <w:r w:rsidRPr="005C142B">
          <w:rPr>
            <w:shd w:val="clear" w:color="auto" w:fill="FFFFFF"/>
            <w:lang w:val="en-PH" w:eastAsia="zh-CN"/>
          </w:rPr>
          <w:lastRenderedPageBreak/>
          <w:t>the window that is found to the right of the seed word. After generating all possible rules from the combination of tokens and various window setups, it then stores the generated rules for that specific seed word in a HashMap together with the number of times the rules were generated. This process is done continuously until rules are generated for all the seed words in the document and until all of the documents are completely processed.</w:t>
        </w:r>
      </w:ins>
    </w:p>
    <w:p w14:paraId="409FA979" w14:textId="77777777" w:rsidR="00602FF1" w:rsidRPr="005C142B" w:rsidRDefault="00602FF1">
      <w:pPr>
        <w:pStyle w:val="Content2"/>
        <w:rPr>
          <w:ins w:id="3211" w:author="Vilson Lu" w:date="2014-08-15T14:52:00Z"/>
          <w:rFonts w:ascii="Times New Roman" w:eastAsia="Times New Roman" w:hAnsi="Times New Roman" w:cs="Times New Roman"/>
          <w:sz w:val="24"/>
          <w:szCs w:val="24"/>
          <w:lang w:val="en-PH" w:eastAsia="zh-CN"/>
        </w:rPr>
        <w:pPrChange w:id="3212" w:author="TinTin Kalaw" w:date="2014-08-16T12:37:00Z">
          <w:pPr>
            <w:pStyle w:val="Content"/>
          </w:pPr>
        </w:pPrChange>
      </w:pPr>
    </w:p>
    <w:p w14:paraId="48355867" w14:textId="77777777" w:rsidR="00602FF1" w:rsidRDefault="00602FF1">
      <w:pPr>
        <w:pStyle w:val="Content2"/>
        <w:rPr>
          <w:ins w:id="3213" w:author="Vilson Lu" w:date="2014-08-15T14:52:00Z"/>
          <w:rFonts w:ascii="Times New Roman" w:hAnsi="Times New Roman" w:cs="Times New Roman"/>
          <w:sz w:val="24"/>
          <w:szCs w:val="24"/>
          <w:lang w:val="en-PH" w:eastAsia="zh-CN"/>
        </w:rPr>
        <w:pPrChange w:id="3214" w:author="TinTin Kalaw" w:date="2014-08-16T12:37:00Z">
          <w:pPr>
            <w:pStyle w:val="Content"/>
          </w:pPr>
        </w:pPrChange>
      </w:pPr>
      <w:ins w:id="3215" w:author="Vilson Lu" w:date="2014-08-15T14:52:00Z">
        <w:r w:rsidRPr="005C142B">
          <w:rPr>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ins>
    </w:p>
    <w:p w14:paraId="418D5244" w14:textId="77777777" w:rsidR="00602FF1" w:rsidRDefault="00602FF1">
      <w:pPr>
        <w:pStyle w:val="Content2"/>
        <w:rPr>
          <w:ins w:id="3216" w:author="Vilson Lu" w:date="2014-08-15T14:52:00Z"/>
          <w:rFonts w:ascii="Times New Roman" w:eastAsia="Times New Roman" w:hAnsi="Times New Roman" w:cs="Times New Roman"/>
          <w:sz w:val="24"/>
          <w:szCs w:val="24"/>
          <w:lang w:val="en-PH" w:eastAsia="zh-CN"/>
        </w:rPr>
        <w:pPrChange w:id="3217" w:author="TinTin Kalaw" w:date="2014-08-16T12:37:00Z">
          <w:pPr>
            <w:pStyle w:val="Content"/>
          </w:pPr>
        </w:pPrChange>
      </w:pPr>
    </w:p>
    <w:p w14:paraId="6599D54A" w14:textId="0C2F0E98" w:rsidR="00602FF1" w:rsidRDefault="00602FF1" w:rsidP="00602FF1">
      <w:pPr>
        <w:pStyle w:val="Caption"/>
        <w:ind w:left="720" w:firstLine="720"/>
        <w:rPr>
          <w:ins w:id="3218" w:author="Vilson Lu" w:date="2014-08-15T14:52:00Z"/>
        </w:rPr>
      </w:pPr>
      <w:bookmarkStart w:id="3219" w:name="_Ref395955986"/>
      <w:bookmarkStart w:id="3220" w:name="_Toc395181744"/>
      <w:bookmarkStart w:id="3221" w:name="_Toc396200413"/>
      <w:ins w:id="3222" w:author="Vilson Lu" w:date="2014-08-15T14:52:00Z">
        <w:r>
          <w:t xml:space="preserve">Figure </w:t>
        </w:r>
      </w:ins>
      <w:ins w:id="3223" w:author="Vilson Lu" w:date="2014-08-19T06:38:00Z">
        <w:r w:rsidR="00587F40">
          <w:fldChar w:fldCharType="begin"/>
        </w:r>
        <w:r w:rsidR="00587F40">
          <w:instrText xml:space="preserve"> STYLEREF 1 \s </w:instrText>
        </w:r>
      </w:ins>
      <w:r w:rsidR="00587F40">
        <w:fldChar w:fldCharType="separate"/>
      </w:r>
      <w:r w:rsidR="00587F40">
        <w:rPr>
          <w:noProof/>
        </w:rPr>
        <w:t>3</w:t>
      </w:r>
      <w:ins w:id="3224"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3225" w:author="Vilson Lu" w:date="2014-08-19T06:38:00Z">
        <w:r w:rsidR="00587F40">
          <w:rPr>
            <w:noProof/>
          </w:rPr>
          <w:t>9</w:t>
        </w:r>
        <w:r w:rsidR="00587F40">
          <w:fldChar w:fldCharType="end"/>
        </w:r>
      </w:ins>
      <w:bookmarkEnd w:id="3219"/>
      <w:ins w:id="3226" w:author="Vilson Lu" w:date="2014-08-15T14:52:00Z">
        <w:r>
          <w:t>. SOMIDIA's Architecture</w:t>
        </w:r>
        <w:bookmarkEnd w:id="3220"/>
        <w:bookmarkEnd w:id="3221"/>
      </w:ins>
    </w:p>
    <w:p w14:paraId="599868E0" w14:textId="77777777" w:rsidR="00602FF1" w:rsidRPr="005C142B" w:rsidRDefault="00602FF1" w:rsidP="00602FF1">
      <w:pPr>
        <w:pStyle w:val="Content"/>
        <w:jc w:val="center"/>
        <w:rPr>
          <w:ins w:id="3227" w:author="Vilson Lu" w:date="2014-08-15T14:52:00Z"/>
          <w:rFonts w:ascii="Times New Roman" w:eastAsia="Times New Roman" w:hAnsi="Times New Roman" w:cs="Times New Roman"/>
          <w:sz w:val="24"/>
          <w:szCs w:val="24"/>
          <w:lang w:val="en-PH" w:eastAsia="zh-CN"/>
        </w:rPr>
      </w:pPr>
      <w:ins w:id="3228" w:author="Vilson Lu" w:date="2014-08-15T14:52:00Z">
        <w:r>
          <w:rPr>
            <w:noProof/>
            <w:lang w:val="en-PH" w:eastAsia="zh-CN"/>
          </w:rPr>
          <w:drawing>
            <wp:inline distT="0" distB="0" distL="0" distR="0" wp14:anchorId="61B976E7" wp14:editId="23136D5D">
              <wp:extent cx="4088847" cy="58864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1657" cy="5890495"/>
                      </a:xfrm>
                      <a:prstGeom prst="rect">
                        <a:avLst/>
                      </a:prstGeom>
                      <a:ln>
                        <a:solidFill>
                          <a:schemeClr val="tx1"/>
                        </a:solidFill>
                      </a:ln>
                    </pic:spPr>
                  </pic:pic>
                </a:graphicData>
              </a:graphic>
            </wp:inline>
          </w:drawing>
        </w:r>
      </w:ins>
    </w:p>
    <w:p w14:paraId="46FC2FEB" w14:textId="77777777" w:rsidR="00602FF1" w:rsidRPr="0056453D" w:rsidRDefault="00602FF1" w:rsidP="00602FF1">
      <w:pPr>
        <w:pStyle w:val="Content"/>
        <w:ind w:left="0"/>
        <w:rPr>
          <w:ins w:id="3229" w:author="Vilson Lu" w:date="2014-08-15T14:52:00Z"/>
        </w:rPr>
      </w:pPr>
    </w:p>
    <w:p w14:paraId="505DCB9D" w14:textId="77777777" w:rsidR="00D95CFF" w:rsidRDefault="00D95CFF" w:rsidP="00D95CFF">
      <w:pPr>
        <w:pStyle w:val="Heading2"/>
        <w:rPr>
          <w:ins w:id="3230" w:author="Vilson Lu" w:date="2014-08-19T03:58:00Z"/>
        </w:rPr>
      </w:pPr>
      <w:bookmarkStart w:id="3231" w:name="_Toc396200135"/>
      <w:bookmarkStart w:id="3232" w:name="_Toc395181702"/>
      <w:ins w:id="3233" w:author="Vilson Lu" w:date="2014-08-19T03:58:00Z">
        <w:r>
          <w:t>Ontology</w:t>
        </w:r>
        <w:bookmarkEnd w:id="3231"/>
      </w:ins>
    </w:p>
    <w:p w14:paraId="3959378D" w14:textId="77777777" w:rsidR="00D95CFF" w:rsidRDefault="00D95CFF" w:rsidP="00D95CFF">
      <w:pPr>
        <w:pStyle w:val="Content1"/>
        <w:rPr>
          <w:ins w:id="3234" w:author="Vilson Lu" w:date="2014-08-19T03:58:00Z"/>
        </w:rPr>
      </w:pPr>
    </w:p>
    <w:p w14:paraId="2EB4FD2E" w14:textId="77777777" w:rsidR="00D95CFF" w:rsidRDefault="00D95CFF" w:rsidP="00D95CFF">
      <w:pPr>
        <w:pStyle w:val="Content1"/>
        <w:rPr>
          <w:ins w:id="3235" w:author="Vilson Lu" w:date="2014-08-19T03:58:00Z"/>
        </w:rPr>
      </w:pPr>
      <w:ins w:id="3236" w:author="Vilson Lu" w:date="2014-08-19T03:58:00Z">
        <w:r>
          <w:t>Ontologies are set of classes (concepts), attributes and relationships that are used to represent a domain knowledge. They are in a language (first-order logic) that can be abstracted from the data structures and implementations. Since ontologies are in the semantic level, they could be used to combine heterogenous database, thus making interoperability between systems possible (Gruber, 2009). Cimiano (2006) said as the number of applications using ontologies are growing, they must now clearly and formally defined an ontology.</w:t>
        </w:r>
      </w:ins>
    </w:p>
    <w:p w14:paraId="7061A932" w14:textId="77777777" w:rsidR="00D95CFF" w:rsidRDefault="00D95CFF" w:rsidP="00D95CFF">
      <w:pPr>
        <w:pStyle w:val="Content1"/>
        <w:rPr>
          <w:ins w:id="3237" w:author="Vilson Lu" w:date="2014-08-19T03:58:00Z"/>
        </w:rPr>
      </w:pPr>
    </w:p>
    <w:p w14:paraId="6DA4DB0C" w14:textId="77777777" w:rsidR="00D95CFF" w:rsidRDefault="00D95CFF" w:rsidP="00D95CFF">
      <w:pPr>
        <w:pStyle w:val="Content1"/>
        <w:rPr>
          <w:ins w:id="3238" w:author="Vilson Lu" w:date="2014-08-19T03:58:00Z"/>
        </w:rPr>
      </w:pPr>
      <w:ins w:id="3239" w:author="Vilson Lu" w:date="2014-08-19T03:58:00Z">
        <w:r>
          <w:t>Cimiano (2006) formally define ontology as:</w:t>
        </w:r>
      </w:ins>
    </w:p>
    <w:p w14:paraId="68744D2C" w14:textId="77777777" w:rsidR="00D95CFF" w:rsidRDefault="00D95CFF" w:rsidP="00D95CFF">
      <w:pPr>
        <w:pStyle w:val="Content1"/>
        <w:rPr>
          <w:ins w:id="3240" w:author="Vilson Lu" w:date="2014-08-19T03:58:00Z"/>
        </w:rPr>
      </w:pPr>
    </w:p>
    <w:p w14:paraId="50C18DE4" w14:textId="77777777" w:rsidR="00D95CFF" w:rsidRDefault="00D95CFF" w:rsidP="00D95CFF">
      <w:pPr>
        <w:pStyle w:val="Content1"/>
        <w:rPr>
          <w:ins w:id="3241" w:author="Vilson Lu" w:date="2014-08-19T03:58:00Z"/>
        </w:rPr>
      </w:pPr>
      <m:oMathPara>
        <m:oMath>
          <m:r>
            <w:ins w:id="3242" w:author="Vilson Lu" w:date="2014-08-19T03:58:00Z">
              <w:rPr>
                <w:rFonts w:ascii="Cambria Math" w:hAnsi="Cambria Math"/>
                <w:color w:val="000000"/>
                <w:sz w:val="22"/>
                <w:szCs w:val="22"/>
              </w:rPr>
              <m:t>O</m:t>
            </w:ins>
          </m:r>
          <m:r>
            <w:ins w:id="3243" w:author="Vilson Lu" w:date="2014-08-19T03:58:00Z">
              <m:rPr>
                <m:sty m:val="p"/>
              </m:rPr>
              <w:rPr>
                <w:rFonts w:ascii="Cambria Math" w:hAnsi="Cambria Math"/>
                <w:color w:val="000000"/>
                <w:sz w:val="22"/>
                <w:szCs w:val="22"/>
              </w:rPr>
              <m:t>≔(</m:t>
            </w:ins>
          </m:r>
          <m:r>
            <w:ins w:id="3244" w:author="Vilson Lu" w:date="2014-08-19T03:58:00Z">
              <w:rPr>
                <w:rFonts w:ascii="Cambria Math" w:hAnsi="Cambria Math"/>
                <w:color w:val="000000"/>
                <w:sz w:val="22"/>
                <w:szCs w:val="22"/>
              </w:rPr>
              <m:t>C</m:t>
            </w:ins>
          </m:r>
          <m:r>
            <w:ins w:id="3245" w:author="Vilson Lu" w:date="2014-08-19T03:58:00Z">
              <m:rPr>
                <m:sty m:val="p"/>
              </m:rPr>
              <w:rPr>
                <w:rFonts w:ascii="Cambria Math" w:hAnsi="Cambria Math"/>
                <w:color w:val="000000"/>
                <w:sz w:val="22"/>
                <w:szCs w:val="22"/>
              </w:rPr>
              <m:t>, </m:t>
            </w:ins>
          </m:r>
          <m:sSub>
            <m:sSubPr>
              <m:ctrlPr>
                <w:ins w:id="3246" w:author="Vilson Lu" w:date="2014-08-19T03:58:00Z">
                  <w:rPr>
                    <w:rFonts w:ascii="Cambria Math" w:hAnsi="Cambria Math"/>
                    <w:color w:val="000000"/>
                    <w:sz w:val="22"/>
                    <w:szCs w:val="22"/>
                  </w:rPr>
                </w:ins>
              </m:ctrlPr>
            </m:sSubPr>
            <m:e>
              <m:r>
                <w:ins w:id="3247" w:author="Vilson Lu" w:date="2014-08-19T03:58:00Z">
                  <m:rPr>
                    <m:sty m:val="p"/>
                  </m:rPr>
                  <w:rPr>
                    <w:rFonts w:ascii="Cambria Math" w:hAnsi="Cambria Math"/>
                    <w:color w:val="000000"/>
                    <w:sz w:val="22"/>
                    <w:szCs w:val="22"/>
                  </w:rPr>
                  <m:t>≤</m:t>
                </w:ins>
              </m:r>
            </m:e>
            <m:sub>
              <m:r>
                <w:ins w:id="3248" w:author="Vilson Lu" w:date="2014-08-19T03:58:00Z">
                  <w:rPr>
                    <w:rFonts w:ascii="Cambria Math" w:hAnsi="Cambria Math"/>
                    <w:color w:val="000000"/>
                    <w:sz w:val="22"/>
                    <w:szCs w:val="22"/>
                  </w:rPr>
                  <m:t>C</m:t>
                </w:ins>
              </m:r>
            </m:sub>
          </m:sSub>
          <m:r>
            <w:ins w:id="3249" w:author="Vilson Lu" w:date="2014-08-19T03:58:00Z">
              <m:rPr>
                <m:scr m:val="script"/>
                <m:sty m:val="p"/>
              </m:rPr>
              <w:rPr>
                <w:rFonts w:ascii="Cambria Math" w:hAnsi="Cambria Math"/>
                <w:color w:val="000000"/>
                <w:sz w:val="22"/>
                <w:szCs w:val="22"/>
              </w:rPr>
              <m:t>,R,</m:t>
            </w:ins>
          </m:r>
          <m:sSub>
            <m:sSubPr>
              <m:ctrlPr>
                <w:ins w:id="3250" w:author="Vilson Lu" w:date="2014-08-19T03:58:00Z">
                  <w:rPr>
                    <w:rFonts w:ascii="Cambria Math" w:hAnsi="Cambria Math"/>
                    <w:color w:val="000000"/>
                    <w:sz w:val="22"/>
                    <w:szCs w:val="22"/>
                  </w:rPr>
                </w:ins>
              </m:ctrlPr>
            </m:sSubPr>
            <m:e>
              <m:r>
                <w:ins w:id="3251" w:author="Vilson Lu" w:date="2014-08-19T03:58:00Z">
                  <w:rPr>
                    <w:rFonts w:ascii="Cambria Math" w:hAnsi="Cambria Math"/>
                    <w:color w:val="000000"/>
                    <w:sz w:val="22"/>
                    <w:szCs w:val="22"/>
                  </w:rPr>
                  <m:t>σ</m:t>
                </w:ins>
              </m:r>
            </m:e>
            <m:sub>
              <m:r>
                <w:ins w:id="3252" w:author="Vilson Lu" w:date="2014-08-19T03:58:00Z">
                  <m:rPr>
                    <m:scr m:val="script"/>
                    <m:sty m:val="p"/>
                  </m:rPr>
                  <w:rPr>
                    <w:rFonts w:ascii="Cambria Math" w:hAnsi="Cambria Math"/>
                    <w:color w:val="000000"/>
                    <w:sz w:val="22"/>
                    <w:szCs w:val="22"/>
                  </w:rPr>
                  <m:t>R</m:t>
                </w:ins>
              </m:r>
            </m:sub>
          </m:sSub>
          <m:r>
            <w:ins w:id="3253" w:author="Vilson Lu" w:date="2014-08-19T03:58:00Z">
              <m:rPr>
                <m:scr m:val="script"/>
                <m:sty m:val="p"/>
              </m:rPr>
              <w:rPr>
                <w:rFonts w:ascii="Cambria Math" w:hAnsi="Cambria Math"/>
                <w:color w:val="000000"/>
                <w:sz w:val="22"/>
                <w:szCs w:val="22"/>
              </w:rPr>
              <m:t>,A</m:t>
            </w:ins>
          </m:r>
          <m:sSub>
            <m:sSubPr>
              <m:ctrlPr>
                <w:ins w:id="3254" w:author="Vilson Lu" w:date="2014-08-19T03:58:00Z">
                  <w:rPr>
                    <w:rFonts w:ascii="Cambria Math" w:hAnsi="Cambria Math"/>
                    <w:color w:val="000000"/>
                    <w:sz w:val="22"/>
                    <w:szCs w:val="22"/>
                  </w:rPr>
                </w:ins>
              </m:ctrlPr>
            </m:sSubPr>
            <m:e>
              <m:r>
                <w:ins w:id="3255" w:author="Vilson Lu" w:date="2014-08-19T03:58:00Z">
                  <w:rPr>
                    <w:rFonts w:ascii="Cambria Math" w:hAnsi="Cambria Math"/>
                    <w:color w:val="000000"/>
                    <w:sz w:val="22"/>
                    <w:szCs w:val="22"/>
                  </w:rPr>
                  <m:t>σ</m:t>
                </w:ins>
              </m:r>
            </m:e>
            <m:sub>
              <m:r>
                <w:ins w:id="3256" w:author="Vilson Lu" w:date="2014-08-19T03:58:00Z">
                  <m:rPr>
                    <m:scr m:val="script"/>
                    <m:sty m:val="p"/>
                  </m:rPr>
                  <w:rPr>
                    <w:rFonts w:ascii="Cambria Math" w:hAnsi="Cambria Math"/>
                    <w:color w:val="000000"/>
                    <w:sz w:val="22"/>
                    <w:szCs w:val="22"/>
                  </w:rPr>
                  <m:t>A</m:t>
                </w:ins>
              </m:r>
            </m:sub>
          </m:sSub>
          <m:r>
            <w:ins w:id="3257" w:author="Vilson Lu" w:date="2014-08-19T03:58:00Z">
              <m:rPr>
                <m:scr m:val="script"/>
                <m:sty m:val="p"/>
              </m:rPr>
              <w:rPr>
                <w:rFonts w:ascii="Cambria Math" w:hAnsi="Cambria Math"/>
                <w:color w:val="000000"/>
                <w:sz w:val="22"/>
                <w:szCs w:val="22"/>
              </w:rPr>
              <m:t>,T)</m:t>
            </w:ins>
          </m:r>
        </m:oMath>
      </m:oMathPara>
    </w:p>
    <w:p w14:paraId="2C6D35CD" w14:textId="77777777" w:rsidR="00D95CFF" w:rsidRDefault="00D95CFF" w:rsidP="00D95CFF">
      <w:pPr>
        <w:pStyle w:val="Content1"/>
        <w:rPr>
          <w:ins w:id="3258" w:author="Vilson Lu" w:date="2014-08-19T03:58:00Z"/>
        </w:rPr>
      </w:pPr>
      <w:ins w:id="3259" w:author="Vilson Lu" w:date="2014-08-19T03:58:00Z">
        <w:r>
          <w:t>Where,</w:t>
        </w:r>
      </w:ins>
    </w:p>
    <w:p w14:paraId="74B5C85F" w14:textId="77777777" w:rsidR="00D95CFF" w:rsidRDefault="00D95CFF" w:rsidP="00D95CFF">
      <w:pPr>
        <w:pStyle w:val="Content1"/>
        <w:rPr>
          <w:ins w:id="3260" w:author="Vilson Lu" w:date="2014-08-19T03:58:00Z"/>
        </w:rPr>
      </w:pPr>
    </w:p>
    <w:p w14:paraId="7CD4C89D" w14:textId="77777777" w:rsidR="00D95CFF" w:rsidRPr="007F6B83" w:rsidRDefault="00D95CFF" w:rsidP="00D95CFF">
      <w:pPr>
        <w:pStyle w:val="Content1"/>
        <w:jc w:val="center"/>
        <w:rPr>
          <w:ins w:id="3261" w:author="Vilson Lu" w:date="2014-08-19T03:58:00Z"/>
          <w:rFonts w:eastAsiaTheme="minorEastAsia"/>
        </w:rPr>
      </w:pPr>
      <m:oMathPara>
        <m:oMath>
          <m:r>
            <w:ins w:id="3262" w:author="Vilson Lu" w:date="2014-08-19T03:58:00Z">
              <w:rPr>
                <w:rFonts w:ascii="Cambria Math" w:hAnsi="Cambria Math"/>
              </w:rPr>
              <m:t>C,</m:t>
            </w:ins>
          </m:r>
          <m:r>
            <w:ins w:id="3263" w:author="Vilson Lu" w:date="2014-08-19T03:58:00Z">
              <m:rPr>
                <m:scr m:val="script"/>
                <m:sty m:val="p"/>
              </m:rPr>
              <w:rPr>
                <w:rFonts w:ascii="Cambria Math" w:hAnsi="Cambria Math"/>
              </w:rPr>
              <m:t>R, A</m:t>
            </w:ins>
          </m:r>
          <m:r>
            <w:ins w:id="3264" w:author="Vilson Lu" w:date="2014-08-19T03:58:00Z">
              <m:rPr>
                <m:sty m:val="p"/>
              </m:rPr>
              <w:rPr>
                <w:rFonts w:ascii="Cambria Math" w:hAnsi="Cambria Math"/>
              </w:rPr>
              <m:t xml:space="preserve">, and </m:t>
            </w:ins>
          </m:r>
          <m:r>
            <w:ins w:id="3265" w:author="Vilson Lu" w:date="2014-08-19T03:58:00Z">
              <m:rPr>
                <m:scr m:val="script"/>
                <m:sty m:val="p"/>
              </m:rPr>
              <w:rPr>
                <w:rFonts w:ascii="Cambria Math" w:hAnsi="Cambria Math"/>
              </w:rPr>
              <m:t>T</m:t>
            </w:ins>
          </m:r>
          <m:r>
            <w:ins w:id="3266" w:author="Vilson Lu" w:date="2014-08-19T03:58:00Z">
              <m:rPr>
                <m:sty m:val="p"/>
              </m:rPr>
              <w:rPr>
                <w:rFonts w:ascii="Cambria Math" w:hAnsi="Cambria Math"/>
              </w:rPr>
              <m:t xml:space="preserve"> are disjoint sets, whose elements are called concept identifiers, relation identifier,  attribute identifiers and data types, respectively</m:t>
            </w:ins>
          </m:r>
        </m:oMath>
      </m:oMathPara>
    </w:p>
    <w:p w14:paraId="0A2122A7" w14:textId="77777777" w:rsidR="00D95CFF" w:rsidRPr="007F6B83" w:rsidRDefault="00D95CFF" w:rsidP="00D95CFF">
      <w:pPr>
        <w:pStyle w:val="Content1"/>
        <w:jc w:val="center"/>
        <w:rPr>
          <w:ins w:id="3267" w:author="Vilson Lu" w:date="2014-08-19T03:58:00Z"/>
        </w:rPr>
      </w:pPr>
    </w:p>
    <w:p w14:paraId="343B1EA2" w14:textId="77777777" w:rsidR="00D95CFF" w:rsidRPr="00DE7D68" w:rsidRDefault="00DC504A" w:rsidP="00D95CFF">
      <w:pPr>
        <w:pStyle w:val="Content1"/>
        <w:jc w:val="center"/>
        <w:rPr>
          <w:ins w:id="3268" w:author="Vilson Lu" w:date="2014-08-19T03:58:00Z"/>
          <w:rFonts w:eastAsiaTheme="minorEastAsia"/>
          <w:color w:val="000000"/>
          <w:sz w:val="21"/>
          <w:szCs w:val="22"/>
        </w:rPr>
      </w:pPr>
      <m:oMathPara>
        <m:oMathParaPr>
          <m:jc m:val="left"/>
        </m:oMathParaPr>
        <m:oMath>
          <m:sSub>
            <m:sSubPr>
              <m:ctrlPr>
                <w:ins w:id="3269" w:author="Vilson Lu" w:date="2014-08-19T03:58:00Z">
                  <w:rPr>
                    <w:rFonts w:ascii="Cambria Math" w:hAnsi="Cambria Math"/>
                    <w:color w:val="000000"/>
                    <w:sz w:val="21"/>
                    <w:szCs w:val="22"/>
                  </w:rPr>
                </w:ins>
              </m:ctrlPr>
            </m:sSubPr>
            <m:e>
              <m:r>
                <w:ins w:id="3270" w:author="Vilson Lu" w:date="2014-08-19T03:58:00Z">
                  <m:rPr>
                    <m:sty m:val="p"/>
                  </m:rPr>
                  <w:rPr>
                    <w:rFonts w:ascii="Cambria Math" w:hAnsi="Cambria Math"/>
                    <w:color w:val="000000"/>
                    <w:sz w:val="21"/>
                    <w:szCs w:val="22"/>
                  </w:rPr>
                  <m:t>≤</m:t>
                </w:ins>
              </m:r>
            </m:e>
            <m:sub>
              <m:r>
                <w:ins w:id="3271" w:author="Vilson Lu" w:date="2014-08-19T03:58:00Z">
                  <w:rPr>
                    <w:rFonts w:ascii="Cambria Math" w:hAnsi="Cambria Math"/>
                    <w:color w:val="000000"/>
                    <w:sz w:val="21"/>
                    <w:szCs w:val="22"/>
                  </w:rPr>
                  <m:t>C</m:t>
                </w:ins>
              </m:r>
            </m:sub>
          </m:sSub>
          <m:r>
            <w:ins w:id="3272" w:author="Vilson Lu" w:date="2014-08-19T03:58:00Z">
              <w:rPr>
                <w:rFonts w:ascii="Cambria Math" w:hAnsi="Cambria Math"/>
                <w:color w:val="000000"/>
                <w:sz w:val="21"/>
                <w:szCs w:val="22"/>
              </w:rPr>
              <m:t xml:space="preserve"> are semi-upper lattice with top element </m:t>
            </w:ins>
          </m:r>
          <m:sSub>
            <m:sSubPr>
              <m:ctrlPr>
                <w:ins w:id="3273" w:author="Vilson Lu" w:date="2014-08-19T03:58:00Z">
                  <w:rPr>
                    <w:rFonts w:ascii="Cambria Math" w:hAnsi="Cambria Math"/>
                    <w:i/>
                    <w:color w:val="000000"/>
                    <w:sz w:val="21"/>
                    <w:szCs w:val="22"/>
                  </w:rPr>
                </w:ins>
              </m:ctrlPr>
            </m:sSubPr>
            <m:e>
              <m:r>
                <w:ins w:id="3274" w:author="Vilson Lu" w:date="2014-08-19T03:58:00Z">
                  <w:rPr>
                    <w:rFonts w:ascii="Cambria Math" w:hAnsi="Cambria Math"/>
                    <w:color w:val="000000"/>
                    <w:szCs w:val="22"/>
                  </w:rPr>
                  <m:t>root</m:t>
                </w:ins>
              </m:r>
            </m:e>
            <m:sub>
              <m:r>
                <w:ins w:id="3275" w:author="Vilson Lu" w:date="2014-08-19T03:58:00Z">
                  <w:rPr>
                    <w:rFonts w:ascii="Cambria Math" w:hAnsi="Cambria Math"/>
                    <w:color w:val="000000"/>
                    <w:sz w:val="21"/>
                    <w:szCs w:val="22"/>
                  </w:rPr>
                  <m:t>c</m:t>
                </w:ins>
              </m:r>
            </m:sub>
          </m:sSub>
          <m:r>
            <w:ins w:id="3276" w:author="Vilson Lu" w:date="2014-08-19T03:58:00Z">
              <w:rPr>
                <w:rFonts w:ascii="Cambria Math" w:hAnsi="Cambria Math"/>
                <w:color w:val="000000"/>
                <w:sz w:val="21"/>
                <w:szCs w:val="22"/>
              </w:rPr>
              <m:t xml:space="preserve"> called concept hierarchy</m:t>
            </w:ins>
          </m:r>
        </m:oMath>
      </m:oMathPara>
    </w:p>
    <w:p w14:paraId="5B130F02" w14:textId="77777777" w:rsidR="00D95CFF" w:rsidRDefault="00D95CFF" w:rsidP="00D95CFF">
      <w:pPr>
        <w:pStyle w:val="Content1"/>
        <w:jc w:val="center"/>
        <w:rPr>
          <w:ins w:id="3277" w:author="Vilson Lu" w:date="2014-08-19T03:58:00Z"/>
          <w:rFonts w:eastAsiaTheme="minorEastAsia"/>
          <w:color w:val="000000"/>
          <w:sz w:val="21"/>
          <w:szCs w:val="22"/>
        </w:rPr>
      </w:pPr>
    </w:p>
    <w:p w14:paraId="0533979F" w14:textId="77777777" w:rsidR="00D95CFF" w:rsidRPr="00DE7D68" w:rsidRDefault="00D95CFF" w:rsidP="00D95CFF">
      <w:pPr>
        <w:pStyle w:val="Content1"/>
        <w:jc w:val="center"/>
        <w:rPr>
          <w:ins w:id="3278" w:author="Vilson Lu" w:date="2014-08-19T03:58:00Z"/>
        </w:rPr>
      </w:pPr>
      <m:oMathPara>
        <m:oMathParaPr>
          <m:jc m:val="left"/>
        </m:oMathParaPr>
        <m:oMath>
          <m:r>
            <w:ins w:id="3279" w:author="Vilson Lu" w:date="2014-08-19T03:58:00Z">
              <w:rPr>
                <w:rFonts w:ascii="Cambria Math" w:hAnsi="Cambria Math"/>
              </w:rPr>
              <m:t xml:space="preserve">a function </m:t>
            </w:ins>
          </m:r>
          <m:sSub>
            <m:sSubPr>
              <m:ctrlPr>
                <w:ins w:id="3280" w:author="Vilson Lu" w:date="2014-08-19T03:58:00Z">
                  <w:rPr>
                    <w:rFonts w:ascii="Cambria Math" w:hAnsi="Cambria Math"/>
                    <w:i/>
                  </w:rPr>
                </w:ins>
              </m:ctrlPr>
            </m:sSubPr>
            <m:e>
              <m:r>
                <w:ins w:id="3281" w:author="Vilson Lu" w:date="2014-08-19T03:58:00Z">
                  <w:rPr>
                    <w:rFonts w:ascii="Cambria Math" w:hAnsi="Cambria Math"/>
                  </w:rPr>
                  <m:t>σ</m:t>
                </w:ins>
              </m:r>
            </m:e>
            <m:sub>
              <m:r>
                <w:ins w:id="3282" w:author="Vilson Lu" w:date="2014-08-19T03:58:00Z">
                  <w:rPr>
                    <w:rFonts w:ascii="Cambria Math" w:hAnsi="Cambria Math"/>
                  </w:rPr>
                  <m:t>r</m:t>
                </w:ins>
              </m:r>
            </m:sub>
          </m:sSub>
          <m:r>
            <w:ins w:id="3283" w:author="Vilson Lu" w:date="2014-08-19T03:58:00Z">
              <w:rPr>
                <w:rFonts w:ascii="Cambria Math" w:hAnsi="Cambria Math"/>
              </w:rPr>
              <m:t>:</m:t>
            </w:ins>
          </m:r>
          <m:r>
            <w:ins w:id="3284" w:author="Vilson Lu" w:date="2014-08-19T03:58:00Z">
              <m:rPr>
                <m:scr m:val="script"/>
                <m:sty m:val="p"/>
              </m:rPr>
              <w:rPr>
                <w:rFonts w:ascii="Cambria Math" w:hAnsi="Cambria Math"/>
                <w:color w:val="000000"/>
                <w:sz w:val="22"/>
                <w:szCs w:val="22"/>
              </w:rPr>
              <m:t>R</m:t>
            </w:ins>
          </m:r>
          <m:r>
            <w:ins w:id="3285" w:author="Vilson Lu" w:date="2014-08-19T03:58:00Z">
              <w:rPr>
                <w:rFonts w:ascii="Cambria Math" w:hAnsi="Cambria Math"/>
              </w:rPr>
              <m:t>→</m:t>
            </w:ins>
          </m:r>
          <m:sSup>
            <m:sSupPr>
              <m:ctrlPr>
                <w:ins w:id="3286" w:author="Vilson Lu" w:date="2014-08-19T03:58:00Z">
                  <w:rPr>
                    <w:rFonts w:ascii="Cambria Math" w:hAnsi="Cambria Math"/>
                    <w:i/>
                  </w:rPr>
                </w:ins>
              </m:ctrlPr>
            </m:sSupPr>
            <m:e>
              <m:r>
                <w:ins w:id="3287" w:author="Vilson Lu" w:date="2014-08-19T03:58:00Z">
                  <w:rPr>
                    <w:rFonts w:ascii="Cambria Math" w:hAnsi="Cambria Math"/>
                  </w:rPr>
                  <m:t>C</m:t>
                </w:ins>
              </m:r>
            </m:e>
            <m:sup>
              <m:r>
                <w:ins w:id="3288" w:author="Vilson Lu" w:date="2014-08-19T03:58:00Z">
                  <w:rPr>
                    <w:rFonts w:ascii="Cambria Math" w:hAnsi="Cambria Math"/>
                  </w:rPr>
                  <m:t>+</m:t>
                </w:ins>
              </m:r>
            </m:sup>
          </m:sSup>
          <m:r>
            <w:ins w:id="3289" w:author="Vilson Lu" w:date="2014-08-19T03:58:00Z">
              <w:rPr>
                <w:rFonts w:ascii="Cambria Math" w:hAnsi="Cambria Math"/>
              </w:rPr>
              <m:t xml:space="preserve"> called relation signature</m:t>
            </w:ins>
          </m:r>
        </m:oMath>
      </m:oMathPara>
    </w:p>
    <w:p w14:paraId="274C64B6" w14:textId="77777777" w:rsidR="00D95CFF" w:rsidRDefault="00D95CFF" w:rsidP="00D95CFF">
      <w:pPr>
        <w:pStyle w:val="Content1"/>
        <w:jc w:val="center"/>
        <w:rPr>
          <w:ins w:id="3290" w:author="Vilson Lu" w:date="2014-08-19T03:58:00Z"/>
        </w:rPr>
      </w:pPr>
    </w:p>
    <w:p w14:paraId="38C06B91" w14:textId="77777777" w:rsidR="00D95CFF" w:rsidRPr="00DE7D68" w:rsidRDefault="00D95CFF" w:rsidP="00D95CFF">
      <w:pPr>
        <w:pStyle w:val="Content1"/>
        <w:jc w:val="center"/>
        <w:rPr>
          <w:ins w:id="3291" w:author="Vilson Lu" w:date="2014-08-19T03:58:00Z"/>
          <w:rFonts w:eastAsiaTheme="minorEastAsia"/>
        </w:rPr>
      </w:pPr>
      <m:oMathPara>
        <m:oMathParaPr>
          <m:jc m:val="left"/>
        </m:oMathParaPr>
        <m:oMath>
          <m:r>
            <w:ins w:id="3292" w:author="Vilson Lu" w:date="2014-08-19T03:58:00Z">
              <w:rPr>
                <w:rFonts w:ascii="Cambria Math" w:hAnsi="Cambria Math"/>
              </w:rPr>
              <m:t>a partial order on</m:t>
            </w:ins>
          </m:r>
          <m:sSub>
            <m:sSubPr>
              <m:ctrlPr>
                <w:ins w:id="3293" w:author="Vilson Lu" w:date="2014-08-19T03:58:00Z">
                  <w:rPr>
                    <w:rFonts w:ascii="Cambria Math" w:hAnsi="Cambria Math"/>
                    <w:color w:val="000000"/>
                    <w:sz w:val="21"/>
                    <w:szCs w:val="22"/>
                  </w:rPr>
                </w:ins>
              </m:ctrlPr>
            </m:sSubPr>
            <m:e>
              <m:r>
                <w:ins w:id="3294" w:author="Vilson Lu" w:date="2014-08-19T03:58:00Z">
                  <m:rPr>
                    <m:sty m:val="p"/>
                  </m:rPr>
                  <w:rPr>
                    <w:rFonts w:ascii="Cambria Math" w:hAnsi="Cambria Math"/>
                    <w:color w:val="000000"/>
                    <w:sz w:val="21"/>
                    <w:szCs w:val="22"/>
                  </w:rPr>
                  <m:t>≤</m:t>
                </w:ins>
              </m:r>
            </m:e>
            <m:sub>
              <m:r>
                <w:ins w:id="3295" w:author="Vilson Lu" w:date="2014-08-19T03:58:00Z">
                  <w:rPr>
                    <w:rFonts w:ascii="Cambria Math" w:hAnsi="Cambria Math"/>
                    <w:color w:val="000000"/>
                    <w:sz w:val="21"/>
                    <w:szCs w:val="22"/>
                  </w:rPr>
                  <m:t xml:space="preserve">R </m:t>
                </w:ins>
              </m:r>
            </m:sub>
          </m:sSub>
          <m:r>
            <w:ins w:id="3296" w:author="Vilson Lu" w:date="2014-08-19T03:58:00Z">
              <w:rPr>
                <w:rFonts w:ascii="Cambria Math" w:hAnsi="Cambria Math"/>
              </w:rPr>
              <m:t xml:space="preserve">on </m:t>
            </w:ins>
          </m:r>
          <m:r>
            <w:ins w:id="3297" w:author="Vilson Lu" w:date="2014-08-19T03:58:00Z">
              <m:rPr>
                <m:scr m:val="script"/>
                <m:sty m:val="p"/>
              </m:rPr>
              <w:rPr>
                <w:rFonts w:ascii="Cambria Math" w:hAnsi="Cambria Math"/>
                <w:color w:val="000000"/>
                <w:sz w:val="22"/>
                <w:szCs w:val="22"/>
              </w:rPr>
              <m:t>R</m:t>
            </w:ins>
          </m:r>
          <m:r>
            <w:ins w:id="3298" w:author="Vilson Lu" w:date="2014-08-19T03:58:00Z">
              <w:rPr>
                <w:rFonts w:ascii="Cambria Math" w:hAnsi="Cambria Math"/>
              </w:rPr>
              <m:t xml:space="preserve"> called relation hierarchy</m:t>
            </w:ins>
          </m:r>
        </m:oMath>
      </m:oMathPara>
    </w:p>
    <w:p w14:paraId="48EB5E29" w14:textId="77777777" w:rsidR="00D95CFF" w:rsidRDefault="00D95CFF" w:rsidP="00D95CFF">
      <w:pPr>
        <w:pStyle w:val="Content1"/>
        <w:jc w:val="center"/>
        <w:rPr>
          <w:ins w:id="3299" w:author="Vilson Lu" w:date="2014-08-19T03:58:00Z"/>
          <w:rFonts w:eastAsiaTheme="minorEastAsia"/>
        </w:rPr>
      </w:pPr>
    </w:p>
    <w:p w14:paraId="0888257D" w14:textId="77777777" w:rsidR="00D95CFF" w:rsidRPr="00DE7D68" w:rsidRDefault="00D95CFF" w:rsidP="00D95CFF">
      <w:pPr>
        <w:pStyle w:val="Content1"/>
        <w:jc w:val="center"/>
        <w:rPr>
          <w:ins w:id="3300" w:author="Vilson Lu" w:date="2014-08-19T03:58:00Z"/>
        </w:rPr>
      </w:pPr>
      <m:oMathPara>
        <m:oMathParaPr>
          <m:jc m:val="left"/>
        </m:oMathParaPr>
        <m:oMath>
          <m:r>
            <w:ins w:id="3301" w:author="Vilson Lu" w:date="2014-08-19T03:58:00Z">
              <w:rPr>
                <w:rFonts w:ascii="Cambria Math" w:hAnsi="Cambria Math"/>
              </w:rPr>
              <m:t xml:space="preserve">a function </m:t>
            </w:ins>
          </m:r>
          <m:sSub>
            <m:sSubPr>
              <m:ctrlPr>
                <w:ins w:id="3302" w:author="Vilson Lu" w:date="2014-08-19T03:58:00Z">
                  <w:rPr>
                    <w:rFonts w:ascii="Cambria Math" w:hAnsi="Cambria Math"/>
                    <w:i/>
                  </w:rPr>
                </w:ins>
              </m:ctrlPr>
            </m:sSubPr>
            <m:e>
              <m:r>
                <w:ins w:id="3303" w:author="Vilson Lu" w:date="2014-08-19T03:58:00Z">
                  <w:rPr>
                    <w:rFonts w:ascii="Cambria Math" w:hAnsi="Cambria Math"/>
                  </w:rPr>
                  <m:t>σ</m:t>
                </w:ins>
              </m:r>
            </m:e>
            <m:sub>
              <m:r>
                <w:ins w:id="3304" w:author="Vilson Lu" w:date="2014-08-19T03:58:00Z">
                  <w:rPr>
                    <w:rFonts w:ascii="Cambria Math" w:hAnsi="Cambria Math"/>
                  </w:rPr>
                  <m:t>A</m:t>
                </w:ins>
              </m:r>
            </m:sub>
          </m:sSub>
          <m:r>
            <w:ins w:id="3305" w:author="Vilson Lu" w:date="2014-08-19T03:58:00Z">
              <w:rPr>
                <w:rFonts w:ascii="Cambria Math" w:hAnsi="Cambria Math"/>
              </w:rPr>
              <m:t>:A→C×</m:t>
            </w:ins>
          </m:r>
          <m:r>
            <w:ins w:id="3306" w:author="Vilson Lu" w:date="2014-08-19T03:58:00Z">
              <m:rPr>
                <m:scr m:val="script"/>
                <m:sty m:val="p"/>
              </m:rPr>
              <w:rPr>
                <w:rFonts w:ascii="Cambria Math" w:hAnsi="Cambria Math"/>
                <w:color w:val="000000"/>
                <w:sz w:val="22"/>
                <w:szCs w:val="22"/>
              </w:rPr>
              <m:t>T</m:t>
            </w:ins>
          </m:r>
          <m:r>
            <w:ins w:id="3307" w:author="Vilson Lu" w:date="2014-08-19T03:58:00Z">
              <w:rPr>
                <w:rFonts w:ascii="Cambria Math" w:hAnsi="Cambria Math"/>
              </w:rPr>
              <m:t xml:space="preserve"> called attribute signature</m:t>
            </w:ins>
          </m:r>
        </m:oMath>
      </m:oMathPara>
    </w:p>
    <w:p w14:paraId="6A12D0AC" w14:textId="77777777" w:rsidR="00D95CFF" w:rsidRDefault="00D95CFF" w:rsidP="00D95CFF">
      <w:pPr>
        <w:pStyle w:val="Content1"/>
        <w:jc w:val="center"/>
        <w:rPr>
          <w:ins w:id="3308" w:author="Vilson Lu" w:date="2014-08-19T03:58:00Z"/>
          <w:rFonts w:eastAsiaTheme="minorEastAsia"/>
        </w:rPr>
      </w:pPr>
    </w:p>
    <w:p w14:paraId="6EDC5363" w14:textId="77777777" w:rsidR="00D95CFF" w:rsidRPr="0006657A" w:rsidRDefault="00D95CFF" w:rsidP="00D95CFF">
      <w:pPr>
        <w:pStyle w:val="Content1"/>
        <w:jc w:val="center"/>
        <w:rPr>
          <w:ins w:id="3309" w:author="Vilson Lu" w:date="2014-08-19T03:58:00Z"/>
          <w:rFonts w:eastAsiaTheme="minorEastAsia"/>
        </w:rPr>
      </w:pPr>
      <m:oMathPara>
        <m:oMathParaPr>
          <m:jc m:val="left"/>
        </m:oMathParaPr>
        <m:oMath>
          <m:r>
            <w:ins w:id="3310" w:author="Vilson Lu" w:date="2014-08-19T03:58:00Z">
              <w:rPr>
                <w:rFonts w:ascii="Cambria Math" w:eastAsiaTheme="minorEastAsia" w:hAnsi="Cambria Math"/>
              </w:rPr>
              <m:t>a set of datypes (i.e. strings, integer)</m:t>
            </w:ins>
          </m:r>
        </m:oMath>
      </m:oMathPara>
    </w:p>
    <w:p w14:paraId="1577F54D" w14:textId="77777777" w:rsidR="00D95CFF" w:rsidRDefault="00D95CFF" w:rsidP="00D95CFF">
      <w:pPr>
        <w:pStyle w:val="Content1"/>
        <w:rPr>
          <w:ins w:id="3311" w:author="Vilson Lu" w:date="2014-08-19T03:58:00Z"/>
          <w:rFonts w:eastAsiaTheme="minorEastAsia"/>
        </w:rPr>
      </w:pPr>
    </w:p>
    <w:p w14:paraId="360A5A06" w14:textId="77777777" w:rsidR="00D95CFF" w:rsidRDefault="00D95CFF" w:rsidP="00D95CFF">
      <w:pPr>
        <w:pStyle w:val="Content1"/>
        <w:rPr>
          <w:ins w:id="3312" w:author="Vilson Lu" w:date="2014-08-19T03:58:00Z"/>
          <w:rFonts w:eastAsiaTheme="minorEastAsia"/>
        </w:rPr>
      </w:pPr>
      <w:ins w:id="3313" w:author="Vilson Lu" w:date="2014-08-19T03:58:00Z">
        <w:r>
          <w:rPr>
            <w:rFonts w:eastAsiaTheme="minorEastAsia"/>
          </w:rPr>
          <w:t>In Vangelis et al. (2011), they presented four levels of classification of how an IE system exploited the ontology. The first level is the use of domain entities (including the variations), and word classes. For the first level, they can be represented by a gazetteer (flat) or ontologies (structured). By using ontologies, it can identify the text based on some constraints posed by the conceptual properties. An example system that uses the first level ontology is LearningPinocchio (Ciravegna &amp; Lavelli, 2004). The second level uses concept hierarchies. In the second level, they focus more on taxonomic relations (consists of super/sub-ordination, is-a and part-of relationships). They could be used to generalize or specify extraction rules or check constraints. An example system is NAMIC (Basili et al., 2003). The third level uses concepts’ properties and relationships between concepts. These properties and relationship could then be used as guide for the information extraction process. An example system would be OBIE (Wang et al., 2005). The fourth level is the domain model. It combines the first three levels to be able to semantically interpret information. Domain models can merged with different structures, check consistency, making valid assumptions (for missing values) and discover implicit information. An example is BOEMIE (Maedche, 2002). BOEMIE uses bootstrap or layered extraction process for its information extraction process. First, it extracts first the entities, then the relations. BOEMIE populate and enrich the ontology. It adds new individual entities and at the same time add new concepts and relations.</w:t>
        </w:r>
      </w:ins>
    </w:p>
    <w:p w14:paraId="462C63DB" w14:textId="77777777" w:rsidR="00D95CFF" w:rsidRDefault="00D95CFF" w:rsidP="00D95CFF">
      <w:pPr>
        <w:pStyle w:val="Content1"/>
        <w:rPr>
          <w:ins w:id="3314" w:author="Vilson Lu" w:date="2014-08-19T03:58:00Z"/>
          <w:rFonts w:eastAsiaTheme="minorEastAsia"/>
        </w:rPr>
      </w:pPr>
    </w:p>
    <w:p w14:paraId="2FFFB3EF" w14:textId="77777777" w:rsidR="00D95CFF" w:rsidRDefault="00D95CFF" w:rsidP="00D95CFF">
      <w:pPr>
        <w:pStyle w:val="Heading3"/>
        <w:rPr>
          <w:ins w:id="3315" w:author="Vilson Lu" w:date="2014-08-19T03:58:00Z"/>
        </w:rPr>
      </w:pPr>
      <w:bookmarkStart w:id="3316" w:name="_Toc396200136"/>
      <w:ins w:id="3317" w:author="Vilson Lu" w:date="2014-08-19T03:58:00Z">
        <w:r>
          <w:t>Ontology Design</w:t>
        </w:r>
        <w:bookmarkEnd w:id="3316"/>
      </w:ins>
    </w:p>
    <w:p w14:paraId="7FA69676" w14:textId="77777777" w:rsidR="00D95CFF" w:rsidRDefault="00D95CFF" w:rsidP="00D95CFF">
      <w:pPr>
        <w:pStyle w:val="Content1"/>
        <w:rPr>
          <w:ins w:id="3318" w:author="Vilson Lu" w:date="2014-08-19T03:58:00Z"/>
        </w:rPr>
      </w:pPr>
    </w:p>
    <w:p w14:paraId="34E72760" w14:textId="57A16D03" w:rsidR="00D95CFF" w:rsidRDefault="00D95CFF" w:rsidP="00D95CFF">
      <w:pPr>
        <w:pStyle w:val="Content1"/>
        <w:rPr>
          <w:ins w:id="3319" w:author="Vilson Lu" w:date="2014-08-19T03:58:00Z"/>
        </w:rPr>
      </w:pPr>
      <w:ins w:id="3320" w:author="Vilson Lu" w:date="2014-08-19T03:58:00Z">
        <w:r>
          <w:t xml:space="preserve">In creating a domain-specific ontology, the following tasks must be done: selection of domain and scope, consideration of reusability, finding important terms, defining classes and class hierarchy, defining properties of classes and constraints and creation of instances of classes (Saloun &amp; Klimanek, </w:t>
        </w:r>
      </w:ins>
      <w:ins w:id="3321" w:author="Vilson Lu" w:date="2014-08-19T03:59:00Z">
        <w:r>
          <w:t>2011).</w:t>
        </w:r>
      </w:ins>
    </w:p>
    <w:p w14:paraId="22DE671E" w14:textId="77777777" w:rsidR="00D95CFF" w:rsidRDefault="00D95CFF" w:rsidP="00D95CFF">
      <w:pPr>
        <w:pStyle w:val="Content1"/>
        <w:rPr>
          <w:ins w:id="3322" w:author="Vilson Lu" w:date="2014-08-19T03:58:00Z"/>
        </w:rPr>
      </w:pPr>
    </w:p>
    <w:p w14:paraId="4926AA30" w14:textId="37706287" w:rsidR="00D95CFF" w:rsidRDefault="00D95CFF" w:rsidP="00D95CFF">
      <w:pPr>
        <w:pStyle w:val="Content1"/>
        <w:rPr>
          <w:ins w:id="3323" w:author="Vilson Lu" w:date="2014-08-20T13:23:00Z"/>
        </w:rPr>
      </w:pPr>
      <w:ins w:id="3324" w:author="Vilson Lu" w:date="2014-08-19T03:58:00Z">
        <w:r>
          <w:lastRenderedPageBreak/>
          <w:t>There are different approaches on creating the ontology: hand-making by expert, automatic, and semi-automatic. In hand-made by expert, the ontology is manually done by the experts. The advantage of this is that the result will be high quality. However, they are very expensive and time consuming. In automatic approach, the creation of the model is done by the machine. It is fast and low cost, but the problem is that implementing it will be very difficult and will result to inaccurate models. In semi-automatic approach, the concepts and relationship will be generated by the machine, and the expert will complete and validate it. It produces a relatively good results at a short amount of time. The disadvantage is that the machine generated concepts and relations might be inaccurate and the inconvenience it will cause (Saloun &amp; Klimanek, 2011).</w:t>
        </w:r>
      </w:ins>
    </w:p>
    <w:p w14:paraId="6B5BC76E" w14:textId="589F1A6A" w:rsidR="007C62E7" w:rsidRDefault="007C62E7">
      <w:pPr>
        <w:rPr>
          <w:ins w:id="3325" w:author="Vilson Lu" w:date="2014-08-20T13:23:00Z"/>
          <w:sz w:val="20"/>
          <w:szCs w:val="20"/>
        </w:rPr>
      </w:pPr>
      <w:ins w:id="3326" w:author="Vilson Lu" w:date="2014-08-20T13:23:00Z">
        <w:r>
          <w:br w:type="page"/>
        </w:r>
      </w:ins>
    </w:p>
    <w:p w14:paraId="6AC52A86" w14:textId="77777777" w:rsidR="00D95CFF" w:rsidRPr="00FA7FAF" w:rsidRDefault="00D95CFF" w:rsidP="00D95CFF">
      <w:pPr>
        <w:pStyle w:val="Content1"/>
        <w:rPr>
          <w:ins w:id="3327" w:author="Vilson Lu" w:date="2014-08-19T03:58:00Z"/>
        </w:rPr>
      </w:pPr>
    </w:p>
    <w:p w14:paraId="3AFEB88E" w14:textId="77777777" w:rsidR="00D95CFF" w:rsidRDefault="00D95CFF" w:rsidP="00D95CFF">
      <w:pPr>
        <w:pStyle w:val="Heading3"/>
        <w:rPr>
          <w:ins w:id="3328" w:author="Vilson Lu" w:date="2014-08-19T04:57:00Z"/>
        </w:rPr>
      </w:pPr>
      <w:bookmarkStart w:id="3329" w:name="_Toc396200137"/>
      <w:ins w:id="3330" w:author="Vilson Lu" w:date="2014-08-19T03:58:00Z">
        <w:r>
          <w:t>Ontology Population</w:t>
        </w:r>
      </w:ins>
      <w:bookmarkEnd w:id="3329"/>
    </w:p>
    <w:p w14:paraId="463F0828" w14:textId="77777777" w:rsidR="001012EC" w:rsidRDefault="001012EC">
      <w:pPr>
        <w:pStyle w:val="Content1"/>
        <w:rPr>
          <w:ins w:id="3331" w:author="Vilson Lu" w:date="2014-08-19T04:57:00Z"/>
        </w:rPr>
        <w:pPrChange w:id="3332" w:author="Vilson Lu" w:date="2014-08-19T04:57:00Z">
          <w:pPr>
            <w:pStyle w:val="Heading3"/>
          </w:pPr>
        </w:pPrChange>
      </w:pPr>
    </w:p>
    <w:p w14:paraId="110F6DD1" w14:textId="776E2AF4" w:rsidR="001012EC" w:rsidRDefault="001012EC">
      <w:pPr>
        <w:pStyle w:val="Content1"/>
        <w:rPr>
          <w:ins w:id="3333" w:author="Vilson Lu" w:date="2014-08-19T05:02:00Z"/>
        </w:rPr>
        <w:pPrChange w:id="3334" w:author="Vilson Lu" w:date="2014-08-19T05:02:00Z">
          <w:pPr>
            <w:pStyle w:val="Heading3"/>
          </w:pPr>
        </w:pPrChange>
      </w:pPr>
      <w:ins w:id="3335" w:author="Vilson Lu" w:date="2014-08-19T04:57:00Z">
        <w:r>
          <w:t xml:space="preserve">Ontology Population is the extraction and classification instances of classes and relationships of an ontology. </w:t>
        </w:r>
      </w:ins>
      <w:ins w:id="3336" w:author="Vilson Lu" w:date="2014-08-19T04:58:00Z">
        <w:r>
          <w:t>There are three approach for ontology population: manual, semi-automatic and automatic approaches.</w:t>
        </w:r>
      </w:ins>
      <w:ins w:id="3337" w:author="Vilson Lu" w:date="2014-08-19T04:59:00Z">
        <w:r>
          <w:t xml:space="preserve"> The manual population of ontology should be done by experts and knowledge engineer. </w:t>
        </w:r>
      </w:ins>
      <w:ins w:id="3338" w:author="Vilson Lu" w:date="2014-08-19T05:00:00Z">
        <w:r>
          <w:t>This could be costly and time consuming and t</w:t>
        </w:r>
      </w:ins>
      <w:ins w:id="3339" w:author="Vilson Lu" w:date="2014-08-19T05:01:00Z">
        <w:r>
          <w:t>he automatic approach might be inaccurate.</w:t>
        </w:r>
      </w:ins>
      <w:ins w:id="3340" w:author="Vilson Lu" w:date="2014-08-19T05:02:00Z">
        <w:r>
          <w:t xml:space="preserve"> For automatic and semi-automatic approaches, they have common approach. They do entity name recognition, NLP techniques, and Information extraction.</w:t>
        </w:r>
      </w:ins>
    </w:p>
    <w:p w14:paraId="6384C45E" w14:textId="77777777" w:rsidR="001012EC" w:rsidRDefault="001012EC">
      <w:pPr>
        <w:pStyle w:val="Content1"/>
        <w:rPr>
          <w:ins w:id="3341" w:author="Vilson Lu" w:date="2014-08-19T05:03:00Z"/>
        </w:rPr>
        <w:pPrChange w:id="3342" w:author="Vilson Lu" w:date="2014-08-19T05:02:00Z">
          <w:pPr>
            <w:pStyle w:val="Heading3"/>
          </w:pPr>
        </w:pPrChange>
      </w:pPr>
    </w:p>
    <w:p w14:paraId="5872C68E" w14:textId="30B815B2" w:rsidR="001012EC" w:rsidRDefault="001012EC">
      <w:pPr>
        <w:pStyle w:val="Content1"/>
        <w:rPr>
          <w:ins w:id="3343" w:author="Vilson Lu" w:date="2014-08-19T05:15:00Z"/>
        </w:rPr>
        <w:pPrChange w:id="3344" w:author="Vilson Lu" w:date="2014-08-19T05:02:00Z">
          <w:pPr>
            <w:pStyle w:val="Heading3"/>
          </w:pPr>
        </w:pPrChange>
      </w:pPr>
      <w:ins w:id="3345" w:author="Vilson Lu" w:date="2014-08-19T05:03:00Z">
        <w:r>
          <w:t>In Faria &amp; Girardi (</w:t>
        </w:r>
      </w:ins>
      <w:ins w:id="3346" w:author="Vilson Lu" w:date="2014-08-19T05:08:00Z">
        <w:r>
          <w:t xml:space="preserve">2011), the </w:t>
        </w:r>
      </w:ins>
      <w:ins w:id="3347" w:author="Vilson Lu" w:date="2014-08-19T05:09:00Z">
        <w:r w:rsidR="00057150">
          <w:t>techniques</w:t>
        </w:r>
      </w:ins>
      <w:ins w:id="3348" w:author="Vilson Lu" w:date="2014-08-19T05:08:00Z">
        <w:r>
          <w:t xml:space="preserve"> that they used is NLP and IE</w:t>
        </w:r>
        <w:r w:rsidR="00057150">
          <w:t xml:space="preserve">. </w:t>
        </w:r>
      </w:ins>
      <w:ins w:id="3349" w:author="Vilson Lu" w:date="2014-08-19T05:09:00Z">
        <w:r w:rsidR="00057150">
          <w:t>The process has two phases: Extraction and Classification of Instances and Instance Representation.</w:t>
        </w:r>
      </w:ins>
      <w:ins w:id="3350" w:author="Vilson Lu" w:date="2014-08-19T05:11:00Z">
        <w:r w:rsidR="00057150">
          <w:t xml:space="preserve"> </w:t>
        </w:r>
      </w:ins>
      <w:ins w:id="3351" w:author="Vilson Lu" w:date="2014-08-19T05:10:00Z">
        <w:r w:rsidR="00057150">
          <w:t xml:space="preserve">For the Extraction and Classification of Instances generates all the possible relationships and class instances. </w:t>
        </w:r>
      </w:ins>
      <w:ins w:id="3352" w:author="Vilson Lu" w:date="2014-08-19T05:11:00Z">
        <w:r w:rsidR="00057150">
          <w:t xml:space="preserve">It consists of Corpus Analysis </w:t>
        </w:r>
      </w:ins>
      <w:ins w:id="3353" w:author="Vilson Lu" w:date="2014-08-19T05:12:00Z">
        <w:r w:rsidR="00057150">
          <w:t>(Morpho-lexical analysis, Named Entity Recognition and Co-reference), Specification of Extraction and Classification Rules, and Extraction and Classification of Instances</w:t>
        </w:r>
      </w:ins>
      <w:ins w:id="3354" w:author="Vilson Lu" w:date="2014-08-19T05:17:00Z">
        <w:r w:rsidR="00057150">
          <w:t>. Then, they will</w:t>
        </w:r>
      </w:ins>
      <w:ins w:id="3355" w:author="Vilson Lu" w:date="2014-08-19T05:19:00Z">
        <w:r w:rsidR="003579E9">
          <w:t xml:space="preserve"> manually</w:t>
        </w:r>
      </w:ins>
      <w:ins w:id="3356" w:author="Vilson Lu" w:date="2014-08-19T05:17:00Z">
        <w:r w:rsidR="00057150">
          <w:t xml:space="preserve"> generate a set of extracti</w:t>
        </w:r>
        <w:r w:rsidR="003579E9">
          <w:t>on rules based on the last task</w:t>
        </w:r>
        <w:r w:rsidR="00057150">
          <w:t>.</w:t>
        </w:r>
      </w:ins>
      <w:ins w:id="3357" w:author="Vilson Lu" w:date="2014-08-19T05:21:00Z">
        <w:r w:rsidR="003579E9">
          <w:t xml:space="preserve"> After generating the rules, it will now use the extraction rules to look for the text matching the patterns. This will now produce the </w:t>
        </w:r>
      </w:ins>
      <w:ins w:id="3358" w:author="Vilson Lu" w:date="2014-08-19T05:34:00Z">
        <w:r w:rsidR="006012EA">
          <w:t>instances</w:t>
        </w:r>
      </w:ins>
      <m:oMath>
        <m:r>
          <w:ins w:id="3359" w:author="Vilson Lu" w:date="2014-08-19T05:24:00Z">
            <w:rPr>
              <w:rFonts w:ascii="Cambria Math" w:hAnsi="Cambria Math"/>
            </w:rPr>
            <m:t>(I')</m:t>
          </w:ins>
        </m:r>
      </m:oMath>
      <w:ins w:id="3360" w:author="Vilson Lu" w:date="2014-08-19T05:21:00Z">
        <w:r w:rsidR="003579E9">
          <w:t>.</w:t>
        </w:r>
      </w:ins>
      <w:ins w:id="3361" w:author="Vilson Lu" w:date="2014-08-19T05:17:00Z">
        <w:r w:rsidR="00057150">
          <w:t xml:space="preserve"> </w:t>
        </w:r>
      </w:ins>
      <w:ins w:id="3362" w:author="Vilson Lu" w:date="2014-08-19T05:23:00Z">
        <w:r w:rsidR="003579E9">
          <w:t>After the first phase, it will now go to Instance Representation.</w:t>
        </w:r>
      </w:ins>
      <w:ins w:id="3363" w:author="Vilson Lu" w:date="2014-08-19T05:33:00Z">
        <w:r w:rsidR="006012EA">
          <w:t xml:space="preserve"> Instance Representation has two tasks: Refinement of Instances and Ontology Population</w:t>
        </w:r>
      </w:ins>
      <w:ins w:id="3364" w:author="Vilson Lu" w:date="2014-08-19T05:34:00Z">
        <w:r w:rsidR="006012EA">
          <w:t>. For Refinement of Instances, it will try first to look if the instance already exists in the ontology.</w:t>
        </w:r>
      </w:ins>
      <w:ins w:id="3365" w:author="Vilson Lu" w:date="2014-08-19T05:35:00Z">
        <w:r w:rsidR="006012EA">
          <w:t xml:space="preserve"> If it is not, then it will go to </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oMath>
        <w:r w:rsidR="006012EA">
          <w:t>. If it already exists in the ontology, it will look in</w:t>
        </w:r>
      </w:ins>
      <m:oMath>
        <m:r>
          <w:ins w:id="3366" w:author="Vilson Lu" w:date="2014-08-19T05:36:00Z">
            <w:rPr>
              <w:rFonts w:ascii="Cambria Math" w:hAnsi="Cambria Math"/>
            </w:rPr>
            <m:t xml:space="preserve"> </m:t>
          </w:ins>
        </m:r>
        <m:sSup>
          <m:sSupPr>
            <m:ctrlPr>
              <w:ins w:id="3367" w:author="Vilson Lu" w:date="2014-08-19T05:35:00Z">
                <w:rPr>
                  <w:rFonts w:ascii="Cambria Math" w:hAnsi="Cambria Math"/>
                  <w:i/>
                </w:rPr>
              </w:ins>
            </m:ctrlPr>
          </m:sSupPr>
          <m:e>
            <m:r>
              <w:ins w:id="3368" w:author="Vilson Lu" w:date="2014-08-19T05:35:00Z">
                <w:rPr>
                  <w:rFonts w:ascii="Cambria Math" w:hAnsi="Cambria Math"/>
                </w:rPr>
                <m:t>(I</m:t>
              </w:ins>
            </m:r>
          </m:e>
          <m:sup>
            <m:r>
              <w:ins w:id="3369" w:author="Vilson Lu" w:date="2014-08-19T05:35:00Z">
                <w:rPr>
                  <w:rFonts w:ascii="Cambria Math" w:hAnsi="Cambria Math"/>
                </w:rPr>
                <m:t>''</m:t>
              </w:ins>
            </m:r>
          </m:sup>
        </m:sSup>
        <m:r>
          <w:ins w:id="3370" w:author="Vilson Lu" w:date="2014-08-19T05:35:00Z">
            <w:rPr>
              <w:rFonts w:ascii="Cambria Math" w:hAnsi="Cambria Math"/>
            </w:rPr>
            <m:t>)</m:t>
          </w:ins>
        </m:r>
      </m:oMath>
      <w:ins w:id="3371" w:author="Vilson Lu" w:date="2014-08-19T05:36:00Z">
        <w:r w:rsidR="006012EA">
          <w:rPr>
            <w:rFonts w:eastAsiaTheme="minorEastAsia"/>
          </w:rPr>
          <w:t xml:space="preserve"> to see if the instance needs to be updated. If it is, then it will be part of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oMath>
      </w:ins>
      <w:ins w:id="3372" w:author="Vilson Lu" w:date="2014-08-19T05:35:00Z">
        <w:r w:rsidR="006012EA">
          <w:t xml:space="preserve"> </w:t>
        </w:r>
      </w:ins>
      <w:ins w:id="3373" w:author="Vilson Lu" w:date="2014-08-19T05:36:00Z">
        <w:r w:rsidR="006012EA">
          <w:t xml:space="preserve">If not, it will be discarded. </w:t>
        </w:r>
      </w:ins>
      <w:ins w:id="3374" w:author="Vilson Lu" w:date="2014-08-19T05:53:00Z">
        <w:r w:rsidR="00DE1654">
          <w:t xml:space="preserve">After refinement, the instance is now ready to fill the ontology. </w:t>
        </w:r>
      </w:ins>
      <w:ins w:id="3375" w:author="Vilson Lu" w:date="2014-08-19T05:54:00Z">
        <w:r w:rsidR="00DE1654">
          <w:t xml:space="preserve">Given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oMath>
        <w:r w:rsidR="00DE1654">
          <w:rPr>
            <w:rFonts w:eastAsiaTheme="minorEastAsia"/>
          </w:rPr>
          <w:t xml:space="preserve">, it will now look in the ontology to find the class. </w:t>
        </w:r>
      </w:ins>
      <w:ins w:id="3376" w:author="Vilson Lu" w:date="2014-08-19T05:55:00Z">
        <w:r w:rsidR="00DE1654">
          <w:rPr>
            <w:rFonts w:eastAsiaTheme="minorEastAsia"/>
          </w:rPr>
          <w:t xml:space="preserve">Then if it found a class, the instance will now be instantiated. </w:t>
        </w:r>
      </w:ins>
      <w:ins w:id="3377" w:author="Vilson Lu" w:date="2014-08-19T05:30:00Z">
        <w:r w:rsidR="006012EA">
          <w:fldChar w:fldCharType="begin"/>
        </w:r>
        <w:r w:rsidR="006012EA">
          <w:instrText xml:space="preserve"> REF _Ref396189570 \h </w:instrText>
        </w:r>
      </w:ins>
      <w:r w:rsidR="006012EA">
        <w:fldChar w:fldCharType="end"/>
      </w:r>
      <w:ins w:id="3378" w:author="Vilson Lu" w:date="2014-08-19T05:30:00Z">
        <w:r w:rsidR="006012EA">
          <w:fldChar w:fldCharType="begin"/>
        </w:r>
        <w:r w:rsidR="006012EA">
          <w:instrText xml:space="preserve"> REF _Ref396189575 \h </w:instrText>
        </w:r>
      </w:ins>
      <w:r w:rsidR="006012EA">
        <w:fldChar w:fldCharType="separate"/>
      </w:r>
      <w:ins w:id="3379" w:author="Vilson Lu" w:date="2014-08-19T05:31:00Z">
        <w:r w:rsidR="006012EA">
          <w:t xml:space="preserve">Figure </w:t>
        </w:r>
        <w:r w:rsidR="006012EA">
          <w:rPr>
            <w:noProof/>
          </w:rPr>
          <w:t>3</w:t>
        </w:r>
        <w:r w:rsidR="006012EA">
          <w:noBreakHyphen/>
        </w:r>
        <w:r w:rsidR="006012EA">
          <w:rPr>
            <w:noProof/>
          </w:rPr>
          <w:t>10</w:t>
        </w:r>
      </w:ins>
      <w:ins w:id="3380" w:author="Vilson Lu" w:date="2014-08-19T05:30:00Z">
        <w:r w:rsidR="006012EA">
          <w:fldChar w:fldCharType="end"/>
        </w:r>
        <w:r w:rsidR="006012EA">
          <w:t xml:space="preserve"> shows the process of </w:t>
        </w:r>
      </w:ins>
      <w:ins w:id="3381" w:author="Vilson Lu" w:date="2014-08-19T05:31:00Z">
        <w:r w:rsidR="006012EA">
          <w:t>Faria &amp; Girardi (2011) semi-automatic ontology population.</w:t>
        </w:r>
      </w:ins>
    </w:p>
    <w:p w14:paraId="6FC2499B" w14:textId="77777777" w:rsidR="00057150" w:rsidRDefault="00057150">
      <w:pPr>
        <w:pStyle w:val="Content1"/>
        <w:rPr>
          <w:ins w:id="3382" w:author="Vilson Lu" w:date="2014-08-19T05:15:00Z"/>
        </w:rPr>
        <w:pPrChange w:id="3383" w:author="Vilson Lu" w:date="2014-08-19T05:02:00Z">
          <w:pPr>
            <w:pStyle w:val="Heading3"/>
          </w:pPr>
        </w:pPrChange>
      </w:pPr>
    </w:p>
    <w:p w14:paraId="1514A7C2" w14:textId="154F41AC" w:rsidR="00057150" w:rsidRDefault="00057150">
      <w:pPr>
        <w:pStyle w:val="Caption"/>
        <w:rPr>
          <w:ins w:id="3384" w:author="Vilson Lu" w:date="2014-08-19T05:16:00Z"/>
        </w:rPr>
      </w:pPr>
      <w:bookmarkStart w:id="3385" w:name="_Ref396189575"/>
      <w:bookmarkStart w:id="3386" w:name="_Toc396200414"/>
      <w:ins w:id="3387" w:author="Vilson Lu" w:date="2014-08-19T05:16:00Z">
        <w:r>
          <w:t xml:space="preserve">Figure </w:t>
        </w:r>
      </w:ins>
      <w:ins w:id="3388" w:author="Vilson Lu" w:date="2014-08-19T06:38:00Z">
        <w:r w:rsidR="00587F40">
          <w:fldChar w:fldCharType="begin"/>
        </w:r>
        <w:r w:rsidR="00587F40">
          <w:instrText xml:space="preserve"> STYLEREF 1 \s </w:instrText>
        </w:r>
      </w:ins>
      <w:r w:rsidR="00587F40">
        <w:fldChar w:fldCharType="separate"/>
      </w:r>
      <w:r w:rsidR="00587F40">
        <w:rPr>
          <w:noProof/>
        </w:rPr>
        <w:t>3</w:t>
      </w:r>
      <w:ins w:id="3389" w:author="Vilson Lu" w:date="2014-08-19T06:38:00Z">
        <w:r w:rsidR="00587F40">
          <w:fldChar w:fldCharType="end"/>
        </w:r>
        <w:r w:rsidR="00587F40">
          <w:noBreakHyphen/>
        </w:r>
        <w:r w:rsidR="00587F40">
          <w:fldChar w:fldCharType="begin"/>
        </w:r>
        <w:r w:rsidR="00587F40">
          <w:instrText xml:space="preserve"> SEQ Figure \* ARABIC \s 1 </w:instrText>
        </w:r>
      </w:ins>
      <w:r w:rsidR="00587F40">
        <w:fldChar w:fldCharType="separate"/>
      </w:r>
      <w:ins w:id="3390" w:author="Vilson Lu" w:date="2014-08-19T06:38:00Z">
        <w:r w:rsidR="00587F40">
          <w:rPr>
            <w:noProof/>
          </w:rPr>
          <w:t>10</w:t>
        </w:r>
        <w:r w:rsidR="00587F40">
          <w:fldChar w:fldCharType="end"/>
        </w:r>
      </w:ins>
      <w:bookmarkEnd w:id="3385"/>
      <w:ins w:id="3391" w:author="Vilson Lu" w:date="2014-08-19T05:16:00Z">
        <w:r>
          <w:t>. Process of Semi-Automatic Ontology Population</w:t>
        </w:r>
        <w:bookmarkEnd w:id="3386"/>
      </w:ins>
    </w:p>
    <w:p w14:paraId="58FAE126" w14:textId="448246DE" w:rsidR="00D95CFF" w:rsidRPr="006012EA" w:rsidRDefault="00057150">
      <w:pPr>
        <w:pStyle w:val="Content1"/>
        <w:jc w:val="center"/>
        <w:rPr>
          <w:ins w:id="3392" w:author="Vilson Lu" w:date="2014-08-19T03:58:00Z"/>
        </w:rPr>
        <w:pPrChange w:id="3393" w:author="Vilson Lu" w:date="2014-08-19T05:20:00Z">
          <w:pPr>
            <w:pStyle w:val="Heading3"/>
          </w:pPr>
        </w:pPrChange>
      </w:pPr>
      <w:ins w:id="3394" w:author="Vilson Lu" w:date="2014-08-19T05:15:00Z">
        <w:r w:rsidRPr="00DC504A">
          <w:rPr>
            <w:noProof/>
            <w:lang w:val="en-PH" w:eastAsia="zh-CN"/>
          </w:rPr>
          <w:drawing>
            <wp:inline distT="0" distB="0" distL="0" distR="0" wp14:anchorId="7EF04EAC" wp14:editId="52C917A5">
              <wp:extent cx="4572000" cy="2257425"/>
              <wp:effectExtent l="19050" t="19050" r="19050" b="28575"/>
              <wp:docPr id="1492906141" name="picture"/>
              <wp:cNvGraphicFramePr/>
              <a:graphic xmlns:a="http://schemas.openxmlformats.org/drawingml/2006/main">
                <a:graphicData uri="http://schemas.openxmlformats.org/drawingml/2006/picture">
                  <pic:pic xmlns:pic="http://schemas.openxmlformats.org/drawingml/2006/picture">
                    <pic:nvPicPr>
                      <pic:cNvPr id="1492906141"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572000" cy="2257425"/>
                      </a:xfrm>
                      <a:prstGeom prst="rect">
                        <a:avLst/>
                      </a:prstGeom>
                      <a:ln>
                        <a:solidFill>
                          <a:schemeClr val="tx1"/>
                        </a:solidFill>
                      </a:ln>
                    </pic:spPr>
                  </pic:pic>
                </a:graphicData>
              </a:graphic>
            </wp:inline>
          </w:drawing>
        </w:r>
      </w:ins>
    </w:p>
    <w:p w14:paraId="2B9C462C" w14:textId="77777777" w:rsidR="00D95CFF" w:rsidRPr="00DE7D68" w:rsidRDefault="00D95CFF" w:rsidP="00D95CFF">
      <w:pPr>
        <w:pStyle w:val="Content1"/>
        <w:rPr>
          <w:ins w:id="3395" w:author="Vilson Lu" w:date="2014-08-19T03:58:00Z"/>
        </w:rPr>
      </w:pPr>
    </w:p>
    <w:p w14:paraId="53C71C57" w14:textId="77777777" w:rsidR="00602FF1" w:rsidRDefault="00602FF1">
      <w:pPr>
        <w:pStyle w:val="Heading2"/>
        <w:rPr>
          <w:ins w:id="3396" w:author="Vilson Lu" w:date="2014-08-15T14:52:00Z"/>
        </w:rPr>
      </w:pPr>
      <w:bookmarkStart w:id="3397" w:name="_Toc396200138"/>
      <w:ins w:id="3398" w:author="Vilson Lu" w:date="2014-08-15T14:52:00Z">
        <w:r>
          <w:t>Twitter</w:t>
        </w:r>
        <w:r>
          <w:rPr>
            <w:rStyle w:val="FootnoteReference"/>
          </w:rPr>
          <w:footnoteReference w:id="4"/>
        </w:r>
        <w:bookmarkEnd w:id="3232"/>
        <w:bookmarkEnd w:id="3397"/>
      </w:ins>
    </w:p>
    <w:p w14:paraId="18972ADF" w14:textId="77777777" w:rsidR="00602FF1" w:rsidRDefault="00602FF1">
      <w:pPr>
        <w:pStyle w:val="Content1"/>
        <w:rPr>
          <w:ins w:id="3403" w:author="Vilson Lu" w:date="2014-08-15T14:52:00Z"/>
        </w:rPr>
        <w:pPrChange w:id="3404" w:author="TinTin Kalaw" w:date="2014-08-16T12:37:00Z">
          <w:pPr/>
        </w:pPrChange>
      </w:pPr>
    </w:p>
    <w:p w14:paraId="7A546AC0" w14:textId="77777777" w:rsidR="00602FF1" w:rsidRDefault="00602FF1">
      <w:pPr>
        <w:pStyle w:val="Content1"/>
        <w:rPr>
          <w:ins w:id="3405" w:author="Vilson Lu" w:date="2014-08-15T14:52:00Z"/>
        </w:rPr>
        <w:pPrChange w:id="3406" w:author="TinTin Kalaw" w:date="2014-08-16T12:37:00Z">
          <w:pPr>
            <w:pStyle w:val="Content"/>
          </w:pPr>
        </w:pPrChange>
      </w:pPr>
      <w:ins w:id="3407" w:author="Vilson Lu" w:date="2014-08-15T14:52:00Z">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ins>
    </w:p>
    <w:p w14:paraId="13903B5E" w14:textId="77777777" w:rsidR="00602FF1" w:rsidRDefault="00602FF1">
      <w:pPr>
        <w:pStyle w:val="Content1"/>
        <w:rPr>
          <w:ins w:id="3408" w:author="Vilson Lu" w:date="2014-08-15T14:52:00Z"/>
        </w:rPr>
        <w:pPrChange w:id="3409" w:author="TinTin Kalaw" w:date="2014-08-16T12:37:00Z">
          <w:pPr>
            <w:pStyle w:val="Content"/>
          </w:pPr>
        </w:pPrChange>
      </w:pPr>
    </w:p>
    <w:p w14:paraId="1F42431E" w14:textId="77777777" w:rsidR="00602FF1" w:rsidRPr="007104C5" w:rsidRDefault="00602FF1">
      <w:pPr>
        <w:pStyle w:val="Content1"/>
        <w:rPr>
          <w:ins w:id="3410" w:author="Vilson Lu" w:date="2014-08-15T14:52:00Z"/>
        </w:rPr>
        <w:pPrChange w:id="3411" w:author="TinTin Kalaw" w:date="2014-08-16T12:37:00Z">
          <w:pPr>
            <w:pStyle w:val="Content"/>
          </w:pPr>
        </w:pPrChange>
      </w:pPr>
      <w:ins w:id="3412" w:author="Vilson Lu" w:date="2014-08-15T14:52:00Z">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ins>
    </w:p>
    <w:p w14:paraId="4C1591B1" w14:textId="77777777" w:rsidR="00602FF1" w:rsidRDefault="00602FF1">
      <w:pPr>
        <w:pStyle w:val="Content1"/>
        <w:rPr>
          <w:ins w:id="3413" w:author="Vilson Lu" w:date="2014-08-15T14:52:00Z"/>
        </w:rPr>
        <w:pPrChange w:id="3414" w:author="TinTin Kalaw" w:date="2014-08-16T12:37:00Z">
          <w:pPr>
            <w:pStyle w:val="Content"/>
          </w:pPr>
        </w:pPrChange>
      </w:pPr>
    </w:p>
    <w:p w14:paraId="72830B30" w14:textId="77777777" w:rsidR="00602FF1" w:rsidRDefault="00602FF1" w:rsidP="00602FF1">
      <w:pPr>
        <w:pStyle w:val="Heading3"/>
        <w:rPr>
          <w:ins w:id="3415" w:author="Vilson Lu" w:date="2014-08-15T14:52:00Z"/>
        </w:rPr>
      </w:pPr>
      <w:bookmarkStart w:id="3416" w:name="_Toc395181703"/>
      <w:bookmarkStart w:id="3417" w:name="_Toc396200139"/>
      <w:ins w:id="3418" w:author="Vilson Lu" w:date="2014-08-15T14:52:00Z">
        <w:r>
          <w:t>Use of Twitter</w:t>
        </w:r>
        <w:bookmarkEnd w:id="3416"/>
        <w:bookmarkEnd w:id="3417"/>
      </w:ins>
    </w:p>
    <w:p w14:paraId="2851331D" w14:textId="77777777" w:rsidR="00602FF1" w:rsidRDefault="00602FF1">
      <w:pPr>
        <w:pStyle w:val="Content2"/>
        <w:rPr>
          <w:ins w:id="3419" w:author="Vilson Lu" w:date="2014-08-15T14:52:00Z"/>
        </w:rPr>
        <w:pPrChange w:id="3420" w:author="TinTin Kalaw" w:date="2014-08-16T12:38:00Z">
          <w:pPr>
            <w:pStyle w:val="Content"/>
          </w:pPr>
        </w:pPrChange>
      </w:pPr>
    </w:p>
    <w:p w14:paraId="4E22B0FB" w14:textId="77777777" w:rsidR="00602FF1" w:rsidRDefault="00602FF1">
      <w:pPr>
        <w:pStyle w:val="Content1"/>
        <w:rPr>
          <w:ins w:id="3421" w:author="Vilson Lu" w:date="2014-08-15T14:52:00Z"/>
        </w:rPr>
        <w:pPrChange w:id="3422" w:author="Vilson Lu" w:date="2014-08-19T05:23:00Z">
          <w:pPr>
            <w:pStyle w:val="Content"/>
          </w:pPr>
        </w:pPrChange>
      </w:pPr>
      <w:ins w:id="3423" w:author="Vilson Lu" w:date="2014-08-15T14:52:00Z">
        <w:r>
          <w:t xml:space="preserve">Aside from Twitter’s social media aspect, Twitter has been used as a source of data for various fields, one of which is in disaster management (Imran et al., 2013). Other fields that Twitter data has contributed to </w:t>
        </w:r>
        <w:r w:rsidRPr="00FB7FA3">
          <w:rPr>
            <w:rStyle w:val="Content1Char"/>
            <w:rPrChange w:id="3424" w:author="Vilson Lu" w:date="2014-08-15T15:07:00Z">
              <w:rPr/>
            </w:rPrChange>
          </w:rPr>
          <w:t>li</w:t>
        </w:r>
        <w:r>
          <w:t xml:space="preserve">nguistics (Mocanu </w:t>
        </w:r>
        <w:r w:rsidRPr="006E4D62">
          <w:rPr>
            <w:rStyle w:val="Content2Char"/>
            <w:rPrChange w:id="3425" w:author="Vilson Lu" w:date="2014-08-15T23:09:00Z">
              <w:rPr/>
            </w:rPrChange>
          </w:rPr>
          <w:t>e</w:t>
        </w:r>
        <w:r>
          <w:t>t al., 2013), prediction (Tumasjan et al., 2010; Choy et al., 2012), r</w:t>
        </w:r>
        <w:r w:rsidRPr="006350A9">
          <w:t>eal-time event detection</w:t>
        </w:r>
        <w:r>
          <w:t xml:space="preserve"> (Sakaki et al., 2010), marketing (Jansen et al., 2009; Bollen et al., 2011), sentiment analysis and opinion mining (Pak et al., 2010), education (Grosseck et al., 2008; Junco et al., 2011), news casting (Phelan et al., 2009), medicine (Hawn, 2009; Chew &amp; Eysenbach, 2010), business processes (Culnan et al., 2010)</w:t>
        </w:r>
      </w:ins>
    </w:p>
    <w:p w14:paraId="23EC7809" w14:textId="77777777" w:rsidR="00602FF1" w:rsidRDefault="00602FF1">
      <w:pPr>
        <w:pStyle w:val="Content2"/>
        <w:rPr>
          <w:ins w:id="3426" w:author="Vilson Lu" w:date="2014-08-15T14:52:00Z"/>
        </w:rPr>
        <w:pPrChange w:id="3427" w:author="TinTin Kalaw" w:date="2014-08-16T12:38:00Z">
          <w:pPr>
            <w:pStyle w:val="Content"/>
          </w:pPr>
        </w:pPrChange>
      </w:pPr>
    </w:p>
    <w:p w14:paraId="41C5A57F" w14:textId="77777777" w:rsidR="00602FF1" w:rsidRDefault="00602FF1" w:rsidP="00602FF1">
      <w:pPr>
        <w:pStyle w:val="Heading3"/>
        <w:rPr>
          <w:ins w:id="3428" w:author="Vilson Lu" w:date="2014-08-15T14:52:00Z"/>
        </w:rPr>
      </w:pPr>
      <w:bookmarkStart w:id="3429" w:name="_Toc395181704"/>
      <w:bookmarkStart w:id="3430" w:name="_Toc396200140"/>
      <w:ins w:id="3431" w:author="Vilson Lu" w:date="2014-08-15T14:52:00Z">
        <w:r>
          <w:t>Twitter and Disasters</w:t>
        </w:r>
        <w:bookmarkEnd w:id="3429"/>
        <w:bookmarkEnd w:id="3430"/>
      </w:ins>
    </w:p>
    <w:p w14:paraId="566AC3C4" w14:textId="77777777" w:rsidR="00602FF1" w:rsidRDefault="00602FF1">
      <w:pPr>
        <w:pStyle w:val="Content2"/>
        <w:rPr>
          <w:ins w:id="3432" w:author="Vilson Lu" w:date="2014-08-15T14:52:00Z"/>
        </w:rPr>
        <w:pPrChange w:id="3433" w:author="TinTin Kalaw" w:date="2014-08-16T12:38:00Z">
          <w:pPr>
            <w:pStyle w:val="Content"/>
          </w:pPr>
        </w:pPrChange>
      </w:pPr>
    </w:p>
    <w:p w14:paraId="58E50CBE" w14:textId="77777777" w:rsidR="00602FF1" w:rsidRDefault="00602FF1">
      <w:pPr>
        <w:pStyle w:val="Content1"/>
        <w:rPr>
          <w:ins w:id="3434" w:author="TinTin Kalaw" w:date="2014-08-16T12:39:00Z"/>
        </w:rPr>
        <w:pPrChange w:id="3435" w:author="Vilson Lu" w:date="2014-08-19T05:23:00Z">
          <w:pPr>
            <w:pStyle w:val="Content"/>
          </w:pPr>
        </w:pPrChange>
      </w:pPr>
      <w:ins w:id="3436" w:author="Vilson Lu" w:date="2014-08-15T14:52:00Z">
        <w:r>
          <w:t>During disasters, the Filipino Twitter users tend to retweet tweets about request for help and prayer. Other tweets pertain to traffic updates, weather updates, observations, and class suspensions. While some users have a pref</w:t>
        </w:r>
        <w:r w:rsidRPr="00FB7FA3">
          <w:rPr>
            <w:rStyle w:val="Content1Char"/>
            <w:rPrChange w:id="3437" w:author="Vilson Lu" w:date="2014-08-15T15:07:00Z">
              <w:rPr/>
            </w:rPrChange>
          </w:rPr>
          <w:t>e</w:t>
        </w:r>
        <w:r>
          <w:t>rence to post in English, there is still a larger number of user that use their native language when tweeting during disasters (Lee et al., 2013).</w:t>
        </w:r>
      </w:ins>
    </w:p>
    <w:p w14:paraId="192C9FDE" w14:textId="77777777" w:rsidR="0078345A" w:rsidRDefault="0078345A">
      <w:pPr>
        <w:pStyle w:val="Content2"/>
        <w:rPr>
          <w:ins w:id="3438" w:author="TinTin Kalaw" w:date="2014-08-16T12:39:00Z"/>
        </w:rPr>
        <w:pPrChange w:id="3439" w:author="TinTin Kalaw" w:date="2014-08-16T12:38:00Z">
          <w:pPr>
            <w:pStyle w:val="Content"/>
          </w:pPr>
        </w:pPrChange>
      </w:pPr>
    </w:p>
    <w:p w14:paraId="3154DA66" w14:textId="2F6A8E5E" w:rsidR="0078345A" w:rsidRDefault="0078345A">
      <w:pPr>
        <w:pStyle w:val="Content1"/>
        <w:rPr>
          <w:ins w:id="3440" w:author="TinTin Kalaw" w:date="2014-08-16T12:39:00Z"/>
        </w:rPr>
        <w:pPrChange w:id="3441" w:author="Vilson Lu" w:date="2014-08-19T05:23:00Z">
          <w:pPr>
            <w:pStyle w:val="Content2"/>
          </w:pPr>
        </w:pPrChange>
      </w:pPr>
      <w:ins w:id="3442" w:author="TinTin Kalaw" w:date="2014-08-16T12:39:00Z">
        <w:r>
          <w:t xml:space="preserve">As part of the disaster management of the Philippines for natural calamities, the government has released an official newsletter indicating the official social media accounts and hashtags (Official Gazette of the Republic of the Philippines, 2012). </w:t>
        </w:r>
      </w:ins>
      <w:ins w:id="3443" w:author="TinTin Kalaw" w:date="2014-08-16T13:17:00Z">
        <w:r w:rsidR="009F684C">
          <w:fldChar w:fldCharType="begin"/>
        </w:r>
        <w:r w:rsidR="009F684C">
          <w:instrText xml:space="preserve"> REF _Ref395958348 \h </w:instrText>
        </w:r>
      </w:ins>
      <w:r w:rsidR="009F684C">
        <w:fldChar w:fldCharType="separate"/>
      </w:r>
      <w:ins w:id="3444" w:author="Vilson Lu" w:date="2014-08-16T16:50:00Z">
        <w:r w:rsidR="0068488C">
          <w:t xml:space="preserve">Table </w:t>
        </w:r>
        <w:r w:rsidR="0068488C">
          <w:rPr>
            <w:noProof/>
          </w:rPr>
          <w:t>3</w:t>
        </w:r>
        <w:r w:rsidR="0068488C">
          <w:noBreakHyphen/>
        </w:r>
        <w:r w:rsidR="0068488C">
          <w:rPr>
            <w:noProof/>
          </w:rPr>
          <w:t>1</w:t>
        </w:r>
      </w:ins>
      <w:ins w:id="3445" w:author="TinTin Kalaw" w:date="2014-08-16T13:17:00Z">
        <w:r w:rsidR="009F684C">
          <w:fldChar w:fldCharType="end"/>
        </w:r>
        <w:r w:rsidR="009F684C">
          <w:t xml:space="preserve"> </w:t>
        </w:r>
      </w:ins>
      <w:ins w:id="3446" w:author="TinTin Kalaw" w:date="2014-08-16T12:39:00Z">
        <w:r>
          <w:rPr>
            <w:color w:val="000000" w:themeColor="text1"/>
          </w:rPr>
          <w:t>s</w:t>
        </w:r>
        <w:r>
          <w:t>hows some of the official twitter accounts of government institutions as well as the official hashtags being used during disasters.</w:t>
        </w:r>
      </w:ins>
      <w:ins w:id="3447" w:author="TinTin Kalaw" w:date="2014-08-16T12:40:00Z">
        <w:r>
          <w:t xml:space="preserve"> </w:t>
        </w:r>
      </w:ins>
      <w:ins w:id="3448" w:author="TinTin Kalaw" w:date="2014-08-16T13:17:00Z">
        <w:r w:rsidR="009F684C">
          <w:fldChar w:fldCharType="begin"/>
        </w:r>
        <w:r w:rsidR="009F684C">
          <w:instrText xml:space="preserve"> REF _Ref395958362 \h </w:instrText>
        </w:r>
      </w:ins>
      <w:r w:rsidR="009F684C">
        <w:fldChar w:fldCharType="separate"/>
      </w:r>
      <w:ins w:id="3449" w:author="Vilson Lu" w:date="2014-08-16T16:50:00Z">
        <w:r w:rsidR="0068488C">
          <w:t xml:space="preserve">Table </w:t>
        </w:r>
        <w:r w:rsidR="0068488C">
          <w:rPr>
            <w:noProof/>
          </w:rPr>
          <w:t>3</w:t>
        </w:r>
        <w:r w:rsidR="0068488C">
          <w:noBreakHyphen/>
        </w:r>
        <w:r w:rsidR="0068488C">
          <w:rPr>
            <w:noProof/>
          </w:rPr>
          <w:t>2</w:t>
        </w:r>
      </w:ins>
      <w:ins w:id="3450" w:author="TinTin Kalaw" w:date="2014-08-16T13:17:00Z">
        <w:r w:rsidR="009F684C">
          <w:fldChar w:fldCharType="end"/>
        </w:r>
        <w:r w:rsidR="009F684C">
          <w:t xml:space="preserve"> </w:t>
        </w:r>
      </w:ins>
      <w:ins w:id="3451" w:author="TinTin Kalaw" w:date="2014-08-16T12:39:00Z">
        <w:r>
          <w:rPr>
            <w:color w:val="000000" w:themeColor="text1"/>
          </w:rPr>
          <w:t>s</w:t>
        </w:r>
        <w:r>
          <w:t>hows the extractable information from the tweets per disaster.</w:t>
        </w:r>
      </w:ins>
    </w:p>
    <w:p w14:paraId="769E489E" w14:textId="1F4B3E6B" w:rsidR="0078345A" w:rsidDel="0078345A" w:rsidRDefault="0078345A">
      <w:pPr>
        <w:pStyle w:val="Content2"/>
        <w:rPr>
          <w:ins w:id="3452" w:author="Vilson Lu" w:date="2014-08-15T14:52:00Z"/>
          <w:del w:id="3453" w:author="TinTin Kalaw" w:date="2014-08-16T12:39:00Z"/>
        </w:rPr>
        <w:pPrChange w:id="3454" w:author="TinTin Kalaw" w:date="2014-08-16T12:38:00Z">
          <w:pPr>
            <w:pStyle w:val="Content"/>
          </w:pPr>
        </w:pPrChange>
      </w:pPr>
    </w:p>
    <w:p w14:paraId="6626CD5B" w14:textId="459349B8" w:rsidR="00602FF1" w:rsidRDefault="00602FF1">
      <w:pPr>
        <w:pStyle w:val="Content2"/>
        <w:rPr>
          <w:ins w:id="3455" w:author="Vilson Lu" w:date="2014-08-15T14:52:00Z"/>
        </w:rPr>
        <w:pPrChange w:id="3456" w:author="TinTin Kalaw" w:date="2014-08-16T12:38:00Z">
          <w:pPr>
            <w:pStyle w:val="Caption"/>
            <w:jc w:val="both"/>
          </w:pPr>
        </w:pPrChange>
      </w:pPr>
    </w:p>
    <w:p w14:paraId="143C47BF" w14:textId="7DA199A0" w:rsidR="0078345A" w:rsidRDefault="00602FF1" w:rsidP="00602FF1">
      <w:pPr>
        <w:pStyle w:val="Caption"/>
        <w:ind w:left="720" w:firstLine="720"/>
        <w:rPr>
          <w:ins w:id="3457" w:author="TinTin Kalaw" w:date="2014-08-16T12:38:00Z"/>
        </w:rPr>
      </w:pPr>
      <w:bookmarkStart w:id="3458" w:name="_Ref395958348"/>
      <w:bookmarkStart w:id="3459" w:name="_Ref395956135"/>
      <w:bookmarkStart w:id="3460" w:name="_Toc396200391"/>
      <w:bookmarkStart w:id="3461" w:name="_Toc395094919"/>
      <w:ins w:id="3462" w:author="Vilson Lu" w:date="2014-08-15T14:52:00Z">
        <w:r>
          <w:t xml:space="preserve">Table </w:t>
        </w:r>
      </w:ins>
      <w:ins w:id="3463" w:author="TinTin Kalaw" w:date="2014-08-16T13:59:00Z">
        <w:r w:rsidR="006E6440">
          <w:fldChar w:fldCharType="begin"/>
        </w:r>
        <w:r w:rsidR="006E6440">
          <w:instrText xml:space="preserve"> STYLEREF 1 \s </w:instrText>
        </w:r>
      </w:ins>
      <w:r w:rsidR="006E6440">
        <w:fldChar w:fldCharType="separate"/>
      </w:r>
      <w:r w:rsidR="0068488C">
        <w:rPr>
          <w:noProof/>
        </w:rPr>
        <w:t>3</w:t>
      </w:r>
      <w:ins w:id="3464"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3465" w:author="Vilson Lu" w:date="2014-08-16T16:50:00Z">
        <w:r w:rsidR="0068488C">
          <w:rPr>
            <w:noProof/>
          </w:rPr>
          <w:t>1</w:t>
        </w:r>
      </w:ins>
      <w:ins w:id="3466" w:author="TinTin Kalaw" w:date="2014-08-16T13:59:00Z">
        <w:r w:rsidR="006E6440">
          <w:fldChar w:fldCharType="end"/>
        </w:r>
      </w:ins>
      <w:ins w:id="3467" w:author="Vilson Lu" w:date="2014-08-15T14:52:00Z">
        <w:del w:id="3468" w:author="TinTin Kalaw" w:date="2014-08-16T13:48:00Z">
          <w:r w:rsidDel="00BD695A">
            <w:fldChar w:fldCharType="begin"/>
          </w:r>
          <w:r w:rsidDel="00BD695A">
            <w:delInstrText xml:space="preserve"> STYLEREF 1 \s </w:delInstrText>
          </w:r>
          <w:r w:rsidDel="00BD695A">
            <w:fldChar w:fldCharType="separate"/>
          </w:r>
          <w:r w:rsidDel="00BD695A">
            <w:rPr>
              <w:noProof/>
            </w:rPr>
            <w:delText>3</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w:delText>
          </w:r>
          <w:r w:rsidDel="00BD695A">
            <w:rPr>
              <w:noProof/>
            </w:rPr>
            <w:fldChar w:fldCharType="end"/>
          </w:r>
        </w:del>
        <w:bookmarkEnd w:id="3458"/>
        <w:r>
          <w:t xml:space="preserve">. </w:t>
        </w:r>
        <w:r w:rsidRPr="003939AD">
          <w:t>Examples of official government institutio</w:t>
        </w:r>
      </w:ins>
      <w:ins w:id="3469" w:author="TinTin Kalaw" w:date="2014-08-16T12:38:00Z">
        <w:r w:rsidR="0078345A">
          <w:t>n</w:t>
        </w:r>
        <w:bookmarkEnd w:id="3459"/>
        <w:bookmarkEnd w:id="3460"/>
      </w:ins>
    </w:p>
    <w:p w14:paraId="79A11151" w14:textId="67991CF6" w:rsidR="00602FF1" w:rsidRDefault="00602FF1" w:rsidP="00602FF1">
      <w:pPr>
        <w:pStyle w:val="Caption"/>
        <w:ind w:left="720" w:firstLine="720"/>
        <w:rPr>
          <w:ins w:id="3470" w:author="Vilson Lu" w:date="2014-08-15T14:52:00Z"/>
        </w:rPr>
      </w:pPr>
      <w:ins w:id="3471" w:author="Vilson Lu" w:date="2014-08-15T14:52:00Z">
        <w:del w:id="3472" w:author="TinTin Kalaw" w:date="2014-08-16T12:38:00Z">
          <w:r w:rsidRPr="003939AD" w:rsidDel="0078345A">
            <w:delText xml:space="preserve">n </w:delText>
          </w:r>
        </w:del>
        <w:r w:rsidRPr="003939AD">
          <w:t>Twitter accounts and unified hashtags</w:t>
        </w:r>
        <w:bookmarkEnd w:id="3461"/>
      </w:ins>
    </w:p>
    <w:tbl>
      <w:tblPr>
        <w:tblStyle w:val="TableGrid"/>
        <w:tblW w:w="0" w:type="auto"/>
        <w:tblInd w:w="1440" w:type="dxa"/>
        <w:tblLook w:val="04A0" w:firstRow="1" w:lastRow="0" w:firstColumn="1" w:lastColumn="0" w:noHBand="0" w:noVBand="1"/>
        <w:tblPrChange w:id="3473" w:author="TinTin Kalaw" w:date="2014-08-16T12:38:00Z">
          <w:tblPr>
            <w:tblStyle w:val="TableGrid"/>
            <w:tblW w:w="0" w:type="auto"/>
            <w:tblInd w:w="1440" w:type="dxa"/>
            <w:tblLook w:val="04A0" w:firstRow="1" w:lastRow="0" w:firstColumn="1" w:lastColumn="0" w:noHBand="0" w:noVBand="1"/>
          </w:tblPr>
        </w:tblPrChange>
      </w:tblPr>
      <w:tblGrid>
        <w:gridCol w:w="2178"/>
        <w:gridCol w:w="2640"/>
        <w:gridCol w:w="3092"/>
        <w:tblGridChange w:id="3474">
          <w:tblGrid>
            <w:gridCol w:w="1702"/>
            <w:gridCol w:w="3116"/>
            <w:gridCol w:w="3092"/>
          </w:tblGrid>
        </w:tblGridChange>
      </w:tblGrid>
      <w:tr w:rsidR="00602FF1" w:rsidRPr="001A5D0F" w14:paraId="367C2AB1" w14:textId="77777777" w:rsidTr="0078345A">
        <w:trPr>
          <w:ins w:id="3475" w:author="Vilson Lu" w:date="2014-08-15T14:52:00Z"/>
        </w:trPr>
        <w:tc>
          <w:tcPr>
            <w:tcW w:w="2178" w:type="dxa"/>
            <w:vAlign w:val="center"/>
            <w:tcPrChange w:id="3476" w:author="TinTin Kalaw" w:date="2014-08-16T12:38:00Z">
              <w:tcPr>
                <w:tcW w:w="1702" w:type="dxa"/>
                <w:vAlign w:val="center"/>
              </w:tcPr>
            </w:tcPrChange>
          </w:tcPr>
          <w:p w14:paraId="33225AE5" w14:textId="77777777" w:rsidR="00602FF1" w:rsidRPr="001A5D0F" w:rsidRDefault="00602FF1" w:rsidP="00602FF1">
            <w:pPr>
              <w:pStyle w:val="Content"/>
              <w:ind w:left="0"/>
              <w:jc w:val="center"/>
              <w:rPr>
                <w:ins w:id="3477" w:author="Vilson Lu" w:date="2014-08-15T14:52:00Z"/>
                <w:b/>
              </w:rPr>
            </w:pPr>
            <w:ins w:id="3478" w:author="Vilson Lu" w:date="2014-08-15T14:52:00Z">
              <w:r w:rsidRPr="001A5D0F">
                <w:rPr>
                  <w:b/>
                </w:rPr>
                <w:t>Category</w:t>
              </w:r>
            </w:ins>
          </w:p>
        </w:tc>
        <w:tc>
          <w:tcPr>
            <w:tcW w:w="2640" w:type="dxa"/>
            <w:vAlign w:val="center"/>
            <w:tcPrChange w:id="3479" w:author="TinTin Kalaw" w:date="2014-08-16T12:38:00Z">
              <w:tcPr>
                <w:tcW w:w="3116" w:type="dxa"/>
                <w:vAlign w:val="center"/>
              </w:tcPr>
            </w:tcPrChange>
          </w:tcPr>
          <w:p w14:paraId="4805D071" w14:textId="77777777" w:rsidR="00602FF1" w:rsidRPr="001A5D0F" w:rsidRDefault="00602FF1" w:rsidP="00602FF1">
            <w:pPr>
              <w:pStyle w:val="Content"/>
              <w:ind w:left="0"/>
              <w:jc w:val="center"/>
              <w:rPr>
                <w:ins w:id="3480" w:author="Vilson Lu" w:date="2014-08-15T14:52:00Z"/>
                <w:b/>
              </w:rPr>
            </w:pPr>
            <w:ins w:id="3481" w:author="Vilson Lu" w:date="2014-08-15T14:52:00Z">
              <w:r w:rsidRPr="001A5D0F">
                <w:rPr>
                  <w:b/>
                </w:rPr>
                <w:t>Official Government Institution</w:t>
              </w:r>
            </w:ins>
          </w:p>
          <w:p w14:paraId="221A634F" w14:textId="77777777" w:rsidR="00602FF1" w:rsidRPr="001A5D0F" w:rsidRDefault="00602FF1" w:rsidP="00602FF1">
            <w:pPr>
              <w:pStyle w:val="Content"/>
              <w:ind w:left="0"/>
              <w:jc w:val="center"/>
              <w:rPr>
                <w:ins w:id="3482" w:author="Vilson Lu" w:date="2014-08-15T14:52:00Z"/>
                <w:b/>
              </w:rPr>
            </w:pPr>
            <w:ins w:id="3483" w:author="Vilson Lu" w:date="2014-08-15T14:52:00Z">
              <w:r w:rsidRPr="001A5D0F">
                <w:rPr>
                  <w:b/>
                </w:rPr>
                <w:t>Twitter Account</w:t>
              </w:r>
            </w:ins>
          </w:p>
        </w:tc>
        <w:tc>
          <w:tcPr>
            <w:tcW w:w="3092" w:type="dxa"/>
            <w:vAlign w:val="center"/>
            <w:tcPrChange w:id="3484" w:author="TinTin Kalaw" w:date="2014-08-16T12:38:00Z">
              <w:tcPr>
                <w:tcW w:w="3092" w:type="dxa"/>
                <w:vAlign w:val="center"/>
              </w:tcPr>
            </w:tcPrChange>
          </w:tcPr>
          <w:p w14:paraId="69608285" w14:textId="77777777" w:rsidR="00602FF1" w:rsidRPr="001A5D0F" w:rsidRDefault="00602FF1" w:rsidP="00602FF1">
            <w:pPr>
              <w:pStyle w:val="Content"/>
              <w:ind w:left="0"/>
              <w:jc w:val="center"/>
              <w:rPr>
                <w:ins w:id="3485" w:author="Vilson Lu" w:date="2014-08-15T14:52:00Z"/>
                <w:b/>
              </w:rPr>
            </w:pPr>
            <w:ins w:id="3486" w:author="Vilson Lu" w:date="2014-08-15T14:52:00Z">
              <w:r w:rsidRPr="001A5D0F">
                <w:rPr>
                  <w:b/>
                </w:rPr>
                <w:t>Unified Hashtag</w:t>
              </w:r>
            </w:ins>
          </w:p>
        </w:tc>
      </w:tr>
      <w:tr w:rsidR="00602FF1" w14:paraId="7F0AB86B" w14:textId="77777777" w:rsidTr="0078345A">
        <w:trPr>
          <w:ins w:id="3487" w:author="Vilson Lu" w:date="2014-08-15T14:52:00Z"/>
        </w:trPr>
        <w:tc>
          <w:tcPr>
            <w:tcW w:w="2178" w:type="dxa"/>
            <w:vAlign w:val="center"/>
            <w:tcPrChange w:id="3488" w:author="TinTin Kalaw" w:date="2014-08-16T12:38:00Z">
              <w:tcPr>
                <w:tcW w:w="1702" w:type="dxa"/>
                <w:vAlign w:val="center"/>
              </w:tcPr>
            </w:tcPrChange>
          </w:tcPr>
          <w:p w14:paraId="547EA43D" w14:textId="77777777" w:rsidR="00602FF1" w:rsidRDefault="00602FF1" w:rsidP="00602FF1">
            <w:pPr>
              <w:pStyle w:val="Content"/>
              <w:ind w:left="0"/>
              <w:jc w:val="left"/>
              <w:rPr>
                <w:ins w:id="3489" w:author="Vilson Lu" w:date="2014-08-15T14:52:00Z"/>
              </w:rPr>
            </w:pPr>
            <w:ins w:id="3490" w:author="Vilson Lu" w:date="2014-08-15T14:52:00Z">
              <w:r>
                <w:t>Typhoon</w:t>
              </w:r>
            </w:ins>
          </w:p>
        </w:tc>
        <w:tc>
          <w:tcPr>
            <w:tcW w:w="2640" w:type="dxa"/>
            <w:vAlign w:val="center"/>
            <w:tcPrChange w:id="3491" w:author="TinTin Kalaw" w:date="2014-08-16T12:38:00Z">
              <w:tcPr>
                <w:tcW w:w="3116" w:type="dxa"/>
                <w:vAlign w:val="center"/>
              </w:tcPr>
            </w:tcPrChange>
          </w:tcPr>
          <w:p w14:paraId="196F8D22" w14:textId="77777777" w:rsidR="00602FF1" w:rsidRDefault="00602FF1" w:rsidP="00602FF1">
            <w:pPr>
              <w:pStyle w:val="Content"/>
              <w:ind w:left="0"/>
              <w:jc w:val="left"/>
              <w:rPr>
                <w:ins w:id="3492" w:author="Vilson Lu" w:date="2014-08-15T14:52:00Z"/>
              </w:rPr>
            </w:pPr>
            <w:ins w:id="3493" w:author="Vilson Lu" w:date="2014-08-15T14:52:00Z">
              <w:r>
                <w:t>@dost_pagasa</w:t>
              </w:r>
            </w:ins>
          </w:p>
        </w:tc>
        <w:tc>
          <w:tcPr>
            <w:tcW w:w="3092" w:type="dxa"/>
            <w:vAlign w:val="center"/>
            <w:tcPrChange w:id="3494" w:author="TinTin Kalaw" w:date="2014-08-16T12:38:00Z">
              <w:tcPr>
                <w:tcW w:w="3092" w:type="dxa"/>
                <w:vAlign w:val="center"/>
              </w:tcPr>
            </w:tcPrChange>
          </w:tcPr>
          <w:p w14:paraId="67860413" w14:textId="77777777" w:rsidR="00602FF1" w:rsidRDefault="00602FF1" w:rsidP="00602FF1">
            <w:pPr>
              <w:pStyle w:val="Content"/>
              <w:ind w:left="0"/>
              <w:jc w:val="left"/>
              <w:rPr>
                <w:ins w:id="3495" w:author="Vilson Lu" w:date="2014-08-15T14:52:00Z"/>
              </w:rPr>
            </w:pPr>
            <w:ins w:id="3496" w:author="Vilson Lu" w:date="2014-08-15T14:52:00Z">
              <w:r>
                <w:t>#(storm name)PH</w:t>
              </w:r>
            </w:ins>
          </w:p>
          <w:p w14:paraId="1B574BFC" w14:textId="77777777" w:rsidR="00602FF1" w:rsidRDefault="00602FF1" w:rsidP="00602FF1">
            <w:pPr>
              <w:pStyle w:val="Content"/>
              <w:ind w:left="0"/>
              <w:jc w:val="left"/>
              <w:rPr>
                <w:ins w:id="3497" w:author="Vilson Lu" w:date="2014-08-15T14:52:00Z"/>
              </w:rPr>
            </w:pPr>
            <w:ins w:id="3498" w:author="Vilson Lu" w:date="2014-08-15T14:52:00Z">
              <w:r>
                <w:t>(i.e. #YolandaPH, #GlendaPH)</w:t>
              </w:r>
            </w:ins>
          </w:p>
        </w:tc>
      </w:tr>
      <w:tr w:rsidR="00602FF1" w14:paraId="2BB71330" w14:textId="77777777" w:rsidTr="0078345A">
        <w:trPr>
          <w:ins w:id="3499" w:author="Vilson Lu" w:date="2014-08-15T14:52:00Z"/>
        </w:trPr>
        <w:tc>
          <w:tcPr>
            <w:tcW w:w="2178" w:type="dxa"/>
            <w:vAlign w:val="center"/>
            <w:tcPrChange w:id="3500" w:author="TinTin Kalaw" w:date="2014-08-16T12:38:00Z">
              <w:tcPr>
                <w:tcW w:w="1702" w:type="dxa"/>
                <w:vAlign w:val="center"/>
              </w:tcPr>
            </w:tcPrChange>
          </w:tcPr>
          <w:p w14:paraId="5951D1B6" w14:textId="77777777" w:rsidR="00602FF1" w:rsidRDefault="00602FF1" w:rsidP="00602FF1">
            <w:pPr>
              <w:pStyle w:val="Content"/>
              <w:ind w:left="0"/>
              <w:jc w:val="left"/>
              <w:rPr>
                <w:ins w:id="3501" w:author="Vilson Lu" w:date="2014-08-15T14:52:00Z"/>
              </w:rPr>
            </w:pPr>
            <w:ins w:id="3502" w:author="Vilson Lu" w:date="2014-08-15T14:52:00Z">
              <w:r>
                <w:t>Flood</w:t>
              </w:r>
            </w:ins>
          </w:p>
        </w:tc>
        <w:tc>
          <w:tcPr>
            <w:tcW w:w="2640" w:type="dxa"/>
            <w:vAlign w:val="center"/>
            <w:tcPrChange w:id="3503" w:author="TinTin Kalaw" w:date="2014-08-16T12:38:00Z">
              <w:tcPr>
                <w:tcW w:w="3116" w:type="dxa"/>
                <w:vAlign w:val="center"/>
              </w:tcPr>
            </w:tcPrChange>
          </w:tcPr>
          <w:p w14:paraId="32E7223D" w14:textId="77777777" w:rsidR="00602FF1" w:rsidRDefault="00602FF1" w:rsidP="00602FF1">
            <w:pPr>
              <w:pStyle w:val="Content"/>
              <w:ind w:left="0"/>
              <w:jc w:val="left"/>
              <w:rPr>
                <w:ins w:id="3504" w:author="Vilson Lu" w:date="2014-08-15T14:52:00Z"/>
              </w:rPr>
            </w:pPr>
            <w:ins w:id="3505" w:author="Vilson Lu" w:date="2014-08-15T14:52:00Z">
              <w:r w:rsidRPr="006D13C5">
                <w:t>@PAGASAFFWS</w:t>
              </w:r>
              <w:r>
                <w:t xml:space="preserve">, </w:t>
              </w:r>
              <w:r w:rsidRPr="006D13C5">
                <w:t>@MMDA</w:t>
              </w:r>
            </w:ins>
          </w:p>
        </w:tc>
        <w:tc>
          <w:tcPr>
            <w:tcW w:w="3092" w:type="dxa"/>
            <w:vAlign w:val="center"/>
            <w:tcPrChange w:id="3506" w:author="TinTin Kalaw" w:date="2014-08-16T12:38:00Z">
              <w:tcPr>
                <w:tcW w:w="3092" w:type="dxa"/>
                <w:vAlign w:val="center"/>
              </w:tcPr>
            </w:tcPrChange>
          </w:tcPr>
          <w:p w14:paraId="68193FF2" w14:textId="77777777" w:rsidR="00602FF1" w:rsidRPr="006D13C5" w:rsidRDefault="00602FF1" w:rsidP="00602FF1">
            <w:pPr>
              <w:pStyle w:val="Content"/>
              <w:ind w:left="0"/>
              <w:jc w:val="left"/>
              <w:rPr>
                <w:ins w:id="3507" w:author="Vilson Lu" w:date="2014-08-15T14:52:00Z"/>
              </w:rPr>
            </w:pPr>
            <w:ins w:id="3508" w:author="Vilson Lu" w:date="2014-08-15T14:52:00Z">
              <w:r>
                <w:t>#FloodPH</w:t>
              </w:r>
            </w:ins>
          </w:p>
        </w:tc>
      </w:tr>
      <w:tr w:rsidR="00602FF1" w14:paraId="61388809" w14:textId="77777777" w:rsidTr="0078345A">
        <w:trPr>
          <w:ins w:id="3509" w:author="Vilson Lu" w:date="2014-08-15T14:52:00Z"/>
        </w:trPr>
        <w:tc>
          <w:tcPr>
            <w:tcW w:w="2178" w:type="dxa"/>
            <w:vAlign w:val="center"/>
            <w:tcPrChange w:id="3510" w:author="TinTin Kalaw" w:date="2014-08-16T12:38:00Z">
              <w:tcPr>
                <w:tcW w:w="1702" w:type="dxa"/>
                <w:vAlign w:val="center"/>
              </w:tcPr>
            </w:tcPrChange>
          </w:tcPr>
          <w:p w14:paraId="2967DDF9" w14:textId="77777777" w:rsidR="00602FF1" w:rsidRDefault="00602FF1" w:rsidP="00602FF1">
            <w:pPr>
              <w:pStyle w:val="Content"/>
              <w:ind w:left="0"/>
              <w:jc w:val="left"/>
              <w:rPr>
                <w:ins w:id="3511" w:author="Vilson Lu" w:date="2014-08-15T14:52:00Z"/>
              </w:rPr>
            </w:pPr>
            <w:ins w:id="3512" w:author="Vilson Lu" w:date="2014-08-15T14:52:00Z">
              <w:r>
                <w:t>Volcanic activities, earthquakes, and tsunamis</w:t>
              </w:r>
            </w:ins>
          </w:p>
        </w:tc>
        <w:tc>
          <w:tcPr>
            <w:tcW w:w="2640" w:type="dxa"/>
            <w:vAlign w:val="center"/>
            <w:tcPrChange w:id="3513" w:author="TinTin Kalaw" w:date="2014-08-16T12:38:00Z">
              <w:tcPr>
                <w:tcW w:w="3116" w:type="dxa"/>
                <w:vAlign w:val="center"/>
              </w:tcPr>
            </w:tcPrChange>
          </w:tcPr>
          <w:p w14:paraId="10BB6284" w14:textId="77777777" w:rsidR="00602FF1" w:rsidRPr="006D13C5" w:rsidRDefault="00602FF1" w:rsidP="00602FF1">
            <w:pPr>
              <w:pStyle w:val="Content"/>
              <w:ind w:left="0"/>
              <w:jc w:val="left"/>
              <w:rPr>
                <w:ins w:id="3514" w:author="Vilson Lu" w:date="2014-08-15T14:52:00Z"/>
              </w:rPr>
            </w:pPr>
            <w:ins w:id="3515" w:author="Vilson Lu" w:date="2014-08-15T14:52:00Z">
              <w:r>
                <w:t>@phivolcs_dost</w:t>
              </w:r>
            </w:ins>
          </w:p>
        </w:tc>
        <w:tc>
          <w:tcPr>
            <w:tcW w:w="3092" w:type="dxa"/>
            <w:vAlign w:val="center"/>
            <w:tcPrChange w:id="3516" w:author="TinTin Kalaw" w:date="2014-08-16T12:38:00Z">
              <w:tcPr>
                <w:tcW w:w="3092" w:type="dxa"/>
                <w:vAlign w:val="center"/>
              </w:tcPr>
            </w:tcPrChange>
          </w:tcPr>
          <w:p w14:paraId="7FBF193F" w14:textId="77777777" w:rsidR="00602FF1" w:rsidRDefault="00602FF1" w:rsidP="00602FF1">
            <w:pPr>
              <w:pStyle w:val="Content"/>
              <w:ind w:left="0"/>
              <w:jc w:val="left"/>
              <w:rPr>
                <w:ins w:id="3517" w:author="Vilson Lu" w:date="2014-08-15T14:52:00Z"/>
              </w:rPr>
            </w:pPr>
            <w:ins w:id="3518" w:author="Vilson Lu" w:date="2014-08-15T14:52:00Z">
              <w:r>
                <w:t>#EarthquakePH</w:t>
              </w:r>
            </w:ins>
          </w:p>
        </w:tc>
      </w:tr>
      <w:tr w:rsidR="00602FF1" w14:paraId="3CCE9F3C" w14:textId="77777777" w:rsidTr="0078345A">
        <w:trPr>
          <w:ins w:id="3519" w:author="Vilson Lu" w:date="2014-08-15T14:52:00Z"/>
        </w:trPr>
        <w:tc>
          <w:tcPr>
            <w:tcW w:w="2178" w:type="dxa"/>
            <w:vAlign w:val="center"/>
            <w:tcPrChange w:id="3520" w:author="TinTin Kalaw" w:date="2014-08-16T12:38:00Z">
              <w:tcPr>
                <w:tcW w:w="1702" w:type="dxa"/>
                <w:vAlign w:val="center"/>
              </w:tcPr>
            </w:tcPrChange>
          </w:tcPr>
          <w:p w14:paraId="50C7AEBD" w14:textId="77777777" w:rsidR="00602FF1" w:rsidRDefault="00602FF1" w:rsidP="00602FF1">
            <w:pPr>
              <w:pStyle w:val="Content"/>
              <w:ind w:left="0"/>
              <w:jc w:val="left"/>
              <w:rPr>
                <w:ins w:id="3521" w:author="Vilson Lu" w:date="2014-08-15T14:52:00Z"/>
              </w:rPr>
            </w:pPr>
            <w:ins w:id="3522" w:author="Vilson Lu" w:date="2014-08-15T14:52:00Z">
              <w:r>
                <w:t>Relief and rescue efforts</w:t>
              </w:r>
            </w:ins>
          </w:p>
        </w:tc>
        <w:tc>
          <w:tcPr>
            <w:tcW w:w="2640" w:type="dxa"/>
            <w:vAlign w:val="center"/>
            <w:tcPrChange w:id="3523" w:author="TinTin Kalaw" w:date="2014-08-16T12:38:00Z">
              <w:tcPr>
                <w:tcW w:w="3116" w:type="dxa"/>
                <w:vAlign w:val="center"/>
              </w:tcPr>
            </w:tcPrChange>
          </w:tcPr>
          <w:p w14:paraId="178770F7" w14:textId="77777777" w:rsidR="00602FF1" w:rsidRPr="006D13C5" w:rsidRDefault="00602FF1" w:rsidP="00602FF1">
            <w:pPr>
              <w:pStyle w:val="Content"/>
              <w:ind w:left="0"/>
              <w:jc w:val="left"/>
              <w:rPr>
                <w:ins w:id="3524" w:author="Vilson Lu" w:date="2014-08-15T14:52:00Z"/>
              </w:rPr>
            </w:pPr>
            <w:ins w:id="3525" w:author="Vilson Lu" w:date="2014-08-15T14:52:00Z">
              <w:r>
                <w:t xml:space="preserve">@PIAalerts, @PIANewsDesk, </w:t>
              </w:r>
              <w:r w:rsidRPr="006D13C5">
                <w:t>@NDRRMC_Open, @pcdspo</w:t>
              </w:r>
              <w:r>
                <w:t xml:space="preserve">, </w:t>
              </w:r>
              <w:r w:rsidRPr="006D13C5">
                <w:t>@DSWDserves</w:t>
              </w:r>
            </w:ins>
          </w:p>
        </w:tc>
        <w:tc>
          <w:tcPr>
            <w:tcW w:w="3092" w:type="dxa"/>
            <w:vAlign w:val="center"/>
            <w:tcPrChange w:id="3526" w:author="TinTin Kalaw" w:date="2014-08-16T12:38:00Z">
              <w:tcPr>
                <w:tcW w:w="3092" w:type="dxa"/>
                <w:vAlign w:val="center"/>
              </w:tcPr>
            </w:tcPrChange>
          </w:tcPr>
          <w:p w14:paraId="42056136" w14:textId="77777777" w:rsidR="00602FF1" w:rsidRDefault="00602FF1" w:rsidP="00602FF1">
            <w:pPr>
              <w:pStyle w:val="Content"/>
              <w:ind w:left="0"/>
              <w:jc w:val="left"/>
              <w:rPr>
                <w:ins w:id="3527" w:author="Vilson Lu" w:date="2014-08-15T14:52:00Z"/>
              </w:rPr>
            </w:pPr>
            <w:ins w:id="3528" w:author="Vilson Lu" w:date="2014-08-15T14:52:00Z">
              <w:r>
                <w:t>#ReliefPH</w:t>
              </w:r>
            </w:ins>
          </w:p>
          <w:p w14:paraId="636F3845" w14:textId="77777777" w:rsidR="00602FF1" w:rsidRDefault="00602FF1" w:rsidP="00602FF1">
            <w:pPr>
              <w:pStyle w:val="Content"/>
              <w:ind w:left="0"/>
              <w:jc w:val="left"/>
              <w:rPr>
                <w:ins w:id="3529" w:author="Vilson Lu" w:date="2014-08-15T14:52:00Z"/>
              </w:rPr>
            </w:pPr>
            <w:ins w:id="3530" w:author="Vilson Lu" w:date="2014-08-15T14:52:00Z">
              <w:r>
                <w:t>#RescuePH</w:t>
              </w:r>
            </w:ins>
          </w:p>
        </w:tc>
      </w:tr>
      <w:tr w:rsidR="00602FF1" w14:paraId="66422010" w14:textId="77777777" w:rsidTr="0078345A">
        <w:trPr>
          <w:ins w:id="3531" w:author="Vilson Lu" w:date="2014-08-15T14:52:00Z"/>
        </w:trPr>
        <w:tc>
          <w:tcPr>
            <w:tcW w:w="2178" w:type="dxa"/>
            <w:vAlign w:val="center"/>
            <w:tcPrChange w:id="3532" w:author="TinTin Kalaw" w:date="2014-08-16T12:38:00Z">
              <w:tcPr>
                <w:tcW w:w="1702" w:type="dxa"/>
                <w:vAlign w:val="center"/>
              </w:tcPr>
            </w:tcPrChange>
          </w:tcPr>
          <w:p w14:paraId="5DBF976A" w14:textId="77777777" w:rsidR="00602FF1" w:rsidRDefault="00602FF1" w:rsidP="00602FF1">
            <w:pPr>
              <w:pStyle w:val="Content"/>
              <w:ind w:left="0"/>
              <w:jc w:val="left"/>
              <w:rPr>
                <w:ins w:id="3533" w:author="Vilson Lu" w:date="2014-08-15T14:52:00Z"/>
              </w:rPr>
            </w:pPr>
            <w:ins w:id="3534" w:author="Vilson Lu" w:date="2014-08-15T14:52:00Z">
              <w:r>
                <w:t>Suspension of classes</w:t>
              </w:r>
            </w:ins>
          </w:p>
        </w:tc>
        <w:tc>
          <w:tcPr>
            <w:tcW w:w="2640" w:type="dxa"/>
            <w:vAlign w:val="center"/>
            <w:tcPrChange w:id="3535" w:author="TinTin Kalaw" w:date="2014-08-16T12:38:00Z">
              <w:tcPr>
                <w:tcW w:w="3116" w:type="dxa"/>
                <w:vAlign w:val="center"/>
              </w:tcPr>
            </w:tcPrChange>
          </w:tcPr>
          <w:p w14:paraId="1A209673" w14:textId="77777777" w:rsidR="00602FF1" w:rsidRDefault="00602FF1" w:rsidP="00602FF1">
            <w:pPr>
              <w:pStyle w:val="Content"/>
              <w:ind w:left="0"/>
              <w:jc w:val="left"/>
              <w:rPr>
                <w:ins w:id="3536" w:author="Vilson Lu" w:date="2014-08-15T14:52:00Z"/>
              </w:rPr>
            </w:pPr>
            <w:ins w:id="3537" w:author="Vilson Lu" w:date="2014-08-15T14:52:00Z">
              <w:r w:rsidRPr="006D13C5">
                <w:t>@DepEd_PH</w:t>
              </w:r>
            </w:ins>
          </w:p>
        </w:tc>
        <w:tc>
          <w:tcPr>
            <w:tcW w:w="3092" w:type="dxa"/>
            <w:vAlign w:val="center"/>
            <w:tcPrChange w:id="3538" w:author="TinTin Kalaw" w:date="2014-08-16T12:38:00Z">
              <w:tcPr>
                <w:tcW w:w="3092" w:type="dxa"/>
                <w:vAlign w:val="center"/>
              </w:tcPr>
            </w:tcPrChange>
          </w:tcPr>
          <w:p w14:paraId="6F38848E" w14:textId="77777777" w:rsidR="00602FF1" w:rsidRPr="006D13C5" w:rsidRDefault="00602FF1" w:rsidP="00602FF1">
            <w:pPr>
              <w:pStyle w:val="Content"/>
              <w:keepNext/>
              <w:ind w:left="0"/>
              <w:jc w:val="left"/>
              <w:rPr>
                <w:ins w:id="3539" w:author="Vilson Lu" w:date="2014-08-15T14:52:00Z"/>
              </w:rPr>
            </w:pPr>
            <w:ins w:id="3540" w:author="Vilson Lu" w:date="2014-08-15T14:52:00Z">
              <w:r>
                <w:t>#walangpasok</w:t>
              </w:r>
            </w:ins>
          </w:p>
        </w:tc>
      </w:tr>
    </w:tbl>
    <w:p w14:paraId="1CF8FB37" w14:textId="77777777" w:rsidR="0063049B" w:rsidRDefault="0063049B">
      <w:pPr>
        <w:pStyle w:val="Content1"/>
        <w:rPr>
          <w:ins w:id="3541" w:author="Kyle Mc Hale Dela Cruz" w:date="2014-08-15T16:33:00Z"/>
        </w:rPr>
        <w:pPrChange w:id="3542" w:author="Vilson Lu" w:date="2014-08-15T15:07:00Z">
          <w:pPr>
            <w:pStyle w:val="Content"/>
          </w:pPr>
        </w:pPrChange>
      </w:pPr>
    </w:p>
    <w:p w14:paraId="11D4F5FC" w14:textId="5399D148" w:rsidR="00602FF1" w:rsidDel="0078345A" w:rsidRDefault="00602FF1">
      <w:pPr>
        <w:pStyle w:val="Content2"/>
        <w:rPr>
          <w:ins w:id="3543" w:author="Vilson Lu" w:date="2014-08-15T14:52:00Z"/>
          <w:del w:id="3544" w:author="TinTin Kalaw" w:date="2014-08-16T12:39:00Z"/>
        </w:rPr>
        <w:pPrChange w:id="3545" w:author="Vilson Lu" w:date="2014-08-15T23:09:00Z">
          <w:pPr>
            <w:pStyle w:val="Content"/>
          </w:pPr>
        </w:pPrChange>
      </w:pPr>
      <w:ins w:id="3546" w:author="Vilson Lu" w:date="2014-08-15T14:52:00Z">
        <w:del w:id="3547" w:author="TinTin Kalaw" w:date="2014-08-16T12:39:00Z">
          <w:r w:rsidDel="0078345A">
            <w:delText xml:space="preserve">As part of the disaster management of the Philippines for natural calamities, the government has released an official newsletter indicating the official social media accounts and hashtags (Official Gazette of the Republic of the Philippines, 2012). </w:delText>
          </w:r>
          <w:r w:rsidRPr="00EB7D0D" w:rsidDel="0078345A">
            <w:rPr>
              <w:color w:val="000000" w:themeColor="text1"/>
            </w:rPr>
            <w:delText>Table</w:delText>
          </w:r>
          <w:r w:rsidDel="0078345A">
            <w:rPr>
              <w:color w:val="000000" w:themeColor="text1"/>
            </w:rPr>
            <w:delText xml:space="preserve"> 3-1 s</w:delText>
          </w:r>
          <w:r w:rsidDel="0078345A">
            <w:delText xml:space="preserve">hows some of the official twitter accounts of government institutions as well as the official hashtags being used during disasters. </w:delText>
          </w:r>
          <w:r w:rsidRPr="00EB7D0D" w:rsidDel="0078345A">
            <w:rPr>
              <w:color w:val="000000" w:themeColor="text1"/>
            </w:rPr>
            <w:delText>Table</w:delText>
          </w:r>
          <w:r w:rsidDel="0078345A">
            <w:rPr>
              <w:color w:val="000000" w:themeColor="text1"/>
            </w:rPr>
            <w:delText xml:space="preserve"> 3-2 s</w:delText>
          </w:r>
          <w:r w:rsidDel="0078345A">
            <w:delText>hows the extractable information from the tweets per disaster.</w:delText>
          </w:r>
        </w:del>
      </w:ins>
    </w:p>
    <w:p w14:paraId="31ED74CD" w14:textId="4EFE9F28" w:rsidR="00602FF1" w:rsidDel="0078345A" w:rsidRDefault="00602FF1" w:rsidP="00602FF1">
      <w:pPr>
        <w:pStyle w:val="Content"/>
        <w:ind w:left="0"/>
        <w:rPr>
          <w:ins w:id="3548" w:author="Vilson Lu" w:date="2014-08-15T14:52:00Z"/>
          <w:del w:id="3549" w:author="TinTin Kalaw" w:date="2014-08-16T12:39:00Z"/>
        </w:rPr>
      </w:pPr>
    </w:p>
    <w:p w14:paraId="7DA6B569" w14:textId="4800D4AA" w:rsidR="00602FF1" w:rsidRDefault="00602FF1" w:rsidP="00602FF1">
      <w:pPr>
        <w:pStyle w:val="Caption"/>
        <w:ind w:left="720" w:firstLine="720"/>
        <w:rPr>
          <w:ins w:id="3550" w:author="Vilson Lu" w:date="2014-08-15T14:52:00Z"/>
        </w:rPr>
      </w:pPr>
      <w:bookmarkStart w:id="3551" w:name="_Ref395958362"/>
      <w:bookmarkStart w:id="3552" w:name="_Toc395094920"/>
      <w:bookmarkStart w:id="3553" w:name="_Ref395956148"/>
      <w:bookmarkStart w:id="3554" w:name="_Toc396200392"/>
      <w:ins w:id="3555" w:author="Vilson Lu" w:date="2014-08-15T14:52:00Z">
        <w:r>
          <w:t xml:space="preserve">Table </w:t>
        </w:r>
      </w:ins>
      <w:ins w:id="3556" w:author="TinTin Kalaw" w:date="2014-08-16T13:59:00Z">
        <w:r w:rsidR="006E6440">
          <w:fldChar w:fldCharType="begin"/>
        </w:r>
        <w:r w:rsidR="006E6440">
          <w:instrText xml:space="preserve"> STYLEREF 1 \s </w:instrText>
        </w:r>
      </w:ins>
      <w:r w:rsidR="006E6440">
        <w:fldChar w:fldCharType="separate"/>
      </w:r>
      <w:r w:rsidR="0068488C">
        <w:rPr>
          <w:noProof/>
        </w:rPr>
        <w:t>3</w:t>
      </w:r>
      <w:ins w:id="3557"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3558" w:author="Vilson Lu" w:date="2014-08-16T16:50:00Z">
        <w:r w:rsidR="0068488C">
          <w:rPr>
            <w:noProof/>
          </w:rPr>
          <w:t>2</w:t>
        </w:r>
      </w:ins>
      <w:ins w:id="3559" w:author="TinTin Kalaw" w:date="2014-08-16T13:59:00Z">
        <w:r w:rsidR="006E6440">
          <w:fldChar w:fldCharType="end"/>
        </w:r>
      </w:ins>
      <w:ins w:id="3560" w:author="Vilson Lu" w:date="2014-08-15T14:52:00Z">
        <w:del w:id="3561" w:author="TinTin Kalaw" w:date="2014-08-16T13:48:00Z">
          <w:r w:rsidDel="00BD695A">
            <w:fldChar w:fldCharType="begin"/>
          </w:r>
          <w:r w:rsidDel="00BD695A">
            <w:delInstrText xml:space="preserve"> STYLEREF 1 \s </w:delInstrText>
          </w:r>
          <w:r w:rsidDel="00BD695A">
            <w:fldChar w:fldCharType="separate"/>
          </w:r>
          <w:r w:rsidDel="00BD695A">
            <w:rPr>
              <w:noProof/>
            </w:rPr>
            <w:delText>3</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2</w:delText>
          </w:r>
          <w:r w:rsidDel="00BD695A">
            <w:rPr>
              <w:noProof/>
            </w:rPr>
            <w:fldChar w:fldCharType="end"/>
          </w:r>
        </w:del>
        <w:bookmarkEnd w:id="3551"/>
        <w:r>
          <w:t xml:space="preserve">. </w:t>
        </w:r>
        <w:r w:rsidRPr="00FB2BB9">
          <w:t>Examples of disaster-related tweets with extractable information</w:t>
        </w:r>
        <w:bookmarkEnd w:id="3552"/>
        <w:bookmarkEnd w:id="3553"/>
        <w:bookmarkEnd w:id="3554"/>
      </w:ins>
    </w:p>
    <w:tbl>
      <w:tblPr>
        <w:tblStyle w:val="TableGrid"/>
        <w:tblW w:w="0" w:type="auto"/>
        <w:tblInd w:w="1440" w:type="dxa"/>
        <w:tblLook w:val="04A0" w:firstRow="1" w:lastRow="0" w:firstColumn="1" w:lastColumn="0" w:noHBand="0" w:noVBand="1"/>
      </w:tblPr>
      <w:tblGrid>
        <w:gridCol w:w="1795"/>
        <w:gridCol w:w="3057"/>
        <w:gridCol w:w="3058"/>
      </w:tblGrid>
      <w:tr w:rsidR="00602FF1" w:rsidRPr="00D96F88" w14:paraId="47CEF14F" w14:textId="77777777" w:rsidTr="00602FF1">
        <w:trPr>
          <w:ins w:id="3562" w:author="Vilson Lu" w:date="2014-08-15T14:52:00Z"/>
        </w:trPr>
        <w:tc>
          <w:tcPr>
            <w:tcW w:w="1795" w:type="dxa"/>
            <w:vAlign w:val="center"/>
          </w:tcPr>
          <w:p w14:paraId="7F8A6E48" w14:textId="77777777" w:rsidR="00602FF1" w:rsidRPr="00D96F88" w:rsidRDefault="00602FF1" w:rsidP="00602FF1">
            <w:pPr>
              <w:pStyle w:val="Content"/>
              <w:ind w:left="0"/>
              <w:jc w:val="center"/>
              <w:rPr>
                <w:ins w:id="3563" w:author="Vilson Lu" w:date="2014-08-15T14:52:00Z"/>
                <w:b/>
              </w:rPr>
            </w:pPr>
            <w:ins w:id="3564" w:author="Vilson Lu" w:date="2014-08-15T14:52:00Z">
              <w:r w:rsidRPr="00D96F88">
                <w:rPr>
                  <w:b/>
                </w:rPr>
                <w:t>Type of Disaster</w:t>
              </w:r>
            </w:ins>
          </w:p>
        </w:tc>
        <w:tc>
          <w:tcPr>
            <w:tcW w:w="3057" w:type="dxa"/>
            <w:vAlign w:val="center"/>
          </w:tcPr>
          <w:p w14:paraId="7CB5CB25" w14:textId="77777777" w:rsidR="00602FF1" w:rsidRPr="00D96F88" w:rsidRDefault="00602FF1" w:rsidP="00602FF1">
            <w:pPr>
              <w:pStyle w:val="Content"/>
              <w:ind w:left="0"/>
              <w:jc w:val="center"/>
              <w:rPr>
                <w:ins w:id="3565" w:author="Vilson Lu" w:date="2014-08-15T14:52:00Z"/>
                <w:b/>
              </w:rPr>
            </w:pPr>
            <w:ins w:id="3566" w:author="Vilson Lu" w:date="2014-08-15T14:52:00Z">
              <w:r w:rsidRPr="00D96F88">
                <w:rPr>
                  <w:b/>
                </w:rPr>
                <w:t>Tweet</w:t>
              </w:r>
            </w:ins>
          </w:p>
        </w:tc>
        <w:tc>
          <w:tcPr>
            <w:tcW w:w="3058" w:type="dxa"/>
            <w:vAlign w:val="center"/>
          </w:tcPr>
          <w:p w14:paraId="653F488B" w14:textId="77777777" w:rsidR="00602FF1" w:rsidRPr="00D96F88" w:rsidRDefault="00602FF1" w:rsidP="00602FF1">
            <w:pPr>
              <w:pStyle w:val="Content"/>
              <w:ind w:left="0"/>
              <w:jc w:val="center"/>
              <w:rPr>
                <w:ins w:id="3567" w:author="Vilson Lu" w:date="2014-08-15T14:52:00Z"/>
                <w:b/>
              </w:rPr>
            </w:pPr>
            <w:ins w:id="3568" w:author="Vilson Lu" w:date="2014-08-15T14:52:00Z">
              <w:r w:rsidRPr="00D96F88">
                <w:rPr>
                  <w:b/>
                </w:rPr>
                <w:t>Extractable Information</w:t>
              </w:r>
            </w:ins>
          </w:p>
        </w:tc>
      </w:tr>
      <w:tr w:rsidR="00602FF1" w14:paraId="4C8147BA" w14:textId="77777777" w:rsidTr="00602FF1">
        <w:trPr>
          <w:ins w:id="3569" w:author="Vilson Lu" w:date="2014-08-15T14:52:00Z"/>
        </w:trPr>
        <w:tc>
          <w:tcPr>
            <w:tcW w:w="1795" w:type="dxa"/>
            <w:vAlign w:val="center"/>
          </w:tcPr>
          <w:p w14:paraId="690C445B" w14:textId="77777777" w:rsidR="00602FF1" w:rsidRDefault="00602FF1" w:rsidP="00602FF1">
            <w:pPr>
              <w:pStyle w:val="Content"/>
              <w:ind w:left="0"/>
              <w:jc w:val="left"/>
              <w:rPr>
                <w:ins w:id="3570" w:author="Vilson Lu" w:date="2014-08-15T14:52:00Z"/>
              </w:rPr>
            </w:pPr>
            <w:ins w:id="3571" w:author="Vilson Lu" w:date="2014-08-15T14:52:00Z">
              <w:r>
                <w:t>Typhoon</w:t>
              </w:r>
            </w:ins>
          </w:p>
        </w:tc>
        <w:tc>
          <w:tcPr>
            <w:tcW w:w="3057" w:type="dxa"/>
            <w:vAlign w:val="center"/>
          </w:tcPr>
          <w:p w14:paraId="16A73D0A" w14:textId="77777777" w:rsidR="00602FF1" w:rsidRPr="00CA7440" w:rsidRDefault="00602FF1" w:rsidP="00602FF1">
            <w:pPr>
              <w:rPr>
                <w:ins w:id="3572" w:author="Vilson Lu" w:date="2014-08-15T14:52:00Z"/>
              </w:rPr>
            </w:pPr>
            <w:ins w:id="3573" w:author="Vilson Lu" w:date="2014-08-15T14:52:00Z">
              <w:r w:rsidRPr="00CA7440">
                <w:t>@ANCALERTS:</w:t>
              </w:r>
            </w:ins>
          </w:p>
          <w:p w14:paraId="28DD6447" w14:textId="77777777" w:rsidR="00602FF1" w:rsidRPr="00CA7440" w:rsidRDefault="00602FF1" w:rsidP="00602FF1">
            <w:pPr>
              <w:rPr>
                <w:ins w:id="3574" w:author="Vilson Lu" w:date="2014-08-15T14:52:00Z"/>
              </w:rPr>
            </w:pPr>
            <w:ins w:id="3575" w:author="Vilson Lu" w:date="2014-08-15T14:52:00Z">
              <w:r w:rsidRPr="00CA7440">
                <w:lastRenderedPageBreak/>
                <w:t>NDRRMC says 77 dead, 220 injured, 5 missing due to Typhoon Glenda #GlendaPH</w:t>
              </w:r>
            </w:ins>
          </w:p>
        </w:tc>
        <w:tc>
          <w:tcPr>
            <w:tcW w:w="3058" w:type="dxa"/>
            <w:vAlign w:val="center"/>
          </w:tcPr>
          <w:p w14:paraId="505CC1BF" w14:textId="77777777" w:rsidR="00602FF1" w:rsidRDefault="00602FF1" w:rsidP="00602FF1">
            <w:pPr>
              <w:pStyle w:val="Content"/>
              <w:numPr>
                <w:ilvl w:val="0"/>
                <w:numId w:val="19"/>
              </w:numPr>
              <w:ind w:left="368" w:hanging="180"/>
              <w:jc w:val="left"/>
              <w:rPr>
                <w:ins w:id="3576" w:author="Vilson Lu" w:date="2014-08-15T14:52:00Z"/>
              </w:rPr>
            </w:pPr>
            <w:ins w:id="3577" w:author="Vilson Lu" w:date="2014-08-15T14:52:00Z">
              <w:r>
                <w:lastRenderedPageBreak/>
                <w:t>77 dead</w:t>
              </w:r>
            </w:ins>
          </w:p>
          <w:p w14:paraId="1181A0F2" w14:textId="77777777" w:rsidR="00602FF1" w:rsidRDefault="00602FF1" w:rsidP="00602FF1">
            <w:pPr>
              <w:pStyle w:val="Content"/>
              <w:numPr>
                <w:ilvl w:val="0"/>
                <w:numId w:val="19"/>
              </w:numPr>
              <w:ind w:left="368" w:hanging="180"/>
              <w:jc w:val="left"/>
              <w:rPr>
                <w:ins w:id="3578" w:author="Vilson Lu" w:date="2014-08-15T14:52:00Z"/>
              </w:rPr>
            </w:pPr>
            <w:ins w:id="3579" w:author="Vilson Lu" w:date="2014-08-15T14:52:00Z">
              <w:r>
                <w:lastRenderedPageBreak/>
                <w:t>220 injured</w:t>
              </w:r>
            </w:ins>
          </w:p>
          <w:p w14:paraId="35080E40" w14:textId="77777777" w:rsidR="00602FF1" w:rsidRDefault="00602FF1" w:rsidP="00602FF1">
            <w:pPr>
              <w:pStyle w:val="Content"/>
              <w:numPr>
                <w:ilvl w:val="0"/>
                <w:numId w:val="19"/>
              </w:numPr>
              <w:ind w:left="368" w:hanging="180"/>
              <w:jc w:val="left"/>
              <w:rPr>
                <w:ins w:id="3580" w:author="Vilson Lu" w:date="2014-08-15T14:52:00Z"/>
              </w:rPr>
            </w:pPr>
            <w:ins w:id="3581" w:author="Vilson Lu" w:date="2014-08-15T14:52:00Z">
              <w:r>
                <w:t>5 missing</w:t>
              </w:r>
            </w:ins>
          </w:p>
          <w:p w14:paraId="111778C8" w14:textId="77777777" w:rsidR="00602FF1" w:rsidRDefault="00602FF1" w:rsidP="00602FF1">
            <w:pPr>
              <w:pStyle w:val="Content"/>
              <w:numPr>
                <w:ilvl w:val="0"/>
                <w:numId w:val="19"/>
              </w:numPr>
              <w:ind w:left="368" w:hanging="180"/>
              <w:jc w:val="left"/>
              <w:rPr>
                <w:ins w:id="3582" w:author="Vilson Lu" w:date="2014-08-15T14:52:00Z"/>
              </w:rPr>
            </w:pPr>
            <w:ins w:id="3583" w:author="Vilson Lu" w:date="2014-08-15T14:52:00Z">
              <w:r>
                <w:t>Typhoon Glenda</w:t>
              </w:r>
            </w:ins>
          </w:p>
        </w:tc>
      </w:tr>
      <w:tr w:rsidR="00602FF1" w14:paraId="40CECF47" w14:textId="77777777" w:rsidTr="00602FF1">
        <w:trPr>
          <w:trHeight w:val="1178"/>
          <w:ins w:id="3584" w:author="Vilson Lu" w:date="2014-08-15T14:52:00Z"/>
        </w:trPr>
        <w:tc>
          <w:tcPr>
            <w:tcW w:w="1795" w:type="dxa"/>
            <w:vAlign w:val="center"/>
          </w:tcPr>
          <w:p w14:paraId="16A997D2" w14:textId="77777777" w:rsidR="00602FF1" w:rsidRDefault="00602FF1" w:rsidP="00602FF1">
            <w:pPr>
              <w:pStyle w:val="Content"/>
              <w:ind w:left="0"/>
              <w:jc w:val="left"/>
              <w:rPr>
                <w:ins w:id="3585" w:author="Vilson Lu" w:date="2014-08-15T14:52:00Z"/>
              </w:rPr>
            </w:pPr>
            <w:ins w:id="3586" w:author="Vilson Lu" w:date="2014-08-15T14:52:00Z">
              <w:r>
                <w:lastRenderedPageBreak/>
                <w:t>Typhoon</w:t>
              </w:r>
            </w:ins>
          </w:p>
        </w:tc>
        <w:tc>
          <w:tcPr>
            <w:tcW w:w="3057" w:type="dxa"/>
            <w:vAlign w:val="center"/>
          </w:tcPr>
          <w:p w14:paraId="03320053" w14:textId="77777777" w:rsidR="00602FF1" w:rsidRPr="00CA7440" w:rsidRDefault="00602FF1" w:rsidP="00602FF1">
            <w:pPr>
              <w:pStyle w:val="Content"/>
              <w:ind w:left="0"/>
              <w:jc w:val="left"/>
              <w:rPr>
                <w:ins w:id="3587" w:author="Vilson Lu" w:date="2014-08-15T14:52:00Z"/>
              </w:rPr>
            </w:pPr>
            <w:ins w:id="3588" w:author="Vilson Lu" w:date="2014-08-15T14:52:00Z">
              <w:r w:rsidRPr="00CA7440">
                <w:t>@ABSCBNChannel2:</w:t>
              </w:r>
            </w:ins>
          </w:p>
          <w:p w14:paraId="30432A00" w14:textId="77777777" w:rsidR="00602FF1" w:rsidRPr="00CA7440" w:rsidRDefault="00602FF1" w:rsidP="00602FF1">
            <w:pPr>
              <w:pStyle w:val="Content"/>
              <w:ind w:left="0"/>
              <w:jc w:val="left"/>
              <w:rPr>
                <w:ins w:id="3589" w:author="Vilson Lu" w:date="2014-08-15T14:52:00Z"/>
              </w:rPr>
            </w:pPr>
            <w:ins w:id="3590" w:author="Vilson Lu" w:date="2014-08-15T14:52:00Z">
              <w:r w:rsidRPr="00CA7440">
                <w:t>Bagyong Glenda patuloy na nagbabanta sa Luzon. #GlendaPH pic.twitter.com/2ygRWj6Z3D</w:t>
              </w:r>
            </w:ins>
          </w:p>
        </w:tc>
        <w:tc>
          <w:tcPr>
            <w:tcW w:w="3058" w:type="dxa"/>
            <w:vAlign w:val="center"/>
          </w:tcPr>
          <w:p w14:paraId="1BAEFE2C" w14:textId="77777777" w:rsidR="00602FF1" w:rsidRDefault="00602FF1" w:rsidP="00602FF1">
            <w:pPr>
              <w:pStyle w:val="Content"/>
              <w:numPr>
                <w:ilvl w:val="0"/>
                <w:numId w:val="19"/>
              </w:numPr>
              <w:ind w:left="368" w:hanging="180"/>
              <w:jc w:val="left"/>
              <w:rPr>
                <w:ins w:id="3591" w:author="Vilson Lu" w:date="2014-08-15T14:52:00Z"/>
              </w:rPr>
            </w:pPr>
            <w:ins w:id="3592" w:author="Vilson Lu" w:date="2014-08-15T14:52:00Z">
              <w:r>
                <w:t>Typhoon Glenda</w:t>
              </w:r>
            </w:ins>
          </w:p>
          <w:p w14:paraId="2359A2FF" w14:textId="77777777" w:rsidR="00602FF1" w:rsidRDefault="00602FF1" w:rsidP="00602FF1">
            <w:pPr>
              <w:pStyle w:val="Content"/>
              <w:numPr>
                <w:ilvl w:val="0"/>
                <w:numId w:val="19"/>
              </w:numPr>
              <w:ind w:left="368" w:hanging="180"/>
              <w:jc w:val="left"/>
              <w:rPr>
                <w:ins w:id="3593" w:author="Vilson Lu" w:date="2014-08-15T14:52:00Z"/>
              </w:rPr>
            </w:pPr>
            <w:ins w:id="3594" w:author="Vilson Lu" w:date="2014-08-15T14:52:00Z">
              <w:r>
                <w:t>Luzon</w:t>
              </w:r>
            </w:ins>
          </w:p>
        </w:tc>
      </w:tr>
      <w:tr w:rsidR="00602FF1" w14:paraId="0FC6FFFC" w14:textId="77777777" w:rsidTr="00602FF1">
        <w:trPr>
          <w:ins w:id="3595" w:author="Vilson Lu" w:date="2014-08-15T14:52:00Z"/>
        </w:trPr>
        <w:tc>
          <w:tcPr>
            <w:tcW w:w="1795" w:type="dxa"/>
            <w:vAlign w:val="center"/>
          </w:tcPr>
          <w:p w14:paraId="58F2AAF0" w14:textId="77777777" w:rsidR="00602FF1" w:rsidRDefault="00602FF1" w:rsidP="00602FF1">
            <w:pPr>
              <w:pStyle w:val="Content"/>
              <w:ind w:left="0"/>
              <w:jc w:val="left"/>
              <w:rPr>
                <w:ins w:id="3596" w:author="Vilson Lu" w:date="2014-08-15T14:52:00Z"/>
              </w:rPr>
            </w:pPr>
            <w:ins w:id="3597" w:author="Vilson Lu" w:date="2014-08-15T14:52:00Z">
              <w:r>
                <w:t>Typhoon</w:t>
              </w:r>
            </w:ins>
          </w:p>
        </w:tc>
        <w:tc>
          <w:tcPr>
            <w:tcW w:w="3057" w:type="dxa"/>
            <w:vAlign w:val="center"/>
          </w:tcPr>
          <w:p w14:paraId="70949259" w14:textId="77777777" w:rsidR="00602FF1" w:rsidRPr="00CA7440" w:rsidRDefault="00602FF1" w:rsidP="00602FF1">
            <w:pPr>
              <w:pStyle w:val="Content"/>
              <w:ind w:left="0"/>
              <w:jc w:val="left"/>
              <w:rPr>
                <w:ins w:id="3598" w:author="Vilson Lu" w:date="2014-08-15T14:52:00Z"/>
                <w:color w:val="000000" w:themeColor="text1"/>
              </w:rPr>
            </w:pPr>
            <w:ins w:id="3599" w:author="Vilson Lu" w:date="2014-08-15T14:52:00Z">
              <w:r w:rsidRPr="00CA7440">
                <w:rPr>
                  <w:color w:val="000000" w:themeColor="text1"/>
                </w:rPr>
                <w:t>@rapplerdotcom:</w:t>
              </w:r>
            </w:ins>
          </w:p>
          <w:p w14:paraId="0EBF6662" w14:textId="77777777" w:rsidR="00602FF1" w:rsidRPr="00CA7440" w:rsidRDefault="00602FF1" w:rsidP="00602FF1">
            <w:pPr>
              <w:pStyle w:val="Content"/>
              <w:ind w:left="0"/>
              <w:jc w:val="left"/>
              <w:rPr>
                <w:ins w:id="3600" w:author="Vilson Lu" w:date="2014-08-15T14:52:00Z"/>
                <w:color w:val="000000" w:themeColor="text1"/>
              </w:rPr>
            </w:pPr>
            <w:ins w:id="3601" w:author="Vilson Lu" w:date="2014-08-15T14:52:00Z">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r>
                <w:fldChar w:fldCharType="begin"/>
              </w:r>
              <w:r>
                <w:instrText xml:space="preserve"> HYPERLINK "http://t.co/rqpfnzcLza" \t "_blank" </w:instrText>
              </w:r>
              <w:r>
                <w:fldChar w:fldCharType="separate"/>
              </w:r>
              <w:r w:rsidRPr="00CA7440">
                <w:rPr>
                  <w:rStyle w:val="Hyperlink"/>
                  <w:color w:val="000000" w:themeColor="text1"/>
                  <w:shd w:val="clear" w:color="auto" w:fill="FCFCFC"/>
                </w:rPr>
                <w:t>rplr.co/1mSTdnR</w:t>
              </w:r>
              <w:r>
                <w:rPr>
                  <w:rStyle w:val="Hyperlink"/>
                  <w:color w:val="000000" w:themeColor="text1"/>
                  <w:u w:val="none"/>
                  <w:shd w:val="clear" w:color="auto" w:fill="FCFCFC"/>
                </w:rPr>
                <w:fldChar w:fldCharType="end"/>
              </w:r>
              <w:r w:rsidRPr="00CA7440">
                <w:rPr>
                  <w:color w:val="000000" w:themeColor="text1"/>
                  <w:shd w:val="clear" w:color="auto" w:fill="FCFCFC"/>
                </w:rPr>
                <w:t xml:space="preserve"> </w:t>
              </w:r>
              <w:r>
                <w:fldChar w:fldCharType="begin"/>
              </w:r>
              <w:r>
                <w:instrText xml:space="preserve"> HYPERLINK "http://t.co/mECHfZfiyK" \t "_blank" </w:instrText>
              </w:r>
              <w:r>
                <w:fldChar w:fldCharType="separate"/>
              </w:r>
              <w:r w:rsidRPr="00CA7440">
                <w:rPr>
                  <w:rStyle w:val="Hyperlink"/>
                  <w:color w:val="000000" w:themeColor="text1"/>
                  <w:shd w:val="clear" w:color="auto" w:fill="FCFCFC"/>
                </w:rPr>
                <w:t>pic.twitter.com/mECHfZfiyK</w:t>
              </w:r>
              <w:r>
                <w:rPr>
                  <w:rStyle w:val="Hyperlink"/>
                  <w:color w:val="000000" w:themeColor="text1"/>
                  <w:u w:val="none"/>
                  <w:shd w:val="clear" w:color="auto" w:fill="FCFCFC"/>
                </w:rPr>
                <w:fldChar w:fldCharType="end"/>
              </w:r>
            </w:ins>
          </w:p>
        </w:tc>
        <w:tc>
          <w:tcPr>
            <w:tcW w:w="3058" w:type="dxa"/>
            <w:vAlign w:val="center"/>
          </w:tcPr>
          <w:p w14:paraId="5FC76F6D" w14:textId="77777777" w:rsidR="00602FF1" w:rsidRDefault="00602FF1" w:rsidP="00602FF1">
            <w:pPr>
              <w:pStyle w:val="Content"/>
              <w:numPr>
                <w:ilvl w:val="0"/>
                <w:numId w:val="19"/>
              </w:numPr>
              <w:ind w:left="368" w:hanging="188"/>
              <w:jc w:val="left"/>
              <w:rPr>
                <w:ins w:id="3602" w:author="Vilson Lu" w:date="2014-08-15T14:52:00Z"/>
              </w:rPr>
            </w:pPr>
            <w:ins w:id="3603" w:author="Vilson Lu" w:date="2014-08-15T14:52:00Z">
              <w:r>
                <w:t>Marikina River</w:t>
              </w:r>
            </w:ins>
          </w:p>
          <w:p w14:paraId="010AA0C9" w14:textId="77777777" w:rsidR="00602FF1" w:rsidRDefault="00602FF1" w:rsidP="00602FF1">
            <w:pPr>
              <w:pStyle w:val="Content"/>
              <w:numPr>
                <w:ilvl w:val="0"/>
                <w:numId w:val="19"/>
              </w:numPr>
              <w:ind w:left="368" w:hanging="188"/>
              <w:jc w:val="left"/>
              <w:rPr>
                <w:ins w:id="3604" w:author="Vilson Lu" w:date="2014-08-15T14:52:00Z"/>
              </w:rPr>
            </w:pPr>
            <w:ins w:id="3605" w:author="Vilson Lu" w:date="2014-08-15T14:52:00Z">
              <w:r>
                <w:t>Alert level 1</w:t>
              </w:r>
            </w:ins>
          </w:p>
        </w:tc>
      </w:tr>
      <w:tr w:rsidR="00602FF1" w14:paraId="543E62E1" w14:textId="77777777" w:rsidTr="00602FF1">
        <w:trPr>
          <w:trHeight w:val="70"/>
          <w:ins w:id="3606" w:author="Vilson Lu" w:date="2014-08-15T14:52:00Z"/>
        </w:trPr>
        <w:tc>
          <w:tcPr>
            <w:tcW w:w="1795" w:type="dxa"/>
            <w:vAlign w:val="center"/>
          </w:tcPr>
          <w:p w14:paraId="60572C88" w14:textId="77777777" w:rsidR="00602FF1" w:rsidRDefault="00602FF1" w:rsidP="00602FF1">
            <w:pPr>
              <w:pStyle w:val="Content"/>
              <w:ind w:left="0"/>
              <w:jc w:val="left"/>
              <w:rPr>
                <w:ins w:id="3607" w:author="Vilson Lu" w:date="2014-08-15T14:52:00Z"/>
              </w:rPr>
            </w:pPr>
            <w:ins w:id="3608" w:author="Vilson Lu" w:date="2014-08-15T14:52:00Z">
              <w:r>
                <w:t>Typhoon</w:t>
              </w:r>
            </w:ins>
          </w:p>
        </w:tc>
        <w:tc>
          <w:tcPr>
            <w:tcW w:w="3057" w:type="dxa"/>
            <w:vAlign w:val="center"/>
          </w:tcPr>
          <w:p w14:paraId="0B54356A" w14:textId="77777777" w:rsidR="00602FF1" w:rsidRPr="00CA7440" w:rsidRDefault="00602FF1" w:rsidP="00602FF1">
            <w:pPr>
              <w:pStyle w:val="Content"/>
              <w:ind w:left="0"/>
              <w:jc w:val="left"/>
              <w:rPr>
                <w:ins w:id="3609" w:author="Vilson Lu" w:date="2014-08-15T14:52:00Z"/>
                <w:color w:val="000000" w:themeColor="text1"/>
                <w:shd w:val="clear" w:color="auto" w:fill="FCFCFC"/>
              </w:rPr>
            </w:pPr>
            <w:ins w:id="3610" w:author="Vilson Lu" w:date="2014-08-15T14:52:00Z">
              <w:r>
                <w:fldChar w:fldCharType="begin"/>
              </w:r>
              <w:r>
                <w:instrText xml:space="preserve"> HYPERLINK "https://twitter.com/ABSCBNNews/"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ABSCBNNews</w:t>
              </w:r>
              <w:r>
                <w:rPr>
                  <w:rStyle w:val="link-complex-target"/>
                  <w:color w:val="000000" w:themeColor="text1"/>
                  <w:shd w:val="clear" w:color="auto" w:fill="FCFCFC"/>
                </w:rPr>
                <w:fldChar w:fldCharType="end"/>
              </w:r>
              <w:r w:rsidRPr="00CA7440">
                <w:rPr>
                  <w:color w:val="000000" w:themeColor="text1"/>
                </w:rPr>
                <w:t>:</w:t>
              </w:r>
            </w:ins>
          </w:p>
          <w:p w14:paraId="3891D0C4" w14:textId="77777777" w:rsidR="00602FF1" w:rsidRPr="00CA7440" w:rsidRDefault="00602FF1" w:rsidP="00602FF1">
            <w:pPr>
              <w:pStyle w:val="Content"/>
              <w:ind w:left="0"/>
              <w:jc w:val="left"/>
              <w:rPr>
                <w:ins w:id="3611" w:author="Vilson Lu" w:date="2014-08-15T14:52:00Z"/>
                <w:color w:val="000000" w:themeColor="text1"/>
              </w:rPr>
            </w:pPr>
            <w:ins w:id="3612" w:author="Vilson Lu" w:date="2014-08-15T14:52:00Z">
              <w:r w:rsidRPr="00CA7440">
                <w:rPr>
                  <w:color w:val="000000" w:themeColor="text1"/>
                  <w:shd w:val="clear" w:color="auto" w:fill="FCFCFC"/>
                </w:rPr>
                <w:t xml:space="preserve">200 families in Laguna lose homes due to 'Glenda' </w:t>
              </w:r>
              <w:r>
                <w:fldChar w:fldCharType="begin"/>
              </w:r>
              <w:r>
                <w:instrText xml:space="preserve"> HYPERLINK "http://t.co/6Kn0frqBsJ" \t "_blank" </w:instrText>
              </w:r>
              <w:r>
                <w:fldChar w:fldCharType="separate"/>
              </w:r>
              <w:r w:rsidRPr="00CA7440">
                <w:rPr>
                  <w:rStyle w:val="Hyperlink"/>
                  <w:color w:val="000000" w:themeColor="text1"/>
                  <w:shd w:val="clear" w:color="auto" w:fill="FCFCFC"/>
                </w:rPr>
                <w:t>bit.ly/UfEDeO</w:t>
              </w:r>
              <w:r>
                <w:rPr>
                  <w:rStyle w:val="Hyperlink"/>
                  <w:color w:val="000000" w:themeColor="text1"/>
                  <w:u w:val="none"/>
                  <w:shd w:val="clear" w:color="auto" w:fill="FCFCFC"/>
                </w:rPr>
                <w:fldChar w:fldCharType="end"/>
              </w:r>
              <w:r w:rsidRPr="00CA7440">
                <w:rPr>
                  <w:color w:val="000000" w:themeColor="text1"/>
                  <w:shd w:val="clear" w:color="auto" w:fill="FCFCFC"/>
                </w:rPr>
                <w:t xml:space="preserve"> </w:t>
              </w:r>
              <w:r>
                <w:fldChar w:fldCharType="begin"/>
              </w:r>
              <w:r>
                <w:instrText xml:space="preserve"> HYPERLINK "https://twitter.com/search?q=%23southAlerts"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r>
                <w:rPr>
                  <w:rStyle w:val="link-complex-target"/>
                  <w:color w:val="000000" w:themeColor="text1"/>
                  <w:shd w:val="clear" w:color="auto" w:fill="FCFCFC"/>
                </w:rPr>
                <w:fldChar w:fldCharType="end"/>
              </w:r>
              <w:r w:rsidRPr="00CA7440">
                <w:rPr>
                  <w:color w:val="000000" w:themeColor="text1"/>
                  <w:shd w:val="clear" w:color="auto" w:fill="FCFCFC"/>
                </w:rPr>
                <w:t xml:space="preserve"> </w:t>
              </w:r>
              <w:r>
                <w:fldChar w:fldCharType="begin"/>
              </w:r>
              <w:r>
                <w:instrText xml:space="preserve"> HYPERLINK "https://twitter.com/search?q=%23GlendaPH"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Pr>
                  <w:rStyle w:val="link-complex-target"/>
                  <w:color w:val="000000" w:themeColor="text1"/>
                  <w:shd w:val="clear" w:color="auto" w:fill="FCFCFC"/>
                </w:rPr>
                <w:fldChar w:fldCharType="end"/>
              </w:r>
              <w:r w:rsidRPr="00CA7440">
                <w:rPr>
                  <w:color w:val="000000" w:themeColor="text1"/>
                </w:rPr>
                <w:t xml:space="preserve"> </w:t>
              </w:r>
            </w:ins>
          </w:p>
        </w:tc>
        <w:tc>
          <w:tcPr>
            <w:tcW w:w="3058" w:type="dxa"/>
            <w:vAlign w:val="center"/>
          </w:tcPr>
          <w:p w14:paraId="4D02BDF4" w14:textId="77777777" w:rsidR="00602FF1" w:rsidRDefault="00602FF1" w:rsidP="00602FF1">
            <w:pPr>
              <w:pStyle w:val="Content"/>
              <w:numPr>
                <w:ilvl w:val="0"/>
                <w:numId w:val="19"/>
              </w:numPr>
              <w:ind w:left="368" w:hanging="188"/>
              <w:jc w:val="left"/>
              <w:rPr>
                <w:ins w:id="3613" w:author="Vilson Lu" w:date="2014-08-15T14:52:00Z"/>
              </w:rPr>
            </w:pPr>
            <w:ins w:id="3614" w:author="Vilson Lu" w:date="2014-08-15T14:52:00Z">
              <w:r>
                <w:t>200 families</w:t>
              </w:r>
            </w:ins>
          </w:p>
          <w:p w14:paraId="7D3E0FCE" w14:textId="77777777" w:rsidR="00602FF1" w:rsidRDefault="00602FF1" w:rsidP="00602FF1">
            <w:pPr>
              <w:pStyle w:val="Content"/>
              <w:numPr>
                <w:ilvl w:val="0"/>
                <w:numId w:val="19"/>
              </w:numPr>
              <w:ind w:left="368" w:hanging="188"/>
              <w:jc w:val="left"/>
              <w:rPr>
                <w:ins w:id="3615" w:author="Vilson Lu" w:date="2014-08-15T14:52:00Z"/>
              </w:rPr>
            </w:pPr>
            <w:ins w:id="3616" w:author="Vilson Lu" w:date="2014-08-15T14:52:00Z">
              <w:r>
                <w:t>Laguna</w:t>
              </w:r>
            </w:ins>
          </w:p>
          <w:p w14:paraId="50F14DB1" w14:textId="77777777" w:rsidR="00602FF1" w:rsidRDefault="00602FF1" w:rsidP="00602FF1">
            <w:pPr>
              <w:pStyle w:val="Content"/>
              <w:numPr>
                <w:ilvl w:val="0"/>
                <w:numId w:val="19"/>
              </w:numPr>
              <w:ind w:left="368" w:hanging="188"/>
              <w:jc w:val="left"/>
              <w:rPr>
                <w:ins w:id="3617" w:author="Vilson Lu" w:date="2014-08-15T14:52:00Z"/>
              </w:rPr>
            </w:pPr>
            <w:ins w:id="3618" w:author="Vilson Lu" w:date="2014-08-15T14:52:00Z">
              <w:r>
                <w:t>Glenda</w:t>
              </w:r>
            </w:ins>
          </w:p>
        </w:tc>
      </w:tr>
      <w:tr w:rsidR="00602FF1" w14:paraId="73D49294" w14:textId="77777777" w:rsidTr="00602FF1">
        <w:trPr>
          <w:trHeight w:val="70"/>
          <w:ins w:id="3619" w:author="Vilson Lu" w:date="2014-08-15T14:52:00Z"/>
        </w:trPr>
        <w:tc>
          <w:tcPr>
            <w:tcW w:w="1795" w:type="dxa"/>
            <w:vAlign w:val="center"/>
          </w:tcPr>
          <w:p w14:paraId="78643AEF" w14:textId="77777777" w:rsidR="00602FF1" w:rsidRDefault="00602FF1" w:rsidP="00602FF1">
            <w:pPr>
              <w:pStyle w:val="Content"/>
              <w:ind w:left="0"/>
              <w:jc w:val="left"/>
              <w:rPr>
                <w:ins w:id="3620" w:author="Vilson Lu" w:date="2014-08-15T14:52:00Z"/>
              </w:rPr>
            </w:pPr>
            <w:ins w:id="3621" w:author="Vilson Lu" w:date="2014-08-15T14:52:00Z">
              <w:r>
                <w:t>Earthquake</w:t>
              </w:r>
            </w:ins>
          </w:p>
        </w:tc>
        <w:tc>
          <w:tcPr>
            <w:tcW w:w="3057" w:type="dxa"/>
            <w:vAlign w:val="center"/>
          </w:tcPr>
          <w:p w14:paraId="3835E3ED" w14:textId="77777777" w:rsidR="00602FF1" w:rsidRPr="00CA7440" w:rsidRDefault="00602FF1" w:rsidP="00602FF1">
            <w:pPr>
              <w:pStyle w:val="Content"/>
              <w:ind w:left="0"/>
              <w:jc w:val="left"/>
              <w:rPr>
                <w:ins w:id="3622" w:author="Vilson Lu" w:date="2014-08-15T14:52:00Z"/>
                <w:color w:val="000000" w:themeColor="text1"/>
              </w:rPr>
            </w:pPr>
            <w:ins w:id="3623" w:author="Vilson Lu" w:date="2014-08-15T14:52:00Z">
              <w:r w:rsidRPr="00CA7440">
                <w:rPr>
                  <w:color w:val="000000" w:themeColor="text1"/>
                </w:rPr>
                <w:t>@dswdserves:</w:t>
              </w:r>
            </w:ins>
          </w:p>
          <w:p w14:paraId="0675D3BE" w14:textId="77777777" w:rsidR="00602FF1" w:rsidRPr="00CA7440" w:rsidRDefault="00602FF1" w:rsidP="00602FF1">
            <w:pPr>
              <w:pStyle w:val="Content"/>
              <w:ind w:left="0"/>
              <w:jc w:val="left"/>
              <w:rPr>
                <w:ins w:id="3624" w:author="Vilson Lu" w:date="2014-08-15T14:52:00Z"/>
                <w:color w:val="000000" w:themeColor="text1"/>
              </w:rPr>
            </w:pPr>
            <w:ins w:id="3625" w:author="Vilson Lu" w:date="2014-08-15T14:52:00Z">
              <w:r w:rsidRPr="00CA7440">
                <w:rPr>
                  <w:color w:val="000000" w:themeColor="text1"/>
                  <w:shd w:val="clear" w:color="auto" w:fill="FCFCFC"/>
                </w:rPr>
                <w:t xml:space="preserve">DSWD Region 11 prepositioned 12,170 food packs&amp;55,206 assorted food for victims of recent quake in Davao Occ. </w:t>
              </w:r>
              <w:r>
                <w:fldChar w:fldCharType="begin"/>
              </w:r>
              <w:r>
                <w:instrText xml:space="preserve"> HYPERLINK "https://twitter.com/search?q=%23EarthquakePH" \t "_blank" </w:instrText>
              </w:r>
              <w:r>
                <w:fldChar w:fldCharType="separate"/>
              </w:r>
              <w:r w:rsidRPr="00CA7440">
                <w:rPr>
                  <w:color w:val="000000" w:themeColor="text1"/>
                  <w:shd w:val="clear" w:color="auto" w:fill="FCFCFC"/>
                </w:rPr>
                <w:t>#EarthquakePH</w:t>
              </w:r>
              <w:r>
                <w:rPr>
                  <w:color w:val="000000" w:themeColor="text1"/>
                  <w:shd w:val="clear" w:color="auto" w:fill="FCFCFC"/>
                </w:rPr>
                <w:fldChar w:fldCharType="end"/>
              </w:r>
              <w:r w:rsidRPr="00CA7440">
                <w:rPr>
                  <w:color w:val="000000" w:themeColor="text1"/>
                  <w:shd w:val="clear" w:color="auto" w:fill="FCFCFC"/>
                </w:rPr>
                <w:t xml:space="preserve"> </w:t>
              </w:r>
              <w:r>
                <w:fldChar w:fldCharType="begin"/>
              </w:r>
              <w:r>
                <w:instrText xml:space="preserve"> HYPERLINK "https://twitter.com/dinkysunflower/" \t "_blank" </w:instrText>
              </w:r>
              <w:r>
                <w:fldChar w:fldCharType="separate"/>
              </w:r>
              <w:r w:rsidRPr="00CA7440">
                <w:rPr>
                  <w:color w:val="000000" w:themeColor="text1"/>
                  <w:shd w:val="clear" w:color="auto" w:fill="FCFCFC"/>
                </w:rPr>
                <w:t>@dinkysunflower</w:t>
              </w:r>
              <w:r>
                <w:rPr>
                  <w:color w:val="000000" w:themeColor="text1"/>
                  <w:shd w:val="clear" w:color="auto" w:fill="FCFCFC"/>
                </w:rPr>
                <w:fldChar w:fldCharType="end"/>
              </w:r>
            </w:ins>
          </w:p>
        </w:tc>
        <w:tc>
          <w:tcPr>
            <w:tcW w:w="3058" w:type="dxa"/>
            <w:vAlign w:val="center"/>
          </w:tcPr>
          <w:p w14:paraId="7148CEED" w14:textId="77777777" w:rsidR="00602FF1" w:rsidRPr="00C4152E" w:rsidRDefault="00602FF1" w:rsidP="00602FF1">
            <w:pPr>
              <w:pStyle w:val="Content"/>
              <w:numPr>
                <w:ilvl w:val="0"/>
                <w:numId w:val="19"/>
              </w:numPr>
              <w:ind w:left="368" w:hanging="188"/>
              <w:jc w:val="left"/>
              <w:rPr>
                <w:ins w:id="3626" w:author="Vilson Lu" w:date="2014-08-15T14:52:00Z"/>
              </w:rPr>
            </w:pPr>
            <w:ins w:id="3627" w:author="Vilson Lu" w:date="2014-08-15T14:52:00Z">
              <w:r w:rsidRPr="00CA7440">
                <w:rPr>
                  <w:color w:val="000000" w:themeColor="text1"/>
                  <w:shd w:val="clear" w:color="auto" w:fill="FCFCFC"/>
                </w:rPr>
                <w:t>DSWD Region 11</w:t>
              </w:r>
            </w:ins>
          </w:p>
          <w:p w14:paraId="11374F10" w14:textId="77777777" w:rsidR="00602FF1" w:rsidRPr="00C4152E" w:rsidRDefault="00602FF1" w:rsidP="00602FF1">
            <w:pPr>
              <w:pStyle w:val="Content"/>
              <w:numPr>
                <w:ilvl w:val="0"/>
                <w:numId w:val="19"/>
              </w:numPr>
              <w:ind w:left="368" w:hanging="188"/>
              <w:jc w:val="left"/>
              <w:rPr>
                <w:ins w:id="3628" w:author="Vilson Lu" w:date="2014-08-15T14:52:00Z"/>
              </w:rPr>
            </w:pPr>
            <w:ins w:id="3629" w:author="Vilson Lu" w:date="2014-08-15T14:52:00Z">
              <w:r>
                <w:rPr>
                  <w:color w:val="000000" w:themeColor="text1"/>
                  <w:shd w:val="clear" w:color="auto" w:fill="FCFCFC"/>
                </w:rPr>
                <w:t>12,170 food packs</w:t>
              </w:r>
            </w:ins>
          </w:p>
          <w:p w14:paraId="11E0E11F" w14:textId="77777777" w:rsidR="00602FF1" w:rsidRDefault="00602FF1" w:rsidP="00602FF1">
            <w:pPr>
              <w:pStyle w:val="Content"/>
              <w:numPr>
                <w:ilvl w:val="0"/>
                <w:numId w:val="19"/>
              </w:numPr>
              <w:ind w:left="368" w:hanging="188"/>
              <w:jc w:val="left"/>
              <w:rPr>
                <w:ins w:id="3630" w:author="Vilson Lu" w:date="2014-08-15T14:52:00Z"/>
              </w:rPr>
            </w:pPr>
            <w:ins w:id="3631" w:author="Vilson Lu" w:date="2014-08-15T14:52:00Z">
              <w:r w:rsidRPr="00CA7440">
                <w:rPr>
                  <w:color w:val="000000" w:themeColor="text1"/>
                  <w:shd w:val="clear" w:color="auto" w:fill="FCFCFC"/>
                </w:rPr>
                <w:t>55,206 assorted food</w:t>
              </w:r>
            </w:ins>
          </w:p>
          <w:p w14:paraId="7B292099" w14:textId="77777777" w:rsidR="00602FF1" w:rsidRDefault="00602FF1" w:rsidP="00602FF1">
            <w:pPr>
              <w:pStyle w:val="Content"/>
              <w:numPr>
                <w:ilvl w:val="0"/>
                <w:numId w:val="19"/>
              </w:numPr>
              <w:ind w:left="368" w:hanging="188"/>
              <w:jc w:val="left"/>
              <w:rPr>
                <w:ins w:id="3632" w:author="Vilson Lu" w:date="2014-08-15T14:52:00Z"/>
              </w:rPr>
            </w:pPr>
            <w:ins w:id="3633" w:author="Vilson Lu" w:date="2014-08-15T14:52:00Z">
              <w:r>
                <w:t>Davao Occ</w:t>
              </w:r>
            </w:ins>
          </w:p>
        </w:tc>
      </w:tr>
      <w:tr w:rsidR="00602FF1" w14:paraId="74F928D0" w14:textId="77777777" w:rsidTr="00602FF1">
        <w:trPr>
          <w:ins w:id="3634" w:author="Vilson Lu" w:date="2014-08-15T14:52:00Z"/>
        </w:trPr>
        <w:tc>
          <w:tcPr>
            <w:tcW w:w="1795" w:type="dxa"/>
            <w:vAlign w:val="center"/>
          </w:tcPr>
          <w:p w14:paraId="3D08217D" w14:textId="77777777" w:rsidR="00602FF1" w:rsidRDefault="00602FF1" w:rsidP="00602FF1">
            <w:pPr>
              <w:pStyle w:val="Content"/>
              <w:ind w:left="0"/>
              <w:jc w:val="left"/>
              <w:rPr>
                <w:ins w:id="3635" w:author="Vilson Lu" w:date="2014-08-15T14:52:00Z"/>
              </w:rPr>
            </w:pPr>
            <w:ins w:id="3636" w:author="Vilson Lu" w:date="2014-08-15T14:52:00Z">
              <w:r>
                <w:t>Earthquake</w:t>
              </w:r>
            </w:ins>
          </w:p>
        </w:tc>
        <w:tc>
          <w:tcPr>
            <w:tcW w:w="3057" w:type="dxa"/>
            <w:vAlign w:val="center"/>
          </w:tcPr>
          <w:p w14:paraId="7BF99DA3" w14:textId="77777777" w:rsidR="00602FF1" w:rsidRPr="00CA7440" w:rsidRDefault="00602FF1" w:rsidP="00602FF1">
            <w:pPr>
              <w:pStyle w:val="Content"/>
              <w:ind w:left="0"/>
              <w:jc w:val="left"/>
              <w:rPr>
                <w:ins w:id="3637" w:author="Vilson Lu" w:date="2014-08-15T14:52:00Z"/>
                <w:color w:val="000000" w:themeColor="text1"/>
                <w:shd w:val="clear" w:color="auto" w:fill="FCFCFC"/>
              </w:rPr>
            </w:pPr>
            <w:ins w:id="3638" w:author="Vilson Lu" w:date="2014-08-15T14:52:00Z">
              <w:r>
                <w:fldChar w:fldCharType="begin"/>
              </w:r>
              <w:r>
                <w:instrText xml:space="preserve"> HYPERLINK "https://twitter.com/phivolcs_dost/"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phivolcs_dost</w:t>
              </w:r>
              <w:r>
                <w:rPr>
                  <w:rStyle w:val="link-complex-target"/>
                  <w:color w:val="000000" w:themeColor="text1"/>
                  <w:shd w:val="clear" w:color="auto" w:fill="FCFCFC"/>
                </w:rPr>
                <w:fldChar w:fldCharType="end"/>
              </w:r>
              <w:r w:rsidRPr="00CA7440">
                <w:rPr>
                  <w:color w:val="000000" w:themeColor="text1"/>
                  <w:shd w:val="clear" w:color="auto" w:fill="FCFCFC"/>
                </w:rPr>
                <w:t>:</w:t>
              </w:r>
            </w:ins>
          </w:p>
          <w:p w14:paraId="32215F44" w14:textId="77777777" w:rsidR="00602FF1" w:rsidRPr="00CA7440" w:rsidRDefault="00602FF1" w:rsidP="00602FF1">
            <w:pPr>
              <w:pStyle w:val="Content"/>
              <w:ind w:left="0"/>
              <w:jc w:val="left"/>
              <w:rPr>
                <w:ins w:id="3639" w:author="Vilson Lu" w:date="2014-08-15T14:52:00Z"/>
                <w:color w:val="000000" w:themeColor="text1"/>
              </w:rPr>
            </w:pPr>
            <w:ins w:id="3640" w:author="Vilson Lu" w:date="2014-08-15T14:52:00Z">
              <w:r w:rsidRPr="00CA7440">
                <w:rPr>
                  <w:color w:val="000000" w:themeColor="text1"/>
                  <w:shd w:val="clear" w:color="auto" w:fill="FCFCFC"/>
                </w:rPr>
                <w:t xml:space="preserve">No expected damage from 6.1-magnitude </w:t>
              </w:r>
              <w:r>
                <w:fldChar w:fldCharType="begin"/>
              </w:r>
              <w:r>
                <w:instrText xml:space="preserve"> HYPERLINK "https://twitter.com/search?q=%23earthquakePH"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r>
                <w:rPr>
                  <w:rStyle w:val="link-complex-target"/>
                  <w:color w:val="000000" w:themeColor="text1"/>
                  <w:shd w:val="clear" w:color="auto" w:fill="FCFCFC"/>
                </w:rPr>
                <w:fldChar w:fldCharType="end"/>
              </w:r>
              <w:r w:rsidRPr="00CA7440">
                <w:rPr>
                  <w:color w:val="000000" w:themeColor="text1"/>
                  <w:shd w:val="clear" w:color="auto" w:fill="FCFCFC"/>
                </w:rPr>
                <w:t xml:space="preserve"> off Davao Occidental; aftershocks expected: </w:t>
              </w:r>
              <w:r>
                <w:fldChar w:fldCharType="begin"/>
              </w:r>
              <w:r>
                <w:instrText xml:space="preserve"> HYPERLINK "http://t.co/IRX5SMSr3h" \t "_blank" </w:instrText>
              </w:r>
              <w:r>
                <w:fldChar w:fldCharType="separate"/>
              </w:r>
              <w:r w:rsidRPr="00CA7440">
                <w:rPr>
                  <w:rStyle w:val="Hyperlink"/>
                  <w:color w:val="000000" w:themeColor="text1"/>
                  <w:shd w:val="clear" w:color="auto" w:fill="FCFCFC"/>
                </w:rPr>
                <w:t>bit.ly/1ra30ZZa</w:t>
              </w:r>
              <w:r>
                <w:rPr>
                  <w:rStyle w:val="Hyperlink"/>
                  <w:color w:val="000000" w:themeColor="text1"/>
                  <w:u w:val="none"/>
                  <w:shd w:val="clear" w:color="auto" w:fill="FCFCFC"/>
                </w:rPr>
                <w:fldChar w:fldCharType="end"/>
              </w:r>
            </w:ins>
          </w:p>
        </w:tc>
        <w:tc>
          <w:tcPr>
            <w:tcW w:w="3058" w:type="dxa"/>
            <w:vAlign w:val="center"/>
          </w:tcPr>
          <w:p w14:paraId="455080A8" w14:textId="77777777" w:rsidR="00602FF1" w:rsidRDefault="00602FF1" w:rsidP="00602FF1">
            <w:pPr>
              <w:pStyle w:val="Content"/>
              <w:numPr>
                <w:ilvl w:val="0"/>
                <w:numId w:val="19"/>
              </w:numPr>
              <w:ind w:left="368" w:hanging="188"/>
              <w:jc w:val="left"/>
              <w:rPr>
                <w:ins w:id="3641" w:author="Vilson Lu" w:date="2014-08-15T14:52:00Z"/>
              </w:rPr>
            </w:pPr>
            <w:ins w:id="3642" w:author="Vilson Lu" w:date="2014-08-15T14:52:00Z">
              <w:r>
                <w:t>6.1 magnitude</w:t>
              </w:r>
            </w:ins>
          </w:p>
          <w:p w14:paraId="3C64756A" w14:textId="77777777" w:rsidR="00602FF1" w:rsidRDefault="00602FF1" w:rsidP="00602FF1">
            <w:pPr>
              <w:pStyle w:val="Content"/>
              <w:numPr>
                <w:ilvl w:val="0"/>
                <w:numId w:val="19"/>
              </w:numPr>
              <w:ind w:left="368" w:hanging="188"/>
              <w:jc w:val="left"/>
              <w:rPr>
                <w:ins w:id="3643" w:author="Vilson Lu" w:date="2014-08-15T14:52:00Z"/>
              </w:rPr>
            </w:pPr>
            <w:ins w:id="3644" w:author="Vilson Lu" w:date="2014-08-15T14:52:00Z">
              <w:r>
                <w:t>Davao Occidental</w:t>
              </w:r>
            </w:ins>
          </w:p>
        </w:tc>
      </w:tr>
      <w:tr w:rsidR="00602FF1" w14:paraId="730997D9" w14:textId="77777777" w:rsidTr="00602FF1">
        <w:trPr>
          <w:ins w:id="3645" w:author="Vilson Lu" w:date="2014-08-15T14:52:00Z"/>
        </w:trPr>
        <w:tc>
          <w:tcPr>
            <w:tcW w:w="1795" w:type="dxa"/>
            <w:vAlign w:val="center"/>
          </w:tcPr>
          <w:p w14:paraId="159FB471" w14:textId="77777777" w:rsidR="00602FF1" w:rsidRDefault="00602FF1" w:rsidP="00602FF1">
            <w:pPr>
              <w:pStyle w:val="Content"/>
              <w:ind w:left="0"/>
              <w:jc w:val="left"/>
              <w:rPr>
                <w:ins w:id="3646" w:author="Vilson Lu" w:date="2014-08-15T14:52:00Z"/>
              </w:rPr>
            </w:pPr>
            <w:ins w:id="3647" w:author="Vilson Lu" w:date="2014-08-15T14:52:00Z">
              <w:r>
                <w:t>Earthquake</w:t>
              </w:r>
            </w:ins>
          </w:p>
        </w:tc>
        <w:tc>
          <w:tcPr>
            <w:tcW w:w="3057" w:type="dxa"/>
            <w:vAlign w:val="center"/>
          </w:tcPr>
          <w:p w14:paraId="2ADA16B6" w14:textId="77777777" w:rsidR="00602FF1" w:rsidRDefault="00602FF1" w:rsidP="00602FF1">
            <w:pPr>
              <w:pStyle w:val="Content"/>
              <w:ind w:left="0"/>
              <w:jc w:val="left"/>
              <w:rPr>
                <w:ins w:id="3648" w:author="Vilson Lu" w:date="2014-08-15T14:52:00Z"/>
                <w:color w:val="000000" w:themeColor="text1"/>
              </w:rPr>
            </w:pPr>
            <w:ins w:id="3649" w:author="Vilson Lu" w:date="2014-08-15T14:52:00Z">
              <w:r>
                <w:rPr>
                  <w:color w:val="000000" w:themeColor="text1"/>
                </w:rPr>
                <w:t>@manila_bulletin:</w:t>
              </w:r>
            </w:ins>
          </w:p>
          <w:p w14:paraId="0BA61EC9" w14:textId="77777777" w:rsidR="00602FF1" w:rsidRPr="00CA7440" w:rsidRDefault="00602FF1" w:rsidP="00602FF1">
            <w:pPr>
              <w:pStyle w:val="Content"/>
              <w:ind w:left="0"/>
              <w:jc w:val="left"/>
              <w:rPr>
                <w:ins w:id="3650" w:author="Vilson Lu" w:date="2014-08-15T14:52:00Z"/>
                <w:color w:val="000000" w:themeColor="text1"/>
              </w:rPr>
            </w:pPr>
            <w:ins w:id="3651" w:author="Vilson Lu" w:date="2014-08-15T14:52:00Z">
              <w:r w:rsidRPr="00CA7440">
                <w:rPr>
                  <w:color w:val="000000" w:themeColor="text1"/>
                </w:rPr>
                <w:t>BREAKING: 6.1 magnitude quake felt, east of Davao at 3:59PM. #EarthquakePH</w:t>
              </w:r>
            </w:ins>
          </w:p>
        </w:tc>
        <w:tc>
          <w:tcPr>
            <w:tcW w:w="3058" w:type="dxa"/>
            <w:vAlign w:val="center"/>
          </w:tcPr>
          <w:p w14:paraId="7EF7B040" w14:textId="77777777" w:rsidR="00602FF1" w:rsidRDefault="00602FF1" w:rsidP="00602FF1">
            <w:pPr>
              <w:pStyle w:val="Content"/>
              <w:numPr>
                <w:ilvl w:val="0"/>
                <w:numId w:val="19"/>
              </w:numPr>
              <w:ind w:left="368" w:hanging="188"/>
              <w:jc w:val="left"/>
              <w:rPr>
                <w:ins w:id="3652" w:author="Vilson Lu" w:date="2014-08-15T14:52:00Z"/>
              </w:rPr>
            </w:pPr>
            <w:ins w:id="3653" w:author="Vilson Lu" w:date="2014-08-15T14:52:00Z">
              <w:r>
                <w:t>6.1 magnitude</w:t>
              </w:r>
            </w:ins>
          </w:p>
          <w:p w14:paraId="7F318008" w14:textId="77777777" w:rsidR="00602FF1" w:rsidRDefault="00602FF1" w:rsidP="00602FF1">
            <w:pPr>
              <w:pStyle w:val="Content"/>
              <w:numPr>
                <w:ilvl w:val="0"/>
                <w:numId w:val="19"/>
              </w:numPr>
              <w:ind w:left="368" w:hanging="188"/>
              <w:jc w:val="left"/>
              <w:rPr>
                <w:ins w:id="3654" w:author="Vilson Lu" w:date="2014-08-15T14:52:00Z"/>
              </w:rPr>
            </w:pPr>
            <w:ins w:id="3655" w:author="Vilson Lu" w:date="2014-08-15T14:52:00Z">
              <w:r>
                <w:t>Davao</w:t>
              </w:r>
            </w:ins>
          </w:p>
          <w:p w14:paraId="2909AB9E" w14:textId="77777777" w:rsidR="00602FF1" w:rsidRDefault="00602FF1" w:rsidP="00602FF1">
            <w:pPr>
              <w:pStyle w:val="Content"/>
              <w:numPr>
                <w:ilvl w:val="0"/>
                <w:numId w:val="19"/>
              </w:numPr>
              <w:ind w:left="368" w:hanging="188"/>
              <w:jc w:val="left"/>
              <w:rPr>
                <w:ins w:id="3656" w:author="Vilson Lu" w:date="2014-08-15T14:52:00Z"/>
              </w:rPr>
            </w:pPr>
            <w:ins w:id="3657" w:author="Vilson Lu" w:date="2014-08-15T14:52:00Z">
              <w:r>
                <w:t>3:59pm</w:t>
              </w:r>
            </w:ins>
          </w:p>
        </w:tc>
      </w:tr>
      <w:tr w:rsidR="00602FF1" w14:paraId="76386548" w14:textId="77777777" w:rsidTr="00602FF1">
        <w:trPr>
          <w:ins w:id="3658" w:author="Vilson Lu" w:date="2014-08-15T14:52:00Z"/>
        </w:trPr>
        <w:tc>
          <w:tcPr>
            <w:tcW w:w="1795" w:type="dxa"/>
            <w:vAlign w:val="center"/>
          </w:tcPr>
          <w:p w14:paraId="52135CA9" w14:textId="77777777" w:rsidR="00602FF1" w:rsidRDefault="00602FF1" w:rsidP="00602FF1">
            <w:pPr>
              <w:pStyle w:val="Content"/>
              <w:ind w:left="0"/>
              <w:jc w:val="left"/>
              <w:rPr>
                <w:ins w:id="3659" w:author="Vilson Lu" w:date="2014-08-15T14:52:00Z"/>
              </w:rPr>
            </w:pPr>
            <w:ins w:id="3660" w:author="Vilson Lu" w:date="2014-08-15T14:52:00Z">
              <w:r>
                <w:t>Earthquake</w:t>
              </w:r>
            </w:ins>
          </w:p>
        </w:tc>
        <w:tc>
          <w:tcPr>
            <w:tcW w:w="3057" w:type="dxa"/>
            <w:vAlign w:val="center"/>
          </w:tcPr>
          <w:p w14:paraId="4BD6B0E9" w14:textId="77777777" w:rsidR="00602FF1" w:rsidRDefault="00602FF1" w:rsidP="00602FF1">
            <w:pPr>
              <w:pStyle w:val="Content"/>
              <w:ind w:left="0"/>
              <w:jc w:val="left"/>
              <w:rPr>
                <w:ins w:id="3661" w:author="Vilson Lu" w:date="2014-08-15T14:52:00Z"/>
                <w:color w:val="000000" w:themeColor="text1"/>
              </w:rPr>
            </w:pPr>
            <w:ins w:id="3662" w:author="Vilson Lu" w:date="2014-08-15T14:52:00Z">
              <w:r>
                <w:rPr>
                  <w:color w:val="000000" w:themeColor="text1"/>
                </w:rPr>
                <w:t>@seanbofill:</w:t>
              </w:r>
            </w:ins>
          </w:p>
          <w:p w14:paraId="064DBB9B" w14:textId="77777777" w:rsidR="00602FF1" w:rsidRDefault="00602FF1" w:rsidP="00602FF1">
            <w:pPr>
              <w:pStyle w:val="Content"/>
              <w:ind w:left="0"/>
              <w:jc w:val="left"/>
              <w:rPr>
                <w:ins w:id="3663" w:author="Vilson Lu" w:date="2014-08-15T14:52:00Z"/>
                <w:color w:val="000000" w:themeColor="text1"/>
              </w:rPr>
            </w:pPr>
            <w:ins w:id="3664" w:author="Vilson Lu" w:date="2014-08-15T14:52:00Z">
              <w:r w:rsidRPr="007B7606">
                <w:rPr>
                  <w:color w:val="000000" w:themeColor="text1"/>
                </w:rPr>
                <w:t>Magnitude 6.1 earthquake recorded in Davao earlier today. #EarthquakePH</w:t>
              </w:r>
            </w:ins>
          </w:p>
        </w:tc>
        <w:tc>
          <w:tcPr>
            <w:tcW w:w="3058" w:type="dxa"/>
            <w:vAlign w:val="center"/>
          </w:tcPr>
          <w:p w14:paraId="6F22DE6E" w14:textId="77777777" w:rsidR="00602FF1" w:rsidRDefault="00602FF1" w:rsidP="00602FF1">
            <w:pPr>
              <w:pStyle w:val="Content"/>
              <w:numPr>
                <w:ilvl w:val="0"/>
                <w:numId w:val="19"/>
              </w:numPr>
              <w:ind w:left="368" w:hanging="188"/>
              <w:jc w:val="left"/>
              <w:rPr>
                <w:ins w:id="3665" w:author="Vilson Lu" w:date="2014-08-15T14:52:00Z"/>
              </w:rPr>
            </w:pPr>
            <w:ins w:id="3666" w:author="Vilson Lu" w:date="2014-08-15T14:52:00Z">
              <w:r>
                <w:t>Magnitude 6.1</w:t>
              </w:r>
            </w:ins>
          </w:p>
          <w:p w14:paraId="27BC19D9" w14:textId="77777777" w:rsidR="00602FF1" w:rsidRDefault="00602FF1" w:rsidP="00602FF1">
            <w:pPr>
              <w:pStyle w:val="Content"/>
              <w:numPr>
                <w:ilvl w:val="0"/>
                <w:numId w:val="19"/>
              </w:numPr>
              <w:ind w:left="368" w:hanging="188"/>
              <w:jc w:val="left"/>
              <w:rPr>
                <w:ins w:id="3667" w:author="Vilson Lu" w:date="2014-08-15T14:52:00Z"/>
              </w:rPr>
            </w:pPr>
            <w:ins w:id="3668" w:author="Vilson Lu" w:date="2014-08-15T14:52:00Z">
              <w:r>
                <w:t>Davao</w:t>
              </w:r>
            </w:ins>
          </w:p>
        </w:tc>
      </w:tr>
      <w:tr w:rsidR="00602FF1" w14:paraId="25EF6A77" w14:textId="77777777" w:rsidTr="00602FF1">
        <w:trPr>
          <w:ins w:id="3669" w:author="Vilson Lu" w:date="2014-08-15T14:52:00Z"/>
        </w:trPr>
        <w:tc>
          <w:tcPr>
            <w:tcW w:w="1795" w:type="dxa"/>
            <w:vAlign w:val="center"/>
          </w:tcPr>
          <w:p w14:paraId="6C9277FC" w14:textId="77777777" w:rsidR="00602FF1" w:rsidRDefault="00602FF1" w:rsidP="00602FF1">
            <w:pPr>
              <w:pStyle w:val="Content"/>
              <w:ind w:left="0"/>
              <w:jc w:val="left"/>
              <w:rPr>
                <w:ins w:id="3670" w:author="Vilson Lu" w:date="2014-08-15T14:52:00Z"/>
              </w:rPr>
            </w:pPr>
            <w:ins w:id="3671" w:author="Vilson Lu" w:date="2014-08-15T14:52:00Z">
              <w:r>
                <w:t>Flood</w:t>
              </w:r>
            </w:ins>
          </w:p>
        </w:tc>
        <w:tc>
          <w:tcPr>
            <w:tcW w:w="3057" w:type="dxa"/>
            <w:vAlign w:val="center"/>
          </w:tcPr>
          <w:p w14:paraId="4A11F010" w14:textId="77777777" w:rsidR="00602FF1" w:rsidRPr="00CA7440" w:rsidRDefault="00602FF1" w:rsidP="00602FF1">
            <w:pPr>
              <w:pStyle w:val="Content"/>
              <w:ind w:left="0"/>
              <w:jc w:val="left"/>
              <w:rPr>
                <w:ins w:id="3672" w:author="Vilson Lu" w:date="2014-08-15T14:52:00Z"/>
                <w:color w:val="000000" w:themeColor="text1"/>
                <w:shd w:val="clear" w:color="auto" w:fill="FCFCFC"/>
              </w:rPr>
            </w:pPr>
            <w:ins w:id="3673" w:author="Vilson Lu" w:date="2014-08-15T14:52:00Z">
              <w:r>
                <w:fldChar w:fldCharType="begin"/>
              </w:r>
              <w:r>
                <w:instrText xml:space="preserve"> HYPERLINK "https://twitter.com/saabmagalona/"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saabmagalona</w:t>
              </w:r>
              <w:r>
                <w:rPr>
                  <w:rStyle w:val="link-complex-target"/>
                  <w:color w:val="000000" w:themeColor="text1"/>
                  <w:shd w:val="clear" w:color="auto" w:fill="FCFCFC"/>
                </w:rPr>
                <w:fldChar w:fldCharType="end"/>
              </w:r>
              <w:r w:rsidRPr="00CA7440">
                <w:rPr>
                  <w:color w:val="000000" w:themeColor="text1"/>
                  <w:shd w:val="clear" w:color="auto" w:fill="FCFCFC"/>
                </w:rPr>
                <w:t>:</w:t>
              </w:r>
            </w:ins>
          </w:p>
          <w:p w14:paraId="2D3376D9" w14:textId="77777777" w:rsidR="00602FF1" w:rsidRPr="00CA7440" w:rsidRDefault="00602FF1" w:rsidP="00602FF1">
            <w:pPr>
              <w:pStyle w:val="Content"/>
              <w:ind w:left="0"/>
              <w:jc w:val="left"/>
              <w:rPr>
                <w:ins w:id="3674" w:author="Vilson Lu" w:date="2014-08-15T14:52:00Z"/>
                <w:color w:val="000000" w:themeColor="text1"/>
              </w:rPr>
            </w:pPr>
            <w:ins w:id="3675" w:author="Vilson Lu" w:date="2014-08-15T14:52:00Z">
              <w:r w:rsidRPr="00CA7440">
                <w:rPr>
                  <w:color w:val="000000" w:themeColor="text1"/>
                  <w:shd w:val="clear" w:color="auto" w:fill="FCFCFC"/>
                </w:rPr>
                <w:t xml:space="preserve">Ortigas st across La Salle GH ankle-deep </w:t>
              </w:r>
              <w:r>
                <w:fldChar w:fldCharType="begin"/>
              </w:r>
              <w:r>
                <w:instrText xml:space="preserve"> HYPERLINK "https://twitter.com/search?q=%23floodph"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floodph</w:t>
              </w:r>
              <w:r>
                <w:rPr>
                  <w:rStyle w:val="link-complex-target"/>
                  <w:color w:val="000000" w:themeColor="text1"/>
                  <w:shd w:val="clear" w:color="auto" w:fill="FCFCFC"/>
                </w:rPr>
                <w:fldChar w:fldCharType="end"/>
              </w:r>
            </w:ins>
          </w:p>
        </w:tc>
        <w:tc>
          <w:tcPr>
            <w:tcW w:w="3058" w:type="dxa"/>
            <w:vAlign w:val="center"/>
          </w:tcPr>
          <w:p w14:paraId="2A631EED" w14:textId="77777777" w:rsidR="00602FF1" w:rsidRDefault="00602FF1" w:rsidP="00602FF1">
            <w:pPr>
              <w:pStyle w:val="Content"/>
              <w:numPr>
                <w:ilvl w:val="0"/>
                <w:numId w:val="19"/>
              </w:numPr>
              <w:ind w:left="368" w:hanging="188"/>
              <w:jc w:val="left"/>
              <w:rPr>
                <w:ins w:id="3676" w:author="Vilson Lu" w:date="2014-08-15T14:52:00Z"/>
              </w:rPr>
            </w:pPr>
            <w:ins w:id="3677" w:author="Vilson Lu" w:date="2014-08-15T14:52:00Z">
              <w:r>
                <w:t>Ortigas st</w:t>
              </w:r>
            </w:ins>
          </w:p>
          <w:p w14:paraId="37A63780" w14:textId="77777777" w:rsidR="00602FF1" w:rsidRDefault="00602FF1" w:rsidP="00602FF1">
            <w:pPr>
              <w:pStyle w:val="Content"/>
              <w:numPr>
                <w:ilvl w:val="0"/>
                <w:numId w:val="19"/>
              </w:numPr>
              <w:ind w:left="368" w:hanging="188"/>
              <w:jc w:val="left"/>
              <w:rPr>
                <w:ins w:id="3678" w:author="Vilson Lu" w:date="2014-08-15T14:52:00Z"/>
              </w:rPr>
            </w:pPr>
            <w:ins w:id="3679" w:author="Vilson Lu" w:date="2014-08-15T14:52:00Z">
              <w:r>
                <w:t>La Salle GH</w:t>
              </w:r>
            </w:ins>
          </w:p>
          <w:p w14:paraId="7EABF553" w14:textId="77777777" w:rsidR="00602FF1" w:rsidRDefault="00602FF1" w:rsidP="00602FF1">
            <w:pPr>
              <w:pStyle w:val="Content"/>
              <w:numPr>
                <w:ilvl w:val="0"/>
                <w:numId w:val="19"/>
              </w:numPr>
              <w:ind w:left="368" w:hanging="188"/>
              <w:jc w:val="left"/>
              <w:rPr>
                <w:ins w:id="3680" w:author="Vilson Lu" w:date="2014-08-15T14:52:00Z"/>
              </w:rPr>
            </w:pPr>
            <w:ins w:id="3681" w:author="Vilson Lu" w:date="2014-08-15T14:52:00Z">
              <w:r>
                <w:t>Ankle-deep</w:t>
              </w:r>
            </w:ins>
          </w:p>
        </w:tc>
      </w:tr>
      <w:tr w:rsidR="00602FF1" w14:paraId="3454F0AF" w14:textId="77777777" w:rsidTr="00602FF1">
        <w:trPr>
          <w:ins w:id="3682" w:author="Vilson Lu" w:date="2014-08-15T14:52:00Z"/>
        </w:trPr>
        <w:tc>
          <w:tcPr>
            <w:tcW w:w="1795" w:type="dxa"/>
            <w:vAlign w:val="center"/>
          </w:tcPr>
          <w:p w14:paraId="6CD40DB3" w14:textId="77777777" w:rsidR="00602FF1" w:rsidRDefault="00602FF1" w:rsidP="00602FF1">
            <w:pPr>
              <w:pStyle w:val="Content"/>
              <w:ind w:left="0"/>
              <w:jc w:val="left"/>
              <w:rPr>
                <w:ins w:id="3683" w:author="Vilson Lu" w:date="2014-08-15T14:52:00Z"/>
              </w:rPr>
            </w:pPr>
            <w:ins w:id="3684" w:author="Vilson Lu" w:date="2014-08-15T14:52:00Z">
              <w:r>
                <w:t>Flood</w:t>
              </w:r>
            </w:ins>
          </w:p>
        </w:tc>
        <w:tc>
          <w:tcPr>
            <w:tcW w:w="3057" w:type="dxa"/>
            <w:vAlign w:val="center"/>
          </w:tcPr>
          <w:p w14:paraId="1E1E8E41" w14:textId="77777777" w:rsidR="00602FF1" w:rsidRPr="00CA7440" w:rsidRDefault="00602FF1" w:rsidP="00602FF1">
            <w:pPr>
              <w:pStyle w:val="Content"/>
              <w:ind w:left="0"/>
              <w:jc w:val="left"/>
              <w:rPr>
                <w:ins w:id="3685" w:author="Vilson Lu" w:date="2014-08-15T14:52:00Z"/>
                <w:color w:val="000000" w:themeColor="text1"/>
                <w:shd w:val="clear" w:color="auto" w:fill="FCFCFC"/>
              </w:rPr>
            </w:pPr>
            <w:ins w:id="3686" w:author="Vilson Lu" w:date="2014-08-15T14:52:00Z">
              <w:r>
                <w:fldChar w:fldCharType="begin"/>
              </w:r>
              <w:r>
                <w:instrText xml:space="preserve"> HYPERLINK "https://twitter.com/MMDA/"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MMDA</w:t>
              </w:r>
              <w:r>
                <w:rPr>
                  <w:rStyle w:val="link-complex-target"/>
                  <w:color w:val="000000" w:themeColor="text1"/>
                  <w:shd w:val="clear" w:color="auto" w:fill="FCFCFC"/>
                </w:rPr>
                <w:fldChar w:fldCharType="end"/>
              </w:r>
              <w:r w:rsidRPr="00CA7440">
                <w:rPr>
                  <w:color w:val="000000" w:themeColor="text1"/>
                  <w:shd w:val="clear" w:color="auto" w:fill="FCFCFC"/>
                </w:rPr>
                <w:t>:</w:t>
              </w:r>
            </w:ins>
          </w:p>
          <w:p w14:paraId="154421C4" w14:textId="77777777" w:rsidR="00602FF1" w:rsidRPr="00CA7440" w:rsidRDefault="00602FF1" w:rsidP="00602FF1">
            <w:pPr>
              <w:pStyle w:val="Content"/>
              <w:ind w:left="0"/>
              <w:jc w:val="left"/>
              <w:rPr>
                <w:ins w:id="3687" w:author="Vilson Lu" w:date="2014-08-15T14:52:00Z"/>
                <w:color w:val="000000" w:themeColor="text1"/>
              </w:rPr>
            </w:pPr>
            <w:ins w:id="3688" w:author="Vilson Lu" w:date="2014-08-15T14:52:00Z">
              <w:r>
                <w:fldChar w:fldCharType="begin"/>
              </w:r>
              <w:r>
                <w:instrText xml:space="preserve"> HYPERLINK "https://twitter.com/search?q=%23FloodPH"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FloodPH</w:t>
              </w:r>
              <w:r>
                <w:rPr>
                  <w:rStyle w:val="link-complex-target"/>
                  <w:color w:val="000000" w:themeColor="text1"/>
                  <w:shd w:val="clear" w:color="auto" w:fill="FCFCFC"/>
                </w:rPr>
                <w:fldChar w:fldCharType="end"/>
              </w:r>
              <w:r w:rsidRPr="00CA7440">
                <w:rPr>
                  <w:color w:val="000000" w:themeColor="text1"/>
                  <w:shd w:val="clear" w:color="auto" w:fill="FCFCFC"/>
                </w:rPr>
                <w:t>: As of 11:12 am, Orense to Estrella Southbound, leg deep, not passable to light vehicles</w:t>
              </w:r>
            </w:ins>
          </w:p>
        </w:tc>
        <w:tc>
          <w:tcPr>
            <w:tcW w:w="3058" w:type="dxa"/>
            <w:vAlign w:val="center"/>
          </w:tcPr>
          <w:p w14:paraId="71D020FC" w14:textId="77777777" w:rsidR="00602FF1" w:rsidRDefault="00602FF1" w:rsidP="00602FF1">
            <w:pPr>
              <w:pStyle w:val="Content"/>
              <w:numPr>
                <w:ilvl w:val="0"/>
                <w:numId w:val="19"/>
              </w:numPr>
              <w:ind w:left="368" w:hanging="188"/>
              <w:jc w:val="left"/>
              <w:rPr>
                <w:ins w:id="3689" w:author="Vilson Lu" w:date="2014-08-15T14:52:00Z"/>
              </w:rPr>
            </w:pPr>
            <w:ins w:id="3690" w:author="Vilson Lu" w:date="2014-08-15T14:52:00Z">
              <w:r>
                <w:t>11:12am</w:t>
              </w:r>
            </w:ins>
          </w:p>
          <w:p w14:paraId="588E5A02" w14:textId="77777777" w:rsidR="00602FF1" w:rsidRDefault="00602FF1" w:rsidP="00602FF1">
            <w:pPr>
              <w:pStyle w:val="Content"/>
              <w:numPr>
                <w:ilvl w:val="0"/>
                <w:numId w:val="19"/>
              </w:numPr>
              <w:ind w:left="368" w:hanging="188"/>
              <w:jc w:val="left"/>
              <w:rPr>
                <w:ins w:id="3691" w:author="Vilson Lu" w:date="2014-08-15T14:52:00Z"/>
              </w:rPr>
            </w:pPr>
            <w:ins w:id="3692" w:author="Vilson Lu" w:date="2014-08-15T14:52:00Z">
              <w:r>
                <w:t>Orense</w:t>
              </w:r>
            </w:ins>
          </w:p>
          <w:p w14:paraId="681FDF4F" w14:textId="77777777" w:rsidR="00602FF1" w:rsidRDefault="00602FF1" w:rsidP="00602FF1">
            <w:pPr>
              <w:pStyle w:val="Content"/>
              <w:numPr>
                <w:ilvl w:val="0"/>
                <w:numId w:val="19"/>
              </w:numPr>
              <w:ind w:left="368" w:hanging="188"/>
              <w:jc w:val="left"/>
              <w:rPr>
                <w:ins w:id="3693" w:author="Vilson Lu" w:date="2014-08-15T14:52:00Z"/>
              </w:rPr>
            </w:pPr>
            <w:ins w:id="3694" w:author="Vilson Lu" w:date="2014-08-15T14:52:00Z">
              <w:r>
                <w:t>Estrella Southbound</w:t>
              </w:r>
            </w:ins>
          </w:p>
          <w:p w14:paraId="29C6B8B6" w14:textId="77777777" w:rsidR="00602FF1" w:rsidRDefault="00602FF1" w:rsidP="00602FF1">
            <w:pPr>
              <w:pStyle w:val="Content"/>
              <w:numPr>
                <w:ilvl w:val="0"/>
                <w:numId w:val="19"/>
              </w:numPr>
              <w:ind w:left="368" w:hanging="188"/>
              <w:jc w:val="left"/>
              <w:rPr>
                <w:ins w:id="3695" w:author="Vilson Lu" w:date="2014-08-15T14:52:00Z"/>
              </w:rPr>
            </w:pPr>
            <w:ins w:id="3696" w:author="Vilson Lu" w:date="2014-08-15T14:52:00Z">
              <w:r>
                <w:t>Leg deep</w:t>
              </w:r>
            </w:ins>
          </w:p>
          <w:p w14:paraId="47A8DDE2" w14:textId="77777777" w:rsidR="00602FF1" w:rsidRDefault="00602FF1" w:rsidP="00602FF1">
            <w:pPr>
              <w:pStyle w:val="Content"/>
              <w:numPr>
                <w:ilvl w:val="0"/>
                <w:numId w:val="19"/>
              </w:numPr>
              <w:ind w:left="368" w:hanging="188"/>
              <w:jc w:val="left"/>
              <w:rPr>
                <w:ins w:id="3697" w:author="Vilson Lu" w:date="2014-08-15T14:52:00Z"/>
              </w:rPr>
            </w:pPr>
            <w:ins w:id="3698" w:author="Vilson Lu" w:date="2014-08-15T14:52:00Z">
              <w:r>
                <w:t>Not passable to light vehicles</w:t>
              </w:r>
            </w:ins>
          </w:p>
        </w:tc>
      </w:tr>
      <w:tr w:rsidR="00602FF1" w14:paraId="36F98F30" w14:textId="77777777" w:rsidTr="00602FF1">
        <w:trPr>
          <w:ins w:id="3699" w:author="Vilson Lu" w:date="2014-08-15T14:52:00Z"/>
        </w:trPr>
        <w:tc>
          <w:tcPr>
            <w:tcW w:w="1795" w:type="dxa"/>
            <w:vAlign w:val="center"/>
          </w:tcPr>
          <w:p w14:paraId="39A22B49" w14:textId="77777777" w:rsidR="00602FF1" w:rsidRDefault="00602FF1" w:rsidP="00602FF1">
            <w:pPr>
              <w:pStyle w:val="Content"/>
              <w:ind w:left="0"/>
              <w:jc w:val="left"/>
              <w:rPr>
                <w:ins w:id="3700" w:author="Vilson Lu" w:date="2014-08-15T14:52:00Z"/>
              </w:rPr>
            </w:pPr>
            <w:ins w:id="3701" w:author="Vilson Lu" w:date="2014-08-15T14:52:00Z">
              <w:r>
                <w:t>Flood</w:t>
              </w:r>
            </w:ins>
          </w:p>
        </w:tc>
        <w:tc>
          <w:tcPr>
            <w:tcW w:w="3057" w:type="dxa"/>
            <w:vAlign w:val="center"/>
          </w:tcPr>
          <w:p w14:paraId="1D6374D3" w14:textId="77777777" w:rsidR="00602FF1" w:rsidRDefault="00602FF1" w:rsidP="00602FF1">
            <w:pPr>
              <w:pStyle w:val="Content"/>
              <w:ind w:left="0"/>
              <w:jc w:val="left"/>
              <w:rPr>
                <w:ins w:id="3702" w:author="Vilson Lu" w:date="2014-08-15T14:52:00Z"/>
                <w:color w:val="000000" w:themeColor="text1"/>
              </w:rPr>
            </w:pPr>
            <w:ins w:id="3703" w:author="Vilson Lu" w:date="2014-08-15T14:52:00Z">
              <w:r>
                <w:rPr>
                  <w:color w:val="000000" w:themeColor="text1"/>
                </w:rPr>
                <w:t>@rqskye:</w:t>
              </w:r>
            </w:ins>
          </w:p>
          <w:p w14:paraId="0B858C4F" w14:textId="77777777" w:rsidR="00602FF1" w:rsidRPr="00CA7440" w:rsidRDefault="00602FF1" w:rsidP="00602FF1">
            <w:pPr>
              <w:pStyle w:val="Content"/>
              <w:ind w:left="0"/>
              <w:jc w:val="left"/>
              <w:rPr>
                <w:ins w:id="3704" w:author="Vilson Lu" w:date="2014-08-15T14:52:00Z"/>
                <w:color w:val="000000" w:themeColor="text1"/>
              </w:rPr>
            </w:pPr>
            <w:ins w:id="3705" w:author="Vilson Lu" w:date="2014-08-15T14:52:00Z">
              <w:r w:rsidRPr="00CA7440">
                <w:rPr>
                  <w:color w:val="000000" w:themeColor="text1"/>
                </w:rPr>
                <w:t>@MovePH MT @PIAalerts 5m: #FLOODPH ALERT: Greenhills, La Salle Street, San Juan, Metro Manila: Knee-high. #TrafficPH</w:t>
              </w:r>
            </w:ins>
          </w:p>
        </w:tc>
        <w:tc>
          <w:tcPr>
            <w:tcW w:w="3058" w:type="dxa"/>
            <w:vAlign w:val="center"/>
          </w:tcPr>
          <w:p w14:paraId="1D647B62" w14:textId="77777777" w:rsidR="00602FF1" w:rsidRDefault="00602FF1" w:rsidP="00602FF1">
            <w:pPr>
              <w:pStyle w:val="Content"/>
              <w:numPr>
                <w:ilvl w:val="0"/>
                <w:numId w:val="19"/>
              </w:numPr>
              <w:ind w:left="368" w:hanging="188"/>
              <w:jc w:val="left"/>
              <w:rPr>
                <w:ins w:id="3706" w:author="Vilson Lu" w:date="2014-08-15T14:52:00Z"/>
              </w:rPr>
            </w:pPr>
            <w:ins w:id="3707" w:author="Vilson Lu" w:date="2014-08-15T14:52:00Z">
              <w:r>
                <w:t>Greenhills</w:t>
              </w:r>
            </w:ins>
          </w:p>
          <w:p w14:paraId="32DE196C" w14:textId="77777777" w:rsidR="00602FF1" w:rsidRDefault="00602FF1" w:rsidP="00602FF1">
            <w:pPr>
              <w:pStyle w:val="Content"/>
              <w:numPr>
                <w:ilvl w:val="0"/>
                <w:numId w:val="19"/>
              </w:numPr>
              <w:ind w:left="368" w:hanging="188"/>
              <w:jc w:val="left"/>
              <w:rPr>
                <w:ins w:id="3708" w:author="Vilson Lu" w:date="2014-08-15T14:52:00Z"/>
              </w:rPr>
            </w:pPr>
            <w:ins w:id="3709" w:author="Vilson Lu" w:date="2014-08-15T14:52:00Z">
              <w:r>
                <w:t>La Salle Street</w:t>
              </w:r>
            </w:ins>
          </w:p>
          <w:p w14:paraId="0D820E44" w14:textId="77777777" w:rsidR="00602FF1" w:rsidRDefault="00602FF1" w:rsidP="00602FF1">
            <w:pPr>
              <w:pStyle w:val="Content"/>
              <w:numPr>
                <w:ilvl w:val="0"/>
                <w:numId w:val="19"/>
              </w:numPr>
              <w:ind w:left="368" w:hanging="188"/>
              <w:jc w:val="left"/>
              <w:rPr>
                <w:ins w:id="3710" w:author="Vilson Lu" w:date="2014-08-15T14:52:00Z"/>
              </w:rPr>
            </w:pPr>
            <w:ins w:id="3711" w:author="Vilson Lu" w:date="2014-08-15T14:52:00Z">
              <w:r>
                <w:t>San Juan</w:t>
              </w:r>
            </w:ins>
          </w:p>
          <w:p w14:paraId="516A0BDC" w14:textId="77777777" w:rsidR="00602FF1" w:rsidRDefault="00602FF1" w:rsidP="00602FF1">
            <w:pPr>
              <w:pStyle w:val="Content"/>
              <w:numPr>
                <w:ilvl w:val="0"/>
                <w:numId w:val="19"/>
              </w:numPr>
              <w:ind w:left="368" w:hanging="188"/>
              <w:jc w:val="left"/>
              <w:rPr>
                <w:ins w:id="3712" w:author="Vilson Lu" w:date="2014-08-15T14:52:00Z"/>
              </w:rPr>
            </w:pPr>
            <w:ins w:id="3713" w:author="Vilson Lu" w:date="2014-08-15T14:52:00Z">
              <w:r>
                <w:t>Metro Manila</w:t>
              </w:r>
            </w:ins>
          </w:p>
          <w:p w14:paraId="6C55E9DC" w14:textId="77777777" w:rsidR="00602FF1" w:rsidRDefault="00602FF1" w:rsidP="00602FF1">
            <w:pPr>
              <w:pStyle w:val="Content"/>
              <w:numPr>
                <w:ilvl w:val="0"/>
                <w:numId w:val="19"/>
              </w:numPr>
              <w:ind w:left="368" w:hanging="188"/>
              <w:jc w:val="left"/>
              <w:rPr>
                <w:ins w:id="3714" w:author="Vilson Lu" w:date="2014-08-15T14:52:00Z"/>
              </w:rPr>
            </w:pPr>
            <w:ins w:id="3715" w:author="Vilson Lu" w:date="2014-08-15T14:52:00Z">
              <w:r>
                <w:t>Knee-high</w:t>
              </w:r>
            </w:ins>
          </w:p>
        </w:tc>
      </w:tr>
      <w:tr w:rsidR="00602FF1" w14:paraId="6224E145" w14:textId="77777777" w:rsidTr="00602FF1">
        <w:trPr>
          <w:ins w:id="3716" w:author="Vilson Lu" w:date="2014-08-15T14:52:00Z"/>
        </w:trPr>
        <w:tc>
          <w:tcPr>
            <w:tcW w:w="1795" w:type="dxa"/>
            <w:vAlign w:val="center"/>
          </w:tcPr>
          <w:p w14:paraId="1EF6FE6E" w14:textId="77777777" w:rsidR="00602FF1" w:rsidRDefault="00602FF1" w:rsidP="00602FF1">
            <w:pPr>
              <w:pStyle w:val="Content"/>
              <w:ind w:left="0"/>
              <w:jc w:val="left"/>
              <w:rPr>
                <w:ins w:id="3717" w:author="Vilson Lu" w:date="2014-08-15T14:52:00Z"/>
              </w:rPr>
            </w:pPr>
            <w:ins w:id="3718" w:author="Vilson Lu" w:date="2014-08-15T14:52:00Z">
              <w:r>
                <w:lastRenderedPageBreak/>
                <w:t>Flood</w:t>
              </w:r>
            </w:ins>
          </w:p>
        </w:tc>
        <w:tc>
          <w:tcPr>
            <w:tcW w:w="3057" w:type="dxa"/>
            <w:vAlign w:val="center"/>
          </w:tcPr>
          <w:p w14:paraId="048B7B36" w14:textId="77777777" w:rsidR="00602FF1" w:rsidRDefault="00602FF1" w:rsidP="00602FF1">
            <w:pPr>
              <w:pStyle w:val="Content"/>
              <w:ind w:left="0"/>
              <w:jc w:val="left"/>
              <w:rPr>
                <w:ins w:id="3719" w:author="Vilson Lu" w:date="2014-08-15T14:52:00Z"/>
                <w:color w:val="000000" w:themeColor="text1"/>
              </w:rPr>
            </w:pPr>
            <w:ins w:id="3720" w:author="Vilson Lu" w:date="2014-08-15T14:52:00Z">
              <w:r>
                <w:rPr>
                  <w:color w:val="000000" w:themeColor="text1"/>
                </w:rPr>
                <w:t>@rqskye:</w:t>
              </w:r>
            </w:ins>
          </w:p>
          <w:p w14:paraId="76027166" w14:textId="77777777" w:rsidR="00602FF1" w:rsidRDefault="00602FF1" w:rsidP="00602FF1">
            <w:pPr>
              <w:pStyle w:val="Content"/>
              <w:ind w:left="0"/>
              <w:jc w:val="left"/>
              <w:rPr>
                <w:ins w:id="3721" w:author="Vilson Lu" w:date="2014-08-15T14:52:00Z"/>
                <w:color w:val="000000" w:themeColor="text1"/>
              </w:rPr>
            </w:pPr>
            <w:ins w:id="3722" w:author="Vilson Lu" w:date="2014-08-15T14:52:00Z">
              <w:r w:rsidRPr="00CA7440">
                <w:rPr>
                  <w:color w:val="000000" w:themeColor="text1"/>
                </w:rPr>
                <w:t>@MovePH MT @MakatiTraffic 11:27am: Flooded area in Brgy. Pio del Pilar: Medina St. corner... tl.gd/n_1s2geia  |#FloodPH #TrafficPH</w:t>
              </w:r>
            </w:ins>
          </w:p>
        </w:tc>
        <w:tc>
          <w:tcPr>
            <w:tcW w:w="3058" w:type="dxa"/>
            <w:vAlign w:val="center"/>
          </w:tcPr>
          <w:p w14:paraId="56C54B64" w14:textId="77777777" w:rsidR="00602FF1" w:rsidRDefault="00602FF1" w:rsidP="00602FF1">
            <w:pPr>
              <w:pStyle w:val="Content"/>
              <w:numPr>
                <w:ilvl w:val="0"/>
                <w:numId w:val="19"/>
              </w:numPr>
              <w:ind w:left="368" w:hanging="188"/>
              <w:jc w:val="left"/>
              <w:rPr>
                <w:ins w:id="3723" w:author="Vilson Lu" w:date="2014-08-15T14:52:00Z"/>
              </w:rPr>
            </w:pPr>
            <w:ins w:id="3724" w:author="Vilson Lu" w:date="2014-08-15T14:52:00Z">
              <w:r>
                <w:t>11:27am</w:t>
              </w:r>
            </w:ins>
          </w:p>
          <w:p w14:paraId="69EA268C" w14:textId="77777777" w:rsidR="00602FF1" w:rsidRPr="00C4152E" w:rsidRDefault="00602FF1" w:rsidP="00602FF1">
            <w:pPr>
              <w:pStyle w:val="Content"/>
              <w:numPr>
                <w:ilvl w:val="0"/>
                <w:numId w:val="19"/>
              </w:numPr>
              <w:ind w:left="368" w:hanging="188"/>
              <w:jc w:val="left"/>
              <w:rPr>
                <w:ins w:id="3725" w:author="Vilson Lu" w:date="2014-08-15T14:52:00Z"/>
              </w:rPr>
            </w:pPr>
            <w:ins w:id="3726" w:author="Vilson Lu" w:date="2014-08-15T14:52:00Z">
              <w:r w:rsidRPr="00CA7440">
                <w:rPr>
                  <w:color w:val="000000" w:themeColor="text1"/>
                </w:rPr>
                <w:t>Brgy. Pio del Pilar</w:t>
              </w:r>
            </w:ins>
          </w:p>
          <w:p w14:paraId="56D5C64A" w14:textId="77777777" w:rsidR="00602FF1" w:rsidRDefault="00602FF1" w:rsidP="00602FF1">
            <w:pPr>
              <w:pStyle w:val="Content"/>
              <w:keepNext/>
              <w:numPr>
                <w:ilvl w:val="0"/>
                <w:numId w:val="19"/>
              </w:numPr>
              <w:ind w:left="368" w:hanging="188"/>
              <w:jc w:val="left"/>
              <w:rPr>
                <w:ins w:id="3727" w:author="Vilson Lu" w:date="2014-08-15T14:52:00Z"/>
              </w:rPr>
            </w:pPr>
            <w:ins w:id="3728" w:author="Vilson Lu" w:date="2014-08-15T14:52:00Z">
              <w:r w:rsidRPr="00CA7440">
                <w:rPr>
                  <w:color w:val="000000" w:themeColor="text1"/>
                </w:rPr>
                <w:t>Medina St. corner</w:t>
              </w:r>
            </w:ins>
          </w:p>
        </w:tc>
      </w:tr>
    </w:tbl>
    <w:p w14:paraId="3BE2EC7B" w14:textId="77777777" w:rsidR="00602FF1" w:rsidDel="0063049B" w:rsidRDefault="00602FF1" w:rsidP="00602FF1">
      <w:pPr>
        <w:pStyle w:val="Caption"/>
        <w:ind w:left="720" w:firstLine="720"/>
        <w:rPr>
          <w:ins w:id="3729" w:author="Vilson Lu" w:date="2014-08-15T14:52:00Z"/>
          <w:del w:id="3730" w:author="Kyle Mc Hale Dela Cruz" w:date="2014-08-15T16:34:00Z"/>
        </w:rPr>
      </w:pPr>
    </w:p>
    <w:p w14:paraId="0B97116A" w14:textId="77777777" w:rsidR="00602FF1" w:rsidRDefault="00602FF1" w:rsidP="00602FF1">
      <w:pPr>
        <w:pStyle w:val="Content"/>
        <w:ind w:left="0"/>
        <w:rPr>
          <w:ins w:id="3731" w:author="Vilson Lu" w:date="2014-08-15T14:52:00Z"/>
        </w:rPr>
      </w:pPr>
    </w:p>
    <w:p w14:paraId="3D83C41C" w14:textId="77777777" w:rsidR="00602FF1" w:rsidRDefault="00602FF1" w:rsidP="00602FF1">
      <w:pPr>
        <w:pStyle w:val="Heading2"/>
        <w:rPr>
          <w:ins w:id="3732" w:author="Vilson Lu" w:date="2014-08-15T14:52:00Z"/>
        </w:rPr>
      </w:pPr>
      <w:bookmarkStart w:id="3733" w:name="_Toc395181705"/>
      <w:bookmarkStart w:id="3734" w:name="_Toc396200141"/>
      <w:ins w:id="3735" w:author="Vilson Lu" w:date="2014-08-15T14:52:00Z">
        <w:r>
          <w:t>Evaluation Metrics</w:t>
        </w:r>
        <w:bookmarkEnd w:id="3733"/>
        <w:bookmarkEnd w:id="3734"/>
      </w:ins>
    </w:p>
    <w:p w14:paraId="03072D48" w14:textId="77777777" w:rsidR="00602FF1" w:rsidRDefault="00602FF1" w:rsidP="00602FF1">
      <w:pPr>
        <w:rPr>
          <w:ins w:id="3736" w:author="Vilson Lu" w:date="2014-08-15T14:52:00Z"/>
        </w:rPr>
      </w:pPr>
    </w:p>
    <w:p w14:paraId="4560E518" w14:textId="77777777" w:rsidR="00602FF1" w:rsidRPr="005F3A0B" w:rsidRDefault="00602FF1">
      <w:pPr>
        <w:pStyle w:val="Content1"/>
        <w:rPr>
          <w:ins w:id="3737" w:author="Vilson Lu" w:date="2014-08-15T14:52:00Z"/>
        </w:rPr>
        <w:pPrChange w:id="3738" w:author="Vilson Lu" w:date="2014-08-19T05:23:00Z">
          <w:pPr>
            <w:pStyle w:val="Content"/>
          </w:pPr>
        </w:pPrChange>
      </w:pPr>
      <w:ins w:id="3739" w:author="Vilson Lu" w:date="2014-08-15T14:52:00Z">
        <w:r>
          <w:t>This section discusses the di</w:t>
        </w:r>
        <w:r w:rsidRPr="003579E9">
          <w:rPr>
            <w:rStyle w:val="Content1Char"/>
            <w:rPrChange w:id="3740" w:author="Vilson Lu" w:date="2014-08-19T05:23:00Z">
              <w:rPr/>
            </w:rPrChange>
          </w:rPr>
          <w:t>f</w:t>
        </w:r>
        <w:r>
          <w:t>ferent metrics that will evaluate the performance of the information extraction system.</w:t>
        </w:r>
      </w:ins>
    </w:p>
    <w:p w14:paraId="31419D91" w14:textId="77777777" w:rsidR="00602FF1" w:rsidRPr="00667DA4" w:rsidRDefault="00602FF1" w:rsidP="00602FF1">
      <w:pPr>
        <w:pStyle w:val="Content"/>
        <w:rPr>
          <w:ins w:id="3741" w:author="Vilson Lu" w:date="2014-08-15T14:52:00Z"/>
        </w:rPr>
      </w:pPr>
    </w:p>
    <w:p w14:paraId="3D4697F8" w14:textId="77777777" w:rsidR="00602FF1" w:rsidRDefault="00602FF1" w:rsidP="00602FF1">
      <w:pPr>
        <w:pStyle w:val="Heading3"/>
        <w:rPr>
          <w:ins w:id="3742" w:author="Vilson Lu" w:date="2014-08-15T14:52:00Z"/>
        </w:rPr>
      </w:pPr>
      <w:bookmarkStart w:id="3743" w:name="_Toc395181706"/>
      <w:bookmarkStart w:id="3744" w:name="_Toc396200142"/>
      <w:ins w:id="3745" w:author="Vilson Lu" w:date="2014-08-15T14:52:00Z">
        <w:r>
          <w:t>F-measure</w:t>
        </w:r>
        <w:bookmarkEnd w:id="3743"/>
        <w:bookmarkEnd w:id="3744"/>
      </w:ins>
    </w:p>
    <w:p w14:paraId="5840EC32" w14:textId="77777777" w:rsidR="00602FF1" w:rsidRDefault="00602FF1">
      <w:pPr>
        <w:pStyle w:val="Content2"/>
        <w:rPr>
          <w:ins w:id="3746" w:author="Vilson Lu" w:date="2014-08-15T14:52:00Z"/>
        </w:rPr>
        <w:pPrChange w:id="3747" w:author="TinTin Kalaw" w:date="2014-08-16T12:44:00Z">
          <w:pPr>
            <w:pStyle w:val="Content"/>
          </w:pPr>
        </w:pPrChange>
      </w:pPr>
    </w:p>
    <w:p w14:paraId="2739DB50" w14:textId="77777777" w:rsidR="00E75C6B" w:rsidRDefault="00602FF1">
      <w:pPr>
        <w:pStyle w:val="Content2"/>
        <w:rPr>
          <w:ins w:id="3748" w:author="TinTin Kalaw" w:date="2014-08-16T13:18:00Z"/>
        </w:rPr>
        <w:pPrChange w:id="3749" w:author="TinTin Kalaw" w:date="2014-08-16T12:44:00Z">
          <w:pPr>
            <w:pStyle w:val="Content"/>
          </w:pPr>
        </w:pPrChange>
      </w:pPr>
      <w:ins w:id="3750" w:author="Vilson Lu" w:date="2014-08-15T14:52:00Z">
        <w:r>
          <w:t>Precision and recall are the two primary metrics. Given a subject and a gold standard, precision is the percentage of cases that the subject was correctly classified as positive or true in the gold standard.</w:t>
        </w:r>
      </w:ins>
    </w:p>
    <w:p w14:paraId="099CA88A" w14:textId="77777777" w:rsidR="00E75C6B" w:rsidRDefault="00E75C6B">
      <w:pPr>
        <w:pStyle w:val="Content2"/>
        <w:rPr>
          <w:ins w:id="3751" w:author="TinTin Kalaw" w:date="2014-08-16T13:18:00Z"/>
        </w:rPr>
        <w:pPrChange w:id="3752" w:author="TinTin Kalaw" w:date="2014-08-16T12:44:00Z">
          <w:pPr>
            <w:pStyle w:val="Content"/>
          </w:pPr>
        </w:pPrChange>
      </w:pPr>
    </w:p>
    <w:p w14:paraId="4DB2119B" w14:textId="4885550D" w:rsidR="00602FF1" w:rsidRDefault="00E75C6B">
      <w:pPr>
        <w:pStyle w:val="Content2"/>
        <w:jc w:val="center"/>
        <w:rPr>
          <w:ins w:id="3753" w:author="Vilson Lu" w:date="2014-08-15T14:52:00Z"/>
        </w:rPr>
        <w:pPrChange w:id="3754" w:author="TinTin Kalaw" w:date="2014-08-16T13:18:00Z">
          <w:pPr>
            <w:pStyle w:val="Content"/>
          </w:pPr>
        </w:pPrChange>
      </w:pPr>
      <m:oMathPara>
        <m:oMath>
          <m:r>
            <w:ins w:id="3755" w:author="TinTin Kalaw" w:date="2014-08-16T13:18:00Z">
              <w:rPr>
                <w:rFonts w:ascii="Cambria Math" w:hAnsi="Cambria Math"/>
              </w:rPr>
              <m:t>Precision</m:t>
            </w:ins>
          </m:r>
          <m:r>
            <w:ins w:id="3756" w:author="TinTin Kalaw" w:date="2014-08-16T13:18:00Z">
              <m:rPr>
                <m:sty m:val="p"/>
              </m:rPr>
              <w:rPr>
                <w:rFonts w:ascii="Cambria Math" w:hAnsi="Cambria Math"/>
              </w:rPr>
              <m:t>=</m:t>
            </w:ins>
          </m:r>
          <m:f>
            <m:fPr>
              <m:ctrlPr>
                <w:ins w:id="3757" w:author="TinTin Kalaw" w:date="2014-08-16T13:18:00Z">
                  <w:rPr>
                    <w:rFonts w:ascii="Cambria Math" w:hAnsi="Cambria Math"/>
                  </w:rPr>
                </w:ins>
              </m:ctrlPr>
            </m:fPr>
            <m:num>
              <m:r>
                <w:ins w:id="3758" w:author="TinTin Kalaw" w:date="2014-08-16T13:18:00Z">
                  <w:rPr>
                    <w:rFonts w:ascii="Cambria Math" w:hAnsi="Cambria Math"/>
                  </w:rPr>
                  <m:t>True</m:t>
                </w:ins>
              </m:r>
              <m:r>
                <w:ins w:id="3759" w:author="TinTin Kalaw" w:date="2014-08-16T13:18:00Z">
                  <m:rPr>
                    <m:sty m:val="p"/>
                  </m:rPr>
                  <w:rPr>
                    <w:rFonts w:ascii="Cambria Math" w:hAnsi="Cambria Math"/>
                  </w:rPr>
                  <m:t xml:space="preserve"> </m:t>
                </w:ins>
              </m:r>
              <m:r>
                <w:ins w:id="3760" w:author="TinTin Kalaw" w:date="2014-08-16T13:18:00Z">
                  <w:rPr>
                    <w:rFonts w:ascii="Cambria Math" w:hAnsi="Cambria Math"/>
                  </w:rPr>
                  <m:t>Positive</m:t>
                </w:ins>
              </m:r>
            </m:num>
            <m:den>
              <m:r>
                <w:ins w:id="3761" w:author="TinTin Kalaw" w:date="2014-08-16T13:18:00Z">
                  <w:rPr>
                    <w:rFonts w:ascii="Cambria Math" w:hAnsi="Cambria Math"/>
                  </w:rPr>
                  <m:t>True</m:t>
                </w:ins>
              </m:r>
              <m:r>
                <w:ins w:id="3762" w:author="TinTin Kalaw" w:date="2014-08-16T13:18:00Z">
                  <m:rPr>
                    <m:sty m:val="p"/>
                  </m:rPr>
                  <w:rPr>
                    <w:rFonts w:ascii="Cambria Math" w:hAnsi="Cambria Math"/>
                  </w:rPr>
                  <m:t xml:space="preserve"> </m:t>
                </w:ins>
              </m:r>
              <m:r>
                <w:ins w:id="3763" w:author="TinTin Kalaw" w:date="2014-08-16T13:18:00Z">
                  <w:rPr>
                    <w:rFonts w:ascii="Cambria Math" w:hAnsi="Cambria Math"/>
                  </w:rPr>
                  <m:t>Positive</m:t>
                </w:ins>
              </m:r>
              <m:r>
                <w:ins w:id="3764" w:author="TinTin Kalaw" w:date="2014-08-16T13:18:00Z">
                  <m:rPr>
                    <m:sty m:val="p"/>
                  </m:rPr>
                  <w:rPr>
                    <w:rFonts w:ascii="Cambria Math" w:hAnsi="Cambria Math"/>
                  </w:rPr>
                  <m:t>+</m:t>
                </w:ins>
              </m:r>
              <m:r>
                <w:ins w:id="3765" w:author="TinTin Kalaw" w:date="2014-08-16T13:18:00Z">
                  <w:rPr>
                    <w:rFonts w:ascii="Cambria Math" w:hAnsi="Cambria Math"/>
                  </w:rPr>
                  <m:t>False</m:t>
                </w:ins>
              </m:r>
              <m:r>
                <w:ins w:id="3766" w:author="TinTin Kalaw" w:date="2014-08-16T13:18:00Z">
                  <m:rPr>
                    <m:sty m:val="p"/>
                  </m:rPr>
                  <w:rPr>
                    <w:rFonts w:ascii="Cambria Math" w:hAnsi="Cambria Math"/>
                  </w:rPr>
                  <m:t xml:space="preserve"> </m:t>
                </w:ins>
              </m:r>
              <m:r>
                <w:ins w:id="3767" w:author="TinTin Kalaw" w:date="2014-08-16T13:18:00Z">
                  <w:rPr>
                    <w:rFonts w:ascii="Cambria Math" w:hAnsi="Cambria Math"/>
                  </w:rPr>
                  <m:t>Positive</m:t>
                </w:ins>
              </m:r>
            </m:den>
          </m:f>
        </m:oMath>
      </m:oMathPara>
    </w:p>
    <w:p w14:paraId="435A402C" w14:textId="77777777" w:rsidR="00602FF1" w:rsidRDefault="00602FF1">
      <w:pPr>
        <w:pStyle w:val="Content2"/>
        <w:rPr>
          <w:ins w:id="3768" w:author="Vilson Lu" w:date="2014-08-15T14:52:00Z"/>
        </w:rPr>
        <w:pPrChange w:id="3769" w:author="TinTin Kalaw" w:date="2014-08-16T12:44:00Z">
          <w:pPr>
            <w:pStyle w:val="Content"/>
          </w:pPr>
        </w:pPrChange>
      </w:pPr>
    </w:p>
    <w:p w14:paraId="0B18E525" w14:textId="77777777" w:rsidR="00E75C6B" w:rsidRDefault="00602FF1">
      <w:pPr>
        <w:pStyle w:val="Content2"/>
        <w:rPr>
          <w:ins w:id="3770" w:author="TinTin Kalaw" w:date="2014-08-16T13:19:00Z"/>
        </w:rPr>
        <w:pPrChange w:id="3771" w:author="TinTin Kalaw" w:date="2014-08-16T12:44:00Z">
          <w:pPr>
            <w:pStyle w:val="Content"/>
          </w:pPr>
        </w:pPrChange>
      </w:pPr>
      <w:ins w:id="3772" w:author="Vilson Lu" w:date="2014-08-15T14:52:00Z">
        <w:r>
          <w:t>Recall is the percentage of cases in the gold standard that was correctly classified as positive or true by the subject.</w:t>
        </w:r>
      </w:ins>
    </w:p>
    <w:p w14:paraId="166835A7" w14:textId="77777777" w:rsidR="00E75C6B" w:rsidRDefault="00E75C6B">
      <w:pPr>
        <w:pStyle w:val="Content2"/>
        <w:rPr>
          <w:ins w:id="3773" w:author="TinTin Kalaw" w:date="2014-08-16T13:19:00Z"/>
        </w:rPr>
        <w:pPrChange w:id="3774" w:author="TinTin Kalaw" w:date="2014-08-16T12:44:00Z">
          <w:pPr>
            <w:pStyle w:val="Content"/>
          </w:pPr>
        </w:pPrChange>
      </w:pPr>
    </w:p>
    <w:p w14:paraId="24D0FB0B" w14:textId="003BA77F" w:rsidR="00E75C6B" w:rsidRDefault="00E75C6B">
      <w:pPr>
        <w:pStyle w:val="Content2"/>
        <w:rPr>
          <w:ins w:id="3775" w:author="TinTin Kalaw" w:date="2014-08-16T13:19:00Z"/>
        </w:rPr>
        <w:pPrChange w:id="3776" w:author="TinTin Kalaw" w:date="2014-08-16T12:44:00Z">
          <w:pPr>
            <w:pStyle w:val="Content"/>
          </w:pPr>
        </w:pPrChange>
      </w:pPr>
      <w:moveTo w:id="3777" w:author="TinTin Kalaw" w:date="2014-08-16T13:19:00Z">
        <w:moveToRangeStart w:id="3778" w:author="TinTin Kalaw" w:date="2014-08-16T13:19:00Z" w:name="move395958487"/>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Negative</m:t>
                </m:r>
              </m:den>
            </m:f>
          </m:oMath>
        </m:oMathPara>
      </w:moveTo>
      <w:moveToRangeEnd w:id="3778"/>
    </w:p>
    <w:p w14:paraId="36DF0509" w14:textId="77777777" w:rsidR="00E75C6B" w:rsidRDefault="00E75C6B">
      <w:pPr>
        <w:pStyle w:val="Content2"/>
        <w:rPr>
          <w:ins w:id="3779" w:author="TinTin Kalaw" w:date="2014-08-16T13:19:00Z"/>
        </w:rPr>
        <w:pPrChange w:id="3780" w:author="TinTin Kalaw" w:date="2014-08-16T12:44:00Z">
          <w:pPr>
            <w:pStyle w:val="Content"/>
          </w:pPr>
        </w:pPrChange>
      </w:pPr>
    </w:p>
    <w:p w14:paraId="785CC228" w14:textId="551B6115" w:rsidR="00602FF1" w:rsidRDefault="00602FF1">
      <w:pPr>
        <w:pStyle w:val="Content2"/>
        <w:rPr>
          <w:ins w:id="3781" w:author="TinTin Kalaw" w:date="2014-08-16T13:19:00Z"/>
        </w:rPr>
        <w:pPrChange w:id="3782" w:author="TinTin Kalaw" w:date="2014-08-16T12:44:00Z">
          <w:pPr>
            <w:pStyle w:val="Content"/>
          </w:pPr>
        </w:pPrChange>
      </w:pPr>
      <w:ins w:id="3783" w:author="Vilson Lu" w:date="2014-08-15T14:52:00Z">
        <w:del w:id="3784" w:author="TinTin Kalaw" w:date="2014-08-16T13:19:00Z">
          <w:r w:rsidDel="00E75C6B">
            <w:delText xml:space="preserve"> </w:delText>
          </w:r>
        </w:del>
        <w:r>
          <w:t>The two metrics are often combined as their harmonic mean known as the F-measure (Hripcsak and Rothschild, 2005).</w:t>
        </w:r>
      </w:ins>
    </w:p>
    <w:p w14:paraId="4D60869C" w14:textId="77777777" w:rsidR="00E75C6B" w:rsidRDefault="00E75C6B">
      <w:pPr>
        <w:pStyle w:val="Content2"/>
        <w:rPr>
          <w:ins w:id="3785" w:author="TinTin Kalaw" w:date="2014-08-16T13:19:00Z"/>
        </w:rPr>
        <w:pPrChange w:id="3786" w:author="TinTin Kalaw" w:date="2014-08-16T12:44:00Z">
          <w:pPr>
            <w:pStyle w:val="Content"/>
          </w:pPr>
        </w:pPrChange>
      </w:pPr>
    </w:p>
    <w:p w14:paraId="5D4F5133" w14:textId="46EAE6DF" w:rsidR="00E75C6B" w:rsidRDefault="00E75C6B">
      <w:pPr>
        <w:pStyle w:val="Content2"/>
        <w:rPr>
          <w:ins w:id="3787" w:author="Vilson Lu" w:date="2014-08-15T14:52:00Z"/>
        </w:rPr>
        <w:pPrChange w:id="3788" w:author="TinTin Kalaw" w:date="2014-08-16T12:44:00Z">
          <w:pPr>
            <w:pStyle w:val="Content"/>
          </w:pPr>
        </w:pPrChange>
      </w:pPr>
      <w:moveTo w:id="3789" w:author="TinTin Kalaw" w:date="2014-08-16T13:19:00Z">
        <w:moveToRangeStart w:id="3790" w:author="TinTin Kalaw" w:date="2014-08-16T13:19:00Z" w:name="move395958496"/>
        <m:oMathPara>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moveTo>
      <w:moveToRangeEnd w:id="3790"/>
    </w:p>
    <w:p w14:paraId="19916122" w14:textId="77777777" w:rsidR="00602FF1" w:rsidRDefault="00602FF1">
      <w:pPr>
        <w:pStyle w:val="Content2"/>
        <w:rPr>
          <w:ins w:id="3791" w:author="Vilson Lu" w:date="2014-08-15T14:52:00Z"/>
        </w:rPr>
        <w:pPrChange w:id="3792" w:author="TinTin Kalaw" w:date="2014-08-16T12:44:00Z">
          <w:pPr>
            <w:pStyle w:val="Content"/>
          </w:pPr>
        </w:pPrChange>
      </w:pPr>
    </w:p>
    <w:p w14:paraId="26368631" w14:textId="6EF0DB3D" w:rsidR="00602FF1" w:rsidDel="0024639D" w:rsidRDefault="00602FF1">
      <w:pPr>
        <w:pStyle w:val="Caption"/>
        <w:rPr>
          <w:del w:id="3793" w:author="TinTin Kalaw" w:date="2014-08-16T12:46:00Z"/>
        </w:rPr>
        <w:pPrChange w:id="3794" w:author="Vilson Lu" w:date="2014-08-16T15:39:00Z">
          <w:pPr>
            <w:pStyle w:val="Content"/>
          </w:pPr>
        </w:pPrChange>
      </w:pPr>
      <w:moveFromRangeStart w:id="3795" w:author="TinTin Kalaw" w:date="2014-08-16T12:46:00Z" w:name="move395956524"/>
      <w:moveFrom w:id="3796" w:author="TinTin Kalaw" w:date="2014-08-16T12:46:00Z">
        <w:ins w:id="3797" w:author="Vilson Lu" w:date="2014-08-15T14:52:00Z">
          <w:r w:rsidDel="006E427B">
            <w:t xml:space="preserve">Table </w:t>
          </w:r>
          <w:r w:rsidDel="006E427B">
            <w:fldChar w:fldCharType="begin"/>
          </w:r>
          <w:r w:rsidDel="006E427B">
            <w:instrText xml:space="preserve"> STYLEREF 1 \s </w:instrText>
          </w:r>
          <w:r w:rsidDel="006E427B">
            <w:fldChar w:fldCharType="separate"/>
          </w:r>
          <w:r w:rsidDel="006E427B">
            <w:rPr>
              <w:noProof/>
            </w:rPr>
            <w:t>3</w:t>
          </w:r>
          <w:r w:rsidDel="006E427B">
            <w:rPr>
              <w:noProof/>
            </w:rPr>
            <w:fldChar w:fldCharType="end"/>
          </w:r>
          <w:r w:rsidDel="006E427B">
            <w:noBreakHyphen/>
          </w:r>
          <w:bookmarkStart w:id="3798" w:name="_Ref395956408"/>
          <w:r w:rsidDel="006E427B">
            <w:fldChar w:fldCharType="begin"/>
          </w:r>
          <w:r w:rsidDel="006E427B">
            <w:instrText xml:space="preserve"> SEQ Table \* ARABIC \s 1 </w:instrText>
          </w:r>
          <w:r w:rsidDel="006E427B">
            <w:fldChar w:fldCharType="separate"/>
          </w:r>
          <w:r w:rsidDel="006E427B">
            <w:rPr>
              <w:noProof/>
            </w:rPr>
            <w:t>3</w:t>
          </w:r>
          <w:r w:rsidDel="006E427B">
            <w:rPr>
              <w:noProof/>
            </w:rPr>
            <w:fldChar w:fldCharType="end"/>
          </w:r>
          <w:bookmarkEnd w:id="3798"/>
          <w:r w:rsidDel="006E427B">
            <w:t xml:space="preserve">. </w:t>
          </w:r>
          <w:bookmarkStart w:id="3799" w:name="_Toc395094921"/>
          <w:bookmarkStart w:id="3800" w:name="_Ref395956402"/>
          <w:r w:rsidRPr="00E92D37" w:rsidDel="006E427B">
            <w:t>Confusion Matrix (Davis and Goadrich, 2006)</w:t>
          </w:r>
        </w:ins>
      </w:moveFrom>
      <w:bookmarkEnd w:id="3799"/>
      <w:bookmarkEnd w:id="3800"/>
      <w:moveFromRangeEnd w:id="3795"/>
    </w:p>
    <w:p w14:paraId="188C6DBC" w14:textId="77777777" w:rsidR="0024639D" w:rsidRPr="00713C2D" w:rsidRDefault="0024639D">
      <w:pPr>
        <w:pStyle w:val="Caption"/>
        <w:rPr>
          <w:ins w:id="3801" w:author="Vilson Lu" w:date="2014-08-16T15:39:00Z"/>
        </w:rPr>
        <w:pPrChange w:id="3802" w:author="Vilson Lu" w:date="2014-08-16T15:39:00Z">
          <w:pPr/>
        </w:pPrChange>
      </w:pPr>
    </w:p>
    <w:p w14:paraId="14C6CE56" w14:textId="4BBEF135" w:rsidR="00602FF1" w:rsidRDefault="00602FF1">
      <w:pPr>
        <w:pStyle w:val="Content2"/>
        <w:rPr>
          <w:ins w:id="3803" w:author="Vilson Lu" w:date="2014-08-15T14:52:00Z"/>
        </w:rPr>
        <w:pPrChange w:id="3804" w:author="TinTin Kalaw" w:date="2014-08-16T12:44:00Z">
          <w:pPr>
            <w:pStyle w:val="Content"/>
          </w:pPr>
        </w:pPrChange>
      </w:pPr>
      <w:ins w:id="3805" w:author="Vilson Lu" w:date="2014-08-15T14:52:00Z">
        <w:r>
          <w:t xml:space="preserve">The True positive category means a positive instance is correctly predicted as positive while the False positive category denotes a negative instance is predicted as positive. Then, the True negative category signifies a negative instance is predicted correctly as negative while the False negative means a positive instance is predicted as negative (Davis and Goadrich, 2006). </w:t>
        </w:r>
        <w:del w:id="3806" w:author="TinTin Kalaw" w:date="2014-08-16T12:44:00Z">
          <w:r w:rsidDel="0078345A">
            <w:delText>Table 3-3</w:delText>
          </w:r>
        </w:del>
      </w:ins>
      <w:ins w:id="3807" w:author="TinTin Kalaw" w:date="2014-08-16T12:44:00Z">
        <w:r w:rsidR="0078345A">
          <w:fldChar w:fldCharType="begin"/>
        </w:r>
        <w:r w:rsidR="0078345A">
          <w:instrText xml:space="preserve"> REF _Ref395956408 \h </w:instrText>
        </w:r>
      </w:ins>
      <w:del w:id="3808" w:author="Vilson Lu" w:date="2014-08-16T16:50:00Z">
        <w:r w:rsidR="0078345A">
          <w:fldChar w:fldCharType="separate"/>
        </w:r>
      </w:del>
      <w:ins w:id="3809" w:author="TinTin Kalaw" w:date="2014-08-16T12:44:00Z">
        <w:del w:id="3810" w:author="Vilson Lu" w:date="2014-08-16T16:50:00Z">
          <w:r w:rsidR="0078345A" w:rsidDel="0068488C">
            <w:delText xml:space="preserve">Table </w:delText>
          </w:r>
          <w:r w:rsidR="0078345A" w:rsidDel="0068488C">
            <w:rPr>
              <w:noProof/>
            </w:rPr>
            <w:delText>3</w:delText>
          </w:r>
          <w:r w:rsidR="0078345A" w:rsidDel="0068488C">
            <w:noBreakHyphen/>
          </w:r>
          <w:r w:rsidR="0078345A" w:rsidDel="0068488C">
            <w:rPr>
              <w:noProof/>
            </w:rPr>
            <w:delText>3</w:delText>
          </w:r>
        </w:del>
        <w:r w:rsidR="0078345A">
          <w:fldChar w:fldCharType="end"/>
        </w:r>
      </w:ins>
      <w:ins w:id="3811" w:author="Vilson Lu" w:date="2014-08-15T14:52:00Z">
        <w:r>
          <w:t xml:space="preserve"> show a confusion matrix of this.</w:t>
        </w:r>
      </w:ins>
    </w:p>
    <w:p w14:paraId="29E66620" w14:textId="77777777" w:rsidR="00602FF1" w:rsidRDefault="00602FF1">
      <w:pPr>
        <w:pStyle w:val="Content2"/>
        <w:rPr>
          <w:ins w:id="3812" w:author="Vilson Lu" w:date="2014-08-15T14:52:00Z"/>
        </w:rPr>
        <w:pPrChange w:id="3813" w:author="TinTin Kalaw" w:date="2014-08-16T12:44:00Z">
          <w:pPr>
            <w:pStyle w:val="Content"/>
          </w:pPr>
        </w:pPrChange>
      </w:pPr>
    </w:p>
    <w:p w14:paraId="06E8ABE6" w14:textId="02162945" w:rsidR="00602FF1" w:rsidRDefault="00602FF1">
      <w:pPr>
        <w:pStyle w:val="Content2"/>
        <w:rPr>
          <w:ins w:id="3814" w:author="Vilson Lu" w:date="2014-08-15T14:52:00Z"/>
          <w:rFonts w:eastAsiaTheme="minorEastAsia"/>
          <w:szCs w:val="24"/>
        </w:rPr>
        <w:pPrChange w:id="3815" w:author="Vilson Lu" w:date="2014-08-15T23:08:00Z">
          <w:pPr>
            <w:pStyle w:val="Content"/>
          </w:pPr>
        </w:pPrChange>
      </w:pPr>
      <m:oMathPara>
        <m:oMath>
          <m:r>
            <w:ins w:id="3816" w:author="Vilson Lu" w:date="2014-08-15T14:52:00Z">
              <w:del w:id="3817" w:author="TinTin Kalaw" w:date="2014-08-16T13:18:00Z">
                <w:rPr>
                  <w:rFonts w:ascii="Cambria Math" w:hAnsi="Cambria Math"/>
                </w:rPr>
                <m:t>Precision</m:t>
              </w:del>
            </w:ins>
          </m:r>
          <m:r>
            <w:ins w:id="3818" w:author="Vilson Lu" w:date="2014-08-15T14:52:00Z">
              <w:del w:id="3819" w:author="TinTin Kalaw" w:date="2014-08-16T13:18:00Z">
                <m:rPr>
                  <m:sty m:val="p"/>
                </m:rPr>
                <w:rPr>
                  <w:rFonts w:ascii="Cambria Math" w:hAnsi="Cambria Math"/>
                </w:rPr>
                <m:t>=</m:t>
              </w:del>
            </w:ins>
          </m:r>
          <m:f>
            <m:fPr>
              <m:ctrlPr>
                <w:ins w:id="3820" w:author="Vilson Lu" w:date="2014-08-15T14:52:00Z">
                  <w:del w:id="3821" w:author="TinTin Kalaw" w:date="2014-08-16T13:18:00Z">
                    <w:rPr>
                      <w:rFonts w:ascii="Cambria Math" w:hAnsi="Cambria Math"/>
                      <w:szCs w:val="24"/>
                    </w:rPr>
                  </w:del>
                </w:ins>
              </m:ctrlPr>
            </m:fPr>
            <m:num>
              <m:r>
                <w:ins w:id="3822" w:author="Vilson Lu" w:date="2014-08-15T14:52:00Z">
                  <w:del w:id="3823" w:author="TinTin Kalaw" w:date="2014-08-16T13:18:00Z">
                    <w:rPr>
                      <w:rFonts w:ascii="Cambria Math" w:hAnsi="Cambria Math"/>
                    </w:rPr>
                    <m:t>True</m:t>
                  </w:del>
                </w:ins>
              </m:r>
              <m:r>
                <w:ins w:id="3824" w:author="Vilson Lu" w:date="2014-08-15T14:52:00Z">
                  <w:del w:id="3825" w:author="TinTin Kalaw" w:date="2014-08-16T13:18:00Z">
                    <m:rPr>
                      <m:sty m:val="p"/>
                    </m:rPr>
                    <w:rPr>
                      <w:rFonts w:ascii="Cambria Math" w:hAnsi="Cambria Math"/>
                    </w:rPr>
                    <m:t xml:space="preserve"> </m:t>
                  </w:del>
                </w:ins>
              </m:r>
              <m:r>
                <w:ins w:id="3826" w:author="Vilson Lu" w:date="2014-08-15T14:52:00Z">
                  <w:del w:id="3827" w:author="TinTin Kalaw" w:date="2014-08-16T13:18:00Z">
                    <w:rPr>
                      <w:rFonts w:ascii="Cambria Math" w:hAnsi="Cambria Math"/>
                    </w:rPr>
                    <m:t>Positive</m:t>
                  </w:del>
                </w:ins>
              </m:r>
            </m:num>
            <m:den>
              <m:r>
                <w:ins w:id="3828" w:author="Vilson Lu" w:date="2014-08-15T14:52:00Z">
                  <w:del w:id="3829" w:author="TinTin Kalaw" w:date="2014-08-16T13:18:00Z">
                    <w:rPr>
                      <w:rFonts w:ascii="Cambria Math" w:hAnsi="Cambria Math"/>
                    </w:rPr>
                    <m:t>True</m:t>
                  </w:del>
                </w:ins>
              </m:r>
              <m:r>
                <w:ins w:id="3830" w:author="Vilson Lu" w:date="2014-08-15T14:52:00Z">
                  <w:del w:id="3831" w:author="TinTin Kalaw" w:date="2014-08-16T13:18:00Z">
                    <m:rPr>
                      <m:sty m:val="p"/>
                    </m:rPr>
                    <w:rPr>
                      <w:rFonts w:ascii="Cambria Math" w:hAnsi="Cambria Math"/>
                    </w:rPr>
                    <m:t xml:space="preserve"> </m:t>
                  </w:del>
                </w:ins>
              </m:r>
              <m:r>
                <w:ins w:id="3832" w:author="Vilson Lu" w:date="2014-08-15T14:52:00Z">
                  <w:del w:id="3833" w:author="TinTin Kalaw" w:date="2014-08-16T13:18:00Z">
                    <w:rPr>
                      <w:rFonts w:ascii="Cambria Math" w:hAnsi="Cambria Math"/>
                    </w:rPr>
                    <m:t>Positive</m:t>
                  </w:del>
                </w:ins>
              </m:r>
              <m:r>
                <w:ins w:id="3834" w:author="Vilson Lu" w:date="2014-08-15T14:52:00Z">
                  <w:del w:id="3835" w:author="TinTin Kalaw" w:date="2014-08-16T13:18:00Z">
                    <m:rPr>
                      <m:sty m:val="p"/>
                    </m:rPr>
                    <w:rPr>
                      <w:rFonts w:ascii="Cambria Math" w:hAnsi="Cambria Math"/>
                    </w:rPr>
                    <m:t>+</m:t>
                  </w:del>
                </w:ins>
              </m:r>
              <m:r>
                <w:ins w:id="3836" w:author="Vilson Lu" w:date="2014-08-15T14:52:00Z">
                  <w:del w:id="3837" w:author="TinTin Kalaw" w:date="2014-08-16T13:18:00Z">
                    <w:rPr>
                      <w:rFonts w:ascii="Cambria Math" w:hAnsi="Cambria Math"/>
                    </w:rPr>
                    <m:t>False</m:t>
                  </w:del>
                </w:ins>
              </m:r>
              <m:r>
                <w:ins w:id="3838" w:author="Vilson Lu" w:date="2014-08-15T14:52:00Z">
                  <w:del w:id="3839" w:author="TinTin Kalaw" w:date="2014-08-16T13:18:00Z">
                    <m:rPr>
                      <m:sty m:val="p"/>
                    </m:rPr>
                    <w:rPr>
                      <w:rFonts w:ascii="Cambria Math" w:hAnsi="Cambria Math"/>
                    </w:rPr>
                    <m:t xml:space="preserve"> </m:t>
                  </w:del>
                </w:ins>
              </m:r>
              <m:r>
                <w:ins w:id="3840" w:author="Vilson Lu" w:date="2014-08-15T14:52:00Z">
                  <w:del w:id="3841" w:author="TinTin Kalaw" w:date="2014-08-16T13:18:00Z">
                    <w:rPr>
                      <w:rFonts w:ascii="Cambria Math" w:hAnsi="Cambria Math"/>
                    </w:rPr>
                    <m:t>Positive</m:t>
                  </w:del>
                </w:ins>
              </m:r>
            </m:den>
          </m:f>
        </m:oMath>
      </m:oMathPara>
    </w:p>
    <w:p w14:paraId="27175AF7" w14:textId="77777777" w:rsidR="00602FF1" w:rsidRDefault="00602FF1" w:rsidP="00602FF1">
      <w:pPr>
        <w:pStyle w:val="Content"/>
        <w:rPr>
          <w:ins w:id="3842" w:author="Vilson Lu" w:date="2014-08-15T14:52:00Z"/>
          <w:rFonts w:eastAsiaTheme="minorEastAsia"/>
          <w:szCs w:val="24"/>
        </w:rPr>
      </w:pPr>
    </w:p>
    <w:p w14:paraId="4609895A" w14:textId="3CA7CE95" w:rsidR="00602FF1" w:rsidDel="00E75C6B" w:rsidRDefault="00602FF1">
      <w:pPr>
        <w:pStyle w:val="Content2"/>
        <w:rPr>
          <w:ins w:id="3843" w:author="Vilson Lu" w:date="2014-08-15T14:52:00Z"/>
          <w:del w:id="3844" w:author="TinTin Kalaw" w:date="2014-08-16T13:19:00Z"/>
          <w:rFonts w:eastAsiaTheme="minorEastAsia"/>
          <w:szCs w:val="24"/>
        </w:rPr>
        <w:pPrChange w:id="3845" w:author="Vilson Lu" w:date="2014-08-15T23:08:00Z">
          <w:pPr>
            <w:pStyle w:val="Content"/>
          </w:pPr>
        </w:pPrChange>
      </w:pPr>
      <w:moveFrom w:id="3846" w:author="TinTin Kalaw" w:date="2014-08-16T13:19:00Z">
        <w:ins w:id="3847" w:author="Vilson Lu" w:date="2014-08-15T14:52:00Z">
          <w:moveFromRangeStart w:id="3848" w:author="TinTin Kalaw" w:date="2014-08-16T13:19:00Z" w:name="move395958487"/>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Negative</m:t>
                  </m:r>
                </m:den>
              </m:f>
            </m:oMath>
          </m:oMathPara>
        </w:ins>
      </w:moveFrom>
      <w:moveFromRangeEnd w:id="3848"/>
    </w:p>
    <w:p w14:paraId="76E71071" w14:textId="0CACEE3E" w:rsidR="00602FF1" w:rsidDel="00E75C6B" w:rsidRDefault="00602FF1">
      <w:pPr>
        <w:pStyle w:val="Content2"/>
        <w:rPr>
          <w:ins w:id="3849" w:author="Vilson Lu" w:date="2014-08-15T14:52:00Z"/>
          <w:del w:id="3850" w:author="TinTin Kalaw" w:date="2014-08-16T13:19:00Z"/>
          <w:rFonts w:eastAsiaTheme="minorEastAsia"/>
        </w:rPr>
        <w:pPrChange w:id="3851" w:author="TinTin Kalaw" w:date="2014-08-16T13:19:00Z">
          <w:pPr>
            <w:pStyle w:val="Content"/>
            <w:ind w:left="0"/>
          </w:pPr>
        </w:pPrChange>
      </w:pPr>
    </w:p>
    <w:p w14:paraId="196EBB96" w14:textId="613C7845" w:rsidR="00602FF1" w:rsidDel="00E75C6B" w:rsidRDefault="00602FF1" w:rsidP="00602FF1">
      <w:pPr>
        <w:pStyle w:val="Content"/>
        <w:rPr>
          <w:ins w:id="3852" w:author="Vilson Lu" w:date="2014-08-15T14:52:00Z"/>
          <w:del w:id="3853" w:author="TinTin Kalaw" w:date="2014-08-16T13:19:00Z"/>
          <w:b/>
        </w:rPr>
      </w:pPr>
    </w:p>
    <w:p w14:paraId="481F18C6" w14:textId="67DECE4C" w:rsidR="00602FF1" w:rsidDel="00E75C6B" w:rsidRDefault="00602FF1">
      <w:pPr>
        <w:pStyle w:val="Content2"/>
        <w:rPr>
          <w:ins w:id="3854" w:author="Vilson Lu" w:date="2014-08-15T14:52:00Z"/>
          <w:del w:id="3855" w:author="TinTin Kalaw" w:date="2014-08-16T13:19:00Z"/>
          <w:rFonts w:eastAsiaTheme="minorEastAsia"/>
        </w:rPr>
        <w:pPrChange w:id="3856" w:author="Vilson Lu" w:date="2014-08-15T23:08:00Z">
          <w:pPr>
            <w:pStyle w:val="Content"/>
          </w:pPr>
        </w:pPrChange>
      </w:pPr>
      <w:moveFrom w:id="3857" w:author="TinTin Kalaw" w:date="2014-08-16T13:19:00Z">
        <w:ins w:id="3858" w:author="Vilson Lu" w:date="2014-08-15T14:52:00Z">
          <w:moveFromRangeStart w:id="3859" w:author="TinTin Kalaw" w:date="2014-08-16T13:19:00Z" w:name="move395958496"/>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ins>
      </w:moveFrom>
      <w:moveFromRangeEnd w:id="3859"/>
    </w:p>
    <w:p w14:paraId="6C062F01" w14:textId="77777777" w:rsidR="00602FF1" w:rsidDel="009F684C" w:rsidRDefault="00602FF1">
      <w:pPr>
        <w:pStyle w:val="Content2"/>
        <w:rPr>
          <w:ins w:id="3860" w:author="Vilson Lu" w:date="2014-08-15T14:52:00Z"/>
          <w:del w:id="3861" w:author="TinTin Kalaw" w:date="2014-08-16T13:17:00Z"/>
        </w:rPr>
        <w:pPrChange w:id="3862" w:author="TinTin Kalaw" w:date="2014-08-16T13:19:00Z">
          <w:pPr>
            <w:ind w:left="1080"/>
          </w:pPr>
        </w:pPrChange>
      </w:pPr>
    </w:p>
    <w:p w14:paraId="444639B7" w14:textId="699D34A4" w:rsidR="00602FF1" w:rsidRDefault="00602FF1">
      <w:pPr>
        <w:pStyle w:val="Content2"/>
        <w:rPr>
          <w:ins w:id="3863" w:author="Vilson Lu" w:date="2014-08-15T14:52:00Z"/>
        </w:rPr>
        <w:pPrChange w:id="3864" w:author="TinTin Kalaw" w:date="2014-08-16T13:19:00Z">
          <w:pPr>
            <w:ind w:left="1080"/>
          </w:pPr>
        </w:pPrChange>
      </w:pPr>
    </w:p>
    <w:p w14:paraId="088377FF" w14:textId="6D305428" w:rsidR="006E427B" w:rsidRDefault="006E427B" w:rsidP="006E427B">
      <w:pPr>
        <w:pStyle w:val="Caption"/>
      </w:pPr>
      <w:bookmarkStart w:id="3865" w:name="_Toc396200393"/>
      <w:moveToRangeStart w:id="3866" w:author="TinTin Kalaw" w:date="2014-08-16T12:46:00Z" w:name="move395956524"/>
      <w:moveTo w:id="3867" w:author="TinTin Kalaw" w:date="2014-08-16T12:46:00Z">
        <w:r>
          <w:t xml:space="preserve">Table </w:t>
        </w:r>
      </w:moveTo>
      <w:ins w:id="3868" w:author="TinTin Kalaw" w:date="2014-08-16T13:59:00Z">
        <w:r w:rsidR="006E6440">
          <w:fldChar w:fldCharType="begin"/>
        </w:r>
        <w:r w:rsidR="006E6440">
          <w:instrText xml:space="preserve"> STYLEREF 1 \s </w:instrText>
        </w:r>
      </w:ins>
      <w:r w:rsidR="006E6440">
        <w:fldChar w:fldCharType="separate"/>
      </w:r>
      <w:r w:rsidR="0068488C">
        <w:rPr>
          <w:noProof/>
        </w:rPr>
        <w:t>3</w:t>
      </w:r>
      <w:ins w:id="3869"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3870" w:author="Vilson Lu" w:date="2014-08-16T16:50:00Z">
        <w:r w:rsidR="0068488C">
          <w:rPr>
            <w:noProof/>
          </w:rPr>
          <w:t>3</w:t>
        </w:r>
      </w:ins>
      <w:ins w:id="3871" w:author="TinTin Kalaw" w:date="2014-08-16T13:59:00Z">
        <w:r w:rsidR="006E6440">
          <w:fldChar w:fldCharType="end"/>
        </w:r>
      </w:ins>
      <w:moveTo w:id="3872" w:author="TinTin Kalaw" w:date="2014-08-16T12:46:00Z">
        <w:del w:id="3873" w:author="TinTin Kalaw" w:date="2014-08-16T13:48:00Z">
          <w:r w:rsidDel="00BD695A">
            <w:fldChar w:fldCharType="begin"/>
          </w:r>
          <w:r w:rsidDel="00BD695A">
            <w:delInstrText xml:space="preserve"> STYLEREF 1 \s </w:delInstrText>
          </w:r>
          <w:r w:rsidDel="00BD695A">
            <w:fldChar w:fldCharType="separate"/>
          </w:r>
          <w:r w:rsidDel="00BD695A">
            <w:rPr>
              <w:noProof/>
            </w:rPr>
            <w:delText>3</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3</w:delText>
          </w:r>
          <w:r w:rsidDel="00BD695A">
            <w:rPr>
              <w:noProof/>
            </w:rPr>
            <w:fldChar w:fldCharType="end"/>
          </w:r>
        </w:del>
        <w:r>
          <w:t xml:space="preserve">. </w:t>
        </w:r>
        <w:r w:rsidRPr="00E92D37">
          <w:t>Confusion Matrix (Davis and Goadrich, 2006)</w:t>
        </w:r>
      </w:moveTo>
      <w:bookmarkEnd w:id="3865"/>
    </w:p>
    <w:tbl>
      <w:tblPr>
        <w:tblStyle w:val="TableGrid"/>
        <w:tblW w:w="0" w:type="auto"/>
        <w:tblInd w:w="1440" w:type="dxa"/>
        <w:tblLook w:val="04A0" w:firstRow="1" w:lastRow="0" w:firstColumn="1" w:lastColumn="0" w:noHBand="0" w:noVBand="1"/>
      </w:tblPr>
      <w:tblGrid>
        <w:gridCol w:w="2654"/>
        <w:gridCol w:w="2622"/>
        <w:gridCol w:w="2634"/>
      </w:tblGrid>
      <w:tr w:rsidR="006E427B" w14:paraId="21D223B2" w14:textId="77777777" w:rsidTr="006E6440">
        <w:tc>
          <w:tcPr>
            <w:tcW w:w="2654" w:type="dxa"/>
          </w:tcPr>
          <w:p w14:paraId="369F335A" w14:textId="77777777" w:rsidR="006E427B" w:rsidRDefault="006E427B" w:rsidP="006E6440">
            <w:pPr>
              <w:pStyle w:val="Content"/>
              <w:ind w:left="0"/>
              <w:jc w:val="center"/>
            </w:pPr>
          </w:p>
        </w:tc>
        <w:tc>
          <w:tcPr>
            <w:tcW w:w="2622" w:type="dxa"/>
          </w:tcPr>
          <w:p w14:paraId="1481C2A3" w14:textId="77777777" w:rsidR="006E427B" w:rsidRPr="00915BA7" w:rsidRDefault="006E427B" w:rsidP="006E6440">
            <w:pPr>
              <w:pStyle w:val="Content"/>
              <w:ind w:left="0"/>
              <w:jc w:val="center"/>
              <w:rPr>
                <w:b/>
              </w:rPr>
            </w:pPr>
            <w:moveTo w:id="3874" w:author="TinTin Kalaw" w:date="2014-08-16T12:46:00Z">
              <w:r w:rsidRPr="00915BA7">
                <w:rPr>
                  <w:b/>
                </w:rPr>
                <w:t>Actual Positive</w:t>
              </w:r>
            </w:moveTo>
          </w:p>
        </w:tc>
        <w:tc>
          <w:tcPr>
            <w:tcW w:w="2634" w:type="dxa"/>
          </w:tcPr>
          <w:p w14:paraId="5114B0DE" w14:textId="77777777" w:rsidR="006E427B" w:rsidRPr="00915BA7" w:rsidRDefault="006E427B" w:rsidP="006E6440">
            <w:pPr>
              <w:pStyle w:val="Content"/>
              <w:ind w:left="0"/>
              <w:jc w:val="center"/>
              <w:rPr>
                <w:b/>
              </w:rPr>
            </w:pPr>
            <w:moveTo w:id="3875" w:author="TinTin Kalaw" w:date="2014-08-16T12:46:00Z">
              <w:r w:rsidRPr="00915BA7">
                <w:rPr>
                  <w:b/>
                </w:rPr>
                <w:t>Actual Negative</w:t>
              </w:r>
            </w:moveTo>
          </w:p>
        </w:tc>
      </w:tr>
      <w:tr w:rsidR="006E427B" w14:paraId="5A94832C" w14:textId="77777777" w:rsidTr="006E6440">
        <w:tc>
          <w:tcPr>
            <w:tcW w:w="2654" w:type="dxa"/>
          </w:tcPr>
          <w:p w14:paraId="15B01E7C" w14:textId="77777777" w:rsidR="006E427B" w:rsidRPr="00915BA7" w:rsidRDefault="006E427B" w:rsidP="006E6440">
            <w:pPr>
              <w:pStyle w:val="Content"/>
              <w:ind w:left="0"/>
              <w:jc w:val="center"/>
              <w:rPr>
                <w:b/>
              </w:rPr>
            </w:pPr>
            <w:moveTo w:id="3876" w:author="TinTin Kalaw" w:date="2014-08-16T12:46:00Z">
              <w:r w:rsidRPr="00915BA7">
                <w:rPr>
                  <w:b/>
                </w:rPr>
                <w:t>Predicted Positive</w:t>
              </w:r>
            </w:moveTo>
          </w:p>
        </w:tc>
        <w:tc>
          <w:tcPr>
            <w:tcW w:w="2622" w:type="dxa"/>
          </w:tcPr>
          <w:p w14:paraId="208E4514" w14:textId="77777777" w:rsidR="006E427B" w:rsidRDefault="006E427B" w:rsidP="006E6440">
            <w:pPr>
              <w:pStyle w:val="Content"/>
              <w:ind w:left="0"/>
              <w:jc w:val="center"/>
            </w:pPr>
            <w:moveTo w:id="3877" w:author="TinTin Kalaw" w:date="2014-08-16T12:46:00Z">
              <w:r>
                <w:t>True Positive</w:t>
              </w:r>
            </w:moveTo>
          </w:p>
        </w:tc>
        <w:tc>
          <w:tcPr>
            <w:tcW w:w="2634" w:type="dxa"/>
          </w:tcPr>
          <w:p w14:paraId="0CFCD56E" w14:textId="77777777" w:rsidR="006E427B" w:rsidRDefault="006E427B" w:rsidP="006E6440">
            <w:pPr>
              <w:pStyle w:val="Content"/>
              <w:ind w:left="0"/>
              <w:jc w:val="center"/>
            </w:pPr>
            <w:moveTo w:id="3878" w:author="TinTin Kalaw" w:date="2014-08-16T12:46:00Z">
              <w:r>
                <w:t>False Positive</w:t>
              </w:r>
            </w:moveTo>
          </w:p>
        </w:tc>
      </w:tr>
      <w:tr w:rsidR="006E427B" w14:paraId="0A8661D4" w14:textId="5885798A" w:rsidTr="006E6440">
        <w:tc>
          <w:tcPr>
            <w:tcW w:w="2654" w:type="dxa"/>
          </w:tcPr>
          <w:p w14:paraId="0E792141" w14:textId="77777777" w:rsidR="006E427B" w:rsidRPr="00915BA7" w:rsidRDefault="006E427B" w:rsidP="006E6440">
            <w:pPr>
              <w:pStyle w:val="Content"/>
              <w:ind w:left="0"/>
              <w:jc w:val="center"/>
              <w:rPr>
                <w:b/>
              </w:rPr>
            </w:pPr>
            <w:moveTo w:id="3879" w:author="TinTin Kalaw" w:date="2014-08-16T12:46:00Z">
              <w:r w:rsidRPr="00915BA7">
                <w:rPr>
                  <w:b/>
                </w:rPr>
                <w:t>Predicted Negative</w:t>
              </w:r>
            </w:moveTo>
          </w:p>
        </w:tc>
        <w:tc>
          <w:tcPr>
            <w:tcW w:w="2622" w:type="dxa"/>
          </w:tcPr>
          <w:p w14:paraId="57FD6E2A" w14:textId="77777777" w:rsidR="006E427B" w:rsidRDefault="006E427B" w:rsidP="006E6440">
            <w:pPr>
              <w:pStyle w:val="Content"/>
              <w:ind w:left="0"/>
              <w:jc w:val="center"/>
            </w:pPr>
            <w:moveTo w:id="3880" w:author="TinTin Kalaw" w:date="2014-08-16T12:46:00Z">
              <w:r>
                <w:t>False Negative</w:t>
              </w:r>
            </w:moveTo>
          </w:p>
        </w:tc>
        <w:tc>
          <w:tcPr>
            <w:tcW w:w="2634" w:type="dxa"/>
          </w:tcPr>
          <w:p w14:paraId="307819E6" w14:textId="77777777" w:rsidR="006E427B" w:rsidRDefault="006E427B" w:rsidP="006E6440">
            <w:pPr>
              <w:pStyle w:val="Content"/>
              <w:keepNext/>
              <w:ind w:left="0"/>
              <w:jc w:val="center"/>
            </w:pPr>
            <w:moveTo w:id="3881" w:author="TinTin Kalaw" w:date="2014-08-16T12:46:00Z">
              <w:r>
                <w:t>True Negative</w:t>
              </w:r>
            </w:moveTo>
          </w:p>
        </w:tc>
      </w:tr>
      <w:moveToRangeEnd w:id="3866"/>
    </w:tbl>
    <w:p w14:paraId="5521012A" w14:textId="18BBF23C" w:rsidR="00602FF1" w:rsidDel="006E427B" w:rsidRDefault="00602FF1" w:rsidP="00602FF1">
      <w:pPr>
        <w:ind w:left="1080"/>
        <w:rPr>
          <w:ins w:id="3882" w:author="Vilson Lu" w:date="2014-08-15T14:52:00Z"/>
          <w:del w:id="3883" w:author="TinTin Kalaw" w:date="2014-08-16T12:45:00Z"/>
        </w:rPr>
      </w:pPr>
    </w:p>
    <w:p w14:paraId="6E36805F" w14:textId="77777777" w:rsidR="00602FF1" w:rsidRDefault="00602FF1">
      <w:pPr>
        <w:rPr>
          <w:ins w:id="3884" w:author="Vilson Lu" w:date="2014-08-15T14:52:00Z"/>
        </w:rPr>
        <w:pPrChange w:id="3885" w:author="TinTin Kalaw" w:date="2014-08-16T12:45:00Z">
          <w:pPr>
            <w:ind w:left="1080"/>
          </w:pPr>
        </w:pPrChange>
      </w:pPr>
    </w:p>
    <w:p w14:paraId="3BE7ADBB" w14:textId="77777777" w:rsidR="00602FF1" w:rsidRDefault="00602FF1" w:rsidP="00602FF1">
      <w:pPr>
        <w:pStyle w:val="Heading3"/>
        <w:rPr>
          <w:ins w:id="3886" w:author="Vilson Lu" w:date="2014-08-15T14:52:00Z"/>
        </w:rPr>
      </w:pPr>
      <w:bookmarkStart w:id="3887" w:name="_Toc395181707"/>
      <w:bookmarkStart w:id="3888" w:name="_Toc396200143"/>
      <w:ins w:id="3889" w:author="Vilson Lu" w:date="2014-08-15T14:52:00Z">
        <w:r>
          <w:t>Kappa Statistics</w:t>
        </w:r>
        <w:bookmarkEnd w:id="3887"/>
        <w:bookmarkEnd w:id="3888"/>
      </w:ins>
    </w:p>
    <w:p w14:paraId="4200A418" w14:textId="77777777" w:rsidR="00602FF1" w:rsidRDefault="00602FF1">
      <w:pPr>
        <w:pStyle w:val="Content2"/>
        <w:rPr>
          <w:ins w:id="3890" w:author="Vilson Lu" w:date="2014-08-15T14:52:00Z"/>
        </w:rPr>
        <w:pPrChange w:id="3891" w:author="TinTin Kalaw" w:date="2014-08-16T12:45:00Z">
          <w:pPr/>
        </w:pPrChange>
      </w:pPr>
    </w:p>
    <w:p w14:paraId="2DA3F94C" w14:textId="77777777" w:rsidR="00602FF1" w:rsidRDefault="00602FF1">
      <w:pPr>
        <w:pStyle w:val="Content2"/>
        <w:rPr>
          <w:ins w:id="3892" w:author="Vilson Lu" w:date="2014-08-15T14:52:00Z"/>
        </w:rPr>
        <w:pPrChange w:id="3893" w:author="TinTin Kalaw" w:date="2014-08-16T12:45:00Z">
          <w:pPr>
            <w:pStyle w:val="Content"/>
          </w:pPr>
        </w:pPrChange>
      </w:pPr>
      <w:ins w:id="3894" w:author="Vilson Lu" w:date="2014-08-15T14:52:00Z">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ins>
    </w:p>
    <w:p w14:paraId="069FA484" w14:textId="77777777" w:rsidR="00602FF1" w:rsidRDefault="00602FF1">
      <w:pPr>
        <w:pStyle w:val="Content2"/>
        <w:rPr>
          <w:ins w:id="3895" w:author="Vilson Lu" w:date="2014-08-15T14:52:00Z"/>
        </w:rPr>
        <w:pPrChange w:id="3896" w:author="TinTin Kalaw" w:date="2014-08-16T12:45:00Z">
          <w:pPr>
            <w:pStyle w:val="Content"/>
          </w:pPr>
        </w:pPrChange>
      </w:pPr>
    </w:p>
    <w:p w14:paraId="35770F81" w14:textId="77777777" w:rsidR="00602FF1" w:rsidRDefault="00602FF1">
      <w:pPr>
        <w:pStyle w:val="Content2"/>
        <w:rPr>
          <w:ins w:id="3897" w:author="Vilson Lu" w:date="2014-08-15T14:52:00Z"/>
          <w:rFonts w:eastAsiaTheme="minorEastAsia"/>
        </w:rPr>
        <w:pPrChange w:id="3898" w:author="TinTin Kalaw" w:date="2014-08-16T12:45:00Z">
          <w:pPr>
            <w:pStyle w:val="Content"/>
          </w:pPr>
        </w:pPrChange>
      </w:pPr>
      <m:oMathPara>
        <m:oMath>
          <m:r>
            <w:ins w:id="3899" w:author="Vilson Lu" w:date="2014-08-15T14:52:00Z">
              <w:rPr>
                <w:rFonts w:ascii="Cambria Math" w:hAnsi="Cambria Math"/>
              </w:rPr>
              <m:t>k</m:t>
            </w:ins>
          </m:r>
          <m:r>
            <w:ins w:id="3900" w:author="Vilson Lu" w:date="2014-08-15T14:52:00Z">
              <m:rPr>
                <m:sty m:val="p"/>
              </m:rPr>
              <w:rPr>
                <w:rFonts w:ascii="Cambria Math" w:hAnsi="Cambria Math"/>
              </w:rPr>
              <m:t xml:space="preserve">= </m:t>
            </w:ins>
          </m:r>
          <m:f>
            <m:fPr>
              <m:ctrlPr>
                <w:ins w:id="3901" w:author="Vilson Lu" w:date="2014-08-15T14:52:00Z">
                  <w:rPr>
                    <w:rFonts w:ascii="Cambria Math" w:hAnsi="Cambria Math"/>
                    <w:szCs w:val="24"/>
                  </w:rPr>
                </w:ins>
              </m:ctrlPr>
            </m:fPr>
            <m:num>
              <m:sSub>
                <m:sSubPr>
                  <m:ctrlPr>
                    <w:ins w:id="3902" w:author="Vilson Lu" w:date="2014-08-15T14:52:00Z">
                      <w:rPr>
                        <w:rFonts w:ascii="Cambria Math" w:hAnsi="Cambria Math"/>
                        <w:szCs w:val="24"/>
                      </w:rPr>
                    </w:ins>
                  </m:ctrlPr>
                </m:sSubPr>
                <m:e>
                  <m:r>
                    <w:ins w:id="3903" w:author="Vilson Lu" w:date="2014-08-15T14:52:00Z">
                      <w:rPr>
                        <w:rFonts w:ascii="Cambria Math" w:hAnsi="Cambria Math"/>
                      </w:rPr>
                      <m:t>p</m:t>
                    </w:ins>
                  </m:r>
                </m:e>
                <m:sub>
                  <m:r>
                    <w:ins w:id="3904" w:author="Vilson Lu" w:date="2014-08-15T14:52:00Z">
                      <w:rPr>
                        <w:rFonts w:ascii="Cambria Math" w:hAnsi="Cambria Math"/>
                      </w:rPr>
                      <m:t>o</m:t>
                    </w:ins>
                  </m:r>
                </m:sub>
              </m:sSub>
              <m:r>
                <w:ins w:id="3905" w:author="Vilson Lu" w:date="2014-08-15T14:52:00Z">
                  <m:rPr>
                    <m:sty m:val="p"/>
                  </m:rPr>
                  <w:rPr>
                    <w:rFonts w:ascii="Cambria Math" w:hAnsi="Cambria Math"/>
                  </w:rPr>
                  <m:t xml:space="preserve">- </m:t>
                </w:ins>
              </m:r>
              <m:sSub>
                <m:sSubPr>
                  <m:ctrlPr>
                    <w:ins w:id="3906" w:author="Vilson Lu" w:date="2014-08-15T14:52:00Z">
                      <w:rPr>
                        <w:rFonts w:ascii="Cambria Math" w:hAnsi="Cambria Math"/>
                        <w:szCs w:val="24"/>
                      </w:rPr>
                    </w:ins>
                  </m:ctrlPr>
                </m:sSubPr>
                <m:e>
                  <m:r>
                    <w:ins w:id="3907" w:author="Vilson Lu" w:date="2014-08-15T14:52:00Z">
                      <w:rPr>
                        <w:rFonts w:ascii="Cambria Math" w:hAnsi="Cambria Math"/>
                      </w:rPr>
                      <m:t>p</m:t>
                    </w:ins>
                  </m:r>
                </m:e>
                <m:sub>
                  <m:r>
                    <w:ins w:id="3908" w:author="Vilson Lu" w:date="2014-08-15T14:52:00Z">
                      <w:rPr>
                        <w:rFonts w:ascii="Cambria Math" w:hAnsi="Cambria Math"/>
                      </w:rPr>
                      <m:t>e</m:t>
                    </w:ins>
                  </m:r>
                </m:sub>
              </m:sSub>
            </m:num>
            <m:den>
              <m:r>
                <w:ins w:id="3909" w:author="Vilson Lu" w:date="2014-08-15T14:52:00Z">
                  <m:rPr>
                    <m:sty m:val="p"/>
                  </m:rPr>
                  <w:rPr>
                    <w:rFonts w:ascii="Cambria Math" w:hAnsi="Cambria Math"/>
                  </w:rPr>
                  <m:t xml:space="preserve">1- </m:t>
                </w:ins>
              </m:r>
              <m:sSub>
                <m:sSubPr>
                  <m:ctrlPr>
                    <w:ins w:id="3910" w:author="Vilson Lu" w:date="2014-08-15T14:52:00Z">
                      <w:rPr>
                        <w:rFonts w:ascii="Cambria Math" w:hAnsi="Cambria Math"/>
                        <w:szCs w:val="24"/>
                      </w:rPr>
                    </w:ins>
                  </m:ctrlPr>
                </m:sSubPr>
                <m:e>
                  <m:r>
                    <w:ins w:id="3911" w:author="Vilson Lu" w:date="2014-08-15T14:52:00Z">
                      <w:rPr>
                        <w:rFonts w:ascii="Cambria Math" w:hAnsi="Cambria Math"/>
                      </w:rPr>
                      <m:t>p</m:t>
                    </w:ins>
                  </m:r>
                </m:e>
                <m:sub>
                  <m:r>
                    <w:ins w:id="3912" w:author="Vilson Lu" w:date="2014-08-15T14:52:00Z">
                      <w:rPr>
                        <w:rFonts w:ascii="Cambria Math" w:hAnsi="Cambria Math"/>
                      </w:rPr>
                      <m:t>e</m:t>
                    </w:ins>
                  </m:r>
                </m:sub>
              </m:sSub>
            </m:den>
          </m:f>
        </m:oMath>
      </m:oMathPara>
    </w:p>
    <w:p w14:paraId="339AA081" w14:textId="77777777" w:rsidR="00602FF1" w:rsidRDefault="00602FF1">
      <w:pPr>
        <w:pStyle w:val="Content2"/>
        <w:rPr>
          <w:ins w:id="3913" w:author="Vilson Lu" w:date="2014-08-15T14:52:00Z"/>
        </w:rPr>
        <w:pPrChange w:id="3914" w:author="TinTin Kalaw" w:date="2014-08-16T12:45:00Z">
          <w:pPr>
            <w:pStyle w:val="Content"/>
          </w:pPr>
        </w:pPrChange>
      </w:pPr>
      <w:ins w:id="3915" w:author="Vilson Lu" w:date="2014-08-15T14:52:00Z">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ins>
    </w:p>
    <w:p w14:paraId="4D6922E0" w14:textId="77777777" w:rsidR="00576296" w:rsidRDefault="00576296">
      <w:pPr>
        <w:pStyle w:val="Content2"/>
        <w:pPrChange w:id="3916" w:author="TinTin Kalaw" w:date="2014-08-16T12:45:00Z">
          <w:pPr>
            <w:pStyle w:val="Content1"/>
          </w:pPr>
        </w:pPrChange>
      </w:pPr>
    </w:p>
    <w:p w14:paraId="07978F47" w14:textId="1EE45C9E" w:rsidR="006D5669" w:rsidDel="00602FF1" w:rsidRDefault="006D5669" w:rsidP="006D5669">
      <w:pPr>
        <w:pStyle w:val="Heading2"/>
        <w:rPr>
          <w:del w:id="3917" w:author="Vilson Lu" w:date="2014-08-15T14:52:00Z"/>
        </w:rPr>
      </w:pPr>
      <w:commentRangeStart w:id="3918"/>
      <w:del w:id="3919" w:author="Vilson Lu" w:date="2014-08-15T14:52:00Z">
        <w:r w:rsidDel="00602FF1">
          <w:delText>Information Extraction</w:delText>
        </w:r>
        <w:bookmarkStart w:id="3920" w:name="_Toc395957330"/>
        <w:bookmarkStart w:id="3921" w:name="_Toc395961182"/>
        <w:bookmarkStart w:id="3922" w:name="_Toc395961263"/>
        <w:bookmarkStart w:id="3923" w:name="_Toc395961440"/>
        <w:bookmarkStart w:id="3924" w:name="_Toc395961923"/>
        <w:bookmarkStart w:id="3925" w:name="_Toc396184318"/>
        <w:bookmarkStart w:id="3926" w:name="_Toc396193983"/>
        <w:bookmarkStart w:id="3927" w:name="_Toc396200144"/>
        <w:bookmarkEnd w:id="3920"/>
        <w:bookmarkEnd w:id="3921"/>
        <w:bookmarkEnd w:id="3922"/>
        <w:bookmarkEnd w:id="3923"/>
        <w:bookmarkEnd w:id="3924"/>
        <w:bookmarkEnd w:id="3925"/>
        <w:bookmarkEnd w:id="3926"/>
        <w:bookmarkEnd w:id="3927"/>
      </w:del>
    </w:p>
    <w:p w14:paraId="32BAA3BF" w14:textId="5ECE71A7" w:rsidR="006D5669" w:rsidDel="00602FF1" w:rsidRDefault="006D5669" w:rsidP="006D5669">
      <w:pPr>
        <w:pStyle w:val="Heading2"/>
        <w:rPr>
          <w:del w:id="3928" w:author="Vilson Lu" w:date="2014-08-15T14:52:00Z"/>
        </w:rPr>
      </w:pPr>
      <w:del w:id="3929" w:author="Vilson Lu" w:date="2014-08-15T14:52:00Z">
        <w:r w:rsidDel="00602FF1">
          <w:delText>Information Extraction Architecture</w:delText>
        </w:r>
      </w:del>
      <w:del w:id="3930" w:author="Vilson Lu" w:date="2014-08-15T13:58:00Z">
        <w:r w:rsidDel="00576296">
          <w:delText>s</w:delText>
        </w:r>
      </w:del>
      <w:bookmarkStart w:id="3931" w:name="_Toc395957331"/>
      <w:bookmarkStart w:id="3932" w:name="_Toc395961183"/>
      <w:bookmarkStart w:id="3933" w:name="_Toc395961264"/>
      <w:bookmarkStart w:id="3934" w:name="_Toc395961441"/>
      <w:bookmarkStart w:id="3935" w:name="_Toc395961924"/>
      <w:bookmarkStart w:id="3936" w:name="_Toc396184319"/>
      <w:bookmarkStart w:id="3937" w:name="_Toc396193984"/>
      <w:bookmarkStart w:id="3938" w:name="_Toc396200145"/>
      <w:bookmarkEnd w:id="3931"/>
      <w:bookmarkEnd w:id="3932"/>
      <w:bookmarkEnd w:id="3933"/>
      <w:bookmarkEnd w:id="3934"/>
      <w:bookmarkEnd w:id="3935"/>
      <w:bookmarkEnd w:id="3936"/>
      <w:bookmarkEnd w:id="3937"/>
      <w:bookmarkEnd w:id="3938"/>
    </w:p>
    <w:p w14:paraId="1B322456" w14:textId="6ED45D55" w:rsidR="00D90804" w:rsidDel="00D95CFF" w:rsidRDefault="00D90804" w:rsidP="00D90804">
      <w:pPr>
        <w:pStyle w:val="Heading2"/>
        <w:rPr>
          <w:del w:id="3939" w:author="Vilson Lu" w:date="2014-08-19T03:58:00Z"/>
        </w:rPr>
      </w:pPr>
      <w:del w:id="3940" w:author="Vilson Lu" w:date="2014-08-19T03:58:00Z">
        <w:r w:rsidDel="00D95CFF">
          <w:delText>Ontology</w:delText>
        </w:r>
        <w:bookmarkStart w:id="3941" w:name="_Toc396184320"/>
        <w:bookmarkStart w:id="3942" w:name="_Toc396193985"/>
        <w:bookmarkStart w:id="3943" w:name="_Toc396200146"/>
        <w:bookmarkEnd w:id="3941"/>
        <w:bookmarkEnd w:id="3942"/>
        <w:bookmarkEnd w:id="3943"/>
      </w:del>
    </w:p>
    <w:p w14:paraId="71E4D339" w14:textId="640D8B2D" w:rsidR="00D90804" w:rsidDel="00D95CFF" w:rsidRDefault="00D90804">
      <w:pPr>
        <w:pStyle w:val="Content1"/>
        <w:rPr>
          <w:del w:id="3944" w:author="Vilson Lu" w:date="2014-08-19T03:58:00Z"/>
        </w:rPr>
        <w:pPrChange w:id="3945" w:author="TinTin Kalaw" w:date="2014-08-16T12:46:00Z">
          <w:pPr/>
        </w:pPrChange>
      </w:pPr>
      <w:bookmarkStart w:id="3946" w:name="_Toc396184321"/>
      <w:bookmarkStart w:id="3947" w:name="_Toc396193986"/>
      <w:bookmarkStart w:id="3948" w:name="_Toc396200147"/>
      <w:bookmarkEnd w:id="3946"/>
      <w:bookmarkEnd w:id="3947"/>
      <w:bookmarkEnd w:id="3948"/>
    </w:p>
    <w:p w14:paraId="707A0DA2" w14:textId="4084239F" w:rsidR="007F6B83" w:rsidDel="00D95CFF" w:rsidRDefault="008C733C">
      <w:pPr>
        <w:pStyle w:val="Content1"/>
        <w:rPr>
          <w:del w:id="3949" w:author="Vilson Lu" w:date="2014-08-19T03:58:00Z"/>
        </w:rPr>
      </w:pPr>
      <w:del w:id="3950" w:author="Vilson Lu" w:date="2014-08-19T03:58:00Z">
        <w:r w:rsidDel="00D95CFF">
          <w:delText>Ontologies are set of classes (concepts), attributes and relationships that are used to represent a domain</w:delText>
        </w:r>
        <w:r w:rsidR="007F6B83" w:rsidDel="00D95CFF">
          <w:delText xml:space="preserve"> knowledge</w:delText>
        </w:r>
        <w:r w:rsidDel="00D95CFF">
          <w:delText>. They are in a language (first-order logic) that can be abstracted from the data structures and implementations. Since ontologies are in the semantic level, they could be used to combine heterogenous database, thus making interoperability between systems possible (Gruber, 2009).</w:delText>
        </w:r>
        <w:r w:rsidR="007F6B83" w:rsidDel="00D95CFF">
          <w:delText xml:space="preserve"> </w:delText>
        </w:r>
        <w:r w:rsidR="00DE7D68" w:rsidDel="00D95CFF">
          <w:delText>Cimiano (2006) said as the number of applications using ontologies are growing, they must now clearly and formally defined an ontology.</w:delText>
        </w:r>
        <w:bookmarkStart w:id="3951" w:name="_Toc396184322"/>
        <w:bookmarkStart w:id="3952" w:name="_Toc396193987"/>
        <w:bookmarkStart w:id="3953" w:name="_Toc396200148"/>
        <w:bookmarkEnd w:id="3951"/>
        <w:bookmarkEnd w:id="3952"/>
        <w:bookmarkEnd w:id="3953"/>
      </w:del>
    </w:p>
    <w:p w14:paraId="1D8E3679" w14:textId="285773AA" w:rsidR="007F6B83" w:rsidDel="00D95CFF" w:rsidRDefault="007F6B83">
      <w:pPr>
        <w:pStyle w:val="Content1"/>
        <w:rPr>
          <w:del w:id="3954" w:author="Vilson Lu" w:date="2014-08-19T03:58:00Z"/>
        </w:rPr>
      </w:pPr>
      <w:bookmarkStart w:id="3955" w:name="_Toc396184323"/>
      <w:bookmarkStart w:id="3956" w:name="_Toc396193988"/>
      <w:bookmarkStart w:id="3957" w:name="_Toc396200149"/>
      <w:bookmarkEnd w:id="3955"/>
      <w:bookmarkEnd w:id="3956"/>
      <w:bookmarkEnd w:id="3957"/>
    </w:p>
    <w:p w14:paraId="25FF22D7" w14:textId="371BB7C5" w:rsidR="007F6B83" w:rsidDel="00D95CFF" w:rsidRDefault="00DE7D68">
      <w:pPr>
        <w:pStyle w:val="Content1"/>
        <w:rPr>
          <w:del w:id="3958" w:author="Vilson Lu" w:date="2014-08-19T03:58:00Z"/>
        </w:rPr>
      </w:pPr>
      <w:del w:id="3959" w:author="Vilson Lu" w:date="2014-08-19T03:58:00Z">
        <w:r w:rsidDel="00D95CFF">
          <w:delText>Cimiano (2006) formally</w:delText>
        </w:r>
        <w:r w:rsidR="007F6B83" w:rsidDel="00D95CFF">
          <w:delText xml:space="preserve"> define ontology</w:delText>
        </w:r>
        <w:r w:rsidDel="00D95CFF">
          <w:delText xml:space="preserve"> as</w:delText>
        </w:r>
        <w:r w:rsidR="007F6B83" w:rsidDel="00D95CFF">
          <w:delText>:</w:delText>
        </w:r>
        <w:bookmarkStart w:id="3960" w:name="_Toc396184324"/>
        <w:bookmarkStart w:id="3961" w:name="_Toc396193989"/>
        <w:bookmarkStart w:id="3962" w:name="_Toc396200150"/>
        <w:bookmarkEnd w:id="3960"/>
        <w:bookmarkEnd w:id="3961"/>
        <w:bookmarkEnd w:id="3962"/>
      </w:del>
    </w:p>
    <w:p w14:paraId="73CC9393" w14:textId="3D65DA55" w:rsidR="007F6B83" w:rsidDel="00D95CFF" w:rsidRDefault="007F6B83">
      <w:pPr>
        <w:pStyle w:val="Content1"/>
        <w:rPr>
          <w:del w:id="3963" w:author="Vilson Lu" w:date="2014-08-19T03:58:00Z"/>
        </w:rPr>
      </w:pPr>
      <w:bookmarkStart w:id="3964" w:name="_Toc396184325"/>
      <w:bookmarkStart w:id="3965" w:name="_Toc396193990"/>
      <w:bookmarkStart w:id="3966" w:name="_Toc396200151"/>
      <w:bookmarkEnd w:id="3964"/>
      <w:bookmarkEnd w:id="3965"/>
      <w:bookmarkEnd w:id="3966"/>
    </w:p>
    <w:p w14:paraId="0A466385" w14:textId="73EEF609" w:rsidR="007F6B83" w:rsidDel="00D95CFF" w:rsidRDefault="007F6B83">
      <w:pPr>
        <w:pStyle w:val="Content1"/>
        <w:rPr>
          <w:del w:id="3967" w:author="Vilson Lu" w:date="2014-08-19T03:58:00Z"/>
        </w:rPr>
        <w:pPrChange w:id="3968" w:author="TinTin Kalaw" w:date="2014-08-16T12:46:00Z">
          <w:pPr>
            <w:pStyle w:val="Content1"/>
            <w:jc w:val="center"/>
          </w:pPr>
        </w:pPrChange>
      </w:pPr>
      <m:oMathPara>
        <m:oMath>
          <m:r>
            <w:del w:id="3969" w:author="Vilson Lu" w:date="2014-08-19T03:58:00Z">
              <w:rPr>
                <w:rFonts w:ascii="Cambria Math" w:hAnsi="Cambria Math"/>
                <w:color w:val="000000"/>
                <w:sz w:val="22"/>
                <w:szCs w:val="22"/>
              </w:rPr>
              <m:t>O</m:t>
            </w:del>
          </m:r>
          <m:r>
            <w:del w:id="3970" w:author="Vilson Lu" w:date="2014-08-19T03:58:00Z">
              <m:rPr>
                <m:sty m:val="p"/>
              </m:rPr>
              <w:rPr>
                <w:rFonts w:ascii="Cambria Math" w:hAnsi="Cambria Math"/>
                <w:color w:val="000000"/>
                <w:sz w:val="22"/>
                <w:szCs w:val="22"/>
              </w:rPr>
              <m:t>≔(</m:t>
            </w:del>
          </m:r>
          <m:r>
            <w:del w:id="3971" w:author="Vilson Lu" w:date="2014-08-19T03:58:00Z">
              <w:rPr>
                <w:rFonts w:ascii="Cambria Math" w:hAnsi="Cambria Math"/>
                <w:color w:val="000000"/>
                <w:sz w:val="22"/>
                <w:szCs w:val="22"/>
              </w:rPr>
              <m:t>C</m:t>
            </w:del>
          </m:r>
          <m:r>
            <w:del w:id="3972" w:author="Vilson Lu" w:date="2014-08-19T03:58:00Z">
              <m:rPr>
                <m:sty m:val="p"/>
              </m:rPr>
              <w:rPr>
                <w:rFonts w:ascii="Cambria Math" w:hAnsi="Cambria Math"/>
                <w:color w:val="000000"/>
                <w:sz w:val="22"/>
                <w:szCs w:val="22"/>
              </w:rPr>
              <m:t>, </m:t>
            </w:del>
          </m:r>
          <m:sSub>
            <m:sSubPr>
              <m:ctrlPr>
                <w:del w:id="3973" w:author="Vilson Lu" w:date="2014-08-19T03:58:00Z">
                  <w:rPr>
                    <w:rFonts w:ascii="Cambria Math" w:hAnsi="Cambria Math"/>
                    <w:color w:val="000000"/>
                    <w:sz w:val="22"/>
                    <w:szCs w:val="22"/>
                  </w:rPr>
                </w:del>
              </m:ctrlPr>
            </m:sSubPr>
            <m:e>
              <m:r>
                <w:del w:id="3974" w:author="Vilson Lu" w:date="2014-08-19T03:58:00Z">
                  <m:rPr>
                    <m:sty m:val="p"/>
                  </m:rPr>
                  <w:rPr>
                    <w:rFonts w:ascii="Cambria Math" w:hAnsi="Cambria Math"/>
                    <w:color w:val="000000"/>
                    <w:sz w:val="22"/>
                    <w:szCs w:val="22"/>
                  </w:rPr>
                  <m:t>≤</m:t>
                </w:del>
              </m:r>
            </m:e>
            <m:sub>
              <m:r>
                <w:del w:id="3975" w:author="Vilson Lu" w:date="2014-08-19T03:58:00Z">
                  <w:rPr>
                    <w:rFonts w:ascii="Cambria Math" w:hAnsi="Cambria Math"/>
                    <w:color w:val="000000"/>
                    <w:sz w:val="22"/>
                    <w:szCs w:val="22"/>
                  </w:rPr>
                  <m:t>C</m:t>
                </w:del>
              </m:r>
            </m:sub>
          </m:sSub>
          <m:r>
            <w:del w:id="3976" w:author="Vilson Lu" w:date="2014-08-19T03:58:00Z">
              <m:rPr>
                <m:scr m:val="script"/>
                <m:sty m:val="p"/>
              </m:rPr>
              <w:rPr>
                <w:rFonts w:ascii="Cambria Math" w:hAnsi="Cambria Math"/>
                <w:color w:val="000000"/>
                <w:sz w:val="22"/>
                <w:szCs w:val="22"/>
              </w:rPr>
              <m:t>,R,</m:t>
            </w:del>
          </m:r>
          <m:sSub>
            <m:sSubPr>
              <m:ctrlPr>
                <w:del w:id="3977" w:author="Vilson Lu" w:date="2014-08-19T03:58:00Z">
                  <w:rPr>
                    <w:rFonts w:ascii="Cambria Math" w:hAnsi="Cambria Math"/>
                    <w:color w:val="000000"/>
                    <w:sz w:val="22"/>
                    <w:szCs w:val="22"/>
                  </w:rPr>
                </w:del>
              </m:ctrlPr>
            </m:sSubPr>
            <m:e>
              <m:r>
                <w:del w:id="3978" w:author="Vilson Lu" w:date="2014-08-19T03:58:00Z">
                  <w:rPr>
                    <w:rFonts w:ascii="Cambria Math" w:hAnsi="Cambria Math"/>
                    <w:color w:val="000000"/>
                    <w:sz w:val="22"/>
                    <w:szCs w:val="22"/>
                  </w:rPr>
                  <m:t>σ</m:t>
                </w:del>
              </m:r>
            </m:e>
            <m:sub>
              <m:r>
                <w:del w:id="3979" w:author="Vilson Lu" w:date="2014-08-19T03:58:00Z">
                  <m:rPr>
                    <m:scr m:val="script"/>
                    <m:sty m:val="p"/>
                  </m:rPr>
                  <w:rPr>
                    <w:rFonts w:ascii="Cambria Math" w:hAnsi="Cambria Math"/>
                    <w:color w:val="000000"/>
                    <w:sz w:val="22"/>
                    <w:szCs w:val="22"/>
                  </w:rPr>
                  <m:t>R</m:t>
                </w:del>
              </m:r>
            </m:sub>
          </m:sSub>
          <m:r>
            <w:del w:id="3980" w:author="Vilson Lu" w:date="2014-08-19T03:58:00Z">
              <m:rPr>
                <m:scr m:val="script"/>
                <m:sty m:val="p"/>
              </m:rPr>
              <w:rPr>
                <w:rFonts w:ascii="Cambria Math" w:hAnsi="Cambria Math"/>
                <w:color w:val="000000"/>
                <w:sz w:val="22"/>
                <w:szCs w:val="22"/>
              </w:rPr>
              <m:t>,A</m:t>
            </w:del>
          </m:r>
          <m:sSub>
            <m:sSubPr>
              <m:ctrlPr>
                <w:del w:id="3981" w:author="Vilson Lu" w:date="2014-08-19T03:58:00Z">
                  <w:rPr>
                    <w:rFonts w:ascii="Cambria Math" w:hAnsi="Cambria Math"/>
                    <w:color w:val="000000"/>
                    <w:sz w:val="22"/>
                    <w:szCs w:val="22"/>
                  </w:rPr>
                </w:del>
              </m:ctrlPr>
            </m:sSubPr>
            <m:e>
              <m:r>
                <w:del w:id="3982" w:author="Vilson Lu" w:date="2014-08-19T03:58:00Z">
                  <w:rPr>
                    <w:rFonts w:ascii="Cambria Math" w:hAnsi="Cambria Math"/>
                    <w:color w:val="000000"/>
                    <w:sz w:val="22"/>
                    <w:szCs w:val="22"/>
                  </w:rPr>
                  <m:t>σ</m:t>
                </w:del>
              </m:r>
            </m:e>
            <m:sub>
              <m:r>
                <w:del w:id="3983" w:author="Vilson Lu" w:date="2014-08-19T03:58:00Z">
                  <m:rPr>
                    <m:scr m:val="script"/>
                    <m:sty m:val="p"/>
                  </m:rPr>
                  <w:rPr>
                    <w:rFonts w:ascii="Cambria Math" w:hAnsi="Cambria Math"/>
                    <w:color w:val="000000"/>
                    <w:sz w:val="22"/>
                    <w:szCs w:val="22"/>
                  </w:rPr>
                  <m:t>A</m:t>
                </w:del>
              </m:r>
            </m:sub>
          </m:sSub>
          <m:r>
            <w:del w:id="3984" w:author="Vilson Lu" w:date="2014-08-19T03:58:00Z">
              <m:rPr>
                <m:scr m:val="script"/>
                <m:sty m:val="p"/>
              </m:rPr>
              <w:rPr>
                <w:rFonts w:ascii="Cambria Math" w:hAnsi="Cambria Math"/>
                <w:color w:val="000000"/>
                <w:sz w:val="22"/>
                <w:szCs w:val="22"/>
              </w:rPr>
              <m:t>,T)</m:t>
            </w:del>
          </m:r>
        </m:oMath>
      </m:oMathPara>
      <w:bookmarkStart w:id="3985" w:name="_Toc396184326"/>
      <w:bookmarkStart w:id="3986" w:name="_Toc396193991"/>
      <w:bookmarkStart w:id="3987" w:name="_Toc396200152"/>
      <w:bookmarkEnd w:id="3985"/>
      <w:bookmarkEnd w:id="3986"/>
      <w:bookmarkEnd w:id="3987"/>
    </w:p>
    <w:p w14:paraId="25C4ABE1" w14:textId="49574677" w:rsidR="007F6B83" w:rsidDel="00D95CFF" w:rsidRDefault="007F6B83" w:rsidP="00497EF3">
      <w:pPr>
        <w:pStyle w:val="Content1"/>
        <w:rPr>
          <w:del w:id="3988" w:author="Vilson Lu" w:date="2014-08-19T03:58:00Z"/>
        </w:rPr>
      </w:pPr>
      <w:del w:id="3989" w:author="Vilson Lu" w:date="2014-08-19T03:58:00Z">
        <w:r w:rsidDel="00D95CFF">
          <w:delText>Where</w:delText>
        </w:r>
        <w:r w:rsidR="00DE7D68" w:rsidDel="00D95CFF">
          <w:delText>,</w:delText>
        </w:r>
        <w:bookmarkStart w:id="3990" w:name="_Toc396184327"/>
        <w:bookmarkStart w:id="3991" w:name="_Toc396193992"/>
        <w:bookmarkStart w:id="3992" w:name="_Toc396200153"/>
        <w:bookmarkEnd w:id="3990"/>
        <w:bookmarkEnd w:id="3991"/>
        <w:bookmarkEnd w:id="3992"/>
      </w:del>
    </w:p>
    <w:p w14:paraId="6B2100AE" w14:textId="34370EFC" w:rsidR="007F6B83" w:rsidDel="00D95CFF" w:rsidRDefault="007F6B83">
      <w:pPr>
        <w:pStyle w:val="Content1"/>
        <w:rPr>
          <w:del w:id="3993" w:author="Vilson Lu" w:date="2014-08-19T03:58:00Z"/>
        </w:rPr>
      </w:pPr>
      <w:bookmarkStart w:id="3994" w:name="_Toc396184328"/>
      <w:bookmarkStart w:id="3995" w:name="_Toc396193993"/>
      <w:bookmarkStart w:id="3996" w:name="_Toc396200154"/>
      <w:bookmarkEnd w:id="3994"/>
      <w:bookmarkEnd w:id="3995"/>
      <w:bookmarkEnd w:id="3996"/>
    </w:p>
    <w:p w14:paraId="3D4EEF2C" w14:textId="26BEAD92" w:rsidR="007F6B83" w:rsidRPr="007F6B83" w:rsidDel="00D95CFF" w:rsidRDefault="007F6B83">
      <w:pPr>
        <w:pStyle w:val="Content1"/>
        <w:jc w:val="center"/>
        <w:rPr>
          <w:del w:id="3997" w:author="Vilson Lu" w:date="2014-08-19T03:58:00Z"/>
          <w:rFonts w:eastAsiaTheme="minorEastAsia"/>
        </w:rPr>
        <w:pPrChange w:id="3998" w:author="Vilson Lu" w:date="2014-08-19T01:56:00Z">
          <w:pPr>
            <w:pStyle w:val="Content1"/>
          </w:pPr>
        </w:pPrChange>
      </w:pPr>
      <m:oMathPara>
        <m:oMath>
          <m:r>
            <w:del w:id="3999" w:author="Vilson Lu" w:date="2014-08-19T03:58:00Z">
              <w:rPr>
                <w:rFonts w:ascii="Cambria Math" w:hAnsi="Cambria Math"/>
              </w:rPr>
              <m:t>C,</m:t>
            </w:del>
          </m:r>
          <m:r>
            <w:del w:id="4000" w:author="Vilson Lu" w:date="2014-08-19T03:58:00Z">
              <m:rPr>
                <m:scr m:val="script"/>
                <m:sty m:val="p"/>
              </m:rPr>
              <w:rPr>
                <w:rFonts w:ascii="Cambria Math" w:hAnsi="Cambria Math"/>
              </w:rPr>
              <m:t>R, A</m:t>
            </w:del>
          </m:r>
          <m:r>
            <w:del w:id="4001" w:author="Vilson Lu" w:date="2014-08-19T03:58:00Z">
              <m:rPr>
                <m:sty m:val="p"/>
              </m:rPr>
              <w:rPr>
                <w:rFonts w:ascii="Cambria Math" w:hAnsi="Cambria Math"/>
              </w:rPr>
              <m:t xml:space="preserve">, and </m:t>
            </w:del>
          </m:r>
          <m:r>
            <w:del w:id="4002" w:author="Vilson Lu" w:date="2014-08-19T03:58:00Z">
              <m:rPr>
                <m:scr m:val="script"/>
                <m:sty m:val="p"/>
              </m:rPr>
              <w:rPr>
                <w:rFonts w:ascii="Cambria Math" w:hAnsi="Cambria Math"/>
              </w:rPr>
              <m:t>T</m:t>
            </w:del>
          </m:r>
          <m:r>
            <w:del w:id="4003" w:author="Vilson Lu" w:date="2014-08-19T03:58:00Z">
              <m:rPr>
                <m:sty m:val="p"/>
              </m:rPr>
              <w:rPr>
                <w:rFonts w:ascii="Cambria Math" w:hAnsi="Cambria Math"/>
              </w:rPr>
              <m:t xml:space="preserve"> are disjoint sets, whose elements are called concept identifiers, relation identifier,  attribute identifiers and data types, respectively</m:t>
            </w:del>
          </m:r>
        </m:oMath>
      </m:oMathPara>
      <w:bookmarkStart w:id="4004" w:name="_Toc396184329"/>
      <w:bookmarkStart w:id="4005" w:name="_Toc396193994"/>
      <w:bookmarkStart w:id="4006" w:name="_Toc396200155"/>
      <w:bookmarkEnd w:id="4004"/>
      <w:bookmarkEnd w:id="4005"/>
      <w:bookmarkEnd w:id="4006"/>
    </w:p>
    <w:p w14:paraId="656F2212" w14:textId="7C157EAC" w:rsidR="007F6B83" w:rsidRPr="007F6B83" w:rsidDel="00D95CFF" w:rsidRDefault="007F6B83">
      <w:pPr>
        <w:pStyle w:val="Content1"/>
        <w:jc w:val="center"/>
        <w:rPr>
          <w:del w:id="4007" w:author="Vilson Lu" w:date="2014-08-19T03:58:00Z"/>
        </w:rPr>
        <w:pPrChange w:id="4008" w:author="Vilson Lu" w:date="2014-08-19T01:56:00Z">
          <w:pPr>
            <w:pStyle w:val="Content1"/>
          </w:pPr>
        </w:pPrChange>
      </w:pPr>
      <w:bookmarkStart w:id="4009" w:name="_Toc396184330"/>
      <w:bookmarkStart w:id="4010" w:name="_Toc396193995"/>
      <w:bookmarkStart w:id="4011" w:name="_Toc396200156"/>
      <w:bookmarkEnd w:id="4009"/>
      <w:bookmarkEnd w:id="4010"/>
      <w:bookmarkEnd w:id="4011"/>
    </w:p>
    <w:p w14:paraId="4DA28FF8" w14:textId="2ECFC21D" w:rsidR="007F6B83" w:rsidRPr="00DE7D68" w:rsidDel="00D95CFF" w:rsidRDefault="00DC504A">
      <w:pPr>
        <w:pStyle w:val="Content1"/>
        <w:jc w:val="center"/>
        <w:rPr>
          <w:del w:id="4012" w:author="Vilson Lu" w:date="2014-08-19T03:58:00Z"/>
          <w:rFonts w:eastAsiaTheme="minorEastAsia"/>
          <w:color w:val="000000"/>
          <w:sz w:val="21"/>
          <w:szCs w:val="22"/>
        </w:rPr>
        <w:pPrChange w:id="4013" w:author="Vilson Lu" w:date="2014-08-19T01:56:00Z">
          <w:pPr>
            <w:pStyle w:val="Content1"/>
          </w:pPr>
        </w:pPrChange>
      </w:pPr>
      <m:oMathPara>
        <m:oMathParaPr>
          <m:jc m:val="left"/>
        </m:oMathParaPr>
        <m:oMath>
          <m:sSub>
            <m:sSubPr>
              <m:ctrlPr>
                <w:del w:id="4014" w:author="Vilson Lu" w:date="2014-08-19T03:58:00Z">
                  <w:rPr>
                    <w:rFonts w:ascii="Cambria Math" w:hAnsi="Cambria Math"/>
                    <w:color w:val="000000"/>
                    <w:sz w:val="21"/>
                    <w:szCs w:val="22"/>
                  </w:rPr>
                </w:del>
              </m:ctrlPr>
            </m:sSubPr>
            <m:e>
              <m:r>
                <w:del w:id="4015" w:author="Vilson Lu" w:date="2014-08-19T03:58:00Z">
                  <m:rPr>
                    <m:sty m:val="p"/>
                  </m:rPr>
                  <w:rPr>
                    <w:rFonts w:ascii="Cambria Math" w:hAnsi="Cambria Math"/>
                    <w:color w:val="000000"/>
                    <w:sz w:val="21"/>
                    <w:szCs w:val="22"/>
                  </w:rPr>
                  <m:t>≤</m:t>
                </w:del>
              </m:r>
            </m:e>
            <m:sub>
              <m:r>
                <w:del w:id="4016" w:author="Vilson Lu" w:date="2014-08-19T03:58:00Z">
                  <w:rPr>
                    <w:rFonts w:ascii="Cambria Math" w:hAnsi="Cambria Math"/>
                    <w:color w:val="000000"/>
                    <w:sz w:val="21"/>
                    <w:szCs w:val="22"/>
                  </w:rPr>
                  <m:t>C</m:t>
                </w:del>
              </m:r>
            </m:sub>
          </m:sSub>
          <m:r>
            <w:del w:id="4017" w:author="Vilson Lu" w:date="2014-08-19T03:58:00Z">
              <w:rPr>
                <w:rFonts w:ascii="Cambria Math" w:hAnsi="Cambria Math"/>
                <w:color w:val="000000"/>
                <w:sz w:val="21"/>
                <w:szCs w:val="22"/>
              </w:rPr>
              <m:t xml:space="preserve"> are semi-upper lattice with top element </m:t>
            </w:del>
          </m:r>
          <m:sSub>
            <m:sSubPr>
              <m:ctrlPr>
                <w:del w:id="4018" w:author="Vilson Lu" w:date="2014-08-19T03:58:00Z">
                  <w:rPr>
                    <w:rFonts w:ascii="Cambria Math" w:hAnsi="Cambria Math"/>
                    <w:i/>
                    <w:color w:val="000000"/>
                    <w:sz w:val="21"/>
                    <w:szCs w:val="22"/>
                  </w:rPr>
                </w:del>
              </m:ctrlPr>
            </m:sSubPr>
            <m:e>
              <m:r>
                <w:del w:id="4019" w:author="Vilson Lu" w:date="2014-08-19T03:58:00Z">
                  <w:rPr>
                    <w:rFonts w:ascii="Cambria Math" w:hAnsi="Cambria Math"/>
                    <w:color w:val="000000"/>
                    <w:szCs w:val="22"/>
                  </w:rPr>
                  <m:t>root</m:t>
                </w:del>
              </m:r>
            </m:e>
            <m:sub>
              <m:r>
                <w:del w:id="4020" w:author="Vilson Lu" w:date="2014-08-19T03:58:00Z">
                  <w:rPr>
                    <w:rFonts w:ascii="Cambria Math" w:hAnsi="Cambria Math"/>
                    <w:color w:val="000000"/>
                    <w:sz w:val="21"/>
                    <w:szCs w:val="22"/>
                  </w:rPr>
                  <m:t>c</m:t>
                </w:del>
              </m:r>
            </m:sub>
          </m:sSub>
          <m:r>
            <w:del w:id="4021" w:author="Vilson Lu" w:date="2014-08-19T03:58:00Z">
              <w:rPr>
                <w:rFonts w:ascii="Cambria Math" w:hAnsi="Cambria Math"/>
                <w:color w:val="000000"/>
                <w:sz w:val="21"/>
                <w:szCs w:val="22"/>
              </w:rPr>
              <m:t xml:space="preserve"> called concept hierarchy</m:t>
            </w:del>
          </m:r>
        </m:oMath>
      </m:oMathPara>
      <w:bookmarkStart w:id="4022" w:name="_Toc396184331"/>
      <w:bookmarkStart w:id="4023" w:name="_Toc396193996"/>
      <w:bookmarkStart w:id="4024" w:name="_Toc396200157"/>
      <w:bookmarkEnd w:id="4022"/>
      <w:bookmarkEnd w:id="4023"/>
      <w:bookmarkEnd w:id="4024"/>
    </w:p>
    <w:p w14:paraId="3EEF207E" w14:textId="7356A374" w:rsidR="00DE7D68" w:rsidDel="00D95CFF" w:rsidRDefault="00DE7D68">
      <w:pPr>
        <w:pStyle w:val="Content1"/>
        <w:jc w:val="center"/>
        <w:rPr>
          <w:del w:id="4025" w:author="Vilson Lu" w:date="2014-08-19T03:58:00Z"/>
          <w:rFonts w:eastAsiaTheme="minorEastAsia"/>
          <w:color w:val="000000"/>
          <w:sz w:val="21"/>
          <w:szCs w:val="22"/>
        </w:rPr>
        <w:pPrChange w:id="4026" w:author="Vilson Lu" w:date="2014-08-19T01:56:00Z">
          <w:pPr>
            <w:pStyle w:val="Content1"/>
          </w:pPr>
        </w:pPrChange>
      </w:pPr>
      <w:bookmarkStart w:id="4027" w:name="_Toc396184332"/>
      <w:bookmarkStart w:id="4028" w:name="_Toc396193997"/>
      <w:bookmarkStart w:id="4029" w:name="_Toc396200158"/>
      <w:bookmarkEnd w:id="4027"/>
      <w:bookmarkEnd w:id="4028"/>
      <w:bookmarkEnd w:id="4029"/>
    </w:p>
    <w:p w14:paraId="76BE67BF" w14:textId="169185F8" w:rsidR="00DE7D68" w:rsidRPr="00DE7D68" w:rsidDel="00D95CFF" w:rsidRDefault="00DE7D68">
      <w:pPr>
        <w:pStyle w:val="Content1"/>
        <w:jc w:val="center"/>
        <w:rPr>
          <w:del w:id="4030" w:author="Vilson Lu" w:date="2014-08-19T03:58:00Z"/>
        </w:rPr>
        <w:pPrChange w:id="4031" w:author="Vilson Lu" w:date="2014-08-19T01:56:00Z">
          <w:pPr>
            <w:pStyle w:val="Content1"/>
          </w:pPr>
        </w:pPrChange>
      </w:pPr>
      <m:oMathPara>
        <m:oMathParaPr>
          <m:jc m:val="left"/>
        </m:oMathParaPr>
        <m:oMath>
          <m:r>
            <w:del w:id="4032" w:author="Vilson Lu" w:date="2014-08-19T03:58:00Z">
              <w:rPr>
                <w:rFonts w:ascii="Cambria Math" w:hAnsi="Cambria Math"/>
              </w:rPr>
              <m:t xml:space="preserve">a function </m:t>
            </w:del>
          </m:r>
          <m:sSub>
            <m:sSubPr>
              <m:ctrlPr>
                <w:del w:id="4033" w:author="Vilson Lu" w:date="2014-08-19T03:58:00Z">
                  <w:rPr>
                    <w:rFonts w:ascii="Cambria Math" w:hAnsi="Cambria Math"/>
                    <w:i/>
                  </w:rPr>
                </w:del>
              </m:ctrlPr>
            </m:sSubPr>
            <m:e>
              <m:r>
                <w:del w:id="4034" w:author="Vilson Lu" w:date="2014-08-19T03:58:00Z">
                  <w:rPr>
                    <w:rFonts w:ascii="Cambria Math" w:hAnsi="Cambria Math"/>
                  </w:rPr>
                  <m:t>σ</m:t>
                </w:del>
              </m:r>
            </m:e>
            <m:sub>
              <m:r>
                <w:del w:id="4035" w:author="Vilson Lu" w:date="2014-08-19T03:58:00Z">
                  <w:rPr>
                    <w:rFonts w:ascii="Cambria Math" w:hAnsi="Cambria Math"/>
                  </w:rPr>
                  <m:t>r</m:t>
                </w:del>
              </m:r>
            </m:sub>
          </m:sSub>
          <m:r>
            <w:del w:id="4036" w:author="Vilson Lu" w:date="2014-08-19T03:58:00Z">
              <w:rPr>
                <w:rFonts w:ascii="Cambria Math" w:hAnsi="Cambria Math"/>
              </w:rPr>
              <m:t>:</m:t>
            </w:del>
          </m:r>
          <m:r>
            <w:del w:id="4037" w:author="Vilson Lu" w:date="2014-08-19T03:58:00Z">
              <m:rPr>
                <m:scr m:val="script"/>
                <m:sty m:val="p"/>
              </m:rPr>
              <w:rPr>
                <w:rFonts w:ascii="Cambria Math" w:hAnsi="Cambria Math"/>
                <w:color w:val="000000"/>
                <w:sz w:val="22"/>
                <w:szCs w:val="22"/>
              </w:rPr>
              <m:t>R</m:t>
            </w:del>
          </m:r>
          <m:r>
            <w:del w:id="4038" w:author="Vilson Lu" w:date="2014-08-19T03:58:00Z">
              <w:rPr>
                <w:rFonts w:ascii="Cambria Math" w:hAnsi="Cambria Math"/>
              </w:rPr>
              <m:t>→</m:t>
            </w:del>
          </m:r>
          <m:sSup>
            <m:sSupPr>
              <m:ctrlPr>
                <w:del w:id="4039" w:author="Vilson Lu" w:date="2014-08-19T03:58:00Z">
                  <w:rPr>
                    <w:rFonts w:ascii="Cambria Math" w:hAnsi="Cambria Math"/>
                    <w:i/>
                  </w:rPr>
                </w:del>
              </m:ctrlPr>
            </m:sSupPr>
            <m:e>
              <m:r>
                <w:del w:id="4040" w:author="Vilson Lu" w:date="2014-08-19T03:58:00Z">
                  <w:rPr>
                    <w:rFonts w:ascii="Cambria Math" w:hAnsi="Cambria Math"/>
                  </w:rPr>
                  <m:t>C</m:t>
                </w:del>
              </m:r>
            </m:e>
            <m:sup>
              <m:r>
                <w:del w:id="4041" w:author="Vilson Lu" w:date="2014-08-19T03:58:00Z">
                  <w:rPr>
                    <w:rFonts w:ascii="Cambria Math" w:hAnsi="Cambria Math"/>
                  </w:rPr>
                  <m:t>+</m:t>
                </w:del>
              </m:r>
            </m:sup>
          </m:sSup>
          <m:r>
            <w:del w:id="4042" w:author="Vilson Lu" w:date="2014-08-19T03:58:00Z">
              <w:rPr>
                <w:rFonts w:ascii="Cambria Math" w:hAnsi="Cambria Math"/>
              </w:rPr>
              <m:t xml:space="preserve"> called relation signature</m:t>
            </w:del>
          </m:r>
        </m:oMath>
      </m:oMathPara>
      <w:bookmarkStart w:id="4043" w:name="_Toc396184333"/>
      <w:bookmarkStart w:id="4044" w:name="_Toc396193998"/>
      <w:bookmarkStart w:id="4045" w:name="_Toc396200159"/>
      <w:bookmarkEnd w:id="4043"/>
      <w:bookmarkEnd w:id="4044"/>
      <w:bookmarkEnd w:id="4045"/>
    </w:p>
    <w:p w14:paraId="3040B010" w14:textId="67CD3F47" w:rsidR="005A3259" w:rsidDel="00D95CFF" w:rsidRDefault="005A3259">
      <w:pPr>
        <w:pStyle w:val="Content1"/>
        <w:jc w:val="center"/>
        <w:rPr>
          <w:del w:id="4046" w:author="Vilson Lu" w:date="2014-08-19T03:58:00Z"/>
        </w:rPr>
        <w:pPrChange w:id="4047" w:author="Vilson Lu" w:date="2014-08-19T01:56:00Z">
          <w:pPr>
            <w:pStyle w:val="Content1"/>
          </w:pPr>
        </w:pPrChange>
      </w:pPr>
      <w:bookmarkStart w:id="4048" w:name="_Toc396184334"/>
      <w:bookmarkStart w:id="4049" w:name="_Toc396193999"/>
      <w:bookmarkStart w:id="4050" w:name="_Toc396200160"/>
      <w:bookmarkEnd w:id="4048"/>
      <w:bookmarkEnd w:id="4049"/>
      <w:bookmarkEnd w:id="4050"/>
    </w:p>
    <w:p w14:paraId="186FD3E6" w14:textId="5CBA9362" w:rsidR="00DE7D68" w:rsidRPr="00DE7D68" w:rsidDel="00D95CFF" w:rsidRDefault="00DE7D68">
      <w:pPr>
        <w:pStyle w:val="Content1"/>
        <w:jc w:val="center"/>
        <w:rPr>
          <w:del w:id="4051" w:author="Vilson Lu" w:date="2014-08-19T03:58:00Z"/>
          <w:rFonts w:eastAsiaTheme="minorEastAsia"/>
        </w:rPr>
        <w:pPrChange w:id="4052" w:author="Vilson Lu" w:date="2014-08-19T01:56:00Z">
          <w:pPr>
            <w:pStyle w:val="Content1"/>
          </w:pPr>
        </w:pPrChange>
      </w:pPr>
      <m:oMathPara>
        <m:oMathParaPr>
          <m:jc m:val="left"/>
        </m:oMathParaPr>
        <m:oMath>
          <m:r>
            <w:del w:id="4053" w:author="Vilson Lu" w:date="2014-08-19T03:58:00Z">
              <w:rPr>
                <w:rFonts w:ascii="Cambria Math" w:hAnsi="Cambria Math"/>
              </w:rPr>
              <m:t>a partial order on</m:t>
            </w:del>
          </m:r>
          <m:sSub>
            <m:sSubPr>
              <m:ctrlPr>
                <w:del w:id="4054" w:author="Vilson Lu" w:date="2014-08-19T03:58:00Z">
                  <w:rPr>
                    <w:rFonts w:ascii="Cambria Math" w:hAnsi="Cambria Math"/>
                    <w:color w:val="000000"/>
                    <w:sz w:val="21"/>
                    <w:szCs w:val="22"/>
                  </w:rPr>
                </w:del>
              </m:ctrlPr>
            </m:sSubPr>
            <m:e>
              <m:r>
                <w:del w:id="4055" w:author="Vilson Lu" w:date="2014-08-19T03:58:00Z">
                  <m:rPr>
                    <m:sty m:val="p"/>
                  </m:rPr>
                  <w:rPr>
                    <w:rFonts w:ascii="Cambria Math" w:hAnsi="Cambria Math"/>
                    <w:color w:val="000000"/>
                    <w:sz w:val="21"/>
                    <w:szCs w:val="22"/>
                  </w:rPr>
                  <m:t>≤</m:t>
                </w:del>
              </m:r>
            </m:e>
            <m:sub>
              <m:r>
                <w:del w:id="4056" w:author="Vilson Lu" w:date="2014-08-19T03:58:00Z">
                  <w:rPr>
                    <w:rFonts w:ascii="Cambria Math" w:hAnsi="Cambria Math"/>
                    <w:color w:val="000000"/>
                    <w:sz w:val="21"/>
                    <w:szCs w:val="22"/>
                  </w:rPr>
                  <m:t xml:space="preserve">R </m:t>
                </w:del>
              </m:r>
            </m:sub>
          </m:sSub>
          <m:r>
            <w:del w:id="4057" w:author="Vilson Lu" w:date="2014-08-19T03:58:00Z">
              <w:rPr>
                <w:rFonts w:ascii="Cambria Math" w:hAnsi="Cambria Math"/>
              </w:rPr>
              <m:t xml:space="preserve">on </m:t>
            </w:del>
          </m:r>
          <m:r>
            <w:del w:id="4058" w:author="Vilson Lu" w:date="2014-08-19T03:58:00Z">
              <m:rPr>
                <m:scr m:val="script"/>
                <m:sty m:val="p"/>
              </m:rPr>
              <w:rPr>
                <w:rFonts w:ascii="Cambria Math" w:hAnsi="Cambria Math"/>
                <w:color w:val="000000"/>
                <w:sz w:val="22"/>
                <w:szCs w:val="22"/>
              </w:rPr>
              <m:t>R</m:t>
            </w:del>
          </m:r>
          <m:r>
            <w:del w:id="4059" w:author="Vilson Lu" w:date="2014-08-19T03:58:00Z">
              <w:rPr>
                <w:rFonts w:ascii="Cambria Math" w:hAnsi="Cambria Math"/>
              </w:rPr>
              <m:t xml:space="preserve"> called relation hierarchy</m:t>
            </w:del>
          </m:r>
        </m:oMath>
      </m:oMathPara>
      <w:bookmarkStart w:id="4060" w:name="_Toc396184335"/>
      <w:bookmarkStart w:id="4061" w:name="_Toc396194000"/>
      <w:bookmarkStart w:id="4062" w:name="_Toc396200161"/>
      <w:bookmarkEnd w:id="4060"/>
      <w:bookmarkEnd w:id="4061"/>
      <w:bookmarkEnd w:id="4062"/>
    </w:p>
    <w:p w14:paraId="5A20967A" w14:textId="7CB4FD53" w:rsidR="00DE7D68" w:rsidDel="00D95CFF" w:rsidRDefault="00DE7D68">
      <w:pPr>
        <w:pStyle w:val="Content1"/>
        <w:jc w:val="center"/>
        <w:rPr>
          <w:del w:id="4063" w:author="Vilson Lu" w:date="2014-08-19T03:58:00Z"/>
          <w:rFonts w:eastAsiaTheme="minorEastAsia"/>
        </w:rPr>
        <w:pPrChange w:id="4064" w:author="Vilson Lu" w:date="2014-08-19T01:56:00Z">
          <w:pPr>
            <w:pStyle w:val="Content1"/>
          </w:pPr>
        </w:pPrChange>
      </w:pPr>
      <w:bookmarkStart w:id="4065" w:name="_Toc396184336"/>
      <w:bookmarkStart w:id="4066" w:name="_Toc396194001"/>
      <w:bookmarkStart w:id="4067" w:name="_Toc396200162"/>
      <w:bookmarkEnd w:id="4065"/>
      <w:bookmarkEnd w:id="4066"/>
      <w:bookmarkEnd w:id="4067"/>
    </w:p>
    <w:p w14:paraId="38A3DF33" w14:textId="097C27D9" w:rsidR="00DE7D68" w:rsidRPr="00DE7D68" w:rsidDel="00D95CFF" w:rsidRDefault="00DE7D68">
      <w:pPr>
        <w:pStyle w:val="Content1"/>
        <w:jc w:val="center"/>
        <w:rPr>
          <w:del w:id="4068" w:author="Vilson Lu" w:date="2014-08-19T03:58:00Z"/>
        </w:rPr>
        <w:pPrChange w:id="4069" w:author="Vilson Lu" w:date="2014-08-19T01:56:00Z">
          <w:pPr>
            <w:pStyle w:val="Content1"/>
          </w:pPr>
        </w:pPrChange>
      </w:pPr>
      <m:oMathPara>
        <m:oMathParaPr>
          <m:jc m:val="left"/>
        </m:oMathParaPr>
        <m:oMath>
          <m:r>
            <w:del w:id="4070" w:author="Vilson Lu" w:date="2014-08-19T03:58:00Z">
              <w:rPr>
                <w:rFonts w:ascii="Cambria Math" w:hAnsi="Cambria Math"/>
              </w:rPr>
              <m:t xml:space="preserve">a function </m:t>
            </w:del>
          </m:r>
          <m:sSub>
            <m:sSubPr>
              <m:ctrlPr>
                <w:del w:id="4071" w:author="Vilson Lu" w:date="2014-08-19T03:58:00Z">
                  <w:rPr>
                    <w:rFonts w:ascii="Cambria Math" w:hAnsi="Cambria Math"/>
                    <w:i/>
                  </w:rPr>
                </w:del>
              </m:ctrlPr>
            </m:sSubPr>
            <m:e>
              <m:r>
                <w:del w:id="4072" w:author="Vilson Lu" w:date="2014-08-19T03:58:00Z">
                  <w:rPr>
                    <w:rFonts w:ascii="Cambria Math" w:hAnsi="Cambria Math"/>
                  </w:rPr>
                  <m:t>σ</m:t>
                </w:del>
              </m:r>
            </m:e>
            <m:sub>
              <m:r>
                <w:del w:id="4073" w:author="Vilson Lu" w:date="2014-08-19T03:58:00Z">
                  <w:rPr>
                    <w:rFonts w:ascii="Cambria Math" w:hAnsi="Cambria Math"/>
                  </w:rPr>
                  <m:t>A</m:t>
                </w:del>
              </m:r>
            </m:sub>
          </m:sSub>
          <m:r>
            <w:del w:id="4074" w:author="Vilson Lu" w:date="2014-08-19T03:58:00Z">
              <w:rPr>
                <w:rFonts w:ascii="Cambria Math" w:hAnsi="Cambria Math"/>
              </w:rPr>
              <m:t>:A→C×</m:t>
            </w:del>
          </m:r>
          <m:r>
            <w:del w:id="4075" w:author="Vilson Lu" w:date="2014-08-19T03:58:00Z">
              <m:rPr>
                <m:scr m:val="script"/>
                <m:sty m:val="p"/>
              </m:rPr>
              <w:rPr>
                <w:rFonts w:ascii="Cambria Math" w:hAnsi="Cambria Math"/>
                <w:color w:val="000000"/>
                <w:sz w:val="22"/>
                <w:szCs w:val="22"/>
              </w:rPr>
              <m:t>T</m:t>
            </w:del>
          </m:r>
          <m:r>
            <w:del w:id="4076" w:author="Vilson Lu" w:date="2014-08-19T03:58:00Z">
              <w:rPr>
                <w:rFonts w:ascii="Cambria Math" w:hAnsi="Cambria Math"/>
              </w:rPr>
              <m:t xml:space="preserve"> called attribute signature</m:t>
            </w:del>
          </m:r>
        </m:oMath>
      </m:oMathPara>
      <w:bookmarkStart w:id="4077" w:name="_Toc396184337"/>
      <w:bookmarkStart w:id="4078" w:name="_Toc396194002"/>
      <w:bookmarkStart w:id="4079" w:name="_Toc396200163"/>
      <w:bookmarkEnd w:id="4077"/>
      <w:bookmarkEnd w:id="4078"/>
      <w:bookmarkEnd w:id="4079"/>
    </w:p>
    <w:p w14:paraId="50889927" w14:textId="7B116BD9" w:rsidR="00DE7D68" w:rsidDel="00D95CFF" w:rsidRDefault="00DE7D68">
      <w:pPr>
        <w:pStyle w:val="Content1"/>
        <w:jc w:val="center"/>
        <w:rPr>
          <w:del w:id="4080" w:author="Vilson Lu" w:date="2014-08-19T03:58:00Z"/>
          <w:rFonts w:eastAsiaTheme="minorEastAsia"/>
        </w:rPr>
        <w:pPrChange w:id="4081" w:author="Vilson Lu" w:date="2014-08-19T01:56:00Z">
          <w:pPr>
            <w:pStyle w:val="Content1"/>
          </w:pPr>
        </w:pPrChange>
      </w:pPr>
      <w:bookmarkStart w:id="4082" w:name="_Toc396184338"/>
      <w:bookmarkStart w:id="4083" w:name="_Toc396194003"/>
      <w:bookmarkStart w:id="4084" w:name="_Toc396200164"/>
      <w:bookmarkEnd w:id="4082"/>
      <w:bookmarkEnd w:id="4083"/>
      <w:bookmarkEnd w:id="4084"/>
    </w:p>
    <w:p w14:paraId="67376DDA" w14:textId="4E8233A9" w:rsidR="00B7455C" w:rsidRPr="00B7455C" w:rsidDel="00D95CFF" w:rsidRDefault="00DE7D68">
      <w:pPr>
        <w:pStyle w:val="Heading3"/>
        <w:rPr>
          <w:del w:id="4085" w:author="Vilson Lu" w:date="2014-08-19T03:58:00Z"/>
        </w:rPr>
        <w:pPrChange w:id="4086" w:author="Vilson Lu" w:date="2014-08-19T02:43:00Z">
          <w:pPr>
            <w:pStyle w:val="Content1"/>
          </w:pPr>
        </w:pPrChange>
      </w:pPr>
      <m:oMath>
        <m:r>
          <w:del w:id="4087" w:author="Vilson Lu" w:date="2014-08-19T03:58:00Z">
            <m:rPr>
              <m:sty m:val="bi"/>
            </m:rPr>
            <w:rPr>
              <w:rFonts w:ascii="Cambria Math" w:eastAsiaTheme="minorEastAsia" w:hAnsi="Cambria Math"/>
            </w:rPr>
            <m:t>a set of datypes (i.e. strings, integer)</m:t>
          </w:del>
        </m:r>
      </m:oMath>
      <w:bookmarkStart w:id="4088" w:name="_Toc396184339"/>
      <w:bookmarkStart w:id="4089" w:name="_Toc396194004"/>
      <w:bookmarkStart w:id="4090" w:name="_Toc396200165"/>
      <w:bookmarkEnd w:id="4088"/>
      <w:bookmarkEnd w:id="4089"/>
      <w:bookmarkEnd w:id="4090"/>
    </w:p>
    <w:p w14:paraId="2F399EAA" w14:textId="7404A7A5" w:rsidR="00DE7D68" w:rsidRPr="00DE7D68" w:rsidDel="00D95CFF" w:rsidRDefault="00DE7D68">
      <w:pPr>
        <w:pStyle w:val="Content1"/>
        <w:rPr>
          <w:del w:id="4091" w:author="Vilson Lu" w:date="2014-08-19T03:58:00Z"/>
        </w:rPr>
      </w:pPr>
      <w:bookmarkStart w:id="4092" w:name="_Toc396184340"/>
      <w:bookmarkStart w:id="4093" w:name="_Toc396194005"/>
      <w:bookmarkStart w:id="4094" w:name="_Toc396200166"/>
      <w:bookmarkEnd w:id="4092"/>
      <w:bookmarkEnd w:id="4093"/>
      <w:bookmarkEnd w:id="4094"/>
    </w:p>
    <w:p w14:paraId="3CAF338C" w14:textId="0B299E3A" w:rsidR="005A3259" w:rsidRDefault="00670C0D" w:rsidP="00670C0D">
      <w:pPr>
        <w:pStyle w:val="Heading2"/>
      </w:pPr>
      <w:bookmarkStart w:id="4095" w:name="_Toc396200167"/>
      <w:r>
        <w:t>Tools</w:t>
      </w:r>
      <w:bookmarkEnd w:id="4095"/>
      <w:commentRangeEnd w:id="3918"/>
      <w:r w:rsidR="00DC504A">
        <w:rPr>
          <w:rStyle w:val="CommentReference"/>
          <w:b w:val="0"/>
        </w:rPr>
        <w:commentReference w:id="3918"/>
      </w:r>
    </w:p>
    <w:p w14:paraId="10534D2C" w14:textId="77777777" w:rsidR="00670C0D" w:rsidRDefault="00670C0D">
      <w:pPr>
        <w:pStyle w:val="Content1"/>
        <w:pPrChange w:id="4096" w:author="TinTin Kalaw" w:date="2014-08-16T12:46:00Z">
          <w:pPr/>
        </w:pPrChange>
      </w:pPr>
    </w:p>
    <w:p w14:paraId="66C43B8B" w14:textId="77777777" w:rsidR="00670C0D" w:rsidDel="003579E9" w:rsidRDefault="00670C0D">
      <w:pPr>
        <w:pStyle w:val="Content1"/>
        <w:rPr>
          <w:ins w:id="4097" w:author="TinTin Kalaw" w:date="2014-08-16T13:19:00Z"/>
          <w:del w:id="4098" w:author="Vilson Lu" w:date="2014-08-19T05:23:00Z"/>
        </w:rPr>
      </w:pPr>
      <w:r>
        <w:t>This section discusses the different NLP tools that could be used in implementing the information extraction system.</w:t>
      </w:r>
    </w:p>
    <w:p w14:paraId="7499250C" w14:textId="77777777" w:rsidR="00E75C6B" w:rsidDel="003579E9" w:rsidRDefault="00E75C6B">
      <w:pPr>
        <w:pStyle w:val="Content1"/>
        <w:rPr>
          <w:ins w:id="4099" w:author="TinTin Kalaw" w:date="2014-08-16T13:19:00Z"/>
          <w:del w:id="4100" w:author="Vilson Lu" w:date="2014-08-19T05:23:00Z"/>
        </w:rPr>
      </w:pPr>
    </w:p>
    <w:p w14:paraId="05765FA6" w14:textId="77777777" w:rsidR="00E75C6B" w:rsidRDefault="00E75C6B" w:rsidP="006012EA">
      <w:pPr>
        <w:pStyle w:val="Content1"/>
        <w:rPr>
          <w:ins w:id="4101" w:author="TinTin Kalaw" w:date="2014-08-16T13:19:00Z"/>
        </w:rPr>
      </w:pPr>
    </w:p>
    <w:p w14:paraId="29401A14" w14:textId="77777777" w:rsidR="00E75C6B" w:rsidRPr="00D22929" w:rsidRDefault="00E75C6B">
      <w:pPr>
        <w:pStyle w:val="Content1"/>
      </w:pPr>
    </w:p>
    <w:p w14:paraId="112D23EF" w14:textId="3F428715" w:rsidR="00670C0D" w:rsidDel="00DB37A8" w:rsidRDefault="00670C0D">
      <w:pPr>
        <w:pStyle w:val="Content1"/>
        <w:rPr>
          <w:del w:id="4102" w:author="Vilson Lu" w:date="2014-08-16T15:44:00Z"/>
        </w:rPr>
        <w:pPrChange w:id="4103" w:author="TinTin Kalaw" w:date="2014-08-16T12:46:00Z">
          <w:pPr/>
        </w:pPrChange>
      </w:pPr>
      <w:bookmarkStart w:id="4104" w:name="_Toc396184342"/>
      <w:bookmarkStart w:id="4105" w:name="_Toc396194007"/>
      <w:bookmarkStart w:id="4106" w:name="_Toc396200168"/>
      <w:bookmarkEnd w:id="4104"/>
      <w:bookmarkEnd w:id="4105"/>
      <w:bookmarkEnd w:id="4106"/>
    </w:p>
    <w:p w14:paraId="0BC83289" w14:textId="77777777" w:rsidR="00670C0D" w:rsidRDefault="00670C0D" w:rsidP="00670C0D">
      <w:pPr>
        <w:pStyle w:val="Heading3"/>
      </w:pPr>
      <w:bookmarkStart w:id="4107" w:name="_Toc395181709"/>
      <w:bookmarkStart w:id="4108" w:name="_Toc396200169"/>
      <w:r>
        <w:t>Apache OpenNLP (OpenNLP, 2011)</w:t>
      </w:r>
      <w:bookmarkEnd w:id="4107"/>
      <w:bookmarkEnd w:id="4108"/>
    </w:p>
    <w:p w14:paraId="1A4779C7" w14:textId="77777777" w:rsidR="00670C0D" w:rsidRPr="0073567A" w:rsidRDefault="00670C0D">
      <w:pPr>
        <w:pStyle w:val="Content2"/>
        <w:pPrChange w:id="4109" w:author="TinTin Kalaw" w:date="2014-08-16T12:46:00Z">
          <w:pPr/>
        </w:pPrChange>
      </w:pPr>
    </w:p>
    <w:p w14:paraId="43179020" w14:textId="77777777" w:rsidR="00670C0D" w:rsidRDefault="00670C0D">
      <w:pPr>
        <w:pStyle w:val="Content2"/>
        <w:pPrChange w:id="4110" w:author="TinTin Kalaw" w:date="2014-08-16T12:46:00Z">
          <w:pPr>
            <w:pStyle w:val="Content1"/>
          </w:pPr>
        </w:pPrChange>
      </w:pPr>
      <w:r>
        <w:t>Apache OpenNLP is a Java-based librar</w:t>
      </w:r>
      <w:r w:rsidRPr="00670C0D">
        <w:rPr>
          <w:rStyle w:val="Content1Char"/>
        </w:rPr>
        <w:t>y used for commonly used modules in NLP. It has tokenization, sentence segmentation</w:t>
      </w:r>
      <w:r>
        <w:t xml:space="preserve">, part-of-speech (POS) tagging, named entity recognition (NER), chunking, parsing and coreference resolution. It also uses maximum entropy and perceptron based machine learning to train the model. OpenNLP is extendable so that the module could be customized to suit the requirements. </w:t>
      </w:r>
    </w:p>
    <w:p w14:paraId="7A00E461" w14:textId="77777777" w:rsidR="00670C0D" w:rsidRDefault="00670C0D" w:rsidP="00670C0D">
      <w:pPr>
        <w:pStyle w:val="Content"/>
      </w:pPr>
    </w:p>
    <w:p w14:paraId="0F464564" w14:textId="77777777" w:rsidR="00670C0D" w:rsidRDefault="00670C0D" w:rsidP="00670C0D">
      <w:pPr>
        <w:pStyle w:val="Heading4"/>
      </w:pPr>
      <w:r>
        <w:t>Sentence Detector</w:t>
      </w:r>
    </w:p>
    <w:p w14:paraId="15E0D364" w14:textId="77777777" w:rsidR="00670C0D" w:rsidRDefault="00670C0D">
      <w:pPr>
        <w:pStyle w:val="Content2"/>
        <w:pPrChange w:id="4111" w:author="TinTin Kalaw" w:date="2014-08-16T12:47:00Z">
          <w:pPr>
            <w:pStyle w:val="Content"/>
          </w:pPr>
        </w:pPrChange>
      </w:pPr>
    </w:p>
    <w:p w14:paraId="6D1A506F" w14:textId="77777777" w:rsidR="00670C0D" w:rsidRDefault="00670C0D">
      <w:pPr>
        <w:pStyle w:val="Content2"/>
        <w:pPrChange w:id="4112" w:author="TinTin Kalaw" w:date="2014-08-16T12:47:00Z">
          <w:pPr>
            <w:pStyle w:val="Content1"/>
          </w:pPr>
        </w:pPrChange>
      </w:pPr>
      <w:r>
        <w:t xml:space="preserve">The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 It can also be trained be providing it a model.  It also has an evaluation module in which it computes the precision, recall and f-measure. The limitation of the sentence detector is that it cannot identify the sentence boundary based on the content. </w:t>
      </w:r>
    </w:p>
    <w:p w14:paraId="258C9981" w14:textId="77777777" w:rsidR="00670C0D" w:rsidRDefault="00670C0D">
      <w:pPr>
        <w:pStyle w:val="Content2"/>
        <w:pPrChange w:id="4113" w:author="TinTin Kalaw" w:date="2014-08-16T12:47:00Z">
          <w:pPr>
            <w:pStyle w:val="Content"/>
          </w:pPr>
        </w:pPrChange>
      </w:pPr>
    </w:p>
    <w:p w14:paraId="1DE9A1FD" w14:textId="77777777" w:rsidR="00670C0D" w:rsidRDefault="00670C0D" w:rsidP="00670C0D">
      <w:pPr>
        <w:pStyle w:val="Heading4"/>
      </w:pPr>
      <w:r>
        <w:t>Tokenizer</w:t>
      </w:r>
    </w:p>
    <w:p w14:paraId="26F81C43" w14:textId="77777777" w:rsidR="00670C0D" w:rsidRDefault="00670C0D">
      <w:pPr>
        <w:pStyle w:val="Content2"/>
        <w:pPrChange w:id="4114" w:author="TinTin Kalaw" w:date="2014-08-16T12:47:00Z">
          <w:pPr/>
        </w:pPrChange>
      </w:pPr>
      <w:del w:id="4115" w:author="TinTin Kalaw" w:date="2014-08-16T12:48:00Z">
        <w:r w:rsidDel="006E427B">
          <w:tab/>
        </w:r>
      </w:del>
    </w:p>
    <w:p w14:paraId="1760F668" w14:textId="77777777" w:rsidR="00670C0D" w:rsidRDefault="00670C0D">
      <w:pPr>
        <w:pStyle w:val="Content2"/>
        <w:rPr>
          <w:ins w:id="4116" w:author="TinTin Kalaw" w:date="2014-08-19T08:20:00Z"/>
        </w:rPr>
        <w:pPrChange w:id="4117" w:author="TinTin Kalaw" w:date="2014-08-16T12:47:00Z">
          <w:pPr>
            <w:pStyle w:val="Content1"/>
          </w:pPr>
        </w:pPrChange>
      </w:pPr>
      <w:r>
        <w:t>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The s</w:t>
      </w:r>
      <w:r w:rsidRPr="006E4D62">
        <w:rPr>
          <w:rStyle w:val="Content2Char"/>
          <w:rPrChange w:id="4118" w:author="Vilson Lu" w:date="2014-08-15T23:07:00Z">
            <w:rPr/>
          </w:rPrChange>
        </w:rPr>
        <w:t>i</w:t>
      </w:r>
      <w:r>
        <w:t>mple tokenizer uses the sequence of character class to detect the token. The learnable tokenizer uses a machine learning technique, maximum entropy, to detect the boundary. It is based on probability models. The tokenizer can also generate the probability of each tokens. It can also be trained by providing it a model.</w:t>
      </w:r>
    </w:p>
    <w:p w14:paraId="69DDD8B6" w14:textId="77777777" w:rsidR="006F08F4" w:rsidDel="007C62E7" w:rsidRDefault="006F08F4">
      <w:pPr>
        <w:pStyle w:val="Content2"/>
        <w:rPr>
          <w:ins w:id="4119" w:author="TinTin Kalaw" w:date="2014-08-19T08:20:00Z"/>
          <w:del w:id="4120" w:author="Vilson Lu" w:date="2014-08-20T13:23:00Z"/>
        </w:rPr>
        <w:pPrChange w:id="4121" w:author="TinTin Kalaw" w:date="2014-08-16T12:47:00Z">
          <w:pPr>
            <w:pStyle w:val="Content1"/>
          </w:pPr>
        </w:pPrChange>
      </w:pPr>
    </w:p>
    <w:p w14:paraId="7ECFAD29" w14:textId="77777777" w:rsidR="006F08F4" w:rsidDel="007C62E7" w:rsidRDefault="006F08F4">
      <w:pPr>
        <w:pStyle w:val="Content2"/>
        <w:rPr>
          <w:del w:id="4122" w:author="Vilson Lu" w:date="2014-08-20T13:23:00Z"/>
        </w:rPr>
        <w:pPrChange w:id="4123" w:author="TinTin Kalaw" w:date="2014-08-16T12:47:00Z">
          <w:pPr>
            <w:pStyle w:val="Content1"/>
          </w:pPr>
        </w:pPrChange>
      </w:pPr>
    </w:p>
    <w:p w14:paraId="7DD9B2DE" w14:textId="77777777" w:rsidR="00670C0D" w:rsidRDefault="00670C0D">
      <w:pPr>
        <w:pStyle w:val="Content2"/>
        <w:ind w:left="0"/>
        <w:pPrChange w:id="4124" w:author="Vilson Lu" w:date="2014-08-20T13:23:00Z">
          <w:pPr>
            <w:pStyle w:val="Content"/>
          </w:pPr>
        </w:pPrChange>
      </w:pPr>
    </w:p>
    <w:p w14:paraId="23AFEC9B" w14:textId="77777777" w:rsidR="00670C0D" w:rsidRDefault="00670C0D" w:rsidP="00670C0D">
      <w:pPr>
        <w:pStyle w:val="Heading4"/>
      </w:pPr>
      <w:r>
        <w:t>Named Entity Recognition (NER)</w:t>
      </w:r>
    </w:p>
    <w:p w14:paraId="2F14B6D3" w14:textId="77777777" w:rsidR="00670C0D" w:rsidRDefault="00670C0D">
      <w:pPr>
        <w:pStyle w:val="Content2"/>
        <w:pPrChange w:id="4125" w:author="TinTin Kalaw" w:date="2014-08-16T12:48:00Z">
          <w:pPr>
            <w:pStyle w:val="Content"/>
          </w:pPr>
        </w:pPrChange>
      </w:pPr>
    </w:p>
    <w:p w14:paraId="48B67F30" w14:textId="2F6690DF" w:rsidR="007C62E7" w:rsidRDefault="00670C0D">
      <w:pPr>
        <w:pStyle w:val="Content2"/>
        <w:rPr>
          <w:ins w:id="4126" w:author="Vilson Lu" w:date="2014-08-20T13:23:00Z"/>
        </w:rPr>
      </w:pPr>
      <w:r>
        <w:t>The OpenNLP NER is used to detect names in the sentence. It accepts a tokenized string as input. OpenNLP offers pre-trained models that are trained on freely available corpora. 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0CD0766F" w14:textId="77777777" w:rsidR="007C62E7" w:rsidRDefault="007C62E7">
      <w:pPr>
        <w:rPr>
          <w:ins w:id="4127" w:author="Vilson Lu" w:date="2014-08-20T13:23:00Z"/>
          <w:sz w:val="20"/>
          <w:szCs w:val="20"/>
        </w:rPr>
      </w:pPr>
      <w:ins w:id="4128" w:author="Vilson Lu" w:date="2014-08-20T13:23:00Z">
        <w:r>
          <w:br w:type="page"/>
        </w:r>
      </w:ins>
    </w:p>
    <w:p w14:paraId="173D8D68" w14:textId="345C3560" w:rsidR="00670C0D" w:rsidDel="007C62E7" w:rsidRDefault="00670C0D">
      <w:pPr>
        <w:pStyle w:val="Content2"/>
        <w:rPr>
          <w:del w:id="4129" w:author="Vilson Lu" w:date="2014-08-20T13:24:00Z"/>
        </w:rPr>
        <w:pPrChange w:id="4130" w:author="TinTin Kalaw" w:date="2014-08-16T12:48:00Z">
          <w:pPr>
            <w:pStyle w:val="Content1"/>
          </w:pPr>
        </w:pPrChange>
      </w:pPr>
    </w:p>
    <w:p w14:paraId="1C3A39AB" w14:textId="50786E6E" w:rsidR="00670C0D" w:rsidDel="007C62E7" w:rsidRDefault="00670C0D">
      <w:pPr>
        <w:pStyle w:val="Content2"/>
        <w:rPr>
          <w:del w:id="4131" w:author="Vilson Lu" w:date="2014-08-20T13:24:00Z"/>
        </w:rPr>
        <w:pPrChange w:id="4132" w:author="TinTin Kalaw" w:date="2014-08-16T12:48:00Z">
          <w:pPr>
            <w:pStyle w:val="Content"/>
          </w:pPr>
        </w:pPrChange>
      </w:pPr>
    </w:p>
    <w:p w14:paraId="00C317D0" w14:textId="77777777" w:rsidR="00670C0D" w:rsidRDefault="00670C0D" w:rsidP="00670C0D">
      <w:pPr>
        <w:pStyle w:val="Heading4"/>
      </w:pPr>
      <w:r>
        <w:t>Document Categorization</w:t>
      </w:r>
    </w:p>
    <w:p w14:paraId="57752D00" w14:textId="77777777" w:rsidR="00670C0D" w:rsidRDefault="00670C0D">
      <w:pPr>
        <w:pStyle w:val="Content2"/>
        <w:pPrChange w:id="4133" w:author="TinTin Kalaw" w:date="2014-08-16T12:48:00Z">
          <w:pPr/>
        </w:pPrChange>
      </w:pPr>
      <w:r>
        <w:tab/>
      </w:r>
    </w:p>
    <w:p w14:paraId="454C39CF" w14:textId="77777777" w:rsidR="00670C0D" w:rsidRDefault="00670C0D">
      <w:pPr>
        <w:pStyle w:val="Content2"/>
        <w:pPrChange w:id="4134" w:author="TinTin Kalaw" w:date="2014-08-16T12:48:00Z">
          <w:pPr>
            <w:pStyle w:val="Content1"/>
          </w:pPr>
        </w:pPrChange>
      </w:pPr>
      <w:r>
        <w:t xml:space="preserve">The OpenNLP document categorizer uses maximum entropy to classify the document to a pre-defined category. The module needs a model because the requirements varies for different users. So, there are no pre-defined models. </w:t>
      </w:r>
    </w:p>
    <w:p w14:paraId="18529337" w14:textId="77777777" w:rsidR="00670C0D" w:rsidRDefault="00670C0D">
      <w:pPr>
        <w:pStyle w:val="Content2"/>
        <w:pPrChange w:id="4135" w:author="TinTin Kalaw" w:date="2014-08-16T12:48:00Z">
          <w:pPr>
            <w:pStyle w:val="Content"/>
            <w:ind w:left="0"/>
          </w:pPr>
        </w:pPrChange>
      </w:pPr>
    </w:p>
    <w:p w14:paraId="32E676BA" w14:textId="77777777" w:rsidR="00670C0D" w:rsidRDefault="00670C0D" w:rsidP="00670C0D">
      <w:pPr>
        <w:pStyle w:val="Heading4"/>
      </w:pPr>
      <w:r>
        <w:t>Part-Of-Speech (POS) Tagging</w:t>
      </w:r>
    </w:p>
    <w:p w14:paraId="4E659DED" w14:textId="77777777" w:rsidR="00670C0D" w:rsidRDefault="00670C0D">
      <w:pPr>
        <w:pStyle w:val="Content2"/>
        <w:pPrChange w:id="4136" w:author="TinTin Kalaw" w:date="2014-08-16T12:48:00Z">
          <w:pPr>
            <w:pStyle w:val="Content"/>
          </w:pPr>
        </w:pPrChange>
      </w:pPr>
    </w:p>
    <w:p w14:paraId="2B687D91" w14:textId="77777777" w:rsidR="00670C0D" w:rsidRPr="00B3684D" w:rsidRDefault="00670C0D">
      <w:pPr>
        <w:pStyle w:val="Content2"/>
        <w:pPrChange w:id="4137" w:author="TinTin Kalaw" w:date="2014-08-16T12:48:00Z">
          <w:pPr>
            <w:pStyle w:val="Content1"/>
          </w:pPr>
        </w:pPrChange>
      </w:pPr>
      <w:r>
        <w:t>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62A5EFCD" w14:textId="77777777" w:rsidR="00670C0D" w:rsidRDefault="00670C0D">
      <w:pPr>
        <w:pStyle w:val="Content2"/>
        <w:pPrChange w:id="4138" w:author="TinTin Kalaw" w:date="2014-08-16T12:48:00Z">
          <w:pPr/>
        </w:pPrChange>
      </w:pPr>
    </w:p>
    <w:p w14:paraId="12ED7A4B" w14:textId="77777777" w:rsidR="00670C0D" w:rsidRDefault="00670C0D" w:rsidP="00670C0D">
      <w:pPr>
        <w:pStyle w:val="Heading4"/>
      </w:pPr>
      <w:r>
        <w:t>Chunker</w:t>
      </w:r>
    </w:p>
    <w:p w14:paraId="3B795B86" w14:textId="77777777" w:rsidR="00670C0D" w:rsidRDefault="00670C0D">
      <w:pPr>
        <w:pStyle w:val="Content2"/>
        <w:pPrChange w:id="4139" w:author="TinTin Kalaw" w:date="2014-08-16T12:48:00Z">
          <w:pPr/>
        </w:pPrChange>
      </w:pPr>
    </w:p>
    <w:p w14:paraId="39B8FA13" w14:textId="77777777" w:rsidR="00670C0D" w:rsidRDefault="00670C0D">
      <w:pPr>
        <w:pStyle w:val="Content2"/>
        <w:pPrChange w:id="4140" w:author="TinTin Kalaw" w:date="2014-08-16T12:48:00Z">
          <w:pPr>
            <w:pStyle w:val="Content1"/>
          </w:pPr>
        </w:pPrChange>
      </w:pPr>
      <w:r>
        <w:t>The OpenNLP chunker groups syntactically correlated words. The chunker needs a tokenized and tagged sentence in order to perform the chunker</w:t>
      </w:r>
      <w:r w:rsidRPr="006E4D62">
        <w:rPr>
          <w:rStyle w:val="Content2Char"/>
          <w:rPrChange w:id="4141" w:author="Vilson Lu" w:date="2014-08-15T23:07:00Z">
            <w:rPr/>
          </w:rPrChange>
        </w:rPr>
        <w:t xml:space="preserve">. </w:t>
      </w:r>
      <w:r>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085E6EF1" w14:textId="77777777" w:rsidR="00670C0D" w:rsidRDefault="00670C0D">
      <w:pPr>
        <w:pStyle w:val="Content2"/>
        <w:pPrChange w:id="4142" w:author="TinTin Kalaw" w:date="2014-08-16T12:48:00Z">
          <w:pPr>
            <w:pStyle w:val="Content"/>
          </w:pPr>
        </w:pPrChange>
      </w:pPr>
    </w:p>
    <w:p w14:paraId="29D2C455" w14:textId="77777777" w:rsidR="00670C0D" w:rsidRDefault="00670C0D" w:rsidP="00670C0D">
      <w:pPr>
        <w:pStyle w:val="Heading4"/>
      </w:pPr>
      <w:r>
        <w:t>Parser</w:t>
      </w:r>
    </w:p>
    <w:p w14:paraId="15C2ADE0" w14:textId="77777777" w:rsidR="00670C0D" w:rsidRDefault="00670C0D">
      <w:pPr>
        <w:pStyle w:val="Content2"/>
        <w:pPrChange w:id="4143" w:author="TinTin Kalaw" w:date="2014-08-16T12:48:00Z">
          <w:pPr/>
        </w:pPrChange>
      </w:pPr>
    </w:p>
    <w:p w14:paraId="6895184E" w14:textId="77777777" w:rsidR="00670C0D" w:rsidRPr="002F7B9C" w:rsidRDefault="00670C0D">
      <w:pPr>
        <w:pStyle w:val="Content2"/>
        <w:pPrChange w:id="4144" w:author="TinTin Kalaw" w:date="2014-08-16T12:48:00Z">
          <w:pPr>
            <w:pStyle w:val="Content1"/>
          </w:pPr>
        </w:pPrChange>
      </w:pPr>
      <w:r>
        <w:t xml:space="preserve">The OpenNLP parser is responsible for turning the input text into a tree. OpenNLP has two implementation, chunking parser and tree insert parse. The tree insert is still on experimental stage. The parser expect a whitespace tokenized sentence as inputs. </w:t>
      </w:r>
    </w:p>
    <w:p w14:paraId="3AD24F70" w14:textId="77777777" w:rsidR="00670C0D" w:rsidRDefault="00670C0D">
      <w:pPr>
        <w:pStyle w:val="Content2"/>
        <w:pPrChange w:id="4145" w:author="TinTin Kalaw" w:date="2014-08-16T12:48:00Z">
          <w:pPr>
            <w:pStyle w:val="Content"/>
          </w:pPr>
        </w:pPrChange>
      </w:pPr>
    </w:p>
    <w:p w14:paraId="313E5321" w14:textId="77777777" w:rsidR="00670C0D" w:rsidRDefault="00670C0D" w:rsidP="00670C0D">
      <w:pPr>
        <w:pStyle w:val="Heading4"/>
      </w:pPr>
      <w:r>
        <w:t>Coreference Resolution</w:t>
      </w:r>
    </w:p>
    <w:p w14:paraId="3F07F1DB" w14:textId="77777777" w:rsidR="00670C0D" w:rsidRDefault="00670C0D">
      <w:pPr>
        <w:pStyle w:val="Content2"/>
        <w:pPrChange w:id="4146" w:author="TinTin Kalaw" w:date="2014-08-16T12:48:00Z">
          <w:pPr>
            <w:pStyle w:val="Content"/>
          </w:pPr>
        </w:pPrChange>
      </w:pPr>
    </w:p>
    <w:p w14:paraId="2ED6225F" w14:textId="77777777" w:rsidR="00670C0D" w:rsidRDefault="00670C0D">
      <w:pPr>
        <w:pStyle w:val="Content2"/>
        <w:pPrChange w:id="4147" w:author="TinTin Kalaw" w:date="2014-08-16T12:48:00Z">
          <w:pPr>
            <w:pStyle w:val="Content1"/>
          </w:pPr>
        </w:pPrChange>
      </w:pPr>
      <w:r>
        <w:t>The OpenNLP Coreference resolution is not fully developed yet. It is still very much limited as its implementation is only for noun mentions.</w:t>
      </w:r>
    </w:p>
    <w:p w14:paraId="67F158BF" w14:textId="77777777" w:rsidR="00670C0D" w:rsidRPr="00EC2B65" w:rsidRDefault="00670C0D">
      <w:pPr>
        <w:pStyle w:val="Content2"/>
        <w:rPr>
          <w:b/>
          <w:sz w:val="22"/>
          <w:szCs w:val="22"/>
        </w:rPr>
        <w:pPrChange w:id="4148" w:author="TinTin Kalaw" w:date="2014-08-16T12:48:00Z">
          <w:pPr/>
        </w:pPrChange>
      </w:pPr>
    </w:p>
    <w:p w14:paraId="30E6871B" w14:textId="77777777" w:rsidR="00670C0D" w:rsidRDefault="00670C0D" w:rsidP="00670C0D">
      <w:pPr>
        <w:pStyle w:val="Heading3"/>
      </w:pPr>
      <w:bookmarkStart w:id="4149" w:name="_Toc395181710"/>
      <w:bookmarkStart w:id="4150" w:name="_Toc396200170"/>
      <w:r>
        <w:t>ANNIE (Cunningham et al., 2002)</w:t>
      </w:r>
      <w:bookmarkEnd w:id="4149"/>
      <w:bookmarkEnd w:id="4150"/>
    </w:p>
    <w:p w14:paraId="16D9E9FB" w14:textId="77777777" w:rsidR="00670C0D" w:rsidRDefault="00670C0D">
      <w:pPr>
        <w:pStyle w:val="Content2"/>
        <w:pPrChange w:id="4151" w:author="TinTin Kalaw" w:date="2014-08-16T12:48:00Z">
          <w:pPr/>
        </w:pPrChange>
      </w:pPr>
    </w:p>
    <w:p w14:paraId="40F20D7D" w14:textId="77777777" w:rsidR="00670C0D" w:rsidRPr="003A2ECA" w:rsidRDefault="00670C0D">
      <w:pPr>
        <w:pStyle w:val="Content2"/>
        <w:pPrChange w:id="4152" w:author="TinTin Kalaw" w:date="2014-08-16T12:48:00Z">
          <w:pPr>
            <w:pStyle w:val="Content1"/>
          </w:pPr>
        </w:pPrChange>
      </w:pPr>
      <w:r>
        <w:t>ANNIE or A Nearly-New IE System is a system that contains different modules for NLP tasks. ANNIE is part of the GATE framework. ANNIE uses finite state transducers and JAPE rules to implement the modules. ANNIE has a tokenizer, gazetteer, sentence splitter, semantic tagger and name matcher.</w:t>
      </w:r>
    </w:p>
    <w:p w14:paraId="20FC3CF1" w14:textId="77777777" w:rsidR="00670C0D" w:rsidRPr="00EC2B65" w:rsidRDefault="00670C0D">
      <w:pPr>
        <w:pStyle w:val="Content2"/>
        <w:pPrChange w:id="4153" w:author="TinTin Kalaw" w:date="2014-08-16T12:48:00Z">
          <w:pPr/>
        </w:pPrChange>
      </w:pPr>
    </w:p>
    <w:p w14:paraId="07BABCCD" w14:textId="77777777" w:rsidR="00670C0D" w:rsidRPr="00511D00" w:rsidRDefault="00670C0D" w:rsidP="00670C0D">
      <w:pPr>
        <w:pStyle w:val="Heading4"/>
      </w:pPr>
      <w:r>
        <w:t>Tokenizer</w:t>
      </w:r>
    </w:p>
    <w:p w14:paraId="21E9B062" w14:textId="77777777" w:rsidR="00670C0D" w:rsidRDefault="00670C0D">
      <w:pPr>
        <w:pStyle w:val="Content2"/>
        <w:pPrChange w:id="4154" w:author="TinTin Kalaw" w:date="2014-08-16T12:48:00Z">
          <w:pPr>
            <w:pStyle w:val="Content"/>
          </w:pPr>
        </w:pPrChange>
      </w:pPr>
    </w:p>
    <w:p w14:paraId="1D206403" w14:textId="77777777" w:rsidR="00670C0D" w:rsidRDefault="00670C0D">
      <w:pPr>
        <w:pStyle w:val="Content2"/>
        <w:pPrChange w:id="4155" w:author="TinTin Kalaw" w:date="2014-08-16T12:48:00Z">
          <w:pPr>
            <w:pStyle w:val="Content1"/>
          </w:pPr>
        </w:pPrChange>
      </w:pPr>
      <w:r>
        <w:t>ANNIE tokenizer uses rules to split the sentence into words, numbers and punctuations. The tokenizer can also differentiate lower case and upper case words as well as special punctuations. It uses grammar rules to tokenize the strings. By using grammar rules, the tokenizer will be more flexible.</w:t>
      </w:r>
    </w:p>
    <w:p w14:paraId="7EA99AB5" w14:textId="77777777" w:rsidR="00670C0D" w:rsidRPr="00511D00" w:rsidRDefault="00670C0D">
      <w:pPr>
        <w:pStyle w:val="Content2"/>
        <w:pPrChange w:id="4156" w:author="TinTin Kalaw" w:date="2014-08-16T12:48:00Z">
          <w:pPr>
            <w:pStyle w:val="Content"/>
          </w:pPr>
        </w:pPrChange>
      </w:pPr>
    </w:p>
    <w:p w14:paraId="4BA106DE" w14:textId="77777777" w:rsidR="00670C0D" w:rsidDel="00DB37A8" w:rsidRDefault="00670C0D">
      <w:pPr>
        <w:pStyle w:val="Content2"/>
        <w:rPr>
          <w:del w:id="4157" w:author="Vilson Lu" w:date="2014-08-16T15:43:00Z"/>
        </w:rPr>
        <w:pPrChange w:id="4158" w:author="TinTin Kalaw" w:date="2014-08-16T12:48:00Z">
          <w:pPr>
            <w:pStyle w:val="Content1"/>
          </w:pPr>
        </w:pPrChange>
      </w:pPr>
      <w:r>
        <w:t xml:space="preserve">There are different types of tokens that the tokenizer can use for the rules. First is the word tokens. A word is defined as any set of contiguous upper or lower case (including </w:t>
      </w:r>
      <w:r>
        <w:lastRenderedPageBreak/>
        <w:t>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Pr="00D00BB9">
        <w:t>₱</w:t>
      </w:r>
      <w:r>
        <w:t xml:space="preserve">”, </w:t>
      </w:r>
      <w:r w:rsidRPr="00D00BB9">
        <w:t>“₤”</w:t>
      </w:r>
      <w:r>
        <w:t>) and symbol (“&amp;”, “^”).  Fourth type is the punctuation. The punctuation has three categories, start punctuation (‘(‘, ‘[‘), 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a SpaceToken.</w:t>
      </w:r>
    </w:p>
    <w:p w14:paraId="7B9148E3" w14:textId="77777777" w:rsidR="00670C0D" w:rsidDel="00DB37A8" w:rsidRDefault="00670C0D">
      <w:pPr>
        <w:pStyle w:val="Content2"/>
        <w:rPr>
          <w:ins w:id="4159" w:author="TinTin Kalaw" w:date="2014-08-16T13:19:00Z"/>
          <w:del w:id="4160" w:author="Vilson Lu" w:date="2014-08-16T15:43:00Z"/>
        </w:rPr>
        <w:pPrChange w:id="4161" w:author="TinTin Kalaw" w:date="2014-08-16T12:48:00Z">
          <w:pPr>
            <w:pStyle w:val="Content"/>
            <w:ind w:left="0"/>
          </w:pPr>
        </w:pPrChange>
      </w:pPr>
    </w:p>
    <w:p w14:paraId="1B3542A4" w14:textId="77777777" w:rsidR="00E75C6B" w:rsidDel="00DB37A8" w:rsidRDefault="00E75C6B">
      <w:pPr>
        <w:pStyle w:val="Content2"/>
        <w:rPr>
          <w:ins w:id="4162" w:author="TinTin Kalaw" w:date="2014-08-16T13:19:00Z"/>
          <w:del w:id="4163" w:author="Vilson Lu" w:date="2014-08-16T15:43:00Z"/>
        </w:rPr>
        <w:pPrChange w:id="4164" w:author="TinTin Kalaw" w:date="2014-08-16T12:48:00Z">
          <w:pPr>
            <w:pStyle w:val="Content"/>
            <w:ind w:left="0"/>
          </w:pPr>
        </w:pPrChange>
      </w:pPr>
    </w:p>
    <w:p w14:paraId="654A4B18" w14:textId="77777777" w:rsidR="00E75C6B" w:rsidRDefault="00E75C6B">
      <w:pPr>
        <w:pStyle w:val="Content2"/>
        <w:rPr>
          <w:ins w:id="4165" w:author="TinTin Kalaw" w:date="2014-08-16T13:19:00Z"/>
        </w:rPr>
        <w:pPrChange w:id="4166" w:author="Vilson Lu" w:date="2014-08-16T15:43:00Z">
          <w:pPr>
            <w:pStyle w:val="Content"/>
            <w:ind w:left="0"/>
          </w:pPr>
        </w:pPrChange>
      </w:pPr>
    </w:p>
    <w:p w14:paraId="6E2FB66D" w14:textId="0032EA8B" w:rsidR="00DB37A8" w:rsidRDefault="00DB37A8">
      <w:pPr>
        <w:rPr>
          <w:ins w:id="4167" w:author="Vilson Lu" w:date="2014-08-16T15:43:00Z"/>
          <w:sz w:val="20"/>
          <w:szCs w:val="20"/>
        </w:rPr>
      </w:pPr>
      <w:ins w:id="4168" w:author="Vilson Lu" w:date="2014-08-16T15:43:00Z">
        <w:del w:id="4169" w:author="TinTin Kalaw" w:date="2014-08-19T08:20:00Z">
          <w:r w:rsidDel="006F08F4">
            <w:br w:type="page"/>
          </w:r>
        </w:del>
      </w:ins>
    </w:p>
    <w:p w14:paraId="2E248D84" w14:textId="0CC6BCB8" w:rsidR="00E75C6B" w:rsidDel="00DB37A8" w:rsidRDefault="00E75C6B">
      <w:pPr>
        <w:pStyle w:val="Content2"/>
        <w:rPr>
          <w:del w:id="4170" w:author="Vilson Lu" w:date="2014-08-16T15:43:00Z"/>
        </w:rPr>
        <w:pPrChange w:id="4171" w:author="TinTin Kalaw" w:date="2014-08-16T12:48:00Z">
          <w:pPr>
            <w:pStyle w:val="Content"/>
            <w:ind w:left="0"/>
          </w:pPr>
        </w:pPrChange>
      </w:pPr>
    </w:p>
    <w:p w14:paraId="0FA62F4B" w14:textId="77777777" w:rsidR="00670C0D" w:rsidRDefault="00670C0D" w:rsidP="00670C0D">
      <w:pPr>
        <w:pStyle w:val="Heading4"/>
      </w:pPr>
      <w:r>
        <w:t>Gazetteer</w:t>
      </w:r>
    </w:p>
    <w:p w14:paraId="7571096A" w14:textId="77777777" w:rsidR="00670C0D" w:rsidRDefault="00670C0D">
      <w:pPr>
        <w:pStyle w:val="Content2"/>
        <w:pPrChange w:id="4172" w:author="TinTin Kalaw" w:date="2014-08-16T12:48:00Z">
          <w:pPr>
            <w:pStyle w:val="Content"/>
          </w:pPr>
        </w:pPrChange>
      </w:pPr>
    </w:p>
    <w:p w14:paraId="0C83180E" w14:textId="77777777" w:rsidR="00670C0D" w:rsidRDefault="00670C0D">
      <w:pPr>
        <w:pStyle w:val="Content2"/>
        <w:pPrChange w:id="4173" w:author="TinTin Kalaw" w:date="2014-08-16T12:48:00Z">
          <w:pPr>
            <w:pStyle w:val="Content1"/>
          </w:pPr>
        </w:pPrChange>
      </w:pPr>
      <w:r>
        <w:t>The gazetteer just contains the list of names, organizations, cities, days of the weeks, and others in plain text.</w:t>
      </w:r>
      <w:r w:rsidRPr="00670C0D">
        <w:rPr>
          <w:rStyle w:val="Content1Char"/>
        </w:rPr>
        <w:t xml:space="preserve"> </w:t>
      </w:r>
      <w:r>
        <w:t>It uses an index files to access the lists which will be compiled in the finite state machines.</w:t>
      </w:r>
    </w:p>
    <w:p w14:paraId="1C3E7DF8" w14:textId="77777777" w:rsidR="00670C0D" w:rsidRDefault="00670C0D">
      <w:pPr>
        <w:pStyle w:val="Content2"/>
        <w:pPrChange w:id="4174" w:author="TinTin Kalaw" w:date="2014-08-16T12:48:00Z">
          <w:pPr>
            <w:pStyle w:val="Content"/>
          </w:pPr>
        </w:pPrChange>
      </w:pPr>
    </w:p>
    <w:p w14:paraId="2473655E" w14:textId="77777777" w:rsidR="00670C0D" w:rsidRDefault="00670C0D" w:rsidP="00670C0D">
      <w:pPr>
        <w:pStyle w:val="Heading4"/>
      </w:pPr>
      <w:r>
        <w:t>Sentence Splitter</w:t>
      </w:r>
    </w:p>
    <w:p w14:paraId="7A048B8E" w14:textId="77777777" w:rsidR="00670C0D" w:rsidRDefault="00670C0D">
      <w:pPr>
        <w:pStyle w:val="Content2"/>
        <w:pPrChange w:id="4175" w:author="TinTin Kalaw" w:date="2014-08-16T12:48:00Z">
          <w:pPr>
            <w:pStyle w:val="Content"/>
          </w:pPr>
        </w:pPrChange>
      </w:pPr>
    </w:p>
    <w:p w14:paraId="1B6AC092" w14:textId="77777777" w:rsidR="00670C0D" w:rsidRDefault="00670C0D">
      <w:pPr>
        <w:pStyle w:val="Content2"/>
        <w:pPrChange w:id="4176" w:author="TinTin Kalaw" w:date="2014-08-16T12:48:00Z">
          <w:pPr>
            <w:pStyle w:val="Content1"/>
          </w:pPr>
        </w:pPrChange>
      </w:pPr>
      <w:r>
        <w:t xml:space="preserve">The sentence splitter uses a finite state transducers to split the text into sentences. It uses gazetteer to check if punctuation is </w:t>
      </w:r>
      <w:r w:rsidRPr="006E4D62">
        <w:t>part</w:t>
      </w:r>
      <w:r>
        <w:t xml:space="preserve"> of an abbreviations or signals the end of the sentence. The sentence are annotated with </w:t>
      </w:r>
      <w:r w:rsidRPr="006E4D62">
        <w:rPr>
          <w:rStyle w:val="Content2Char"/>
          <w:rPrChange w:id="4177" w:author="Vilson Lu" w:date="2014-08-15T23:07:00Z">
            <w:rPr/>
          </w:rPrChange>
        </w:rPr>
        <w:t>the type “Sentence”, the breaks with “Split”. The sentence splitter is domain and application in</w:t>
      </w:r>
      <w:r>
        <w:t>dependent.</w:t>
      </w:r>
    </w:p>
    <w:p w14:paraId="696A6FC9" w14:textId="77777777" w:rsidR="00670C0D" w:rsidRDefault="00670C0D">
      <w:pPr>
        <w:pStyle w:val="Content2"/>
        <w:pPrChange w:id="4178" w:author="TinTin Kalaw" w:date="2014-08-16T12:48:00Z">
          <w:pPr>
            <w:pStyle w:val="Content"/>
          </w:pPr>
        </w:pPrChange>
      </w:pPr>
    </w:p>
    <w:p w14:paraId="334F6E8D" w14:textId="77777777" w:rsidR="00670C0D" w:rsidRDefault="00670C0D" w:rsidP="00670C0D">
      <w:pPr>
        <w:pStyle w:val="Heading4"/>
      </w:pPr>
      <w:r>
        <w:t>Part-Of-Speech (POS) Tagger</w:t>
      </w:r>
    </w:p>
    <w:p w14:paraId="0950ECB8" w14:textId="77777777" w:rsidR="00670C0D" w:rsidRDefault="00670C0D">
      <w:pPr>
        <w:pStyle w:val="Content2"/>
        <w:pPrChange w:id="4179" w:author="TinTin Kalaw" w:date="2014-08-16T12:48:00Z">
          <w:pPr>
            <w:pStyle w:val="Content"/>
          </w:pPr>
        </w:pPrChange>
      </w:pPr>
    </w:p>
    <w:p w14:paraId="00960BFD" w14:textId="77777777" w:rsidR="00670C0D" w:rsidRDefault="00670C0D">
      <w:pPr>
        <w:pStyle w:val="Content2"/>
        <w:pPrChange w:id="4180" w:author="TinTin Kalaw" w:date="2014-08-16T12:48:00Z">
          <w:pPr>
            <w:pStyle w:val="Content1"/>
          </w:pPr>
        </w:pPrChange>
      </w:pPr>
      <w:r>
        <w:t xml:space="preserve">ANNIE POS Tagger uses a modified version of Brill Tagger. It uses lexicons and ruleset that has been trained in the Wall Street Journal corpus. However, the lexicon and rulesets can be changed based on the requirements. There are two additional lexicons, the lexicon for all caps and the lexicon for lowercase. </w:t>
      </w:r>
    </w:p>
    <w:p w14:paraId="1756A4C8" w14:textId="77777777" w:rsidR="00670C0D" w:rsidRDefault="00670C0D">
      <w:pPr>
        <w:pStyle w:val="Content2"/>
        <w:pPrChange w:id="4181" w:author="TinTin Kalaw" w:date="2014-08-16T12:48:00Z">
          <w:pPr>
            <w:pStyle w:val="Content"/>
          </w:pPr>
        </w:pPrChange>
      </w:pPr>
    </w:p>
    <w:p w14:paraId="71FC4527" w14:textId="77777777" w:rsidR="00670C0D" w:rsidRDefault="00670C0D" w:rsidP="00670C0D">
      <w:pPr>
        <w:pStyle w:val="Heading4"/>
      </w:pPr>
      <w:r>
        <w:t>Semantic Tagger</w:t>
      </w:r>
    </w:p>
    <w:p w14:paraId="75F5CCDB" w14:textId="77777777" w:rsidR="00670C0D" w:rsidRDefault="00670C0D">
      <w:pPr>
        <w:pStyle w:val="Content2"/>
        <w:pPrChange w:id="4182" w:author="TinTin Kalaw" w:date="2014-08-16T12:48:00Z">
          <w:pPr>
            <w:pStyle w:val="Content"/>
          </w:pPr>
        </w:pPrChange>
      </w:pPr>
    </w:p>
    <w:p w14:paraId="71C0F480" w14:textId="77777777" w:rsidR="00670C0D" w:rsidRDefault="00670C0D">
      <w:pPr>
        <w:pStyle w:val="Content2"/>
        <w:pPrChange w:id="4183" w:author="TinTin Kalaw" w:date="2014-08-16T12:48:00Z">
          <w:pPr>
            <w:pStyle w:val="Content1"/>
          </w:pPr>
        </w:pPrChange>
      </w:pPr>
      <w:r>
        <w:t>The semantic tagger uses JAPE rules to annotate the entities. The grammar could be designed in such</w:t>
      </w:r>
      <w:r w:rsidRPr="00670C0D">
        <w:rPr>
          <w:rStyle w:val="Content1Char"/>
        </w:rPr>
        <w:t xml:space="preserve"> </w:t>
      </w:r>
      <w:r>
        <w:t>a way that it would recognize the entities. The output of the semantic tagger is the annotated text, which will be needed by the orthographic coreference.</w:t>
      </w:r>
    </w:p>
    <w:p w14:paraId="1270D7F3" w14:textId="77777777" w:rsidR="00670C0D" w:rsidRDefault="00670C0D">
      <w:pPr>
        <w:pStyle w:val="Content2"/>
        <w:pPrChange w:id="4184" w:author="TinTin Kalaw" w:date="2014-08-16T12:48:00Z">
          <w:pPr>
            <w:pStyle w:val="Content"/>
          </w:pPr>
        </w:pPrChange>
      </w:pPr>
    </w:p>
    <w:p w14:paraId="0E194C17" w14:textId="77777777" w:rsidR="00670C0D" w:rsidRDefault="00670C0D" w:rsidP="00670C0D">
      <w:pPr>
        <w:pStyle w:val="Heading4"/>
      </w:pPr>
      <w:r>
        <w:t>Orthographic Coreference (OrthoMatcher)</w:t>
      </w:r>
    </w:p>
    <w:p w14:paraId="7B88B46A" w14:textId="77777777" w:rsidR="00670C0D" w:rsidRDefault="00670C0D">
      <w:pPr>
        <w:pStyle w:val="Content2"/>
        <w:pPrChange w:id="4185" w:author="TinTin Kalaw" w:date="2014-08-16T12:48:00Z">
          <w:pPr>
            <w:pStyle w:val="Content"/>
          </w:pPr>
        </w:pPrChange>
      </w:pPr>
    </w:p>
    <w:p w14:paraId="467E5133" w14:textId="77777777" w:rsidR="00670C0D" w:rsidRDefault="00670C0D">
      <w:pPr>
        <w:pStyle w:val="Content2"/>
        <w:pPrChange w:id="4186" w:author="TinTin Kalaw" w:date="2014-08-16T12:48:00Z">
          <w:pPr>
            <w:pStyle w:val="Content1"/>
          </w:pPr>
        </w:pPrChange>
      </w:pPr>
      <w:r>
        <w:t>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to categorized different strings but same entity (i.e. Coca-Cola – Coke, IBM – Blue). It also has table called table of spurious matches. Here, strings matches but represents different entities.</w:t>
      </w:r>
    </w:p>
    <w:p w14:paraId="76FDF3C1" w14:textId="77777777" w:rsidR="00670C0D" w:rsidRDefault="00670C0D">
      <w:pPr>
        <w:pStyle w:val="Content2"/>
        <w:pPrChange w:id="4187" w:author="TinTin Kalaw" w:date="2014-08-16T12:48:00Z">
          <w:pPr>
            <w:pStyle w:val="Content"/>
          </w:pPr>
        </w:pPrChange>
      </w:pPr>
    </w:p>
    <w:p w14:paraId="077D3857" w14:textId="77777777" w:rsidR="00670C0D" w:rsidRDefault="00670C0D" w:rsidP="00670C0D">
      <w:pPr>
        <w:pStyle w:val="Heading3"/>
      </w:pPr>
      <w:bookmarkStart w:id="4188" w:name="_Toc395181711"/>
      <w:bookmarkStart w:id="4189" w:name="_Toc396200171"/>
      <w:r>
        <w:t>Twitter NLP Tools (Ritter et al., 2011)</w:t>
      </w:r>
      <w:bookmarkEnd w:id="4188"/>
      <w:bookmarkEnd w:id="4189"/>
    </w:p>
    <w:p w14:paraId="69E71395" w14:textId="77777777" w:rsidR="00670C0D" w:rsidRDefault="00670C0D">
      <w:pPr>
        <w:pStyle w:val="Content2"/>
        <w:pPrChange w:id="4190" w:author="TinTin Kalaw" w:date="2014-08-16T12:48:00Z">
          <w:pPr>
            <w:pStyle w:val="Content"/>
          </w:pPr>
        </w:pPrChange>
      </w:pPr>
    </w:p>
    <w:p w14:paraId="60E71AE3" w14:textId="77777777" w:rsidR="00670C0D" w:rsidRDefault="00670C0D">
      <w:pPr>
        <w:pStyle w:val="Content2"/>
        <w:pPrChange w:id="4191" w:author="TinTin Kalaw" w:date="2014-08-16T12:48:00Z">
          <w:pPr>
            <w:pStyle w:val="Content1"/>
          </w:pPr>
        </w:pPrChange>
      </w:pPr>
      <w:r>
        <w:t xml:space="preserve">The performance of standard NLP tools is degraded when used with Twitter data. This is because the standard NLP tools are trained with a structured news corpora. Twitter corpus, on the other hand, 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The tool addresses the issue by rebuilding </w:t>
      </w:r>
      <w:r>
        <w:lastRenderedPageBreak/>
        <w:t>the NLP pipeline from POS up to NER. Testing and results show that each module of the tool performs better than its standard NLP counterpart.</w:t>
      </w:r>
    </w:p>
    <w:p w14:paraId="1CFF558D" w14:textId="77777777" w:rsidR="00670C0D" w:rsidRDefault="00670C0D">
      <w:pPr>
        <w:pStyle w:val="Content2"/>
        <w:pPrChange w:id="4192" w:author="TinTin Kalaw" w:date="2014-08-16T12:48:00Z">
          <w:pPr>
            <w:pStyle w:val="Content"/>
          </w:pPr>
        </w:pPrChange>
      </w:pPr>
    </w:p>
    <w:p w14:paraId="2313A872" w14:textId="3C96C460" w:rsidR="00E75C6B" w:rsidRDefault="00670C0D">
      <w:pPr>
        <w:pStyle w:val="Content2"/>
        <w:pPrChange w:id="4193" w:author="TinTin Kalaw" w:date="2014-08-19T08:20:00Z">
          <w:pPr>
            <w:pStyle w:val="Content1"/>
          </w:pPr>
        </w:pPrChange>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 T-NER doubles the F1 score of the Stanford NER.</w:t>
      </w:r>
    </w:p>
    <w:p w14:paraId="30072477" w14:textId="77777777" w:rsidR="00670C0D" w:rsidRDefault="00670C0D">
      <w:pPr>
        <w:pStyle w:val="Content2"/>
        <w:pPrChange w:id="4194" w:author="TinTin Kalaw" w:date="2014-08-16T12:48:00Z">
          <w:pPr>
            <w:pStyle w:val="Content"/>
          </w:pPr>
        </w:pPrChange>
      </w:pPr>
    </w:p>
    <w:p w14:paraId="1D0EAB52" w14:textId="77777777" w:rsidR="00670C0D" w:rsidRDefault="00670C0D" w:rsidP="00670C0D">
      <w:pPr>
        <w:pStyle w:val="Heading4"/>
      </w:pPr>
      <w:r>
        <w:t>Part-of-Speech Tagging (T-POS)</w:t>
      </w:r>
    </w:p>
    <w:p w14:paraId="56CF2435" w14:textId="77777777" w:rsidR="00670C0D" w:rsidRDefault="00670C0D">
      <w:pPr>
        <w:pStyle w:val="Content2"/>
        <w:pPrChange w:id="4195" w:author="TinTin Kalaw" w:date="2014-08-16T12:50:00Z">
          <w:pPr>
            <w:pStyle w:val="Content"/>
          </w:pPr>
        </w:pPrChange>
      </w:pPr>
    </w:p>
    <w:p w14:paraId="63ACE0AA" w14:textId="77777777" w:rsidR="00670C0D" w:rsidRDefault="00670C0D">
      <w:pPr>
        <w:pStyle w:val="Content2"/>
        <w:pPrChange w:id="4196" w:author="TinTin Kalaw" w:date="2014-08-16T12:50:00Z">
          <w:pPr>
            <w:pStyle w:val="Content1"/>
          </w:pPr>
        </w:pPrChange>
      </w:pPr>
      <w:r>
        <w:t>Standard POS taggers suffers because of the nature of the Twitter corpora’s style, vocabulary, and lexical variations. To overcome the problems pertaining to style and vocabulary, 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uses Conditional Random Fields (CRF). T-POS shows a 41% reduction in error against the Stanford POS tagger.</w:t>
      </w:r>
    </w:p>
    <w:p w14:paraId="7A33CAAC" w14:textId="77777777" w:rsidR="00670C0D" w:rsidRDefault="00670C0D">
      <w:pPr>
        <w:pStyle w:val="Content2"/>
        <w:pPrChange w:id="4197" w:author="TinTin Kalaw" w:date="2014-08-16T12:50:00Z">
          <w:pPr>
            <w:pStyle w:val="Content"/>
          </w:pPr>
        </w:pPrChange>
      </w:pPr>
    </w:p>
    <w:p w14:paraId="2FF31E6C" w14:textId="77777777" w:rsidR="00670C0D" w:rsidRDefault="00670C0D" w:rsidP="00670C0D">
      <w:pPr>
        <w:pStyle w:val="Heading4"/>
      </w:pPr>
      <w:r>
        <w:t>Shallow Parsing or Chunking (T-CHUNK)</w:t>
      </w:r>
    </w:p>
    <w:p w14:paraId="1CE2EB7B" w14:textId="77777777" w:rsidR="00670C0D" w:rsidRDefault="00670C0D">
      <w:pPr>
        <w:pStyle w:val="Content2"/>
        <w:pPrChange w:id="4198" w:author="TinTin Kalaw" w:date="2014-08-16T12:50:00Z">
          <w:pPr>
            <w:pStyle w:val="Content"/>
          </w:pPr>
        </w:pPrChange>
      </w:pPr>
    </w:p>
    <w:p w14:paraId="487083C8" w14:textId="77777777" w:rsidR="00670C0D" w:rsidRDefault="00670C0D">
      <w:pPr>
        <w:pStyle w:val="Content2"/>
        <w:pPrChange w:id="4199" w:author="TinTin Kalaw" w:date="2014-08-16T12:50:00Z">
          <w:pPr>
            <w:pStyle w:val="Content1"/>
          </w:pPr>
        </w:pPrChange>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1F7C6F0B" w14:textId="77777777" w:rsidR="00670C0D" w:rsidRDefault="00670C0D">
      <w:pPr>
        <w:pStyle w:val="Content2"/>
        <w:pPrChange w:id="4200" w:author="TinTin Kalaw" w:date="2014-08-16T12:50:00Z">
          <w:pPr>
            <w:pStyle w:val="Content"/>
          </w:pPr>
        </w:pPrChange>
      </w:pPr>
    </w:p>
    <w:p w14:paraId="03BCB53E" w14:textId="77777777" w:rsidR="00670C0D" w:rsidRDefault="00670C0D" w:rsidP="00670C0D">
      <w:pPr>
        <w:pStyle w:val="Heading4"/>
      </w:pPr>
      <w:r>
        <w:t>Capitalization (T-CAP)</w:t>
      </w:r>
    </w:p>
    <w:p w14:paraId="7981C07F" w14:textId="77777777" w:rsidR="00670C0D" w:rsidRDefault="00670C0D">
      <w:pPr>
        <w:pStyle w:val="Content2"/>
        <w:pPrChange w:id="4201" w:author="TinTin Kalaw" w:date="2014-08-16T12:50:00Z">
          <w:pPr>
            <w:pStyle w:val="Content"/>
          </w:pPr>
        </w:pPrChange>
      </w:pPr>
    </w:p>
    <w:p w14:paraId="01C2B217" w14:textId="77777777" w:rsidR="00670C0D" w:rsidRDefault="00670C0D">
      <w:pPr>
        <w:pStyle w:val="Content2"/>
        <w:pPrChange w:id="4202" w:author="TinTin Kalaw" w:date="2014-08-16T12:50:00Z">
          <w:pPr>
            <w:pStyle w:val="Content1"/>
          </w:pPr>
        </w:pPrChange>
      </w:pPr>
      <w:r>
        <w:t xml:space="preserve">One of the key features in recognizing named entities is the capitalization but this is unreliable in tweets. To address this problem, they incorporated information based on the entire content of the tweet to determine if the capitalization is informative. To train the classifier, they manually tagged the 800 tweets if it has an “informative” or “uninformative” capitalization. The classifier is a Support Vector Machine with features such as </w:t>
      </w:r>
      <w:r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t xml:space="preserve"> Results show that T-CAP’s precision, recall, and F1 score is 0.77, 0.98, and 0.86 versus the baseline’s 0.70, 1.00, and 0.82</w:t>
      </w:r>
    </w:p>
    <w:p w14:paraId="2536C9D7" w14:textId="77777777" w:rsidR="00670C0D" w:rsidRDefault="00670C0D">
      <w:pPr>
        <w:pStyle w:val="Content2"/>
        <w:pPrChange w:id="4203" w:author="TinTin Kalaw" w:date="2014-08-16T12:50:00Z">
          <w:pPr>
            <w:pStyle w:val="Content"/>
            <w:ind w:left="0"/>
          </w:pPr>
        </w:pPrChange>
      </w:pPr>
    </w:p>
    <w:p w14:paraId="41E9FA66" w14:textId="77777777" w:rsidR="00670C0D" w:rsidRDefault="00670C0D" w:rsidP="00670C0D">
      <w:pPr>
        <w:pStyle w:val="Heading4"/>
      </w:pPr>
      <w:r>
        <w:t>Segmenting the Named Entities (T-SEG)</w:t>
      </w:r>
    </w:p>
    <w:p w14:paraId="4837FBDD" w14:textId="77777777" w:rsidR="00670C0D" w:rsidRDefault="00670C0D">
      <w:pPr>
        <w:pStyle w:val="Content2"/>
        <w:pPrChange w:id="4204" w:author="TinTin Kalaw" w:date="2014-08-16T12:51:00Z">
          <w:pPr>
            <w:pStyle w:val="Content"/>
          </w:pPr>
        </w:pPrChange>
      </w:pPr>
    </w:p>
    <w:p w14:paraId="26C61AD6" w14:textId="77777777" w:rsidR="00670C0D" w:rsidRDefault="00670C0D">
      <w:pPr>
        <w:pStyle w:val="Content2"/>
        <w:pPrChange w:id="4205" w:author="TinTin Kalaw" w:date="2014-08-16T12:51:00Z">
          <w:pPr>
            <w:pStyle w:val="Content"/>
          </w:pPr>
        </w:pPrChange>
      </w:pPr>
      <w:r>
        <w:t>T-SEG utilizes the features of T-CAP and is trained by manually tagging the 2,400 tweets with named entities. @</w:t>
      </w:r>
      <w:r w:rsidRPr="006E4D62">
        <w:rPr>
          <w:rStyle w:val="Content2Char"/>
          <w:rPrChange w:id="4206" w:author="Vilson Lu" w:date="2014-08-15T23:07:00Z">
            <w:rPr/>
          </w:rPrChange>
        </w:rPr>
        <w:t>u</w:t>
      </w:r>
      <w:r>
        <w:t>sernames were not considered as a named entity. To implement T-SEG, they used a sequence-labeling task using IOB encoding for representing segmentations, CRF, Freebase, and T-POS, T-CHUNK, T-CAP, Brown clusters for feature generation.</w:t>
      </w:r>
    </w:p>
    <w:p w14:paraId="1DC6D0FA" w14:textId="77777777" w:rsidR="00670C0D" w:rsidRDefault="00670C0D">
      <w:pPr>
        <w:pStyle w:val="Content2"/>
        <w:pPrChange w:id="4207" w:author="TinTin Kalaw" w:date="2014-08-16T12:51:00Z">
          <w:pPr>
            <w:pStyle w:val="Content"/>
            <w:ind w:left="0"/>
          </w:pPr>
        </w:pPrChange>
      </w:pPr>
    </w:p>
    <w:p w14:paraId="6F4BC109" w14:textId="77777777" w:rsidR="00670C0D" w:rsidRDefault="00670C0D" w:rsidP="00670C0D">
      <w:pPr>
        <w:pStyle w:val="Heading4"/>
      </w:pPr>
      <w:r>
        <w:t xml:space="preserve">Classifying Named </w:t>
      </w:r>
      <w:r w:rsidRPr="00C833D6">
        <w:rPr>
          <w:rStyle w:val="Heading4Char"/>
        </w:rPr>
        <w:t>E</w:t>
      </w:r>
      <w:r>
        <w:t>ntities (T-CLASS)</w:t>
      </w:r>
    </w:p>
    <w:p w14:paraId="48397BA4" w14:textId="77777777" w:rsidR="00670C0D" w:rsidRDefault="00670C0D">
      <w:pPr>
        <w:pStyle w:val="Content2"/>
        <w:pPrChange w:id="4208" w:author="TinTin Kalaw" w:date="2014-08-16T12:51:00Z">
          <w:pPr>
            <w:pStyle w:val="Content"/>
          </w:pPr>
        </w:pPrChange>
      </w:pPr>
    </w:p>
    <w:p w14:paraId="604928B4" w14:textId="7EF8714F" w:rsidR="00670C0D" w:rsidDel="006F08F4" w:rsidRDefault="00670C0D">
      <w:pPr>
        <w:pStyle w:val="Content2"/>
        <w:rPr>
          <w:del w:id="4209" w:author="TinTin Kalaw" w:date="2014-08-19T08:20:00Z"/>
        </w:rPr>
        <w:pPrChange w:id="4210" w:author="TinTin Kalaw" w:date="2014-08-16T12:51:00Z">
          <w:pPr>
            <w:pStyle w:val="Content1"/>
          </w:pPr>
        </w:pPrChange>
      </w:pPr>
      <w:r>
        <w:t xml:space="preserve">Freebase is used as a baseline source of distant supervision of entities. To model the unlabeled entities, they made use of a Distant Supervision with Topic Models that applies LabeledLDA. They annotated the 2,400 tweets with the ten types which are popular on </w:t>
      </w:r>
      <w:r>
        <w:lastRenderedPageBreak/>
        <w:t>twitter: PERSON, GEO-LOCATION, COMPANY, PRODUCT, FACILITY, TV-SHOW, MOVIE, SPORTSTEAM, BAND, and OTHER. Note that a tweet can be annotated with two or more types and that the annotation is used for evaluation purposes.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4431E652" w14:textId="77777777" w:rsidR="00E75C6B" w:rsidRDefault="00E75C6B">
      <w:pPr>
        <w:pStyle w:val="Content2"/>
        <w:rPr>
          <w:ins w:id="4211" w:author="TinTin Kalaw" w:date="2014-08-16T13:20:00Z"/>
        </w:rPr>
        <w:pPrChange w:id="4212" w:author="TinTin Kalaw" w:date="2014-08-16T12:51:00Z">
          <w:pPr>
            <w:pStyle w:val="Content"/>
            <w:ind w:left="0"/>
          </w:pPr>
        </w:pPrChange>
      </w:pPr>
    </w:p>
    <w:p w14:paraId="495DA783" w14:textId="77777777" w:rsidR="00E75C6B" w:rsidRDefault="00E75C6B">
      <w:pPr>
        <w:pStyle w:val="Content2"/>
        <w:pPrChange w:id="4213" w:author="TinTin Kalaw" w:date="2014-08-16T12:51:00Z">
          <w:pPr>
            <w:pStyle w:val="Content"/>
            <w:ind w:left="0"/>
          </w:pPr>
        </w:pPrChange>
      </w:pPr>
    </w:p>
    <w:p w14:paraId="5927B1F4" w14:textId="77777777" w:rsidR="00670C0D" w:rsidRDefault="00670C0D" w:rsidP="00670C0D">
      <w:pPr>
        <w:pStyle w:val="Heading3"/>
      </w:pPr>
      <w:bookmarkStart w:id="4214" w:name="_Toc395181712"/>
      <w:bookmarkStart w:id="4215" w:name="_Toc396200172"/>
      <w:r>
        <w:t>Weka (Weka 3, n.d.)</w:t>
      </w:r>
      <w:bookmarkEnd w:id="4214"/>
      <w:bookmarkEnd w:id="4215"/>
    </w:p>
    <w:p w14:paraId="62E2C304" w14:textId="77777777" w:rsidR="00670C0D" w:rsidRDefault="00670C0D">
      <w:pPr>
        <w:pStyle w:val="Content2"/>
        <w:pPrChange w:id="4216" w:author="TinTin Kalaw" w:date="2014-08-16T12:51:00Z">
          <w:pPr/>
        </w:pPrChange>
      </w:pPr>
    </w:p>
    <w:p w14:paraId="30606771" w14:textId="77777777" w:rsidR="00670C0D" w:rsidRDefault="00670C0D">
      <w:pPr>
        <w:pStyle w:val="Content2"/>
        <w:pPrChange w:id="4217" w:author="TinTin Kalaw" w:date="2014-08-16T12:51:00Z">
          <w:pPr>
            <w:pStyle w:val="Content1"/>
          </w:pPr>
        </w:pPrChange>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7D6D1E9B" w14:textId="77777777" w:rsidR="00670C0D" w:rsidRDefault="00670C0D">
      <w:pPr>
        <w:pStyle w:val="Content2"/>
        <w:pPrChange w:id="4218" w:author="TinTin Kalaw" w:date="2014-08-16T12:51:00Z">
          <w:pPr>
            <w:pStyle w:val="Content"/>
          </w:pPr>
        </w:pPrChange>
      </w:pPr>
    </w:p>
    <w:p w14:paraId="5E3C283A" w14:textId="77777777" w:rsidR="00670C0D" w:rsidRDefault="00670C0D" w:rsidP="00670C0D">
      <w:pPr>
        <w:pStyle w:val="Heading3"/>
      </w:pPr>
      <w:bookmarkStart w:id="4219" w:name="_Toc395181713"/>
      <w:bookmarkStart w:id="4220" w:name="_Toc396200173"/>
      <w:r>
        <w:t>TwitIE (Bontcheva et al., 2013)</w:t>
      </w:r>
      <w:bookmarkEnd w:id="4219"/>
      <w:bookmarkEnd w:id="4220"/>
    </w:p>
    <w:p w14:paraId="44E02617" w14:textId="77777777" w:rsidR="00670C0D" w:rsidRPr="008E3546" w:rsidRDefault="00670C0D" w:rsidP="00670C0D"/>
    <w:p w14:paraId="66222535" w14:textId="77777777" w:rsidR="00670C0D" w:rsidRPr="00C833D6" w:rsidRDefault="00670C0D">
      <w:pPr>
        <w:pStyle w:val="Content2"/>
        <w:pPrChange w:id="4221" w:author="Vilson Lu" w:date="2014-08-15T23:06:00Z">
          <w:pPr>
            <w:pStyle w:val="Content1"/>
          </w:pPr>
        </w:pPrChange>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46FA4ED3" w14:textId="77777777" w:rsidR="00670C0D" w:rsidRPr="00EF6E7F" w:rsidRDefault="00670C0D">
      <w:pPr>
        <w:pStyle w:val="Content2"/>
        <w:rPr>
          <w:szCs w:val="22"/>
        </w:rPr>
        <w:pPrChange w:id="4222" w:author="Vilson Lu" w:date="2014-08-15T23:06:00Z">
          <w:pPr>
            <w:pStyle w:val="NormalWeb"/>
            <w:spacing w:before="0" w:beforeAutospacing="0" w:after="0" w:afterAutospacing="0"/>
            <w:ind w:left="1440"/>
          </w:pPr>
        </w:pPrChange>
      </w:pPr>
    </w:p>
    <w:p w14:paraId="0BAED610" w14:textId="77777777" w:rsidR="00670C0D" w:rsidRPr="006E427B" w:rsidRDefault="00670C0D">
      <w:pPr>
        <w:pStyle w:val="Content2"/>
        <w:pPrChange w:id="4223" w:author="TinTin Kalaw" w:date="2014-08-16T12:52:00Z">
          <w:pPr>
            <w:pStyle w:val="Content1"/>
          </w:pPr>
        </w:pPrChange>
      </w:pPr>
      <w:r w:rsidRPr="00EF6E7F">
        <w:t>ANNIE offers a wide array of information extraction tools like tokenizer, sentence splitter, POS tagger, gazetteer lists, finite state transducer (from GATE’s built-in regular expression over annotation la</w:t>
      </w:r>
      <w:r w:rsidRPr="00670C0D">
        <w:rPr>
          <w:rStyle w:val="Content1Char"/>
        </w:rPr>
        <w:t>n</w:t>
      </w:r>
      <w:r w:rsidRPr="00EF6E7F">
        <w:t xml:space="preserve">guage), orthomatcher and coreference resolver but in the case of TwitIE, Bontcheva et al only reused the sentence splitter and name gazetteer because </w:t>
      </w:r>
      <w:r w:rsidRPr="00497EF3">
        <w:t>the other components/tools have to be modified to fit the specifics o</w:t>
      </w:r>
      <w:r w:rsidRPr="006E427B">
        <w:t>f microblog texts like noisiness, brevity, idiosyncratic language and social context.</w:t>
      </w:r>
    </w:p>
    <w:p w14:paraId="4D56DC62" w14:textId="77777777" w:rsidR="00670C0D" w:rsidRPr="0086093C" w:rsidRDefault="00670C0D">
      <w:pPr>
        <w:pStyle w:val="Content2"/>
        <w:pPrChange w:id="4224" w:author="TinTin Kalaw" w:date="2014-08-16T12:52:00Z">
          <w:pPr>
            <w:pStyle w:val="NormalWeb"/>
            <w:spacing w:before="0" w:beforeAutospacing="0" w:after="0" w:afterAutospacing="0"/>
            <w:ind w:left="1440"/>
          </w:pPr>
        </w:pPrChange>
      </w:pPr>
    </w:p>
    <w:p w14:paraId="18517AC3" w14:textId="678C0E77" w:rsidR="00670C0D" w:rsidRPr="006E427B" w:rsidDel="006E427B" w:rsidRDefault="00670C0D">
      <w:pPr>
        <w:pStyle w:val="Content2"/>
        <w:rPr>
          <w:del w:id="4225" w:author="TinTin Kalaw" w:date="2014-08-16T12:51:00Z"/>
        </w:rPr>
        <w:pPrChange w:id="4226" w:author="TinTin Kalaw" w:date="2014-08-16T12:52:00Z">
          <w:pPr>
            <w:pStyle w:val="Content1"/>
          </w:pPr>
        </w:pPrChange>
      </w:pPr>
      <w:r w:rsidRPr="006E427B">
        <w:t>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w:t>
      </w:r>
      <w:r w:rsidRPr="006E427B">
        <w:rPr>
          <w:rStyle w:val="Content2Char"/>
          <w:rPrChange w:id="4227" w:author="TinTin Kalaw" w:date="2014-08-16T12:52:00Z">
            <w:rPr/>
          </w:rPrChange>
        </w:rPr>
        <w:t>e</w:t>
      </w:r>
      <w:r w:rsidRPr="00497EF3">
        <w:t>d Entity Recognizer, TwitIE made use of the existing ANNIE NER as</w:t>
      </w:r>
      <w:r w:rsidRPr="006E427B">
        <w:t xml:space="preserve"> its pattern and just added some features that would help it support recognition of entities in social media texts. The following are the main functionalities of TwitIE:</w:t>
      </w:r>
      <w:ins w:id="4228" w:author="TinTin Kalaw" w:date="2014-08-16T12:51:00Z">
        <w:r w:rsidR="006E427B" w:rsidRPr="006E427B">
          <w:t xml:space="preserve"> (1)</w:t>
        </w:r>
      </w:ins>
    </w:p>
    <w:p w14:paraId="08DF588B" w14:textId="0313CCDE" w:rsidR="00670C0D" w:rsidRPr="006E427B" w:rsidDel="006E427B" w:rsidRDefault="00670C0D">
      <w:pPr>
        <w:pStyle w:val="Content2"/>
        <w:rPr>
          <w:del w:id="4229" w:author="TinTin Kalaw" w:date="2014-08-16T12:51:00Z"/>
        </w:rPr>
        <w:pPrChange w:id="4230" w:author="TinTin Kalaw" w:date="2014-08-16T12:52:00Z">
          <w:pPr>
            <w:pStyle w:val="Content"/>
          </w:pPr>
        </w:pPrChange>
      </w:pPr>
    </w:p>
    <w:p w14:paraId="7B548DD5" w14:textId="44E22723" w:rsidR="00670C0D" w:rsidRPr="006E427B" w:rsidDel="006E427B" w:rsidRDefault="006E427B">
      <w:pPr>
        <w:pStyle w:val="Content2"/>
        <w:rPr>
          <w:del w:id="4231" w:author="TinTin Kalaw" w:date="2014-08-16T12:51:00Z"/>
        </w:rPr>
        <w:pPrChange w:id="4232" w:author="TinTin Kalaw" w:date="2014-08-16T12:52:00Z">
          <w:pPr>
            <w:pStyle w:val="Content"/>
            <w:numPr>
              <w:numId w:val="16"/>
            </w:numPr>
            <w:ind w:left="2160" w:hanging="360"/>
          </w:pPr>
        </w:pPrChange>
      </w:pPr>
      <w:ins w:id="4233" w:author="TinTin Kalaw" w:date="2014-08-16T12:51:00Z">
        <w:r w:rsidRPr="006E427B">
          <w:t xml:space="preserve"> </w:t>
        </w:r>
      </w:ins>
      <w:r w:rsidR="00670C0D" w:rsidRPr="006E427B">
        <w:t>Custom Language Identifier to support language identification for social media/Twitter data;</w:t>
      </w:r>
      <w:ins w:id="4234" w:author="TinTin Kalaw" w:date="2014-08-16T12:51:00Z">
        <w:r w:rsidRPr="006E427B">
          <w:t xml:space="preserve"> (2)</w:t>
        </w:r>
      </w:ins>
    </w:p>
    <w:p w14:paraId="75D20D33" w14:textId="0B60BF08" w:rsidR="00670C0D" w:rsidRPr="006E427B" w:rsidDel="006E427B" w:rsidRDefault="006E427B">
      <w:pPr>
        <w:pStyle w:val="Content2"/>
        <w:rPr>
          <w:del w:id="4235" w:author="TinTin Kalaw" w:date="2014-08-16T12:52:00Z"/>
        </w:rPr>
        <w:pPrChange w:id="4236" w:author="TinTin Kalaw" w:date="2014-08-16T12:52:00Z">
          <w:pPr>
            <w:pStyle w:val="Content"/>
            <w:numPr>
              <w:numId w:val="16"/>
            </w:numPr>
            <w:ind w:left="2160" w:hanging="360"/>
          </w:pPr>
        </w:pPrChange>
      </w:pPr>
      <w:ins w:id="4237" w:author="TinTin Kalaw" w:date="2014-08-16T12:51:00Z">
        <w:r w:rsidRPr="006E427B">
          <w:t xml:space="preserve"> </w:t>
        </w:r>
      </w:ins>
      <w:r w:rsidR="00670C0D" w:rsidRPr="006E427B">
        <w:t>Twitter Tokenizer to enable the system to properly handle smilies, usernames, hashtags, URL’s and etc.;</w:t>
      </w:r>
      <w:ins w:id="4238" w:author="TinTin Kalaw" w:date="2014-08-16T12:51:00Z">
        <w:r w:rsidRPr="006E427B">
          <w:t xml:space="preserve"> (3)</w:t>
        </w:r>
      </w:ins>
    </w:p>
    <w:p w14:paraId="1651623A" w14:textId="49AD4208" w:rsidR="00670C0D" w:rsidRPr="006E427B" w:rsidDel="006E427B" w:rsidRDefault="006E427B">
      <w:pPr>
        <w:pStyle w:val="Content2"/>
        <w:rPr>
          <w:del w:id="4239" w:author="TinTin Kalaw" w:date="2014-08-16T12:52:00Z"/>
        </w:rPr>
        <w:pPrChange w:id="4240" w:author="TinTin Kalaw" w:date="2014-08-16T12:52:00Z">
          <w:pPr>
            <w:pStyle w:val="Content"/>
            <w:numPr>
              <w:numId w:val="16"/>
            </w:numPr>
            <w:ind w:left="2160" w:hanging="360"/>
          </w:pPr>
        </w:pPrChange>
      </w:pPr>
      <w:ins w:id="4241" w:author="TinTin Kalaw" w:date="2014-08-16T12:52:00Z">
        <w:r w:rsidRPr="006E427B">
          <w:t xml:space="preserve"> </w:t>
        </w:r>
      </w:ins>
      <w:r w:rsidR="00670C0D" w:rsidRPr="006E427B">
        <w:t xml:space="preserve">Twitter POS Tagger (also available as a standalone tool) to enable </w:t>
      </w:r>
      <w:r w:rsidR="00670C0D" w:rsidRPr="006E427B">
        <w:lastRenderedPageBreak/>
        <w:t xml:space="preserve">the system to properly perform POS tagging in Twitter data; </w:t>
      </w:r>
      <w:ins w:id="4242" w:author="TinTin Kalaw" w:date="2014-08-16T12:52:00Z">
        <w:r w:rsidRPr="006E427B">
          <w:t>and (4)</w:t>
        </w:r>
      </w:ins>
      <w:del w:id="4243" w:author="TinTin Kalaw" w:date="2014-08-16T12:52:00Z">
        <w:r w:rsidR="00670C0D" w:rsidRPr="006E427B" w:rsidDel="006E427B">
          <w:delText>lastly,</w:delText>
        </w:r>
      </w:del>
    </w:p>
    <w:p w14:paraId="2859649E" w14:textId="16CB1BCE" w:rsidR="00670C0D" w:rsidRPr="006E427B" w:rsidRDefault="006E427B">
      <w:pPr>
        <w:pStyle w:val="Content2"/>
        <w:rPr>
          <w:ins w:id="4244" w:author="Vilson Lu" w:date="2014-08-15T14:14:00Z"/>
        </w:rPr>
        <w:pPrChange w:id="4245" w:author="TinTin Kalaw" w:date="2014-08-16T12:52:00Z">
          <w:pPr>
            <w:pStyle w:val="Content"/>
            <w:numPr>
              <w:numId w:val="16"/>
            </w:numPr>
            <w:ind w:left="2160" w:hanging="360"/>
          </w:pPr>
        </w:pPrChange>
      </w:pPr>
      <w:ins w:id="4246" w:author="TinTin Kalaw" w:date="2014-08-16T12:52:00Z">
        <w:r w:rsidRPr="006E427B">
          <w:t xml:space="preserve"> </w:t>
        </w:r>
      </w:ins>
      <w:r w:rsidR="00670C0D" w:rsidRPr="006E427B">
        <w:t>Text Normalization PR to enable the system to perform correction of slangs and misspellings in the tweet.</w:t>
      </w:r>
    </w:p>
    <w:p w14:paraId="3F31F8C6" w14:textId="77777777" w:rsidR="00AA30D0" w:rsidRPr="006E427B" w:rsidRDefault="00AA30D0">
      <w:pPr>
        <w:pStyle w:val="Content2"/>
        <w:pPrChange w:id="4247" w:author="TinTin Kalaw" w:date="2014-08-16T12:52:00Z">
          <w:pPr>
            <w:pStyle w:val="Content"/>
            <w:numPr>
              <w:numId w:val="16"/>
            </w:numPr>
            <w:ind w:left="2160" w:hanging="360"/>
          </w:pPr>
        </w:pPrChange>
      </w:pPr>
      <w:commentRangeStart w:id="4248"/>
    </w:p>
    <w:p w14:paraId="72BA4387" w14:textId="41BF323A" w:rsidR="00670C0D" w:rsidRDefault="00670C0D" w:rsidP="00670C0D">
      <w:pPr>
        <w:pStyle w:val="Heading3"/>
      </w:pPr>
      <w:bookmarkStart w:id="4249" w:name="_Toc396200174"/>
      <w:r>
        <w:t>OWL API</w:t>
      </w:r>
      <w:r w:rsidR="00BD48F0">
        <w:t xml:space="preserve"> (Horridge &amp; Bechhoffer, 2011)</w:t>
      </w:r>
      <w:bookmarkEnd w:id="4249"/>
      <w:commentRangeEnd w:id="4248"/>
      <w:r w:rsidR="00DC504A">
        <w:rPr>
          <w:rStyle w:val="CommentReference"/>
          <w:b w:val="0"/>
        </w:rPr>
        <w:commentReference w:id="4248"/>
      </w:r>
    </w:p>
    <w:p w14:paraId="6D61BF85" w14:textId="77777777" w:rsidR="00670C0D" w:rsidRDefault="00670C0D" w:rsidP="00497EF3">
      <w:pPr>
        <w:pStyle w:val="Content2"/>
      </w:pPr>
    </w:p>
    <w:p w14:paraId="1E30A276" w14:textId="08F65AB9" w:rsidR="00BD48F0" w:rsidDel="002E1E00" w:rsidRDefault="00670C0D">
      <w:pPr>
        <w:pStyle w:val="Content2"/>
        <w:rPr>
          <w:del w:id="4250" w:author="Vilson Lu" w:date="2014-08-15T14:14:00Z"/>
        </w:rPr>
      </w:pPr>
      <w:r>
        <w:t>OWL API is</w:t>
      </w:r>
      <w:r w:rsidR="000F43FE">
        <w:t xml:space="preserve"> a</w:t>
      </w:r>
      <w:ins w:id="4251" w:author="TinTin Kalaw" w:date="2014-08-16T12:52:00Z">
        <w:r w:rsidR="006E427B">
          <w:t>n</w:t>
        </w:r>
      </w:ins>
      <w:r w:rsidR="00BD48F0">
        <w:t xml:space="preserve"> open-source</w:t>
      </w:r>
      <w:r w:rsidR="000F43FE">
        <w:t xml:space="preserve"> Java based library to create, manipulate, and serialize ontologies. It contains different parsers: RDF/XML parser, OWL/XML parser, Turtle parser, KRSS parser, OBO Flat File format parser, and OWL Functional syntax writer and parser. It also interfaces with different reasoners: FacT, HermiT, Pellet, and Racer.</w:t>
      </w:r>
    </w:p>
    <w:p w14:paraId="41191C49" w14:textId="77777777" w:rsidR="002E1E00" w:rsidRDefault="002E1E00">
      <w:pPr>
        <w:pStyle w:val="Content2"/>
        <w:rPr>
          <w:ins w:id="4252" w:author="Vilson Lu" w:date="2014-08-15T21:40:00Z"/>
        </w:rPr>
        <w:pPrChange w:id="4253" w:author="TinTin Kalaw" w:date="2014-08-16T12:52:00Z">
          <w:pPr/>
        </w:pPrChange>
      </w:pPr>
    </w:p>
    <w:p w14:paraId="59636021" w14:textId="77777777" w:rsidR="002E1E00" w:rsidRDefault="002E1E00">
      <w:pPr>
        <w:pStyle w:val="Content2"/>
        <w:rPr>
          <w:ins w:id="4254" w:author="Vilson Lu" w:date="2014-08-15T21:40:00Z"/>
        </w:rPr>
      </w:pPr>
    </w:p>
    <w:p w14:paraId="546BA801" w14:textId="655E739B" w:rsidR="002E1E00" w:rsidRDefault="002E1E00">
      <w:pPr>
        <w:pStyle w:val="Heading3"/>
        <w:rPr>
          <w:ins w:id="4255" w:author="Vilson Lu" w:date="2014-08-15T21:40:00Z"/>
        </w:rPr>
        <w:pPrChange w:id="4256" w:author="Vilson Lu" w:date="2014-08-15T21:40:00Z">
          <w:pPr>
            <w:pStyle w:val="Content2"/>
          </w:pPr>
        </w:pPrChange>
      </w:pPr>
      <w:bookmarkStart w:id="4257" w:name="_Toc396200175"/>
      <w:ins w:id="4258" w:author="Vilson Lu" w:date="2014-08-15T21:40:00Z">
        <w:r>
          <w:t>ArkNLP</w:t>
        </w:r>
      </w:ins>
      <w:ins w:id="4259" w:author="Vilson Lu" w:date="2014-08-15T21:46:00Z">
        <w:r>
          <w:t xml:space="preserve"> (Gimpel et al., 2011)</w:t>
        </w:r>
      </w:ins>
      <w:bookmarkEnd w:id="4257"/>
    </w:p>
    <w:p w14:paraId="61834BE9" w14:textId="77777777" w:rsidR="002E1E00" w:rsidRDefault="002E1E00" w:rsidP="00497EF3">
      <w:pPr>
        <w:pStyle w:val="Content2"/>
        <w:rPr>
          <w:ins w:id="4260" w:author="Vilson Lu" w:date="2014-08-15T21:40:00Z"/>
        </w:rPr>
      </w:pPr>
    </w:p>
    <w:p w14:paraId="231A735A" w14:textId="77777777" w:rsidR="00DB37A8" w:rsidRDefault="002E1E00">
      <w:pPr>
        <w:pStyle w:val="Content2"/>
        <w:rPr>
          <w:ins w:id="4261" w:author="TinTin Kalaw" w:date="2014-08-19T08:20:00Z"/>
        </w:rPr>
      </w:pPr>
      <w:ins w:id="4262" w:author="Vilson Lu" w:date="2014-08-15T21:40:00Z">
        <w:r>
          <w:t xml:space="preserve">ArkNLP developed by Carnegie Mellon is a </w:t>
        </w:r>
      </w:ins>
      <w:ins w:id="4263" w:author="Vilson Lu" w:date="2014-08-15T21:41:00Z">
        <w:r>
          <w:t>Java-based Tokenizer and POS tagger that specifically made for Twitter.</w:t>
        </w:r>
      </w:ins>
      <w:ins w:id="4264" w:author="Vilson Lu" w:date="2014-08-15T21:42:00Z">
        <w:r>
          <w:t xml:space="preserve"> For the tokenizer, it now identifies the emoticon tokens. For the POS tagger, it can also tag slangs and emoticons.</w:t>
        </w:r>
      </w:ins>
    </w:p>
    <w:p w14:paraId="1C1FED1F" w14:textId="77777777" w:rsidR="006F08F4" w:rsidRDefault="006F08F4">
      <w:pPr>
        <w:pStyle w:val="Content2"/>
        <w:rPr>
          <w:ins w:id="4265" w:author="Vilson Lu" w:date="2014-08-16T15:43:00Z"/>
        </w:rPr>
        <w:sectPr w:rsidR="006F08F4" w:rsidSect="005A3259">
          <w:pgSz w:w="12240" w:h="15840"/>
          <w:pgMar w:top="1440" w:right="1440" w:bottom="1440" w:left="1440" w:header="720" w:footer="720" w:gutter="0"/>
          <w:pgNumType w:start="1" w:chapStyle="1"/>
          <w:cols w:space="720"/>
          <w:docGrid w:linePitch="360"/>
        </w:sectPr>
      </w:pPr>
    </w:p>
    <w:p w14:paraId="0F7729EB" w14:textId="6982A6EC" w:rsidR="006D5669" w:rsidDel="00AA30D0" w:rsidRDefault="006D5669">
      <w:pPr>
        <w:pStyle w:val="Content2"/>
        <w:rPr>
          <w:del w:id="4266" w:author="Vilson Lu" w:date="2014-08-15T14:14:00Z"/>
          <w:b/>
          <w:sz w:val="22"/>
          <w:szCs w:val="22"/>
        </w:rPr>
        <w:pPrChange w:id="4267" w:author="TinTin Kalaw" w:date="2014-08-16T12:52:00Z">
          <w:pPr/>
        </w:pPrChange>
      </w:pPr>
      <w:del w:id="4268" w:author="Vilson Lu" w:date="2014-08-15T14:14:00Z">
        <w:r w:rsidDel="00AA30D0">
          <w:rPr>
            <w:b/>
            <w:sz w:val="22"/>
            <w:szCs w:val="22"/>
          </w:rPr>
          <w:lastRenderedPageBreak/>
          <w:br w:type="page"/>
        </w:r>
      </w:del>
    </w:p>
    <w:p w14:paraId="4BAAF649" w14:textId="78B73D8F" w:rsidR="006D5669" w:rsidRPr="00670C0D" w:rsidDel="00AA30D0" w:rsidRDefault="006D5669" w:rsidP="00670C0D">
      <w:pPr>
        <w:pStyle w:val="Content2"/>
        <w:rPr>
          <w:del w:id="4269" w:author="Vilson Lu" w:date="2014-08-15T14:14:00Z"/>
        </w:rPr>
      </w:pPr>
      <w:bookmarkStart w:id="4270" w:name="_Toc395957341"/>
      <w:bookmarkStart w:id="4271" w:name="_Toc395961193"/>
      <w:bookmarkStart w:id="4272" w:name="_Toc395961274"/>
      <w:bookmarkStart w:id="4273" w:name="_Toc395961451"/>
      <w:bookmarkStart w:id="4274" w:name="_Toc395961934"/>
      <w:bookmarkStart w:id="4275" w:name="_Toc396184350"/>
      <w:bookmarkStart w:id="4276" w:name="_Toc396194015"/>
      <w:bookmarkStart w:id="4277" w:name="_Toc396200176"/>
      <w:bookmarkEnd w:id="4270"/>
      <w:bookmarkEnd w:id="4271"/>
      <w:bookmarkEnd w:id="4272"/>
      <w:bookmarkEnd w:id="4273"/>
      <w:bookmarkEnd w:id="4274"/>
      <w:bookmarkEnd w:id="4275"/>
      <w:bookmarkEnd w:id="4276"/>
      <w:bookmarkEnd w:id="4277"/>
    </w:p>
    <w:p w14:paraId="6EBD88F4" w14:textId="28C19E7F" w:rsidR="00670C0D" w:rsidRPr="00670C0D" w:rsidDel="00AA30D0" w:rsidRDefault="00670C0D" w:rsidP="00670C0D">
      <w:pPr>
        <w:rPr>
          <w:del w:id="4278" w:author="Vilson Lu" w:date="2014-08-15T14:14:00Z"/>
        </w:rPr>
      </w:pPr>
      <w:bookmarkStart w:id="4279" w:name="_Toc395957342"/>
      <w:bookmarkStart w:id="4280" w:name="_Toc395961194"/>
      <w:bookmarkStart w:id="4281" w:name="_Toc395961275"/>
      <w:bookmarkStart w:id="4282" w:name="_Toc395961452"/>
      <w:bookmarkStart w:id="4283" w:name="_Toc395961935"/>
      <w:bookmarkStart w:id="4284" w:name="_Toc396184351"/>
      <w:bookmarkStart w:id="4285" w:name="_Toc396194016"/>
      <w:bookmarkStart w:id="4286" w:name="_Toc396200177"/>
      <w:bookmarkEnd w:id="4279"/>
      <w:bookmarkEnd w:id="4280"/>
      <w:bookmarkEnd w:id="4281"/>
      <w:bookmarkEnd w:id="4282"/>
      <w:bookmarkEnd w:id="4283"/>
      <w:bookmarkEnd w:id="4284"/>
      <w:bookmarkEnd w:id="4285"/>
      <w:bookmarkEnd w:id="4286"/>
    </w:p>
    <w:p w14:paraId="23CF0C91" w14:textId="7E53A889" w:rsidR="00670C0D" w:rsidRDefault="005A3259" w:rsidP="006D5669">
      <w:pPr>
        <w:pStyle w:val="Heading1"/>
      </w:pPr>
      <w:bookmarkStart w:id="4287" w:name="_Toc396200178"/>
      <w:r w:rsidRPr="00E45CE0">
        <w:t xml:space="preserve">The </w:t>
      </w:r>
      <w:r w:rsidR="006D5669">
        <w:t xml:space="preserve">FILIET </w:t>
      </w:r>
      <w:r w:rsidRPr="00E45CE0">
        <w:t>System</w:t>
      </w:r>
      <w:bookmarkEnd w:id="4287"/>
    </w:p>
    <w:p w14:paraId="31AF2D84" w14:textId="338A5F24" w:rsidR="00670C0D" w:rsidRDefault="00670C0D" w:rsidP="00497EF3">
      <w:pPr>
        <w:pStyle w:val="Content1"/>
      </w:pPr>
    </w:p>
    <w:p w14:paraId="0DB563D4" w14:textId="26EA383E" w:rsidR="00576296" w:rsidRDefault="006D5669">
      <w:pPr>
        <w:pStyle w:val="Content1"/>
      </w:pPr>
      <w:r>
        <w:t>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resources that will be used in implementing the system.</w:t>
      </w:r>
    </w:p>
    <w:p w14:paraId="2821E655" w14:textId="77777777" w:rsidR="00AA30D0" w:rsidRDefault="00AA30D0">
      <w:pPr>
        <w:pStyle w:val="Content1"/>
        <w:rPr>
          <w:ins w:id="4288" w:author="Vilson Lu" w:date="2014-08-15T14:13:00Z"/>
        </w:rPr>
        <w:pPrChange w:id="4289" w:author="TinTin Kalaw" w:date="2014-08-16T12:53:00Z">
          <w:pPr>
            <w:pStyle w:val="Content"/>
          </w:pPr>
        </w:pPrChange>
      </w:pPr>
    </w:p>
    <w:p w14:paraId="378E1AAE" w14:textId="77777777" w:rsidR="00AA30D0" w:rsidRDefault="00AA30D0" w:rsidP="00AA30D0">
      <w:pPr>
        <w:pStyle w:val="Heading2"/>
        <w:rPr>
          <w:ins w:id="4290" w:author="Vilson Lu" w:date="2014-08-15T14:13:00Z"/>
        </w:rPr>
      </w:pPr>
      <w:bookmarkStart w:id="4291" w:name="_Toc395181715"/>
      <w:bookmarkStart w:id="4292" w:name="_Toc396200179"/>
      <w:ins w:id="4293" w:author="Vilson Lu" w:date="2014-08-15T14:13:00Z">
        <w:r>
          <w:t>System Overview</w:t>
        </w:r>
        <w:bookmarkEnd w:id="4291"/>
        <w:bookmarkEnd w:id="4292"/>
      </w:ins>
    </w:p>
    <w:p w14:paraId="61A249D8" w14:textId="77777777" w:rsidR="00AA30D0" w:rsidRDefault="00AA30D0">
      <w:pPr>
        <w:pStyle w:val="Content1"/>
        <w:rPr>
          <w:ins w:id="4294" w:author="Vilson Lu" w:date="2014-08-15T14:13:00Z"/>
        </w:rPr>
        <w:pPrChange w:id="4295" w:author="TinTin Kalaw" w:date="2014-08-16T12:53:00Z">
          <w:pPr>
            <w:pStyle w:val="Content"/>
          </w:pPr>
        </w:pPrChange>
      </w:pPr>
    </w:p>
    <w:p w14:paraId="29F7CBFF" w14:textId="394F6A28" w:rsidR="00AA30D0" w:rsidRDefault="00AA30D0">
      <w:pPr>
        <w:pStyle w:val="Content1"/>
        <w:rPr>
          <w:ins w:id="4296" w:author="Vilson Lu" w:date="2014-08-15T14:13:00Z"/>
        </w:rPr>
        <w:pPrChange w:id="4297" w:author="TinTin Kalaw" w:date="2014-08-16T12:53:00Z">
          <w:pPr>
            <w:pStyle w:val="Content"/>
          </w:pPr>
        </w:pPrChange>
      </w:pPr>
      <w:ins w:id="4298" w:author="Vilson Lu" w:date="2014-08-15T14:13:00Z">
        <w:r>
          <w:t>Filipino</w:t>
        </w:r>
      </w:ins>
      <w:ins w:id="4299" w:author="TinTin Kalaw" w:date="2014-08-16T13:20:00Z">
        <w:del w:id="4300" w:author="Kyle Mc Hale Dela Cruz" w:date="2014-08-19T00:06:00Z">
          <w:r w:rsidR="00E75C6B" w:rsidDel="00AA6A17">
            <w:delText>/English</w:delText>
          </w:r>
        </w:del>
      </w:ins>
      <w:ins w:id="4301" w:author="Vilson Lu" w:date="2014-08-15T14:13:00Z">
        <w:r>
          <w:t xml:space="preserve"> Information Extraction for Twitter (FILIET) is a hybrid information extraction system that incorporates the architectures of an adaptive IE system and a rule-based IE system for Filipino </w:t>
        </w:r>
      </w:ins>
      <w:ins w:id="4302" w:author="TinTin Kalaw" w:date="2014-08-16T13:20:00Z">
        <w:del w:id="4303" w:author="Kyle Mc Hale Dela Cruz" w:date="2014-08-19T00:06:00Z">
          <w:r w:rsidR="00E75C6B" w:rsidDel="00AA6A17">
            <w:delText xml:space="preserve">and English </w:delText>
          </w:r>
        </w:del>
      </w:ins>
      <w:ins w:id="4304" w:author="Vilson Lu" w:date="2014-08-15T14:13:00Z">
        <w:r>
          <w:t xml:space="preserve">disaster related </w:t>
        </w:r>
        <w:del w:id="4305" w:author="TinTin Kalaw" w:date="2014-08-16T13:20:00Z">
          <w:r w:rsidDel="00E75C6B">
            <w:delText>reports</w:delText>
          </w:r>
        </w:del>
      </w:ins>
      <w:ins w:id="4306" w:author="TinTin Kalaw" w:date="2014-08-16T13:20:00Z">
        <w:r w:rsidR="00E75C6B">
          <w:t>tweet</w:t>
        </w:r>
      </w:ins>
      <w:ins w:id="4307" w:author="Vilson Lu" w:date="2014-08-15T14:13:00Z">
        <w:r>
          <w:t xml:space="preserve">. The FILIET system will work with extracting information from </w:t>
        </w:r>
        <w:del w:id="4308" w:author="TinTin Kalaw" w:date="2014-08-16T13:21:00Z">
          <w:r w:rsidDel="00E75C6B">
            <w:delText>T</w:delText>
          </w:r>
        </w:del>
      </w:ins>
      <w:ins w:id="4309" w:author="TinTin Kalaw" w:date="2014-08-16T13:21:00Z">
        <w:r w:rsidR="00E75C6B">
          <w:t>t</w:t>
        </w:r>
      </w:ins>
      <w:ins w:id="4310" w:author="Vilson Lu" w:date="2014-08-15T14:13:00Z">
        <w:r>
          <w:t xml:space="preserve">weets that were written in </w:t>
        </w:r>
      </w:ins>
      <w:ins w:id="4311" w:author="TinTin Kalaw" w:date="2014-08-16T13:21:00Z">
        <w:r w:rsidR="00E75C6B">
          <w:t>Filipino and English, along with their variations such as TXTSPK and code-switch</w:t>
        </w:r>
      </w:ins>
      <w:ins w:id="4312" w:author="Vilson Lu" w:date="2014-08-15T14:13:00Z">
        <w:del w:id="4313" w:author="TinTin Kalaw" w:date="2014-08-16T13:21:00Z">
          <w:r w:rsidDel="00E75C6B">
            <w:delText>the different variations of the Filipino language specifically the Taglish (Code Switching) and the TXTSPK variations</w:delText>
          </w:r>
        </w:del>
        <w:r>
          <w:t xml:space="preserve">. The system will follow the methodology described below. The disaster-related tweets will be loaded into the system. </w:t>
        </w:r>
        <w:commentRangeStart w:id="4314"/>
        <w:r>
          <w:t>Then the system will then classify the type of disaster within each of the tweets</w:t>
        </w:r>
      </w:ins>
      <w:ins w:id="4315" w:author="TinTin Kalaw" w:date="2014-08-16T13:28:00Z">
        <w:r w:rsidR="00F048AE">
          <w:t xml:space="preserve"> and then classify as to what type</w:t>
        </w:r>
      </w:ins>
      <w:ins w:id="4316" w:author="TinTin Kalaw" w:date="2014-08-16T13:29:00Z">
        <w:r w:rsidR="006436ED">
          <w:t xml:space="preserve"> of information the tweet contains</w:t>
        </w:r>
      </w:ins>
      <w:commentRangeEnd w:id="4314"/>
      <w:r w:rsidR="00F96500">
        <w:rPr>
          <w:rStyle w:val="CommentReference"/>
        </w:rPr>
        <w:commentReference w:id="4314"/>
      </w:r>
      <w:ins w:id="4317" w:author="Vilson Lu" w:date="2014-08-15T14:13:00Z">
        <w:r>
          <w:t xml:space="preserve">. After undergoing the classification process, the tweets will now proceed to the information extraction engine of the system wherein the system will apply </w:t>
        </w:r>
        <w:commentRangeStart w:id="4318"/>
        <w:r>
          <w:t>various information extra</w:t>
        </w:r>
        <w:r w:rsidRPr="00454EAD">
          <w:rPr>
            <w:rStyle w:val="Content2Char"/>
            <w:rPrChange w:id="4319" w:author="Vilson Lu" w:date="2014-08-15T23:05:00Z">
              <w:rPr/>
            </w:rPrChange>
          </w:rPr>
          <w:t>ction techniques</w:t>
        </w:r>
      </w:ins>
      <w:commentRangeEnd w:id="4318"/>
      <w:ins w:id="4320" w:author="Vilson Lu" w:date="2014-08-20T19:52:00Z">
        <w:r w:rsidR="00F96500">
          <w:rPr>
            <w:rStyle w:val="CommentReference"/>
          </w:rPr>
          <w:commentReference w:id="4318"/>
        </w:r>
      </w:ins>
      <w:ins w:id="4321" w:author="Vilson Lu" w:date="2014-08-15T14:13:00Z">
        <w:r w:rsidRPr="00454EAD">
          <w:rPr>
            <w:rStyle w:val="Content2Char"/>
            <w:rPrChange w:id="4322" w:author="Vilson Lu" w:date="2014-08-15T23:05:00Z">
              <w:rPr/>
            </w:rPrChange>
          </w:rPr>
          <w:t xml:space="preserve"> to extract the relevant information from the tweets with regards to its</w:t>
        </w:r>
        <w:r>
          <w:t xml:space="preserve"> given type of disaster. Extracted information from the given tweets will vary based on the type of </w:t>
        </w:r>
        <w:del w:id="4323" w:author="TinTin Kalaw" w:date="2014-08-16T13:30:00Z">
          <w:r w:rsidDel="006436ED">
            <w:delText>disaster it was classified as since each type of disaster has different set of information that can be extracted. For instance, information like intensity, signal number, and wind speeds can be further extracted from typhoon-related tweets while information like magnitude, epicenter and duration can be further extracted from earthquake-related tweets.</w:delText>
          </w:r>
        </w:del>
      </w:ins>
      <w:ins w:id="4324" w:author="TinTin Kalaw" w:date="2014-08-16T13:30:00Z">
        <w:r w:rsidR="006436ED">
          <w:t>information the tweet contains.</w:t>
        </w:r>
      </w:ins>
      <w:ins w:id="4325" w:author="Vilson Lu" w:date="2014-08-15T14:13:00Z">
        <w:r>
          <w:t xml:space="preserve"> </w:t>
        </w:r>
      </w:ins>
    </w:p>
    <w:p w14:paraId="2259B806" w14:textId="77777777" w:rsidR="00AA30D0" w:rsidRDefault="00AA30D0">
      <w:pPr>
        <w:pStyle w:val="Content1"/>
        <w:rPr>
          <w:ins w:id="4326" w:author="Vilson Lu" w:date="2014-08-15T14:13:00Z"/>
        </w:rPr>
        <w:pPrChange w:id="4327" w:author="TinTin Kalaw" w:date="2014-08-16T12:53:00Z">
          <w:pPr>
            <w:pStyle w:val="Content"/>
          </w:pPr>
        </w:pPrChange>
      </w:pPr>
    </w:p>
    <w:p w14:paraId="66F59578" w14:textId="77777777" w:rsidR="00AA30D0" w:rsidRDefault="00AA30D0" w:rsidP="00AA30D0">
      <w:pPr>
        <w:pStyle w:val="Heading2"/>
        <w:rPr>
          <w:ins w:id="4328" w:author="Vilson Lu" w:date="2014-08-15T14:13:00Z"/>
        </w:rPr>
      </w:pPr>
      <w:bookmarkStart w:id="4329" w:name="_Toc395181716"/>
      <w:bookmarkStart w:id="4330" w:name="_Toc396200180"/>
      <w:ins w:id="4331" w:author="Vilson Lu" w:date="2014-08-15T14:13:00Z">
        <w:r>
          <w:t>System Objectives</w:t>
        </w:r>
        <w:bookmarkEnd w:id="4329"/>
        <w:bookmarkEnd w:id="4330"/>
      </w:ins>
    </w:p>
    <w:p w14:paraId="76740DE2" w14:textId="77777777" w:rsidR="00AA30D0" w:rsidRDefault="00AA30D0">
      <w:pPr>
        <w:pStyle w:val="Content1"/>
        <w:rPr>
          <w:ins w:id="4332" w:author="Vilson Lu" w:date="2014-08-15T14:13:00Z"/>
        </w:rPr>
        <w:pPrChange w:id="4333" w:author="TinTin Kalaw" w:date="2014-08-16T12:53:00Z">
          <w:pPr/>
        </w:pPrChange>
      </w:pPr>
    </w:p>
    <w:p w14:paraId="5D458984" w14:textId="77777777" w:rsidR="00AA30D0" w:rsidRPr="00E61819" w:rsidRDefault="00AA30D0">
      <w:pPr>
        <w:pStyle w:val="Content1"/>
        <w:rPr>
          <w:ins w:id="4334" w:author="Vilson Lu" w:date="2014-08-15T14:13:00Z"/>
        </w:rPr>
        <w:pPrChange w:id="4335" w:author="TinTin Kalaw" w:date="2014-08-16T12:53:00Z">
          <w:pPr>
            <w:pStyle w:val="Content"/>
          </w:pPr>
        </w:pPrChange>
      </w:pPr>
      <w:ins w:id="4336" w:author="Vilson Lu" w:date="2014-08-15T14:13:00Z">
        <w:r>
          <w:t>This section will discuss the objectives of the system.</w:t>
        </w:r>
      </w:ins>
    </w:p>
    <w:p w14:paraId="4FB974E1" w14:textId="77777777" w:rsidR="00AA30D0" w:rsidRDefault="00AA30D0">
      <w:pPr>
        <w:pStyle w:val="Content1"/>
        <w:rPr>
          <w:ins w:id="4337" w:author="Vilson Lu" w:date="2014-08-15T14:13:00Z"/>
        </w:rPr>
        <w:pPrChange w:id="4338" w:author="TinTin Kalaw" w:date="2014-08-16T12:53:00Z">
          <w:pPr>
            <w:pStyle w:val="Content"/>
          </w:pPr>
        </w:pPrChange>
      </w:pPr>
    </w:p>
    <w:p w14:paraId="18C5B31B" w14:textId="77777777" w:rsidR="00AA30D0" w:rsidRDefault="00AA30D0" w:rsidP="00AA30D0">
      <w:pPr>
        <w:pStyle w:val="Heading3"/>
        <w:rPr>
          <w:ins w:id="4339" w:author="Vilson Lu" w:date="2014-08-15T14:13:00Z"/>
        </w:rPr>
      </w:pPr>
      <w:bookmarkStart w:id="4340" w:name="_Toc395181717"/>
      <w:bookmarkStart w:id="4341" w:name="_Toc396200181"/>
      <w:ins w:id="4342" w:author="Vilson Lu" w:date="2014-08-15T14:13:00Z">
        <w:r>
          <w:t>General Objective</w:t>
        </w:r>
        <w:bookmarkEnd w:id="4340"/>
        <w:bookmarkEnd w:id="4341"/>
      </w:ins>
    </w:p>
    <w:p w14:paraId="7374E4B4" w14:textId="77777777" w:rsidR="00AA30D0" w:rsidRDefault="00AA30D0">
      <w:pPr>
        <w:pStyle w:val="Content2"/>
        <w:rPr>
          <w:ins w:id="4343" w:author="Vilson Lu" w:date="2014-08-15T14:13:00Z"/>
        </w:rPr>
        <w:pPrChange w:id="4344" w:author="TinTin Kalaw" w:date="2014-08-16T12:53:00Z">
          <w:pPr>
            <w:pStyle w:val="Content"/>
          </w:pPr>
        </w:pPrChange>
      </w:pPr>
    </w:p>
    <w:p w14:paraId="6676BBAF" w14:textId="097F8BFD" w:rsidR="00AA30D0" w:rsidRDefault="00AA30D0">
      <w:pPr>
        <w:pStyle w:val="Content2"/>
        <w:rPr>
          <w:ins w:id="4345" w:author="Vilson Lu" w:date="2014-08-15T14:13:00Z"/>
        </w:rPr>
        <w:pPrChange w:id="4346" w:author="TinTin Kalaw" w:date="2014-08-16T13:25:00Z">
          <w:pPr>
            <w:pStyle w:val="Content"/>
          </w:pPr>
        </w:pPrChange>
      </w:pPr>
      <w:ins w:id="4347" w:author="Vilson Lu" w:date="2014-08-15T14:13:00Z">
        <w:r>
          <w:t xml:space="preserve">To develop an information extraction system that extracts relevant information from disaster-related </w:t>
        </w:r>
        <w:del w:id="4348" w:author="TinTin Kalaw" w:date="2014-08-16T13:24:00Z">
          <w:r w:rsidDel="00E75C6B">
            <w:delText>texts from Twitter data</w:delText>
          </w:r>
        </w:del>
      </w:ins>
      <w:ins w:id="4349" w:author="TinTin Kalaw" w:date="2014-08-16T13:24:00Z">
        <w:r w:rsidR="00E75C6B">
          <w:t>tweets</w:t>
        </w:r>
      </w:ins>
      <w:ins w:id="4350" w:author="Vilson Lu" w:date="2014-08-15T14:13:00Z">
        <w:r>
          <w:t xml:space="preserve"> and takes into consideration the different available variations of the Filipino</w:t>
        </w:r>
        <w:del w:id="4351" w:author="Kyle Mc Hale Dela Cruz" w:date="2014-08-19T00:06:00Z">
          <w:r w:rsidDel="00AA6A17">
            <w:delText xml:space="preserve"> </w:delText>
          </w:r>
        </w:del>
      </w:ins>
      <w:ins w:id="4352" w:author="TinTin Kalaw" w:date="2014-08-16T13:25:00Z">
        <w:del w:id="4353" w:author="Kyle Mc Hale Dela Cruz" w:date="2014-08-19T00:06:00Z">
          <w:r w:rsidR="00E75C6B" w:rsidDel="00AA6A17">
            <w:delText>and English</w:delText>
          </w:r>
        </w:del>
        <w:r w:rsidR="00E75C6B">
          <w:t xml:space="preserve"> </w:t>
        </w:r>
      </w:ins>
      <w:ins w:id="4354" w:author="Vilson Lu" w:date="2014-08-15T14:13:00Z">
        <w:r>
          <w:t>language.</w:t>
        </w:r>
      </w:ins>
    </w:p>
    <w:p w14:paraId="740B10CC" w14:textId="77777777" w:rsidR="00AA30D0" w:rsidRDefault="00AA30D0">
      <w:pPr>
        <w:pStyle w:val="Content2"/>
        <w:rPr>
          <w:ins w:id="4355" w:author="Vilson Lu" w:date="2014-08-15T14:13:00Z"/>
        </w:rPr>
        <w:pPrChange w:id="4356" w:author="TinTin Kalaw" w:date="2014-08-16T12:53:00Z">
          <w:pPr>
            <w:pStyle w:val="Content"/>
          </w:pPr>
        </w:pPrChange>
      </w:pPr>
    </w:p>
    <w:p w14:paraId="67905559" w14:textId="77777777" w:rsidR="00AA30D0" w:rsidRPr="00614551" w:rsidRDefault="00AA30D0" w:rsidP="00AA30D0">
      <w:pPr>
        <w:pStyle w:val="Heading3"/>
        <w:rPr>
          <w:ins w:id="4357" w:author="Vilson Lu" w:date="2014-08-15T14:13:00Z"/>
        </w:rPr>
      </w:pPr>
      <w:bookmarkStart w:id="4358" w:name="_Toc395181718"/>
      <w:bookmarkStart w:id="4359" w:name="_Toc396200182"/>
      <w:ins w:id="4360" w:author="Vilson Lu" w:date="2014-08-15T14:13:00Z">
        <w:r>
          <w:t>Specific Objectives</w:t>
        </w:r>
        <w:bookmarkEnd w:id="4358"/>
        <w:bookmarkEnd w:id="4359"/>
      </w:ins>
    </w:p>
    <w:p w14:paraId="27271F42" w14:textId="77777777" w:rsidR="00AA30D0" w:rsidRDefault="00AA30D0" w:rsidP="00AA30D0">
      <w:pPr>
        <w:pStyle w:val="Content"/>
        <w:rPr>
          <w:ins w:id="4361" w:author="Vilson Lu" w:date="2014-08-15T14:13:00Z"/>
        </w:rPr>
      </w:pPr>
    </w:p>
    <w:p w14:paraId="22E6FE58" w14:textId="77777777" w:rsidR="00AA30D0" w:rsidRDefault="00AA30D0">
      <w:pPr>
        <w:pStyle w:val="Content2"/>
        <w:rPr>
          <w:ins w:id="4362" w:author="Vilson Lu" w:date="2014-08-15T14:13:00Z"/>
        </w:rPr>
        <w:pPrChange w:id="4363" w:author="TinTin Kalaw" w:date="2014-08-16T13:25:00Z">
          <w:pPr>
            <w:pStyle w:val="Content"/>
          </w:pPr>
        </w:pPrChange>
      </w:pPr>
      <w:ins w:id="4364" w:author="Vilson Lu" w:date="2014-08-15T14:13:00Z">
        <w:r w:rsidRPr="00E75C6B">
          <w:rPr>
            <w:rStyle w:val="Content2Char"/>
            <w:rPrChange w:id="4365" w:author="TinTin Kalaw" w:date="2014-08-16T13:25:00Z">
              <w:rPr/>
            </w:rPrChange>
          </w:rPr>
          <w:t>The following are the specific objectives of the system</w:t>
        </w:r>
        <w:r>
          <w:t>:</w:t>
        </w:r>
      </w:ins>
    </w:p>
    <w:p w14:paraId="12B847DE" w14:textId="77777777" w:rsidR="00AA30D0" w:rsidRPr="00454EAD" w:rsidRDefault="00AA30D0">
      <w:pPr>
        <w:pStyle w:val="Content2"/>
        <w:rPr>
          <w:ins w:id="4366" w:author="Vilson Lu" w:date="2014-08-15T14:13:00Z"/>
        </w:rPr>
        <w:pPrChange w:id="4367" w:author="Vilson Lu" w:date="2014-08-15T23:04:00Z">
          <w:pPr>
            <w:pStyle w:val="Content"/>
          </w:pPr>
        </w:pPrChange>
      </w:pPr>
    </w:p>
    <w:p w14:paraId="42A9D794" w14:textId="073CB3FB" w:rsidR="00AA30D0" w:rsidRPr="00454EAD" w:rsidRDefault="00F96500">
      <w:pPr>
        <w:pStyle w:val="Content2"/>
        <w:numPr>
          <w:ilvl w:val="0"/>
          <w:numId w:val="25"/>
        </w:numPr>
        <w:rPr>
          <w:ins w:id="4368" w:author="Vilson Lu" w:date="2014-08-15T14:13:00Z"/>
        </w:rPr>
        <w:pPrChange w:id="4369" w:author="Vilson Lu" w:date="2014-08-15T23:05:00Z">
          <w:pPr>
            <w:pStyle w:val="Content"/>
            <w:numPr>
              <w:numId w:val="17"/>
            </w:numPr>
            <w:ind w:left="2160" w:hanging="360"/>
          </w:pPr>
        </w:pPrChange>
      </w:pPr>
      <w:ins w:id="4370" w:author="Vilson Lu" w:date="2014-08-15T14:13:00Z">
        <w:r>
          <w:t>To</w:t>
        </w:r>
        <w:r w:rsidR="00AA30D0" w:rsidRPr="00454EAD">
          <w:t xml:space="preserve"> preprocess the tweets;</w:t>
        </w:r>
      </w:ins>
    </w:p>
    <w:p w14:paraId="08C030FF" w14:textId="1240BA12" w:rsidR="00AA30D0" w:rsidRPr="00454EAD" w:rsidRDefault="00AA30D0">
      <w:pPr>
        <w:pStyle w:val="Content2"/>
        <w:numPr>
          <w:ilvl w:val="0"/>
          <w:numId w:val="25"/>
        </w:numPr>
        <w:rPr>
          <w:ins w:id="4371" w:author="Vilson Lu" w:date="2014-08-15T14:13:00Z"/>
        </w:rPr>
        <w:pPrChange w:id="4372" w:author="Vilson Lu" w:date="2014-08-15T23:05:00Z">
          <w:pPr>
            <w:pStyle w:val="Content"/>
            <w:numPr>
              <w:numId w:val="17"/>
            </w:numPr>
            <w:ind w:left="2160" w:hanging="360"/>
          </w:pPr>
        </w:pPrChange>
      </w:pPr>
      <w:ins w:id="4373" w:author="Vilson Lu" w:date="2014-08-15T14:13:00Z">
        <w:r w:rsidRPr="00454EAD">
          <w:t>To</w:t>
        </w:r>
      </w:ins>
      <w:ins w:id="4374" w:author="Vilson Lu" w:date="2014-08-20T19:53:00Z">
        <w:r w:rsidR="00F96500">
          <w:t xml:space="preserve"> </w:t>
        </w:r>
      </w:ins>
      <w:ins w:id="4375" w:author="Vilson Lu" w:date="2014-08-15T14:13:00Z">
        <w:r w:rsidRPr="00454EAD">
          <w:t>extract relevant features from the tweets;</w:t>
        </w:r>
      </w:ins>
    </w:p>
    <w:p w14:paraId="50244D26" w14:textId="7AADC51F" w:rsidR="00AA30D0" w:rsidRPr="006E4D62" w:rsidRDefault="00AA30D0">
      <w:pPr>
        <w:pStyle w:val="Content2"/>
        <w:numPr>
          <w:ilvl w:val="0"/>
          <w:numId w:val="25"/>
        </w:numPr>
        <w:rPr>
          <w:ins w:id="4376" w:author="Vilson Lu" w:date="2014-08-15T14:13:00Z"/>
        </w:rPr>
        <w:pPrChange w:id="4377" w:author="Vilson Lu" w:date="2014-08-15T23:05:00Z">
          <w:pPr>
            <w:pStyle w:val="Content"/>
            <w:numPr>
              <w:numId w:val="17"/>
            </w:numPr>
            <w:ind w:left="2160" w:hanging="360"/>
          </w:pPr>
        </w:pPrChange>
      </w:pPr>
      <w:ins w:id="4378" w:author="Vilson Lu" w:date="2014-08-15T14:13:00Z">
        <w:r w:rsidRPr="006E4D62">
          <w:t>To classify the tweet;</w:t>
        </w:r>
      </w:ins>
    </w:p>
    <w:p w14:paraId="1BB09295" w14:textId="77777777" w:rsidR="00AA30D0" w:rsidRPr="00454EAD" w:rsidRDefault="00AA30D0">
      <w:pPr>
        <w:pStyle w:val="Content2"/>
        <w:numPr>
          <w:ilvl w:val="0"/>
          <w:numId w:val="25"/>
        </w:numPr>
        <w:rPr>
          <w:ins w:id="4379" w:author="Vilson Lu" w:date="2014-08-15T14:13:00Z"/>
        </w:rPr>
        <w:pPrChange w:id="4380" w:author="Vilson Lu" w:date="2014-08-15T23:05:00Z">
          <w:pPr>
            <w:pStyle w:val="Content"/>
            <w:numPr>
              <w:numId w:val="17"/>
            </w:numPr>
            <w:ind w:left="2160" w:hanging="360"/>
          </w:pPr>
        </w:pPrChange>
      </w:pPr>
      <w:ins w:id="4381" w:author="Vilson Lu" w:date="2014-08-15T14:13:00Z">
        <w:r w:rsidRPr="006E4D62">
          <w:t>To extract relevant information common among the types of disaster (i.e. location);</w:t>
        </w:r>
      </w:ins>
    </w:p>
    <w:p w14:paraId="5FF4278F" w14:textId="77777777" w:rsidR="00AA30D0" w:rsidRPr="00454EAD" w:rsidRDefault="00AA30D0">
      <w:pPr>
        <w:pStyle w:val="Content2"/>
        <w:numPr>
          <w:ilvl w:val="0"/>
          <w:numId w:val="25"/>
        </w:numPr>
        <w:rPr>
          <w:ins w:id="4382" w:author="Vilson Lu" w:date="2014-08-15T14:13:00Z"/>
        </w:rPr>
        <w:pPrChange w:id="4383" w:author="Vilson Lu" w:date="2014-08-15T23:05:00Z">
          <w:pPr>
            <w:pStyle w:val="Content"/>
            <w:numPr>
              <w:numId w:val="17"/>
            </w:numPr>
            <w:ind w:left="2160" w:hanging="360"/>
          </w:pPr>
        </w:pPrChange>
      </w:pPr>
      <w:ins w:id="4384" w:author="Vilson Lu" w:date="2014-08-15T14:13:00Z">
        <w:r w:rsidRPr="00454EAD">
          <w:t>To extract disaster-specific information from the tweet given the type of disaster;</w:t>
        </w:r>
      </w:ins>
    </w:p>
    <w:p w14:paraId="349E7317" w14:textId="2D73210E" w:rsidR="00AA30D0" w:rsidRDefault="00AA30D0">
      <w:pPr>
        <w:pStyle w:val="Content2"/>
        <w:numPr>
          <w:ilvl w:val="0"/>
          <w:numId w:val="25"/>
        </w:numPr>
        <w:rPr>
          <w:ins w:id="4385" w:author="Vilson Lu" w:date="2014-08-15T14:13:00Z"/>
        </w:rPr>
        <w:pPrChange w:id="4386" w:author="Vilson Lu" w:date="2014-08-15T23:05:00Z">
          <w:pPr>
            <w:pStyle w:val="Content"/>
            <w:numPr>
              <w:numId w:val="17"/>
            </w:numPr>
            <w:ind w:left="2160" w:hanging="360"/>
          </w:pPr>
        </w:pPrChange>
      </w:pPr>
      <w:commentRangeStart w:id="4387"/>
      <w:ins w:id="4388" w:author="Vilson Lu" w:date="2014-08-15T14:13:00Z">
        <w:r w:rsidRPr="00454EAD">
          <w:t>T</w:t>
        </w:r>
        <w:r w:rsidR="00F96500">
          <w:t>o</w:t>
        </w:r>
        <w:r w:rsidRPr="00454EAD">
          <w:t xml:space="preserve"> handle </w:t>
        </w:r>
      </w:ins>
      <w:ins w:id="4389" w:author="TinTin Kalaw" w:date="2014-08-16T13:41:00Z">
        <w:del w:id="4390" w:author="Kyle Mc Hale Dela Cruz" w:date="2014-08-19T00:06:00Z">
          <w:r w:rsidR="00BD695A" w:rsidDel="00AA6A17">
            <w:delText xml:space="preserve">English and </w:delText>
          </w:r>
        </w:del>
        <w:r w:rsidR="00BD695A">
          <w:t xml:space="preserve">Filipino tweets as well as their variations of </w:t>
        </w:r>
      </w:ins>
      <w:ins w:id="4391" w:author="Vilson Lu" w:date="2014-08-15T14:13:00Z">
        <w:r w:rsidRPr="00454EAD">
          <w:t>TXTSPK and code-</w:t>
        </w:r>
        <w:del w:id="4392" w:author="TinTin Kalaw" w:date="2014-08-16T13:41:00Z">
          <w:r w:rsidRPr="00454EAD" w:rsidDel="00BD695A">
            <w:delText>switching variations of the Filipino language</w:delText>
          </w:r>
          <w:commentRangeEnd w:id="4387"/>
          <w:r w:rsidRPr="003849D8" w:rsidDel="00BD695A">
            <w:rPr>
              <w:rStyle w:val="CommentReference"/>
              <w:sz w:val="20"/>
              <w:szCs w:val="20"/>
            </w:rPr>
            <w:commentReference w:id="4387"/>
          </w:r>
        </w:del>
      </w:ins>
      <w:ins w:id="4393" w:author="TinTin Kalaw" w:date="2014-08-16T13:41:00Z">
        <w:r w:rsidR="00BD695A">
          <w:t>switching</w:t>
        </w:r>
      </w:ins>
      <w:ins w:id="4394" w:author="Vilson Lu" w:date="2014-08-15T14:13:00Z">
        <w:r>
          <w:t>;</w:t>
        </w:r>
      </w:ins>
    </w:p>
    <w:p w14:paraId="3DB2008A" w14:textId="77777777" w:rsidR="00AA30D0" w:rsidRDefault="00AA30D0" w:rsidP="00AA30D0">
      <w:pPr>
        <w:pStyle w:val="Content"/>
        <w:ind w:left="0"/>
        <w:rPr>
          <w:ins w:id="4395" w:author="Vilson Lu" w:date="2014-08-15T14:13:00Z"/>
        </w:rPr>
      </w:pPr>
    </w:p>
    <w:p w14:paraId="70CB7709" w14:textId="77777777" w:rsidR="00AA30D0" w:rsidRDefault="00AA30D0" w:rsidP="00AA30D0">
      <w:pPr>
        <w:pStyle w:val="Heading2"/>
        <w:rPr>
          <w:ins w:id="4396" w:author="Vilson Lu" w:date="2014-08-15T14:13:00Z"/>
        </w:rPr>
      </w:pPr>
      <w:bookmarkStart w:id="4397" w:name="_Toc395181719"/>
      <w:bookmarkStart w:id="4398" w:name="_Toc396200183"/>
      <w:ins w:id="4399" w:author="Vilson Lu" w:date="2014-08-15T14:13:00Z">
        <w:r>
          <w:t>System Scope and Limitations</w:t>
        </w:r>
        <w:bookmarkEnd w:id="4397"/>
        <w:bookmarkEnd w:id="4398"/>
      </w:ins>
    </w:p>
    <w:p w14:paraId="48A28A5B" w14:textId="77777777" w:rsidR="00AA30D0" w:rsidRPr="007F658D" w:rsidRDefault="00AA30D0" w:rsidP="00AA30D0">
      <w:pPr>
        <w:rPr>
          <w:ins w:id="4400" w:author="Vilson Lu" w:date="2014-08-15T14:13:00Z"/>
        </w:rPr>
      </w:pPr>
    </w:p>
    <w:p w14:paraId="1EA2A917" w14:textId="598801AD" w:rsidR="00AA30D0" w:rsidRDefault="00AA30D0">
      <w:pPr>
        <w:pStyle w:val="Content2"/>
        <w:rPr>
          <w:ins w:id="4401" w:author="Vilson Lu" w:date="2014-08-15T14:13:00Z"/>
        </w:rPr>
        <w:pPrChange w:id="4402" w:author="Vilson Lu" w:date="2014-08-15T23:05:00Z">
          <w:pPr>
            <w:pStyle w:val="Content"/>
          </w:pPr>
        </w:pPrChange>
      </w:pPr>
      <w:ins w:id="4403" w:author="Vilson Lu" w:date="2014-08-15T14:13:00Z">
        <w:r>
          <w:t>The system to be developed in this research is expected to be able to do a number of tasks that is within the scope of extracting information from Filipino</w:t>
        </w:r>
      </w:ins>
      <w:ins w:id="4404" w:author="TinTin Kalaw" w:date="2014-08-16T13:26:00Z">
        <w:del w:id="4405" w:author="Kyle Mc Hale Dela Cruz" w:date="2014-08-19T00:06:00Z">
          <w:r w:rsidR="00E75C6B" w:rsidDel="00AA6A17">
            <w:delText xml:space="preserve"> and English</w:delText>
          </w:r>
        </w:del>
      </w:ins>
      <w:ins w:id="4406" w:author="Vilson Lu" w:date="2014-08-15T14:13:00Z">
        <w:r>
          <w:t xml:space="preserve"> disaster-related </w:t>
        </w:r>
        <w:del w:id="4407" w:author="TinTin Kalaw" w:date="2014-08-16T13:26:00Z">
          <w:r w:rsidDel="00E75C6B">
            <w:delText>reports</w:delText>
          </w:r>
        </w:del>
      </w:ins>
      <w:ins w:id="4408" w:author="TinTin Kalaw" w:date="2014-08-16T13:26:00Z">
        <w:r w:rsidR="00E75C6B">
          <w:t>tweets</w:t>
        </w:r>
      </w:ins>
      <w:ins w:id="4409" w:author="Vilson Lu" w:date="2014-08-15T14:13:00Z">
        <w:r>
          <w:t>. These tasks include the following: Text Preprocessing, Feature Extraction, Disaster Classification, and actual Information Extraction.</w:t>
        </w:r>
      </w:ins>
    </w:p>
    <w:p w14:paraId="613D9DA3" w14:textId="77777777" w:rsidR="00AA30D0" w:rsidRDefault="00AA30D0" w:rsidP="00AA30D0">
      <w:pPr>
        <w:pStyle w:val="Content"/>
        <w:rPr>
          <w:ins w:id="4410" w:author="Vilson Lu" w:date="2014-08-15T14:13:00Z"/>
        </w:rPr>
      </w:pPr>
    </w:p>
    <w:p w14:paraId="13D55E98" w14:textId="34C7F35F" w:rsidR="00AA30D0" w:rsidRDefault="00AA30D0">
      <w:pPr>
        <w:pStyle w:val="Content2"/>
        <w:rPr>
          <w:ins w:id="4411" w:author="Vilson Lu" w:date="2014-08-15T14:13:00Z"/>
        </w:rPr>
        <w:pPrChange w:id="4412" w:author="Vilson Lu" w:date="2014-08-15T23:05:00Z">
          <w:pPr>
            <w:pStyle w:val="Content"/>
          </w:pPr>
        </w:pPrChange>
      </w:pPr>
      <w:ins w:id="4413" w:author="Vilson Lu" w:date="2014-08-15T14:13:00Z">
        <w:r>
          <w:lastRenderedPageBreak/>
          <w:t xml:space="preserve">The system must be able to perform some preprocessing techniques onto the input tweet. These preprocessing shall only be limited to the following: </w:t>
        </w:r>
        <w:commentRangeStart w:id="4414"/>
        <w:r>
          <w:t>(1) text normalization to include support for input tweets that were written in the TXTSPK format; (2) text tokenization, to enable word level analysis of the input tweet; (3) part-of-speech tagging, to enable semantic level analysis of the input tweet; (4) named-entity recognition</w:t>
        </w:r>
        <w:del w:id="4415" w:author="TinTin Kalaw" w:date="2014-08-16T13:26:00Z">
          <w:r w:rsidDel="00E75C6B">
            <w:delText xml:space="preserve"> for Filipino</w:delText>
          </w:r>
        </w:del>
        <w:r>
          <w:t xml:space="preserve">, to enable proper identification of </w:t>
        </w:r>
        <w:del w:id="4416" w:author="TinTin Kalaw" w:date="2014-08-16T13:26:00Z">
          <w:r w:rsidDel="00E75C6B">
            <w:delText xml:space="preserve">Filipino </w:delText>
          </w:r>
        </w:del>
        <w:r>
          <w:t>named-entities; and lastly, (5) disaster keyword tagging, to enable proper recognition of disaster words in the input tweet</w:t>
        </w:r>
      </w:ins>
      <w:commentRangeEnd w:id="4414"/>
      <w:ins w:id="4417" w:author="Vilson Lu" w:date="2014-08-20T19:54:00Z">
        <w:r w:rsidR="00F96500">
          <w:rPr>
            <w:rStyle w:val="CommentReference"/>
          </w:rPr>
          <w:commentReference w:id="4414"/>
        </w:r>
      </w:ins>
      <w:ins w:id="4418" w:author="Vilson Lu" w:date="2014-08-15T14:13:00Z">
        <w:r>
          <w:t>.</w:t>
        </w:r>
      </w:ins>
    </w:p>
    <w:p w14:paraId="7B9AA1AA" w14:textId="77777777" w:rsidR="00AA30D0" w:rsidRDefault="00AA30D0">
      <w:pPr>
        <w:pStyle w:val="Content2"/>
        <w:rPr>
          <w:ins w:id="4419" w:author="Vilson Lu" w:date="2014-08-15T14:13:00Z"/>
        </w:rPr>
        <w:pPrChange w:id="4420" w:author="Vilson Lu" w:date="2014-08-15T23:05:00Z">
          <w:pPr>
            <w:pStyle w:val="Content"/>
          </w:pPr>
        </w:pPrChange>
      </w:pPr>
    </w:p>
    <w:p w14:paraId="7638FCA7" w14:textId="77777777" w:rsidR="00AA30D0" w:rsidRDefault="00AA30D0">
      <w:pPr>
        <w:pStyle w:val="Content2"/>
        <w:rPr>
          <w:ins w:id="4421" w:author="Vilson Lu" w:date="2014-08-15T14:13:00Z"/>
        </w:rPr>
        <w:pPrChange w:id="4422" w:author="Vilson Lu" w:date="2014-08-15T23:05:00Z">
          <w:pPr>
            <w:pStyle w:val="Content"/>
          </w:pPr>
        </w:pPrChange>
      </w:pPr>
      <w:ins w:id="4423" w:author="Vilson Lu" w:date="2014-08-15T14:13:00Z">
        <w:r>
          <w:t>Moving on, t</w:t>
        </w:r>
        <w:r w:rsidRPr="00150DEA">
          <w:t>he</w:t>
        </w:r>
        <w:r>
          <w:t xml:space="preserve"> system must be able to extract features from the input tweet. The features that will be extracted from the input tweet are categorized into two: (1) binary features, features that have discrete values 0 and 1; and (2) nominal features, features that have continuous values. For the binary features, they will only be limited to the following: (1) </w:t>
        </w:r>
        <w:commentRangeStart w:id="4424"/>
        <w:r>
          <w:t xml:space="preserve">Presence features (presence of keywords like </w:t>
        </w:r>
        <w:r w:rsidRPr="00B95616">
          <w:t xml:space="preserve">disaster words, </w:t>
        </w:r>
        <w:r>
          <w:t>mentions, hashtags, emoticons, retweets</w:t>
        </w:r>
        <w:r w:rsidRPr="00B95616">
          <w:t>, and Code Switching</w:t>
        </w:r>
        <w:r>
          <w:t>), and (2) Trusted feature (whether the input tweet came from a trusted source). On the other hand, the nominal features will only be limited to the following: (1) Tweet length; (2) User; and lastly, (3) Location</w:t>
        </w:r>
      </w:ins>
      <w:commentRangeEnd w:id="4424"/>
      <w:ins w:id="4425" w:author="Vilson Lu" w:date="2014-08-20T19:56:00Z">
        <w:r w:rsidR="00F96500">
          <w:rPr>
            <w:rStyle w:val="CommentReference"/>
          </w:rPr>
          <w:commentReference w:id="4424"/>
        </w:r>
      </w:ins>
      <w:ins w:id="4426" w:author="Vilson Lu" w:date="2014-08-15T14:13:00Z">
        <w:r>
          <w:t>.</w:t>
        </w:r>
      </w:ins>
    </w:p>
    <w:p w14:paraId="0341834A" w14:textId="77777777" w:rsidR="00AA30D0" w:rsidDel="00AA6A17" w:rsidRDefault="00AA30D0">
      <w:pPr>
        <w:pStyle w:val="Content2"/>
        <w:rPr>
          <w:ins w:id="4427" w:author="Vilson Lu" w:date="2014-08-15T14:13:00Z"/>
          <w:del w:id="4428" w:author="Kyle Mc Hale Dela Cruz" w:date="2014-08-19T00:04:00Z"/>
        </w:rPr>
        <w:pPrChange w:id="4429" w:author="Vilson Lu" w:date="2014-08-15T23:05:00Z">
          <w:pPr>
            <w:pStyle w:val="Content"/>
          </w:pPr>
        </w:pPrChange>
      </w:pPr>
    </w:p>
    <w:p w14:paraId="035661AA" w14:textId="79FBC4F0" w:rsidR="00AA30D0" w:rsidDel="00AA6A17" w:rsidRDefault="00AA30D0">
      <w:pPr>
        <w:pStyle w:val="Content2"/>
        <w:ind w:left="0"/>
        <w:rPr>
          <w:ins w:id="4430" w:author="Vilson Lu" w:date="2014-08-15T14:23:00Z"/>
          <w:del w:id="4431" w:author="Kyle Mc Hale Dela Cruz" w:date="2014-08-19T00:04:00Z"/>
        </w:rPr>
        <w:pPrChange w:id="4432" w:author="Kyle Mc Hale Dela Cruz" w:date="2014-08-19T00:04:00Z">
          <w:pPr>
            <w:pStyle w:val="Content"/>
          </w:pPr>
        </w:pPrChange>
      </w:pPr>
      <w:ins w:id="4433" w:author="Vilson Lu" w:date="2014-08-15T14:13:00Z">
        <w:del w:id="4434" w:author="Kyle Mc Hale Dela Cruz" w:date="2014-08-19T00:04:00Z">
          <w:r w:rsidDel="00AA6A17">
            <w:delText xml:space="preserve">In addition, the system must be able to classify the input tweet based on the type of </w:delText>
          </w:r>
        </w:del>
      </w:ins>
      <w:ins w:id="4435" w:author="Vilson Lu" w:date="2014-08-15T14:16:00Z">
        <w:del w:id="4436" w:author="Kyle Mc Hale Dela Cruz" w:date="2014-08-19T00:04:00Z">
          <w:r w:rsidR="00CC208E" w:rsidDel="00AA6A17">
            <w:delText>tweets.</w:delText>
          </w:r>
        </w:del>
      </w:ins>
      <w:ins w:id="4437" w:author="Vilson Lu" w:date="2014-08-15T14:24:00Z">
        <w:del w:id="4438" w:author="Kyle Mc Hale Dela Cruz" w:date="2014-08-19T00:04:00Z">
          <w:r w:rsidR="00A034B7" w:rsidDel="00AA6A17">
            <w:delText xml:space="preserve"> </w:delText>
          </w:r>
        </w:del>
      </w:ins>
      <w:ins w:id="4439" w:author="Vilson Lu" w:date="2014-08-15T14:16:00Z">
        <w:del w:id="4440" w:author="Kyle Mc Hale Dela Cruz" w:date="2014-08-19T00:04:00Z">
          <w:r w:rsidR="00CC208E" w:rsidDel="00AA6A17">
            <w:delText xml:space="preserve"> </w:delText>
          </w:r>
        </w:del>
      </w:ins>
      <w:ins w:id="4441" w:author="Vilson Lu" w:date="2014-08-15T14:17:00Z">
        <w:del w:id="4442" w:author="Kyle Mc Hale Dela Cruz" w:date="2014-08-19T00:04:00Z">
          <w:r w:rsidR="00CC208E" w:rsidDel="00AA6A17">
            <w:delText>First, it must class</w:delText>
          </w:r>
        </w:del>
      </w:ins>
      <w:ins w:id="4443" w:author="Vilson Lu" w:date="2014-08-15T14:18:00Z">
        <w:del w:id="4444" w:author="Kyle Mc Hale Dela Cruz" w:date="2014-08-19T00:04:00Z">
          <w:r w:rsidR="00CC208E" w:rsidDel="00AA6A17">
            <w:delText xml:space="preserve">ify the tweets if it is a disaster-related tweets or not. </w:delText>
          </w:r>
          <w:r w:rsidR="00A034B7" w:rsidDel="00AA6A17">
            <w:delText>It will classify it into Typhoon</w:delText>
          </w:r>
        </w:del>
      </w:ins>
      <w:ins w:id="4445" w:author="Vilson Lu" w:date="2014-08-15T14:24:00Z">
        <w:del w:id="4446" w:author="Kyle Mc Hale Dela Cruz" w:date="2014-08-19T00:04:00Z">
          <w:r w:rsidR="00A034B7" w:rsidDel="00AA6A17">
            <w:delText xml:space="preserve"> (T)</w:delText>
          </w:r>
        </w:del>
      </w:ins>
      <w:ins w:id="4447" w:author="Vilson Lu" w:date="2014-08-15T14:18:00Z">
        <w:del w:id="4448" w:author="Kyle Mc Hale Dela Cruz" w:date="2014-08-18T23:55:00Z">
          <w:r w:rsidR="00A034B7" w:rsidDel="000B397A">
            <w:delText>,</w:delText>
          </w:r>
        </w:del>
        <w:del w:id="4449" w:author="Kyle Mc Hale Dela Cruz" w:date="2014-08-19T00:04:00Z">
          <w:r w:rsidR="00A034B7" w:rsidDel="00AA6A17">
            <w:delText xml:space="preserve"> Flood</w:delText>
          </w:r>
        </w:del>
      </w:ins>
      <w:ins w:id="4450" w:author="Vilson Lu" w:date="2014-08-15T14:24:00Z">
        <w:del w:id="4451" w:author="Kyle Mc Hale Dela Cruz" w:date="2014-08-19T00:04:00Z">
          <w:r w:rsidR="00A034B7" w:rsidDel="00AA6A17">
            <w:delText xml:space="preserve"> (F)</w:delText>
          </w:r>
        </w:del>
      </w:ins>
      <w:ins w:id="4452" w:author="Vilson Lu" w:date="2014-08-15T14:18:00Z">
        <w:del w:id="4453" w:author="Kyle Mc Hale Dela Cruz" w:date="2014-08-18T23:55:00Z">
          <w:r w:rsidR="00A034B7" w:rsidDel="000B397A">
            <w:delText>, Earthquake</w:delText>
          </w:r>
        </w:del>
      </w:ins>
      <w:ins w:id="4454" w:author="Vilson Lu" w:date="2014-08-15T14:24:00Z">
        <w:del w:id="4455" w:author="Kyle Mc Hale Dela Cruz" w:date="2014-08-18T23:55:00Z">
          <w:r w:rsidR="00A034B7" w:rsidDel="000B397A">
            <w:delText xml:space="preserve"> (E)</w:delText>
          </w:r>
        </w:del>
      </w:ins>
      <w:ins w:id="4456" w:author="Vilson Lu" w:date="2014-08-15T14:18:00Z">
        <w:del w:id="4457" w:author="Kyle Mc Hale Dela Cruz" w:date="2014-08-18T23:55:00Z">
          <w:r w:rsidR="00A034B7" w:rsidDel="000B397A">
            <w:delText>, and others</w:delText>
          </w:r>
        </w:del>
      </w:ins>
      <w:ins w:id="4458" w:author="Vilson Lu" w:date="2014-08-15T14:24:00Z">
        <w:del w:id="4459" w:author="Kyle Mc Hale Dela Cruz" w:date="2014-08-18T23:55:00Z">
          <w:r w:rsidR="00A034B7" w:rsidDel="000B397A">
            <w:delText xml:space="preserve"> (O)</w:delText>
          </w:r>
        </w:del>
      </w:ins>
      <w:ins w:id="4460" w:author="Vilson Lu" w:date="2014-08-15T14:18:00Z">
        <w:del w:id="4461" w:author="Kyle Mc Hale Dela Cruz" w:date="2014-08-19T00:04:00Z">
          <w:r w:rsidR="00A034B7" w:rsidDel="00AA6A17">
            <w:delText xml:space="preserve">. </w:delText>
          </w:r>
        </w:del>
      </w:ins>
      <w:ins w:id="4462" w:author="Vilson Lu" w:date="2014-08-15T14:20:00Z">
        <w:del w:id="4463" w:author="Kyle Mc Hale Dela Cruz" w:date="2014-08-19T00:04:00Z">
          <w:r w:rsidR="00A034B7" w:rsidDel="00AA6A17">
            <w:delText>After classifying it into disaster type, it will now classify the type of tweet</w:delText>
          </w:r>
        </w:del>
      </w:ins>
      <w:ins w:id="4464" w:author="Vilson Lu" w:date="2014-08-15T14:22:00Z">
        <w:del w:id="4465" w:author="Kyle Mc Hale Dela Cruz" w:date="2014-08-19T00:04:00Z">
          <w:r w:rsidR="00A034B7" w:rsidDel="00AA6A17">
            <w:delText xml:space="preserve">. It will classify the tweet into the following categories: </w:delText>
          </w:r>
        </w:del>
      </w:ins>
      <w:ins w:id="4466" w:author="Vilson Lu" w:date="2014-08-15T14:23:00Z">
        <w:del w:id="4467" w:author="Kyle Mc Hale Dela Cruz" w:date="2014-08-19T00:04:00Z">
          <w:r w:rsidR="00A034B7" w:rsidDel="00AA6A17">
            <w:delText>caution and advice (CA), casualties and damage (CD), donations (D), missing reports (M), and others (O).</w:delText>
          </w:r>
        </w:del>
      </w:ins>
    </w:p>
    <w:p w14:paraId="0EF3B7CD" w14:textId="77777777" w:rsidR="00A034B7" w:rsidRDefault="00A034B7">
      <w:pPr>
        <w:pStyle w:val="Content2"/>
        <w:ind w:left="0"/>
        <w:rPr>
          <w:ins w:id="4468" w:author="Vilson Lu" w:date="2014-08-15T14:23:00Z"/>
        </w:rPr>
        <w:pPrChange w:id="4469" w:author="Kyle Mc Hale Dela Cruz" w:date="2014-08-19T00:04:00Z">
          <w:pPr>
            <w:pStyle w:val="Content"/>
          </w:pPr>
        </w:pPrChange>
      </w:pPr>
    </w:p>
    <w:p w14:paraId="6345A8AA" w14:textId="7D5EF48C" w:rsidR="00AA30D0" w:rsidDel="00BD695A" w:rsidRDefault="00AA30D0">
      <w:pPr>
        <w:pStyle w:val="Content2"/>
        <w:rPr>
          <w:ins w:id="4470" w:author="Vilson Lu" w:date="2014-08-15T14:13:00Z"/>
          <w:del w:id="4471" w:author="TinTin Kalaw" w:date="2014-08-16T13:40:00Z"/>
        </w:rPr>
        <w:pPrChange w:id="4472" w:author="Vilson Lu" w:date="2014-08-15T23:05:00Z">
          <w:pPr>
            <w:pStyle w:val="Content"/>
          </w:pPr>
        </w:pPrChange>
      </w:pPr>
      <w:commentRangeStart w:id="4473"/>
      <w:ins w:id="4474" w:author="Vilson Lu" w:date="2014-08-15T14:13:00Z">
        <w:r>
          <w:t xml:space="preserve">The system must be able to extract </w:t>
        </w:r>
        <w:del w:id="4475" w:author="Kyle Mc Hale Dela Cruz" w:date="2014-08-18T23:55:00Z">
          <w:r w:rsidDel="000B397A">
            <w:delText>two types of</w:delText>
          </w:r>
        </w:del>
      </w:ins>
      <w:ins w:id="4476" w:author="Kyle Mc Hale Dela Cruz" w:date="2014-08-18T23:55:00Z">
        <w:r w:rsidR="000B397A">
          <w:t>the relevant</w:t>
        </w:r>
      </w:ins>
      <w:ins w:id="4477" w:author="Vilson Lu" w:date="2014-08-15T14:13:00Z">
        <w:r>
          <w:t xml:space="preserve"> information from the given input tweet.</w:t>
        </w:r>
      </w:ins>
      <w:ins w:id="4478" w:author="Kyle Mc Hale Dela Cruz" w:date="2014-08-18T23:58:00Z">
        <w:r w:rsidR="00AA6A17">
          <w:t xml:space="preserve"> All the input tweets are already filtered to be only typhoon and flood-related and at the same time</w:t>
        </w:r>
      </w:ins>
      <w:ins w:id="4479" w:author="Kyle Mc Hale Dela Cruz" w:date="2014-08-19T00:00:00Z">
        <w:r w:rsidR="00AA6A17">
          <w:t xml:space="preserve">, </w:t>
        </w:r>
      </w:ins>
      <w:ins w:id="4480" w:author="Kyle Mc Hale Dela Cruz" w:date="2014-08-19T00:01:00Z">
        <w:r w:rsidR="00AA6A17">
          <w:t>are</w:t>
        </w:r>
      </w:ins>
      <w:ins w:id="4481" w:author="Kyle Mc Hale Dela Cruz" w:date="2014-08-19T00:00:00Z">
        <w:r w:rsidR="00AA6A17">
          <w:t xml:space="preserve"> all about </w:t>
        </w:r>
      </w:ins>
      <w:ins w:id="4482" w:author="Kyle Mc Hale Dela Cruz" w:date="2014-08-19T00:01:00Z">
        <w:r w:rsidR="00AA6A17">
          <w:t>relief operations or donation tweets</w:t>
        </w:r>
      </w:ins>
      <w:ins w:id="4483" w:author="Kyle Mc Hale Dela Cruz" w:date="2014-08-19T00:12:00Z">
        <w:r w:rsidR="00A11F02">
          <w:t xml:space="preserve"> and the processing of filtering the tweets are based on the tweet tagging procedures that shall be done manually by the researchers</w:t>
        </w:r>
      </w:ins>
      <w:ins w:id="4484" w:author="Kyle Mc Hale Dela Cruz" w:date="2014-08-19T00:01:00Z">
        <w:r w:rsidR="00AA6A17">
          <w:t>.</w:t>
        </w:r>
      </w:ins>
      <w:ins w:id="4485" w:author="Vilson Lu" w:date="2014-08-15T14:13:00Z">
        <w:r>
          <w:t xml:space="preserve"> </w:t>
        </w:r>
      </w:ins>
      <w:ins w:id="4486" w:author="Kyle Mc Hale Dela Cruz" w:date="2014-08-19T00:02:00Z">
        <w:r w:rsidR="00AA6A17">
          <w:t xml:space="preserve">With this, the </w:t>
        </w:r>
      </w:ins>
      <w:ins w:id="4487" w:author="Kyle Mc Hale Dela Cruz" w:date="2014-08-19T00:03:00Z">
        <w:r w:rsidR="00AA6A17">
          <w:t>information that will be extracted</w:t>
        </w:r>
      </w:ins>
      <w:ins w:id="4488" w:author="Kyle Mc Hale Dela Cruz" w:date="2014-08-19T00:04:00Z">
        <w:r w:rsidR="00AA6A17">
          <w:t xml:space="preserve"> from the given input tweets</w:t>
        </w:r>
      </w:ins>
      <w:ins w:id="4489" w:author="Kyle Mc Hale Dela Cruz" w:date="2014-08-19T00:03:00Z">
        <w:r w:rsidR="00AA6A17">
          <w:t xml:space="preserve"> shall be limited to the </w:t>
        </w:r>
      </w:ins>
      <w:ins w:id="4490" w:author="Kyle Mc Hale Dela Cruz" w:date="2014-08-19T00:02:00Z">
        <w:r w:rsidR="00AA6A17">
          <w:t xml:space="preserve">following: </w:t>
        </w:r>
      </w:ins>
      <w:ins w:id="4491" w:author="Vilson Lu" w:date="2014-08-15T14:13:00Z">
        <w:del w:id="4492" w:author="Kyle Mc Hale Dela Cruz" w:date="2014-08-19T00:02:00Z">
          <w:r w:rsidDel="00AA6A17">
            <w:delText>The two main types of information include the following: (1) General Disaster Information; and the, (2) Disaster</w:delText>
          </w:r>
        </w:del>
      </w:ins>
      <w:ins w:id="4493" w:author="TinTin Kalaw" w:date="2014-08-16T13:31:00Z">
        <w:del w:id="4494" w:author="Kyle Mc Hale Dela Cruz" w:date="2014-08-19T00:02:00Z">
          <w:r w:rsidR="006436ED" w:rsidDel="00AA6A17">
            <w:delText>Type</w:delText>
          </w:r>
        </w:del>
      </w:ins>
      <w:ins w:id="4495" w:author="Vilson Lu" w:date="2014-08-15T14:13:00Z">
        <w:del w:id="4496" w:author="Kyle Mc Hale Dela Cruz" w:date="2014-08-19T00:02:00Z">
          <w:r w:rsidDel="00AA6A17">
            <w:delText xml:space="preserve">-Specific Information. For the General Disaster Information, only the </w:delText>
          </w:r>
        </w:del>
        <w:del w:id="4497" w:author="TinTin Kalaw" w:date="2014-08-16T13:33:00Z">
          <w:r w:rsidDel="006436ED">
            <w:delText>Date/Time and Location of the disaster</w:delText>
          </w:r>
        </w:del>
      </w:ins>
      <w:ins w:id="4498" w:author="TinTin Kalaw" w:date="2014-08-16T13:33:00Z">
        <w:r w:rsidR="006436ED">
          <w:t xml:space="preserve">location references, </w:t>
        </w:r>
      </w:ins>
      <w:ins w:id="4499" w:author="TinTin Kalaw" w:date="2014-08-16T13:34:00Z">
        <w:r w:rsidR="006436ED">
          <w:t xml:space="preserve">time references, </w:t>
        </w:r>
        <w:del w:id="4500" w:author="Kyle Mc Hale Dela Cruz" w:date="2014-08-19T00:03:00Z">
          <w:r w:rsidR="006436ED" w:rsidDel="00AA6A17">
            <w:delText xml:space="preserve">and </w:delText>
          </w:r>
        </w:del>
        <w:r w:rsidR="006436ED">
          <w:t>source</w:t>
        </w:r>
      </w:ins>
      <w:ins w:id="4501" w:author="Kyle Mc Hale Dela Cruz" w:date="2014-08-19T00:03:00Z">
        <w:r w:rsidR="00AA6A17">
          <w:t xml:space="preserve"> references, and </w:t>
        </w:r>
      </w:ins>
      <w:ins w:id="4502" w:author="Vilson Lu" w:date="2014-08-15T14:13:00Z">
        <w:del w:id="4503" w:author="Kyle Mc Hale Dela Cruz" w:date="2014-08-19T00:03:00Z">
          <w:r w:rsidDel="00AA6A17">
            <w:delText xml:space="preserve"> shall be extracted from the input tweet. On the other hand, for the D</w:delText>
          </w:r>
          <w:r w:rsidRPr="008931B2" w:rsidDel="00AA6A17">
            <w:delText>isaster</w:delText>
          </w:r>
        </w:del>
      </w:ins>
      <w:ins w:id="4504" w:author="TinTin Kalaw" w:date="2014-08-16T13:34:00Z">
        <w:del w:id="4505" w:author="Kyle Mc Hale Dela Cruz" w:date="2014-08-19T00:03:00Z">
          <w:r w:rsidR="006436ED" w:rsidDel="00AA6A17">
            <w:delText>Type</w:delText>
          </w:r>
        </w:del>
      </w:ins>
      <w:ins w:id="4506" w:author="Vilson Lu" w:date="2014-08-15T14:13:00Z">
        <w:del w:id="4507" w:author="Kyle Mc Hale Dela Cruz" w:date="2014-08-19T00:03:00Z">
          <w:r w:rsidRPr="008931B2" w:rsidDel="00AA6A17">
            <w:delText>-</w:delText>
          </w:r>
          <w:r w:rsidDel="00AA6A17">
            <w:delText>S</w:delText>
          </w:r>
          <w:r w:rsidRPr="008931B2" w:rsidDel="00AA6A17">
            <w:delText xml:space="preserve">pecific </w:delText>
          </w:r>
          <w:r w:rsidDel="00AA6A17">
            <w:delText>I</w:delText>
          </w:r>
          <w:r w:rsidRPr="008931B2" w:rsidDel="00AA6A17">
            <w:delText>nformation</w:delText>
          </w:r>
          <w:r w:rsidDel="00AA6A17">
            <w:delText>, the following shall be extracted from the input tweet: (a)</w:delText>
          </w:r>
          <w:r w:rsidRPr="008931B2" w:rsidDel="00AA6A17">
            <w:delText xml:space="preserve"> </w:delText>
          </w:r>
        </w:del>
      </w:ins>
      <w:ins w:id="4508" w:author="TinTin Kalaw" w:date="2014-08-16T13:36:00Z">
        <w:del w:id="4509" w:author="Kyle Mc Hale Dela Cruz" w:date="2014-08-19T00:03:00Z">
          <w:r w:rsidR="006436ED" w:rsidDel="00AA6A17">
            <w:delText xml:space="preserve">for </w:delText>
          </w:r>
        </w:del>
      </w:ins>
      <w:ins w:id="4510" w:author="Vilson Lu" w:date="2014-08-15T14:13:00Z">
        <w:del w:id="4511" w:author="Kyle Mc Hale Dela Cruz" w:date="2014-08-19T00:03:00Z">
          <w:r w:rsidRPr="008931B2" w:rsidDel="00AA6A17">
            <w:delText xml:space="preserve">for </w:delText>
          </w:r>
          <w:r w:rsidDel="00AA6A17">
            <w:delText>Typhoon-related tweets:</w:delText>
          </w:r>
          <w:r w:rsidRPr="008931B2" w:rsidDel="00AA6A17">
            <w:delText xml:space="preserve"> the typhoon name, signal number, and wind speeds;</w:delText>
          </w:r>
          <w:r w:rsidDel="00AA6A17">
            <w:delText xml:space="preserve"> (b)</w:delText>
          </w:r>
          <w:r w:rsidRPr="008931B2" w:rsidDel="00AA6A17">
            <w:delText xml:space="preserve"> for </w:delText>
          </w:r>
          <w:r w:rsidDel="00AA6A17">
            <w:delText>Earthquake-related tweets:</w:delText>
          </w:r>
          <w:r w:rsidRPr="008931B2" w:rsidDel="00AA6A17">
            <w:delText xml:space="preserve"> the magnitude; and</w:delText>
          </w:r>
          <w:r w:rsidDel="00AA6A17">
            <w:delText xml:space="preserve"> lastly, (c)</w:delText>
          </w:r>
          <w:r w:rsidRPr="008931B2" w:rsidDel="00AA6A17">
            <w:delText xml:space="preserve"> for </w:delText>
          </w:r>
          <w:r w:rsidDel="00AA6A17">
            <w:delText>Flood-related tweets:</w:delText>
          </w:r>
          <w:r w:rsidRPr="008931B2" w:rsidDel="00AA6A17">
            <w:delText xml:space="preserve"> how deep the flood is and if the flood is passable to vehicles or not.</w:delText>
          </w:r>
        </w:del>
      </w:ins>
      <w:ins w:id="4512" w:author="TinTin Kalaw" w:date="2014-08-16T13:34:00Z">
        <w:del w:id="4513" w:author="Kyle Mc Hale Dela Cruz" w:date="2014-08-19T00:03:00Z">
          <w:r w:rsidR="006436ED" w:rsidDel="00AA6A17">
            <w:delText>caution and advice tweets:</w:delText>
          </w:r>
        </w:del>
      </w:ins>
      <w:ins w:id="4514" w:author="TinTin Kalaw" w:date="2014-08-16T13:36:00Z">
        <w:del w:id="4515" w:author="Kyle Mc Hale Dela Cruz" w:date="2014-08-19T00:03:00Z">
          <w:r w:rsidR="006436ED" w:rsidDel="00AA6A17">
            <w:delText xml:space="preserve"> the caution and/or advice part of the tweet; (b) for casualties and damage tweets: the number of casualties and the damaged objects; </w:delText>
          </w:r>
        </w:del>
      </w:ins>
      <w:ins w:id="4516" w:author="TinTin Kalaw" w:date="2014-08-16T13:37:00Z">
        <w:del w:id="4517" w:author="Kyle Mc Hale Dela Cruz" w:date="2014-08-19T00:03:00Z">
          <w:r w:rsidR="006436ED" w:rsidDel="00AA6A17">
            <w:delText xml:space="preserve">(c) for donation tweets: </w:delText>
          </w:r>
        </w:del>
        <w:r w:rsidR="006436ED">
          <w:t>if the tweet is a donation effort or a request for help</w:t>
        </w:r>
      </w:ins>
      <w:ins w:id="4518" w:author="TinTin Kalaw" w:date="2014-08-16T13:38:00Z">
        <w:r w:rsidR="00BD695A">
          <w:t xml:space="preserve"> and what are the objects being donated or requested</w:t>
        </w:r>
        <w:del w:id="4519" w:author="Kyle Mc Hale Dela Cruz" w:date="2014-08-19T00:04:00Z">
          <w:r w:rsidR="00BD695A" w:rsidDel="00AA6A17">
            <w:delText xml:space="preserve">; </w:delText>
          </w:r>
        </w:del>
      </w:ins>
      <w:ins w:id="4520" w:author="TinTin Kalaw" w:date="2014-08-16T13:40:00Z">
        <w:del w:id="4521" w:author="Kyle Mc Hale Dela Cruz" w:date="2014-08-19T00:04:00Z">
          <w:r w:rsidR="00BD695A" w:rsidDel="00AA6A17">
            <w:delText xml:space="preserve">and </w:delText>
          </w:r>
        </w:del>
      </w:ins>
      <w:ins w:id="4522" w:author="TinTin Kalaw" w:date="2014-08-16T13:39:00Z">
        <w:del w:id="4523" w:author="Kyle Mc Hale Dela Cruz" w:date="2014-08-19T00:04:00Z">
          <w:r w:rsidR="00BD695A" w:rsidDel="00AA6A17">
            <w:delText>(d) for the missing tweets: who are the missing people</w:delText>
          </w:r>
        </w:del>
      </w:ins>
      <w:ins w:id="4524" w:author="Kyle Mc Hale Dela Cruz" w:date="2014-08-19T00:04:00Z">
        <w:r w:rsidR="00AA6A17">
          <w:t>.</w:t>
        </w:r>
      </w:ins>
    </w:p>
    <w:commentRangeEnd w:id="4473"/>
    <w:p w14:paraId="423DC955" w14:textId="77777777" w:rsidR="006436ED" w:rsidRDefault="00F96500">
      <w:pPr>
        <w:pStyle w:val="Content2"/>
        <w:rPr>
          <w:ins w:id="4525" w:author="TinTin Kalaw" w:date="2014-08-16T13:33:00Z"/>
        </w:rPr>
        <w:pPrChange w:id="4526" w:author="Vilson Lu" w:date="2014-08-15T23:05:00Z">
          <w:pPr>
            <w:pStyle w:val="Content"/>
          </w:pPr>
        </w:pPrChange>
      </w:pPr>
      <w:ins w:id="4527" w:author="Vilson Lu" w:date="2014-08-20T19:57:00Z">
        <w:r>
          <w:rPr>
            <w:rStyle w:val="CommentReference"/>
          </w:rPr>
          <w:commentReference w:id="4473"/>
        </w:r>
      </w:ins>
    </w:p>
    <w:p w14:paraId="5761A95B" w14:textId="77777777" w:rsidR="006436ED" w:rsidRDefault="006436ED">
      <w:pPr>
        <w:pStyle w:val="Content2"/>
        <w:rPr>
          <w:ins w:id="4528" w:author="Vilson Lu" w:date="2014-08-15T14:13:00Z"/>
        </w:rPr>
        <w:pPrChange w:id="4529" w:author="Vilson Lu" w:date="2014-08-15T23:05:00Z">
          <w:pPr>
            <w:pStyle w:val="Content"/>
          </w:pPr>
        </w:pPrChange>
      </w:pPr>
    </w:p>
    <w:p w14:paraId="5FB1B76D" w14:textId="6AF7A7CB" w:rsidR="00AA30D0" w:rsidRPr="008931B2" w:rsidRDefault="00AA30D0">
      <w:pPr>
        <w:pStyle w:val="Content2"/>
        <w:rPr>
          <w:ins w:id="4530" w:author="Vilson Lu" w:date="2014-08-15T14:13:00Z"/>
        </w:rPr>
        <w:pPrChange w:id="4531" w:author="Vilson Lu" w:date="2014-08-15T23:05:00Z">
          <w:pPr>
            <w:pStyle w:val="Content"/>
          </w:pPr>
        </w:pPrChange>
      </w:pPr>
      <w:commentRangeStart w:id="4532"/>
      <w:ins w:id="4533" w:author="Vilson Lu" w:date="2014-08-15T14:13:00Z">
        <w:r>
          <w:t>Lastly, by looking at the initial data</w:t>
        </w:r>
      </w:ins>
      <w:ins w:id="4534" w:author="TinTin Kalaw" w:date="2014-08-16T13:42:00Z">
        <w:r w:rsidR="00BD695A">
          <w:t xml:space="preserve"> and from the study of </w:t>
        </w:r>
        <w:r w:rsidR="00BD695A" w:rsidRPr="00E45CE0">
          <w:t>(Lee et al., 2013)</w:t>
        </w:r>
      </w:ins>
      <w:ins w:id="4535" w:author="Vilson Lu" w:date="2014-08-15T14:13:00Z">
        <w:r>
          <w:t xml:space="preserve">, it was observed that </w:t>
        </w:r>
      </w:ins>
      <w:ins w:id="4536" w:author="TinTin Kalaw" w:date="2014-08-16T13:43:00Z">
        <w:r w:rsidR="00BD695A">
          <w:t xml:space="preserve">Filipinos tend to post their tweets in either English or Filipino and that </w:t>
        </w:r>
      </w:ins>
      <w:ins w:id="4537" w:author="Vilson Lu" w:date="2014-08-15T14:13:00Z">
        <w:r>
          <w:t xml:space="preserve">TXTSPK and code-switching were the variations </w:t>
        </w:r>
        <w:del w:id="4538" w:author="TinTin Kalaw" w:date="2014-08-16T13:43:00Z">
          <w:r w:rsidDel="00BD695A">
            <w:delText>of the Filipino language evident in the tweets. This is why the system must be able to handle those two types of variations.</w:delText>
          </w:r>
          <w:commentRangeEnd w:id="4532"/>
          <w:r w:rsidDel="00BD695A">
            <w:rPr>
              <w:rStyle w:val="CommentReference"/>
            </w:rPr>
            <w:commentReference w:id="4532"/>
          </w:r>
        </w:del>
      </w:ins>
      <w:ins w:id="4539" w:author="TinTin Kalaw" w:date="2014-08-16T13:43:00Z">
        <w:r w:rsidR="00BD695A">
          <w:t>being used.</w:t>
        </w:r>
      </w:ins>
    </w:p>
    <w:p w14:paraId="3FD6B454" w14:textId="77777777" w:rsidR="00AA30D0" w:rsidRPr="00E60104" w:rsidRDefault="00AA30D0">
      <w:pPr>
        <w:pStyle w:val="Content2"/>
        <w:rPr>
          <w:ins w:id="4540" w:author="Vilson Lu" w:date="2014-08-15T14:13:00Z"/>
          <w:lang w:val="en-PH"/>
        </w:rPr>
        <w:pPrChange w:id="4541" w:author="Vilson Lu" w:date="2014-08-15T23:05:00Z">
          <w:pPr>
            <w:pStyle w:val="Content"/>
          </w:pPr>
        </w:pPrChange>
      </w:pPr>
    </w:p>
    <w:p w14:paraId="2AD0E24B" w14:textId="6ADCC436" w:rsidR="008B498F" w:rsidRDefault="00AA30D0">
      <w:pPr>
        <w:pStyle w:val="Content2"/>
        <w:rPr>
          <w:ins w:id="4542" w:author="Vilson Lu" w:date="2014-08-15T15:09:00Z"/>
        </w:rPr>
        <w:pPrChange w:id="4543" w:author="Vilson Lu" w:date="2014-08-15T23:05:00Z">
          <w:pPr>
            <w:pStyle w:val="Content1"/>
          </w:pPr>
        </w:pPrChange>
      </w:pPr>
      <w:ins w:id="4544" w:author="Vilson Lu" w:date="2014-08-15T14:13:00Z">
        <w:r>
          <w:t>The data that will be used in the development of the system will come from the Twitter Web Crawler developed by the De La Salle University - College of Computer Studies as well as from the crawler to be developed by the group. The system will only be processing data that has already been filtered to be factual and disaster-related tweets.</w:t>
        </w:r>
      </w:ins>
    </w:p>
    <w:p w14:paraId="3260326C" w14:textId="77777777" w:rsidR="008B498F" w:rsidRDefault="008B498F">
      <w:pPr>
        <w:rPr>
          <w:ins w:id="4545" w:author="Vilson Lu" w:date="2014-08-15T15:09:00Z"/>
          <w:sz w:val="20"/>
          <w:szCs w:val="20"/>
        </w:rPr>
      </w:pPr>
      <w:ins w:id="4546" w:author="Vilson Lu" w:date="2014-08-15T15:09:00Z">
        <w:r>
          <w:br w:type="page"/>
        </w:r>
      </w:ins>
    </w:p>
    <w:p w14:paraId="08FFA253" w14:textId="77777777" w:rsidR="008B498F" w:rsidRDefault="008B498F">
      <w:pPr>
        <w:pStyle w:val="Heading2"/>
        <w:tabs>
          <w:tab w:val="right" w:pos="9360"/>
        </w:tabs>
        <w:jc w:val="left"/>
        <w:rPr>
          <w:ins w:id="4547" w:author="Vilson Lu" w:date="2014-08-15T15:10:00Z"/>
        </w:rPr>
        <w:pPrChange w:id="4548" w:author="Vilson Lu" w:date="2014-08-15T15:10:00Z">
          <w:pPr/>
        </w:pPrChange>
      </w:pPr>
      <w:bookmarkStart w:id="4549" w:name="_Toc396200184"/>
      <w:ins w:id="4550" w:author="Vilson Lu" w:date="2014-08-15T15:10:00Z">
        <w:r>
          <w:lastRenderedPageBreak/>
          <w:t>Arc</w:t>
        </w:r>
      </w:ins>
      <w:ins w:id="4551" w:author="Vilson Lu" w:date="2014-08-15T15:08:00Z">
        <w:r w:rsidR="00FB7FA3">
          <w:t xml:space="preserve">hitectural </w:t>
        </w:r>
        <w:commentRangeStart w:id="4552"/>
        <w:commentRangeStart w:id="4553"/>
        <w:r w:rsidR="00FB7FA3">
          <w:t>Design</w:t>
        </w:r>
      </w:ins>
      <w:commentRangeEnd w:id="4552"/>
      <w:r w:rsidR="00AA6A17">
        <w:rPr>
          <w:rStyle w:val="CommentReference"/>
          <w:b w:val="0"/>
        </w:rPr>
        <w:commentReference w:id="4552"/>
      </w:r>
      <w:bookmarkEnd w:id="4549"/>
      <w:commentRangeEnd w:id="4553"/>
      <w:r w:rsidR="007B111F">
        <w:rPr>
          <w:rStyle w:val="CommentReference"/>
          <w:b w:val="0"/>
        </w:rPr>
        <w:commentReference w:id="4553"/>
      </w:r>
    </w:p>
    <w:p w14:paraId="03EE38DC" w14:textId="77777777" w:rsidR="008B498F" w:rsidRPr="008B498F" w:rsidRDefault="008B498F" w:rsidP="008B498F">
      <w:pPr>
        <w:rPr>
          <w:ins w:id="4554" w:author="Vilson Lu" w:date="2014-08-15T15:10:00Z"/>
        </w:rPr>
      </w:pPr>
    </w:p>
    <w:p w14:paraId="1B5957CC" w14:textId="270D9D8C" w:rsidR="00587F40" w:rsidRDefault="00587F40" w:rsidP="006E319B">
      <w:pPr>
        <w:pStyle w:val="Caption"/>
        <w:rPr>
          <w:ins w:id="4555" w:author="Vilson Lu" w:date="2014-08-19T06:38:00Z"/>
        </w:rPr>
      </w:pPr>
      <w:bookmarkStart w:id="4556" w:name="_Toc396200415"/>
      <w:ins w:id="4557" w:author="Vilson Lu" w:date="2014-08-19T06:38:00Z">
        <w:r>
          <w:t xml:space="preserve">Figure </w:t>
        </w:r>
        <w:r>
          <w:fldChar w:fldCharType="begin"/>
        </w:r>
        <w:r>
          <w:instrText xml:space="preserve"> STYLEREF 1 \s </w:instrText>
        </w:r>
      </w:ins>
      <w:r>
        <w:fldChar w:fldCharType="separate"/>
      </w:r>
      <w:r>
        <w:rPr>
          <w:noProof/>
        </w:rPr>
        <w:t>4</w:t>
      </w:r>
      <w:ins w:id="4558" w:author="Vilson Lu" w:date="2014-08-19T06:38:00Z">
        <w:r>
          <w:fldChar w:fldCharType="end"/>
        </w:r>
        <w:r>
          <w:noBreakHyphen/>
        </w:r>
        <w:r>
          <w:fldChar w:fldCharType="begin"/>
        </w:r>
        <w:r>
          <w:instrText xml:space="preserve"> SEQ Figure \* ARABIC \s 1 </w:instrText>
        </w:r>
      </w:ins>
      <w:r>
        <w:fldChar w:fldCharType="separate"/>
      </w:r>
      <w:ins w:id="4559" w:author="Vilson Lu" w:date="2014-08-19T06:38:00Z">
        <w:r>
          <w:rPr>
            <w:noProof/>
          </w:rPr>
          <w:t>1</w:t>
        </w:r>
        <w:r>
          <w:fldChar w:fldCharType="end"/>
        </w:r>
        <w:r>
          <w:t>. Architectural Design</w:t>
        </w:r>
        <w:bookmarkEnd w:id="4556"/>
      </w:ins>
    </w:p>
    <w:p w14:paraId="330D05FA" w14:textId="3A6FEE9A" w:rsidR="00F722EE" w:rsidRPr="00F722EE" w:rsidRDefault="00587F40">
      <w:pPr>
        <w:pStyle w:val="Content1"/>
        <w:rPr>
          <w:ins w:id="4560" w:author="Vilson Lu" w:date="2014-08-15T14:16:00Z"/>
        </w:rPr>
        <w:pPrChange w:id="4561" w:author="Vilson Lu" w:date="2014-08-15T15:50:00Z">
          <w:pPr/>
        </w:pPrChange>
      </w:pPr>
      <w:commentRangeStart w:id="4562"/>
      <w:ins w:id="4563" w:author="Vilson Lu" w:date="2014-08-19T06:37:00Z">
        <w:r w:rsidRPr="00DC504A">
          <w:rPr>
            <w:noProof/>
            <w:lang w:val="en-PH" w:eastAsia="zh-CN"/>
          </w:rPr>
          <w:drawing>
            <wp:inline distT="0" distB="0" distL="0" distR="0" wp14:anchorId="73216E6C" wp14:editId="2F5E7E5E">
              <wp:extent cx="5105400" cy="6221937"/>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 likely eto na ung architecture.png"/>
                      <pic:cNvPicPr/>
                    </pic:nvPicPr>
                    <pic:blipFill>
                      <a:blip r:embed="rId27">
                        <a:extLst>
                          <a:ext uri="{28A0092B-C50C-407E-A947-70E740481C1C}">
                            <a14:useLocalDpi xmlns:a14="http://schemas.microsoft.com/office/drawing/2010/main" val="0"/>
                          </a:ext>
                        </a:extLst>
                      </a:blip>
                      <a:stretch>
                        <a:fillRect/>
                      </a:stretch>
                    </pic:blipFill>
                    <pic:spPr>
                      <a:xfrm>
                        <a:off x="0" y="0"/>
                        <a:ext cx="5111576" cy="6229463"/>
                      </a:xfrm>
                      <a:prstGeom prst="rect">
                        <a:avLst/>
                      </a:prstGeom>
                      <a:ln>
                        <a:solidFill>
                          <a:schemeClr val="tx1"/>
                        </a:solidFill>
                      </a:ln>
                    </pic:spPr>
                  </pic:pic>
                </a:graphicData>
              </a:graphic>
            </wp:inline>
          </w:drawing>
        </w:r>
      </w:ins>
      <w:commentRangeEnd w:id="4562"/>
      <w:ins w:id="4564" w:author="Vilson Lu" w:date="2014-08-20T19:59:00Z">
        <w:r w:rsidR="00F96500">
          <w:rPr>
            <w:rStyle w:val="CommentReference"/>
          </w:rPr>
          <w:commentReference w:id="4562"/>
        </w:r>
      </w:ins>
    </w:p>
    <w:p w14:paraId="75300C0D" w14:textId="77777777" w:rsidR="00F722EE" w:rsidRDefault="00F722EE" w:rsidP="00F722EE">
      <w:pPr>
        <w:pStyle w:val="Content"/>
        <w:rPr>
          <w:ins w:id="4565" w:author="Vilson Lu" w:date="2014-08-15T15:51:00Z"/>
        </w:rPr>
      </w:pPr>
    </w:p>
    <w:p w14:paraId="5FFB05F2" w14:textId="7088B1A1" w:rsidR="00483CE5" w:rsidRDefault="00483CE5">
      <w:pPr>
        <w:pStyle w:val="Heading3"/>
        <w:rPr>
          <w:ins w:id="4566" w:author="Vilson Lu" w:date="2014-08-15T21:11:00Z"/>
        </w:rPr>
        <w:pPrChange w:id="4567" w:author="Vilson Lu" w:date="2014-08-15T21:11:00Z">
          <w:pPr>
            <w:pStyle w:val="Content"/>
          </w:pPr>
        </w:pPrChange>
      </w:pPr>
      <w:bookmarkStart w:id="4568" w:name="_Toc396200185"/>
      <w:ins w:id="4569" w:author="Vilson Lu" w:date="2014-08-15T21:11:00Z">
        <w:r>
          <w:t>Data Source</w:t>
        </w:r>
        <w:bookmarkEnd w:id="4568"/>
      </w:ins>
    </w:p>
    <w:p w14:paraId="6D159882" w14:textId="77777777" w:rsidR="00483CE5" w:rsidRPr="00483CE5" w:rsidRDefault="00483CE5">
      <w:pPr>
        <w:rPr>
          <w:ins w:id="4570" w:author="Vilson Lu" w:date="2014-08-15T21:11:00Z"/>
        </w:rPr>
        <w:pPrChange w:id="4571" w:author="Vilson Lu" w:date="2014-08-15T21:12:00Z">
          <w:pPr>
            <w:pStyle w:val="Content"/>
          </w:pPr>
        </w:pPrChange>
      </w:pPr>
    </w:p>
    <w:p w14:paraId="31B3776A" w14:textId="33CA5BC9" w:rsidR="00F722EE" w:rsidRDefault="00F722EE">
      <w:pPr>
        <w:pStyle w:val="Content1"/>
        <w:rPr>
          <w:ins w:id="4572" w:author="Kyle Mc Hale Dela Cruz" w:date="2014-08-19T00:07:00Z"/>
        </w:rPr>
        <w:pPrChange w:id="4573" w:author="Vilson Lu" w:date="2014-08-15T15:51:00Z">
          <w:pPr>
            <w:pStyle w:val="Content"/>
          </w:pPr>
        </w:pPrChange>
      </w:pPr>
      <w:ins w:id="4574" w:author="Vilson Lu" w:date="2014-08-15T15:51:00Z">
        <w:r w:rsidRPr="00F722EE">
          <w:t>T</w:t>
        </w:r>
      </w:ins>
      <w:ins w:id="4575" w:author="Vilson Lu" w:date="2014-08-15T15:50:00Z">
        <w:r w:rsidRPr="00F722EE">
          <w:t xml:space="preserve">he data that will be collected will come from the tweets of the trusted </w:t>
        </w:r>
        <w:r w:rsidRPr="00690D69">
          <w:t>Twitter accounts. Some of it will be provided by the Twitter Web Crawler developed by the De La Salle – College of Computer Studied, while the rest will come from the Crawler module to be discussed in the next section. The list of trusted Twitter accounts is based on the list provided by SOMIDIA.</w:t>
        </w:r>
      </w:ins>
    </w:p>
    <w:p w14:paraId="7D2A29A5" w14:textId="77777777" w:rsidR="00AA6A17" w:rsidRDefault="00AA6A17">
      <w:pPr>
        <w:pStyle w:val="Content1"/>
        <w:rPr>
          <w:ins w:id="4576" w:author="Kyle Mc Hale Dela Cruz" w:date="2014-08-19T00:07:00Z"/>
        </w:rPr>
        <w:pPrChange w:id="4577" w:author="Vilson Lu" w:date="2014-08-15T15:51:00Z">
          <w:pPr>
            <w:pStyle w:val="Content"/>
          </w:pPr>
        </w:pPrChange>
      </w:pPr>
    </w:p>
    <w:p w14:paraId="558C9CBF" w14:textId="1704A175" w:rsidR="00AA6A17" w:rsidRPr="00690D69" w:rsidRDefault="00AA6A17">
      <w:pPr>
        <w:pStyle w:val="Content1"/>
        <w:rPr>
          <w:ins w:id="4578" w:author="Vilson Lu" w:date="2014-08-15T15:50:00Z"/>
        </w:rPr>
        <w:pPrChange w:id="4579" w:author="Vilson Lu" w:date="2014-08-15T15:51:00Z">
          <w:pPr>
            <w:pStyle w:val="Content"/>
          </w:pPr>
        </w:pPrChange>
      </w:pPr>
      <w:ins w:id="4580" w:author="Kyle Mc Hale Dela Cruz" w:date="2014-08-19T00:07:00Z">
        <w:r>
          <w:lastRenderedPageBreak/>
          <w:t>To be able to crawl the tweets that are strictly related to disaster relief operations, the researchers will make use of certain national</w:t>
        </w:r>
      </w:ins>
      <w:ins w:id="4581" w:author="Kyle Mc Hale Dela Cruz" w:date="2014-08-19T00:08:00Z">
        <w:r>
          <w:t xml:space="preserve"> official</w:t>
        </w:r>
      </w:ins>
      <w:ins w:id="4582" w:author="Kyle Mc Hale Dela Cruz" w:date="2014-08-19T00:07:00Z">
        <w:r>
          <w:t xml:space="preserve"> hashtags that </w:t>
        </w:r>
      </w:ins>
      <w:ins w:id="4583" w:author="Kyle Mc Hale Dela Cruz" w:date="2014-08-19T00:08:00Z">
        <w:r>
          <w:t xml:space="preserve">are used by </w:t>
        </w:r>
        <w:r w:rsidR="00E617DD">
          <w:t xml:space="preserve">a number of relief organizations in the country. These hashtags include #ReliefPH, #RescuePH, </w:t>
        </w:r>
      </w:ins>
      <w:ins w:id="4584" w:author="Kyle Mc Hale Dela Cruz" w:date="2014-08-19T00:11:00Z">
        <w:r w:rsidR="00E617DD">
          <w:t>#PHalert and etc</w:t>
        </w:r>
      </w:ins>
      <w:ins w:id="4585" w:author="Kyle Mc Hale Dela Cruz" w:date="2014-08-19T00:08:00Z">
        <w:r w:rsidR="00E617DD">
          <w:t>.</w:t>
        </w:r>
      </w:ins>
    </w:p>
    <w:p w14:paraId="4CF8F087" w14:textId="77777777" w:rsidR="00F722EE" w:rsidRPr="00690D69" w:rsidRDefault="00F722EE">
      <w:pPr>
        <w:pStyle w:val="Content1"/>
        <w:rPr>
          <w:ins w:id="4586" w:author="Vilson Lu" w:date="2014-08-15T15:50:00Z"/>
        </w:rPr>
        <w:pPrChange w:id="4587" w:author="Vilson Lu" w:date="2014-08-15T15:51:00Z">
          <w:pPr>
            <w:pStyle w:val="Content"/>
          </w:pPr>
        </w:pPrChange>
      </w:pPr>
    </w:p>
    <w:p w14:paraId="05304EC7" w14:textId="1B070E02" w:rsidR="00F722EE" w:rsidRPr="00F722EE" w:rsidRDefault="00F722EE">
      <w:pPr>
        <w:pStyle w:val="Content1"/>
        <w:rPr>
          <w:ins w:id="4588" w:author="Vilson Lu" w:date="2014-08-15T15:50:00Z"/>
        </w:rPr>
        <w:pPrChange w:id="4589" w:author="Vilson Lu" w:date="2014-08-15T15:51:00Z">
          <w:pPr>
            <w:pStyle w:val="Content"/>
          </w:pPr>
        </w:pPrChange>
      </w:pPr>
      <w:commentRangeStart w:id="4590"/>
      <w:commentRangeStart w:id="4591"/>
      <w:ins w:id="4592" w:author="Vilson Lu" w:date="2014-08-15T15:50:00Z">
        <w:r w:rsidRPr="00FD5B88">
          <w:t>The output of the crawler will be saved in a CSV file. Each entry in the CSV file will have the following content: &lt;tweet ID&gt;,</w:t>
        </w:r>
        <w:r w:rsidRPr="00F722EE">
          <w:t>&lt;username&gt;,”&lt;tweet&gt;”,”&lt;date and time it was tweeted&gt;”,&lt;longitude&gt;,&lt;latitude&gt;</w:t>
        </w:r>
        <w:commentRangeEnd w:id="4590"/>
        <w:r w:rsidRPr="0063049B">
          <w:rPr>
            <w:rStyle w:val="CommentReference"/>
            <w:sz w:val="20"/>
            <w:szCs w:val="20"/>
          </w:rPr>
          <w:commentReference w:id="4590"/>
        </w:r>
        <w:commentRangeEnd w:id="4591"/>
        <w:r w:rsidRPr="00F722EE">
          <w:t xml:space="preserve">. </w:t>
        </w:r>
        <w:del w:id="4593" w:author="TinTin Kalaw" w:date="2014-08-16T13:44:00Z">
          <w:r w:rsidRPr="00F722EE" w:rsidDel="00BD695A">
            <w:delText>Table 4-1</w:delText>
          </w:r>
        </w:del>
      </w:ins>
      <w:ins w:id="4594" w:author="TinTin Kalaw" w:date="2014-08-16T13:44:00Z">
        <w:r w:rsidR="00BD695A">
          <w:fldChar w:fldCharType="begin"/>
        </w:r>
        <w:r w:rsidR="00BD695A">
          <w:instrText xml:space="preserve"> REF _Ref395959989 \h </w:instrText>
        </w:r>
      </w:ins>
      <w:r w:rsidR="00BD695A">
        <w:fldChar w:fldCharType="separate"/>
      </w:r>
      <w:ins w:id="4595" w:author="Vilson Lu" w:date="2014-08-16T16:50:00Z">
        <w:r w:rsidR="0068488C">
          <w:t xml:space="preserve">Table </w:t>
        </w:r>
        <w:r w:rsidR="0068488C">
          <w:rPr>
            <w:noProof/>
          </w:rPr>
          <w:t>4</w:t>
        </w:r>
        <w:r w:rsidR="0068488C">
          <w:noBreakHyphen/>
        </w:r>
        <w:r w:rsidR="0068488C">
          <w:rPr>
            <w:noProof/>
          </w:rPr>
          <w:t>1</w:t>
        </w:r>
      </w:ins>
      <w:ins w:id="4596" w:author="TinTin Kalaw" w:date="2014-08-16T13:44:00Z">
        <w:r w:rsidR="00BD695A">
          <w:fldChar w:fldCharType="end"/>
        </w:r>
      </w:ins>
      <w:ins w:id="4597" w:author="Vilson Lu" w:date="2014-08-15T15:50:00Z">
        <w:r w:rsidRPr="00F722EE">
          <w:t xml:space="preserve"> shows a sample of what can be seen in the CSV file.</w:t>
        </w:r>
        <w:r w:rsidRPr="0063049B">
          <w:rPr>
            <w:rStyle w:val="CommentReference"/>
            <w:sz w:val="20"/>
            <w:szCs w:val="20"/>
          </w:rPr>
          <w:commentReference w:id="4591"/>
        </w:r>
      </w:ins>
    </w:p>
    <w:p w14:paraId="294AD2B4" w14:textId="77777777" w:rsidR="00F722EE" w:rsidRDefault="00F722EE" w:rsidP="00F722EE">
      <w:pPr>
        <w:pStyle w:val="Content"/>
        <w:rPr>
          <w:ins w:id="4598" w:author="Vilson Lu" w:date="2014-08-15T15:50:00Z"/>
        </w:rPr>
      </w:pPr>
    </w:p>
    <w:p w14:paraId="368215E3" w14:textId="7E13981A" w:rsidR="00F722EE" w:rsidRDefault="00F722EE" w:rsidP="00F722EE">
      <w:pPr>
        <w:pStyle w:val="Caption"/>
        <w:rPr>
          <w:ins w:id="4599" w:author="Vilson Lu" w:date="2014-08-15T15:50:00Z"/>
        </w:rPr>
      </w:pPr>
      <w:bookmarkStart w:id="4600" w:name="_Ref395959989"/>
      <w:bookmarkStart w:id="4601" w:name="_Toc395094922"/>
      <w:bookmarkStart w:id="4602" w:name="_Toc396200394"/>
      <w:ins w:id="4603" w:author="Vilson Lu" w:date="2014-08-15T15:50:00Z">
        <w:r>
          <w:t xml:space="preserve">Table </w:t>
        </w:r>
      </w:ins>
      <w:ins w:id="4604" w:author="TinTin Kalaw" w:date="2014-08-16T13:59:00Z">
        <w:r w:rsidR="006E6440">
          <w:fldChar w:fldCharType="begin"/>
        </w:r>
        <w:r w:rsidR="006E6440">
          <w:instrText xml:space="preserve"> STYLEREF 1 \s </w:instrText>
        </w:r>
      </w:ins>
      <w:r w:rsidR="006E6440">
        <w:fldChar w:fldCharType="separate"/>
      </w:r>
      <w:r w:rsidR="0068488C">
        <w:rPr>
          <w:noProof/>
        </w:rPr>
        <w:t>4</w:t>
      </w:r>
      <w:ins w:id="4605"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4606" w:author="Vilson Lu" w:date="2014-08-16T16:50:00Z">
        <w:r w:rsidR="0068488C">
          <w:rPr>
            <w:noProof/>
          </w:rPr>
          <w:t>1</w:t>
        </w:r>
      </w:ins>
      <w:ins w:id="4607" w:author="TinTin Kalaw" w:date="2014-08-16T13:59:00Z">
        <w:r w:rsidR="006E6440">
          <w:fldChar w:fldCharType="end"/>
        </w:r>
      </w:ins>
      <w:ins w:id="4608" w:author="Vilson Lu" w:date="2014-08-15T15:50:00Z">
        <w:del w:id="4609"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w:delText>
          </w:r>
          <w:r w:rsidDel="00BD695A">
            <w:rPr>
              <w:noProof/>
            </w:rPr>
            <w:fldChar w:fldCharType="end"/>
          </w:r>
        </w:del>
        <w:bookmarkEnd w:id="4600"/>
        <w:r>
          <w:t>. Sample Entries of Tweets in CSV File</w:t>
        </w:r>
        <w:bookmarkEnd w:id="4601"/>
        <w:bookmarkEnd w:id="4602"/>
      </w:ins>
    </w:p>
    <w:tbl>
      <w:tblPr>
        <w:tblStyle w:val="TableGrid"/>
        <w:tblW w:w="0" w:type="auto"/>
        <w:tblInd w:w="1440" w:type="dxa"/>
        <w:tblLook w:val="04A0" w:firstRow="1" w:lastRow="0" w:firstColumn="1" w:lastColumn="0" w:noHBand="0" w:noVBand="1"/>
      </w:tblPr>
      <w:tblGrid>
        <w:gridCol w:w="535"/>
        <w:gridCol w:w="7375"/>
      </w:tblGrid>
      <w:tr w:rsidR="00F722EE" w14:paraId="25F831E2" w14:textId="77777777" w:rsidTr="0063049B">
        <w:trPr>
          <w:ins w:id="4610" w:author="Vilson Lu" w:date="2014-08-15T15:50:00Z"/>
        </w:trPr>
        <w:tc>
          <w:tcPr>
            <w:tcW w:w="535" w:type="dxa"/>
            <w:vAlign w:val="center"/>
          </w:tcPr>
          <w:p w14:paraId="378E7EC8" w14:textId="77777777" w:rsidR="00F722EE" w:rsidRPr="00E232DB" w:rsidRDefault="00F722EE" w:rsidP="0063049B">
            <w:pPr>
              <w:pStyle w:val="Content"/>
              <w:ind w:left="0"/>
              <w:jc w:val="center"/>
              <w:rPr>
                <w:ins w:id="4611" w:author="Vilson Lu" w:date="2014-08-15T15:50:00Z"/>
                <w:b/>
              </w:rPr>
            </w:pPr>
            <w:ins w:id="4612" w:author="Vilson Lu" w:date="2014-08-15T15:50:00Z">
              <w:r w:rsidRPr="00E232DB">
                <w:rPr>
                  <w:b/>
                </w:rPr>
                <w:t>#</w:t>
              </w:r>
            </w:ins>
          </w:p>
        </w:tc>
        <w:tc>
          <w:tcPr>
            <w:tcW w:w="7375" w:type="dxa"/>
            <w:vAlign w:val="center"/>
          </w:tcPr>
          <w:p w14:paraId="70A285E9" w14:textId="77777777" w:rsidR="00F722EE" w:rsidRPr="00E232DB" w:rsidRDefault="00F722EE" w:rsidP="0063049B">
            <w:pPr>
              <w:pStyle w:val="Content"/>
              <w:ind w:left="0"/>
              <w:jc w:val="center"/>
              <w:rPr>
                <w:ins w:id="4613" w:author="Vilson Lu" w:date="2014-08-15T15:50:00Z"/>
                <w:b/>
              </w:rPr>
            </w:pPr>
            <w:ins w:id="4614" w:author="Vilson Lu" w:date="2014-08-15T15:50:00Z">
              <w:r w:rsidRPr="00E232DB">
                <w:rPr>
                  <w:b/>
                </w:rPr>
                <w:t>Sample Output</w:t>
              </w:r>
            </w:ins>
          </w:p>
        </w:tc>
      </w:tr>
      <w:tr w:rsidR="00F722EE" w14:paraId="288A17A7" w14:textId="77777777" w:rsidTr="0063049B">
        <w:trPr>
          <w:ins w:id="4615" w:author="Vilson Lu" w:date="2014-08-15T15:50:00Z"/>
        </w:trPr>
        <w:tc>
          <w:tcPr>
            <w:tcW w:w="535" w:type="dxa"/>
            <w:vAlign w:val="center"/>
          </w:tcPr>
          <w:p w14:paraId="3D9E76DB" w14:textId="77777777" w:rsidR="00F722EE" w:rsidRDefault="00F722EE" w:rsidP="0063049B">
            <w:pPr>
              <w:pStyle w:val="Content"/>
              <w:ind w:left="0"/>
              <w:jc w:val="left"/>
              <w:rPr>
                <w:ins w:id="4616" w:author="Vilson Lu" w:date="2014-08-15T15:50:00Z"/>
              </w:rPr>
            </w:pPr>
            <w:ins w:id="4617" w:author="Vilson Lu" w:date="2014-08-15T15:50:00Z">
              <w:r>
                <w:t>1</w:t>
              </w:r>
            </w:ins>
          </w:p>
        </w:tc>
        <w:tc>
          <w:tcPr>
            <w:tcW w:w="7375" w:type="dxa"/>
            <w:vAlign w:val="center"/>
          </w:tcPr>
          <w:p w14:paraId="03427B8A" w14:textId="77777777" w:rsidR="00F722EE" w:rsidRDefault="00F722EE" w:rsidP="0063049B">
            <w:pPr>
              <w:pStyle w:val="Content"/>
              <w:ind w:left="0"/>
              <w:jc w:val="left"/>
              <w:rPr>
                <w:ins w:id="4618" w:author="Vilson Lu" w:date="2014-08-15T15:50:00Z"/>
              </w:rPr>
            </w:pPr>
            <w:ins w:id="4619" w:author="Vilson Lu" w:date="2014-08-15T15:50:00Z">
              <w:r w:rsidRPr="00E232DB">
                <w:t>413991910886240256,BakaCarmiyan,"Kawawa naman nilindol sa Antique. &lt;//33","Fri Dec 20 19:18:57 CST 2013",14.613499,121.0558286</w:t>
              </w:r>
            </w:ins>
          </w:p>
        </w:tc>
      </w:tr>
      <w:tr w:rsidR="00F722EE" w14:paraId="37E55A01" w14:textId="77777777" w:rsidTr="0063049B">
        <w:trPr>
          <w:ins w:id="4620" w:author="Vilson Lu" w:date="2014-08-15T15:50:00Z"/>
        </w:trPr>
        <w:tc>
          <w:tcPr>
            <w:tcW w:w="535" w:type="dxa"/>
            <w:vAlign w:val="center"/>
          </w:tcPr>
          <w:p w14:paraId="54BA3630" w14:textId="77777777" w:rsidR="00F722EE" w:rsidRDefault="00F722EE" w:rsidP="0063049B">
            <w:pPr>
              <w:pStyle w:val="Content"/>
              <w:ind w:left="0"/>
              <w:jc w:val="left"/>
              <w:rPr>
                <w:ins w:id="4621" w:author="Vilson Lu" w:date="2014-08-15T15:50:00Z"/>
              </w:rPr>
            </w:pPr>
            <w:ins w:id="4622" w:author="Vilson Lu" w:date="2014-08-15T15:50:00Z">
              <w:r>
                <w:t>2</w:t>
              </w:r>
            </w:ins>
          </w:p>
        </w:tc>
        <w:tc>
          <w:tcPr>
            <w:tcW w:w="7375" w:type="dxa"/>
            <w:vAlign w:val="center"/>
          </w:tcPr>
          <w:p w14:paraId="06BDBC16" w14:textId="77777777" w:rsidR="00F722EE" w:rsidRDefault="00F722EE" w:rsidP="0063049B">
            <w:pPr>
              <w:pStyle w:val="Content"/>
              <w:ind w:left="0"/>
              <w:jc w:val="left"/>
              <w:rPr>
                <w:ins w:id="4623" w:author="Vilson Lu" w:date="2014-08-15T15:50:00Z"/>
              </w:rPr>
            </w:pPr>
            <w:ins w:id="4624" w:author="Vilson Lu" w:date="2014-08-15T15:50:00Z">
              <w:r w:rsidRPr="00E232DB">
                <w:t>414017377517326337,Ehmai123,"""@ANCALERTS: Magnitude 4.3 quake jolts Antique, Boracay http://t.co/c2BczJEa6Y"" Lindol everywhere :3","Fri Dec 20 21:00:09 CST 2013",14.527157,121.0033549</w:t>
              </w:r>
            </w:ins>
          </w:p>
        </w:tc>
      </w:tr>
    </w:tbl>
    <w:p w14:paraId="74BAB32C" w14:textId="77777777" w:rsidR="00F722EE" w:rsidRDefault="00F722EE" w:rsidP="00F722EE">
      <w:pPr>
        <w:pStyle w:val="Content"/>
        <w:rPr>
          <w:ins w:id="4625" w:author="Vilson Lu" w:date="2014-08-15T15:50:00Z"/>
        </w:rPr>
      </w:pPr>
    </w:p>
    <w:p w14:paraId="3978A4E2" w14:textId="77777777" w:rsidR="00F722EE" w:rsidRDefault="00F722EE" w:rsidP="00F722EE">
      <w:pPr>
        <w:pStyle w:val="Content"/>
        <w:rPr>
          <w:ins w:id="4626" w:author="Vilson Lu" w:date="2014-08-15T15:50:00Z"/>
        </w:rPr>
      </w:pPr>
    </w:p>
    <w:p w14:paraId="645A3C5B" w14:textId="77777777" w:rsidR="00F722EE" w:rsidRDefault="00F722EE" w:rsidP="00F722EE">
      <w:pPr>
        <w:pStyle w:val="Heading4"/>
        <w:rPr>
          <w:ins w:id="4627" w:author="Vilson Lu" w:date="2014-08-15T15:50:00Z"/>
        </w:rPr>
      </w:pPr>
      <w:commentRangeStart w:id="4628"/>
      <w:commentRangeStart w:id="4629"/>
      <w:commentRangeStart w:id="4630"/>
      <w:ins w:id="4631" w:author="Vilson Lu" w:date="2014-08-15T15:50:00Z">
        <w:r>
          <w:t>Gazetteer</w:t>
        </w:r>
        <w:commentRangeEnd w:id="4628"/>
        <w:r>
          <w:rPr>
            <w:rStyle w:val="CommentReference"/>
            <w:b w:val="0"/>
          </w:rPr>
          <w:commentReference w:id="4628"/>
        </w:r>
        <w:commentRangeEnd w:id="4629"/>
        <w:r>
          <w:rPr>
            <w:rStyle w:val="CommentReference"/>
            <w:b w:val="0"/>
          </w:rPr>
          <w:commentReference w:id="4629"/>
        </w:r>
        <w:commentRangeEnd w:id="4630"/>
        <w:r>
          <w:rPr>
            <w:rStyle w:val="CommentReference"/>
            <w:b w:val="0"/>
          </w:rPr>
          <w:commentReference w:id="4630"/>
        </w:r>
      </w:ins>
    </w:p>
    <w:p w14:paraId="74CA491F" w14:textId="77777777" w:rsidR="00F722EE" w:rsidRPr="00E232DB" w:rsidRDefault="00F722EE" w:rsidP="00F722EE">
      <w:pPr>
        <w:rPr>
          <w:ins w:id="4632" w:author="Vilson Lu" w:date="2014-08-15T15:50:00Z"/>
        </w:rPr>
      </w:pPr>
    </w:p>
    <w:p w14:paraId="0F6410D8" w14:textId="0AA9FE98" w:rsidR="00F722EE" w:rsidRDefault="00F722EE" w:rsidP="00F722EE">
      <w:pPr>
        <w:pStyle w:val="Content"/>
        <w:rPr>
          <w:ins w:id="4633" w:author="Vilson Lu" w:date="2014-08-15T15:50:00Z"/>
        </w:rPr>
      </w:pPr>
      <w:ins w:id="4634" w:author="Vilson Lu" w:date="2014-08-15T15:50:00Z">
        <w:r>
          <w:t xml:space="preserve">The gazetteer is a text file that contains the list of names and locations to identify the proper nouns in the tweets. This will be used for the Filipino NER module. The plan is to updateand use SOMIDIA’s gazetteer. </w:t>
        </w:r>
        <w:del w:id="4635" w:author="TinTin Kalaw" w:date="2014-08-16T13:44:00Z">
          <w:r w:rsidDel="00BD695A">
            <w:delText xml:space="preserve">Table 4-2 </w:delText>
          </w:r>
        </w:del>
      </w:ins>
      <w:ins w:id="4636" w:author="TinTin Kalaw" w:date="2014-08-16T13:44:00Z">
        <w:r w:rsidR="00BD695A">
          <w:fldChar w:fldCharType="begin"/>
        </w:r>
        <w:r w:rsidR="00BD695A">
          <w:instrText xml:space="preserve"> REF _Ref395959999 \h </w:instrText>
        </w:r>
      </w:ins>
      <w:r w:rsidR="00BD695A">
        <w:fldChar w:fldCharType="separate"/>
      </w:r>
      <w:ins w:id="4637" w:author="Vilson Lu" w:date="2014-08-16T16:50:00Z">
        <w:r w:rsidR="0068488C">
          <w:t xml:space="preserve">Table </w:t>
        </w:r>
        <w:r w:rsidR="0068488C">
          <w:rPr>
            <w:noProof/>
          </w:rPr>
          <w:t>4</w:t>
        </w:r>
        <w:r w:rsidR="0068488C">
          <w:noBreakHyphen/>
        </w:r>
        <w:r w:rsidR="0068488C">
          <w:rPr>
            <w:noProof/>
          </w:rPr>
          <w:t>2</w:t>
        </w:r>
      </w:ins>
      <w:ins w:id="4638" w:author="TinTin Kalaw" w:date="2014-08-16T13:44:00Z">
        <w:r w:rsidR="00BD695A">
          <w:fldChar w:fldCharType="end"/>
        </w:r>
        <w:r w:rsidR="00BD695A">
          <w:t xml:space="preserve"> </w:t>
        </w:r>
      </w:ins>
      <w:ins w:id="4639" w:author="Vilson Lu" w:date="2014-08-15T15:50:00Z">
        <w:r>
          <w:t>shows a sample gazetteer for the storm names in the Philippines.</w:t>
        </w:r>
      </w:ins>
    </w:p>
    <w:p w14:paraId="0CE6D536" w14:textId="77777777" w:rsidR="00F722EE" w:rsidRDefault="00F722EE" w:rsidP="00F722EE">
      <w:pPr>
        <w:pStyle w:val="Content"/>
        <w:ind w:left="0"/>
        <w:rPr>
          <w:ins w:id="4640" w:author="Vilson Lu" w:date="2014-08-15T15:50:00Z"/>
        </w:rPr>
      </w:pPr>
    </w:p>
    <w:p w14:paraId="0E8E2893" w14:textId="534E7947" w:rsidR="00F722EE" w:rsidRDefault="00F722EE" w:rsidP="00F722EE">
      <w:pPr>
        <w:pStyle w:val="Caption"/>
        <w:ind w:left="720" w:firstLine="720"/>
        <w:rPr>
          <w:ins w:id="4641" w:author="Vilson Lu" w:date="2014-08-15T15:50:00Z"/>
        </w:rPr>
      </w:pPr>
      <w:bookmarkStart w:id="4642" w:name="_Ref395959999"/>
      <w:bookmarkStart w:id="4643" w:name="_Toc395094923"/>
      <w:bookmarkStart w:id="4644" w:name="_Toc396200395"/>
      <w:ins w:id="4645" w:author="Vilson Lu" w:date="2014-08-15T15:50:00Z">
        <w:r>
          <w:t xml:space="preserve">Table </w:t>
        </w:r>
      </w:ins>
      <w:ins w:id="4646" w:author="TinTin Kalaw" w:date="2014-08-16T13:59:00Z">
        <w:r w:rsidR="006E6440">
          <w:fldChar w:fldCharType="begin"/>
        </w:r>
        <w:r w:rsidR="006E6440">
          <w:instrText xml:space="preserve"> STYLEREF 1 \s </w:instrText>
        </w:r>
      </w:ins>
      <w:r w:rsidR="006E6440">
        <w:fldChar w:fldCharType="separate"/>
      </w:r>
      <w:r w:rsidR="0068488C">
        <w:rPr>
          <w:noProof/>
        </w:rPr>
        <w:t>4</w:t>
      </w:r>
      <w:ins w:id="4647"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4648" w:author="Vilson Lu" w:date="2014-08-16T16:50:00Z">
        <w:r w:rsidR="0068488C">
          <w:rPr>
            <w:noProof/>
          </w:rPr>
          <w:t>2</w:t>
        </w:r>
      </w:ins>
      <w:ins w:id="4649" w:author="TinTin Kalaw" w:date="2014-08-16T13:59:00Z">
        <w:r w:rsidR="006E6440">
          <w:fldChar w:fldCharType="end"/>
        </w:r>
      </w:ins>
      <w:ins w:id="4650" w:author="Vilson Lu" w:date="2014-08-15T15:50:00Z">
        <w:del w:id="4651"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2</w:delText>
          </w:r>
          <w:r w:rsidDel="00BD695A">
            <w:rPr>
              <w:noProof/>
            </w:rPr>
            <w:fldChar w:fldCharType="end"/>
          </w:r>
        </w:del>
        <w:bookmarkEnd w:id="4642"/>
        <w:r>
          <w:t>. Sample Gazetter for Storm Names (Philippines)</w:t>
        </w:r>
        <w:bookmarkEnd w:id="4643"/>
        <w:bookmarkEnd w:id="4644"/>
      </w:ins>
    </w:p>
    <w:tbl>
      <w:tblPr>
        <w:tblStyle w:val="TableGrid"/>
        <w:tblW w:w="0" w:type="auto"/>
        <w:tblInd w:w="1440" w:type="dxa"/>
        <w:tblLook w:val="04A0" w:firstRow="1" w:lastRow="0" w:firstColumn="1" w:lastColumn="0" w:noHBand="0" w:noVBand="1"/>
      </w:tblPr>
      <w:tblGrid>
        <w:gridCol w:w="1706"/>
        <w:gridCol w:w="1551"/>
        <w:gridCol w:w="1551"/>
        <w:gridCol w:w="1551"/>
        <w:gridCol w:w="1551"/>
      </w:tblGrid>
      <w:tr w:rsidR="00F722EE" w14:paraId="364DC7B1" w14:textId="77777777" w:rsidTr="0063049B">
        <w:trPr>
          <w:ins w:id="4652" w:author="Vilson Lu" w:date="2014-08-15T15:50:00Z"/>
        </w:trPr>
        <w:tc>
          <w:tcPr>
            <w:tcW w:w="1706" w:type="dxa"/>
          </w:tcPr>
          <w:p w14:paraId="7EB74C77" w14:textId="77777777" w:rsidR="00F722EE" w:rsidRDefault="00F722EE" w:rsidP="0063049B">
            <w:pPr>
              <w:pStyle w:val="Content"/>
              <w:ind w:left="0"/>
              <w:rPr>
                <w:ins w:id="4653" w:author="Vilson Lu" w:date="2014-08-15T15:50:00Z"/>
              </w:rPr>
            </w:pPr>
            <w:ins w:id="4654" w:author="Vilson Lu" w:date="2014-08-15T15:50:00Z">
              <w:r>
                <w:t>Agaton</w:t>
              </w:r>
            </w:ins>
          </w:p>
          <w:p w14:paraId="58FD72DB" w14:textId="77777777" w:rsidR="00F722EE" w:rsidRDefault="00F722EE" w:rsidP="0063049B">
            <w:pPr>
              <w:pStyle w:val="Content"/>
              <w:ind w:left="0"/>
              <w:rPr>
                <w:ins w:id="4655" w:author="Vilson Lu" w:date="2014-08-15T15:50:00Z"/>
              </w:rPr>
            </w:pPr>
            <w:ins w:id="4656" w:author="Vilson Lu" w:date="2014-08-15T15:50:00Z">
              <w:r>
                <w:t>Amang</w:t>
              </w:r>
            </w:ins>
          </w:p>
          <w:p w14:paraId="0E2C1EB1" w14:textId="77777777" w:rsidR="00F722EE" w:rsidRDefault="00F722EE" w:rsidP="0063049B">
            <w:pPr>
              <w:pStyle w:val="Content"/>
              <w:ind w:left="0"/>
              <w:rPr>
                <w:ins w:id="4657" w:author="Vilson Lu" w:date="2014-08-15T15:50:00Z"/>
              </w:rPr>
            </w:pPr>
            <w:ins w:id="4658" w:author="Vilson Lu" w:date="2014-08-15T15:50:00Z">
              <w:r>
                <w:t>Ambo</w:t>
              </w:r>
            </w:ins>
          </w:p>
          <w:p w14:paraId="4DA22BB1" w14:textId="77777777" w:rsidR="00F722EE" w:rsidRDefault="00F722EE" w:rsidP="0063049B">
            <w:pPr>
              <w:pStyle w:val="Content"/>
              <w:ind w:left="0"/>
              <w:rPr>
                <w:ins w:id="4659" w:author="Vilson Lu" w:date="2014-08-15T15:50:00Z"/>
              </w:rPr>
            </w:pPr>
            <w:ins w:id="4660" w:author="Vilson Lu" w:date="2014-08-15T15:50:00Z">
              <w:r>
                <w:t>Auring</w:t>
              </w:r>
            </w:ins>
          </w:p>
          <w:p w14:paraId="6172F266" w14:textId="77777777" w:rsidR="00F722EE" w:rsidRDefault="00F722EE" w:rsidP="0063049B">
            <w:pPr>
              <w:pStyle w:val="Content"/>
              <w:ind w:left="0"/>
              <w:rPr>
                <w:ins w:id="4661" w:author="Vilson Lu" w:date="2014-08-15T15:50:00Z"/>
              </w:rPr>
            </w:pPr>
            <w:ins w:id="4662" w:author="Vilson Lu" w:date="2014-08-15T15:50:00Z">
              <w:r>
                <w:t>Basyang</w:t>
              </w:r>
            </w:ins>
          </w:p>
          <w:p w14:paraId="11CA2FBD" w14:textId="77777777" w:rsidR="00F722EE" w:rsidRDefault="00F722EE" w:rsidP="0063049B">
            <w:pPr>
              <w:pStyle w:val="Content"/>
              <w:ind w:left="0"/>
              <w:rPr>
                <w:ins w:id="4663" w:author="Vilson Lu" w:date="2014-08-15T15:50:00Z"/>
              </w:rPr>
            </w:pPr>
            <w:ins w:id="4664" w:author="Vilson Lu" w:date="2014-08-15T15:50:00Z">
              <w:r>
                <w:t>Bebeng</w:t>
              </w:r>
            </w:ins>
          </w:p>
          <w:p w14:paraId="149622BB" w14:textId="77777777" w:rsidR="00F722EE" w:rsidRDefault="00F722EE" w:rsidP="0063049B">
            <w:pPr>
              <w:pStyle w:val="Content"/>
              <w:ind w:left="0"/>
              <w:rPr>
                <w:ins w:id="4665" w:author="Vilson Lu" w:date="2014-08-15T15:50:00Z"/>
              </w:rPr>
            </w:pPr>
            <w:ins w:id="4666" w:author="Vilson Lu" w:date="2014-08-15T15:50:00Z">
              <w:r>
                <w:t>Bising</w:t>
              </w:r>
            </w:ins>
          </w:p>
          <w:p w14:paraId="5EBF14D5" w14:textId="77777777" w:rsidR="00F722EE" w:rsidRDefault="00F722EE" w:rsidP="0063049B">
            <w:pPr>
              <w:pStyle w:val="Content"/>
              <w:ind w:left="0"/>
              <w:rPr>
                <w:ins w:id="4667" w:author="Vilson Lu" w:date="2014-08-15T15:50:00Z"/>
              </w:rPr>
            </w:pPr>
            <w:ins w:id="4668" w:author="Vilson Lu" w:date="2014-08-15T15:50:00Z">
              <w:r>
                <w:t>Butchoy</w:t>
              </w:r>
            </w:ins>
          </w:p>
          <w:p w14:paraId="638F125B" w14:textId="77777777" w:rsidR="00F722EE" w:rsidRDefault="00F722EE" w:rsidP="0063049B">
            <w:pPr>
              <w:pStyle w:val="Content"/>
              <w:ind w:left="0"/>
              <w:rPr>
                <w:ins w:id="4669" w:author="Vilson Lu" w:date="2014-08-15T15:50:00Z"/>
              </w:rPr>
            </w:pPr>
            <w:ins w:id="4670" w:author="Vilson Lu" w:date="2014-08-15T15:50:00Z">
              <w:r>
                <w:t>Caloy</w:t>
              </w:r>
            </w:ins>
          </w:p>
          <w:p w14:paraId="02C02B3E" w14:textId="77777777" w:rsidR="00F722EE" w:rsidRDefault="00F722EE" w:rsidP="0063049B">
            <w:pPr>
              <w:pStyle w:val="Content"/>
              <w:ind w:left="0"/>
              <w:rPr>
                <w:ins w:id="4671" w:author="Vilson Lu" w:date="2014-08-15T15:50:00Z"/>
              </w:rPr>
            </w:pPr>
            <w:ins w:id="4672" w:author="Vilson Lu" w:date="2014-08-15T15:50:00Z">
              <w:r>
                <w:t>Chedeng</w:t>
              </w:r>
            </w:ins>
          </w:p>
          <w:p w14:paraId="21479881" w14:textId="77777777" w:rsidR="00F722EE" w:rsidRDefault="00F722EE" w:rsidP="0063049B">
            <w:pPr>
              <w:pStyle w:val="Content"/>
              <w:ind w:left="0"/>
              <w:rPr>
                <w:ins w:id="4673" w:author="Vilson Lu" w:date="2014-08-15T15:50:00Z"/>
              </w:rPr>
            </w:pPr>
            <w:ins w:id="4674" w:author="Vilson Lu" w:date="2014-08-15T15:50:00Z">
              <w:r>
                <w:t>Cosme</w:t>
              </w:r>
            </w:ins>
          </w:p>
          <w:p w14:paraId="52B2626F" w14:textId="77777777" w:rsidR="00F722EE" w:rsidRDefault="00F722EE" w:rsidP="0063049B">
            <w:pPr>
              <w:pStyle w:val="Content"/>
              <w:ind w:left="0"/>
              <w:rPr>
                <w:ins w:id="4675" w:author="Vilson Lu" w:date="2014-08-15T15:50:00Z"/>
              </w:rPr>
            </w:pPr>
            <w:ins w:id="4676" w:author="Vilson Lu" w:date="2014-08-15T15:50:00Z">
              <w:r>
                <w:t>Crising</w:t>
              </w:r>
            </w:ins>
          </w:p>
          <w:p w14:paraId="20771770" w14:textId="77777777" w:rsidR="00F722EE" w:rsidRDefault="00F722EE" w:rsidP="0063049B">
            <w:pPr>
              <w:pStyle w:val="Content"/>
              <w:ind w:left="0"/>
              <w:rPr>
                <w:ins w:id="4677" w:author="Vilson Lu" w:date="2014-08-15T15:50:00Z"/>
              </w:rPr>
            </w:pPr>
            <w:ins w:id="4678" w:author="Vilson Lu" w:date="2014-08-15T15:50:00Z">
              <w:r>
                <w:t>Dante</w:t>
              </w:r>
            </w:ins>
          </w:p>
          <w:p w14:paraId="13CAF8BC" w14:textId="77777777" w:rsidR="00F722EE" w:rsidRDefault="00F722EE" w:rsidP="0063049B">
            <w:pPr>
              <w:pStyle w:val="Content"/>
              <w:ind w:left="0"/>
              <w:rPr>
                <w:ins w:id="4679" w:author="Vilson Lu" w:date="2014-08-15T15:50:00Z"/>
              </w:rPr>
            </w:pPr>
            <w:ins w:id="4680" w:author="Vilson Lu" w:date="2014-08-15T15:50:00Z">
              <w:r>
                <w:t>Dindo</w:t>
              </w:r>
            </w:ins>
          </w:p>
          <w:p w14:paraId="6CB4FDFD" w14:textId="77777777" w:rsidR="00F722EE" w:rsidRDefault="00F722EE" w:rsidP="0063049B">
            <w:pPr>
              <w:pStyle w:val="Content"/>
              <w:ind w:left="0"/>
              <w:rPr>
                <w:ins w:id="4681" w:author="Vilson Lu" w:date="2014-08-15T15:50:00Z"/>
              </w:rPr>
            </w:pPr>
            <w:ins w:id="4682" w:author="Vilson Lu" w:date="2014-08-15T15:50:00Z">
              <w:r>
                <w:t>Dodong</w:t>
              </w:r>
            </w:ins>
          </w:p>
          <w:p w14:paraId="7680CDDD" w14:textId="77777777" w:rsidR="00F722EE" w:rsidRDefault="00F722EE" w:rsidP="0063049B">
            <w:pPr>
              <w:pStyle w:val="Content"/>
              <w:ind w:left="0"/>
              <w:rPr>
                <w:ins w:id="4683" w:author="Vilson Lu" w:date="2014-08-15T15:50:00Z"/>
              </w:rPr>
            </w:pPr>
            <w:ins w:id="4684" w:author="Vilson Lu" w:date="2014-08-15T15:50:00Z">
              <w:r>
                <w:t>Domeng</w:t>
              </w:r>
            </w:ins>
          </w:p>
          <w:p w14:paraId="46669A56" w14:textId="77777777" w:rsidR="00F722EE" w:rsidRDefault="00F722EE" w:rsidP="0063049B">
            <w:pPr>
              <w:pStyle w:val="Content"/>
              <w:ind w:left="0"/>
              <w:rPr>
                <w:ins w:id="4685" w:author="Vilson Lu" w:date="2014-08-15T15:50:00Z"/>
              </w:rPr>
            </w:pPr>
            <w:ins w:id="4686" w:author="Vilson Lu" w:date="2014-08-15T15:50:00Z">
              <w:r>
                <w:t>Egay</w:t>
              </w:r>
            </w:ins>
          </w:p>
          <w:p w14:paraId="693BA33E" w14:textId="77777777" w:rsidR="00F722EE" w:rsidRDefault="00F722EE" w:rsidP="0063049B">
            <w:pPr>
              <w:pStyle w:val="Content"/>
              <w:ind w:left="0"/>
              <w:rPr>
                <w:ins w:id="4687" w:author="Vilson Lu" w:date="2014-08-15T15:50:00Z"/>
              </w:rPr>
            </w:pPr>
            <w:ins w:id="4688" w:author="Vilson Lu" w:date="2014-08-15T15:50:00Z">
              <w:r>
                <w:t>Emong</w:t>
              </w:r>
            </w:ins>
          </w:p>
          <w:p w14:paraId="2FF25EBC" w14:textId="77777777" w:rsidR="00F722EE" w:rsidRDefault="00F722EE" w:rsidP="0063049B">
            <w:pPr>
              <w:pStyle w:val="Content"/>
              <w:ind w:left="0"/>
              <w:rPr>
                <w:ins w:id="4689" w:author="Vilson Lu" w:date="2014-08-15T15:50:00Z"/>
              </w:rPr>
            </w:pPr>
            <w:ins w:id="4690" w:author="Vilson Lu" w:date="2014-08-15T15:50:00Z">
              <w:r>
                <w:t>Enteng</w:t>
              </w:r>
            </w:ins>
          </w:p>
          <w:p w14:paraId="00292AA4" w14:textId="77777777" w:rsidR="00F722EE" w:rsidRDefault="00F722EE" w:rsidP="0063049B">
            <w:pPr>
              <w:pStyle w:val="Content"/>
              <w:ind w:left="0"/>
              <w:rPr>
                <w:ins w:id="4691" w:author="Vilson Lu" w:date="2014-08-15T15:50:00Z"/>
              </w:rPr>
            </w:pPr>
            <w:ins w:id="4692" w:author="Vilson Lu" w:date="2014-08-15T15:50:00Z">
              <w:r>
                <w:t>Ester</w:t>
              </w:r>
            </w:ins>
          </w:p>
        </w:tc>
        <w:tc>
          <w:tcPr>
            <w:tcW w:w="1551" w:type="dxa"/>
          </w:tcPr>
          <w:p w14:paraId="46558EF9" w14:textId="77777777" w:rsidR="00F722EE" w:rsidRDefault="00F722EE" w:rsidP="0063049B">
            <w:pPr>
              <w:pStyle w:val="Content"/>
              <w:ind w:left="0"/>
              <w:rPr>
                <w:ins w:id="4693" w:author="Vilson Lu" w:date="2014-08-15T15:50:00Z"/>
              </w:rPr>
            </w:pPr>
            <w:ins w:id="4694" w:author="Vilson Lu" w:date="2014-08-15T15:50:00Z">
              <w:r>
                <w:t>Falcon</w:t>
              </w:r>
            </w:ins>
          </w:p>
          <w:p w14:paraId="5B5AC58B" w14:textId="77777777" w:rsidR="00F722EE" w:rsidRDefault="00F722EE" w:rsidP="0063049B">
            <w:pPr>
              <w:pStyle w:val="Content"/>
              <w:ind w:left="0"/>
              <w:rPr>
                <w:ins w:id="4695" w:author="Vilson Lu" w:date="2014-08-15T15:50:00Z"/>
              </w:rPr>
            </w:pPr>
            <w:ins w:id="4696" w:author="Vilson Lu" w:date="2014-08-15T15:50:00Z">
              <w:r>
                <w:t>Feria</w:t>
              </w:r>
            </w:ins>
          </w:p>
          <w:p w14:paraId="44593A9D" w14:textId="77777777" w:rsidR="00F722EE" w:rsidRDefault="00F722EE" w:rsidP="0063049B">
            <w:pPr>
              <w:pStyle w:val="Content"/>
              <w:ind w:left="0"/>
              <w:rPr>
                <w:ins w:id="4697" w:author="Vilson Lu" w:date="2014-08-15T15:50:00Z"/>
              </w:rPr>
            </w:pPr>
            <w:ins w:id="4698" w:author="Vilson Lu" w:date="2014-08-15T15:50:00Z">
              <w:r>
                <w:t>Florita</w:t>
              </w:r>
            </w:ins>
          </w:p>
          <w:p w14:paraId="2E2A8010" w14:textId="77777777" w:rsidR="00F722EE" w:rsidRDefault="00F722EE" w:rsidP="0063049B">
            <w:pPr>
              <w:pStyle w:val="Content"/>
              <w:ind w:left="0"/>
              <w:rPr>
                <w:ins w:id="4699" w:author="Vilson Lu" w:date="2014-08-15T15:50:00Z"/>
              </w:rPr>
            </w:pPr>
            <w:ins w:id="4700" w:author="Vilson Lu" w:date="2014-08-15T15:50:00Z">
              <w:r>
                <w:t>Frank</w:t>
              </w:r>
            </w:ins>
          </w:p>
          <w:p w14:paraId="2F7FB649" w14:textId="77777777" w:rsidR="00F722EE" w:rsidRDefault="00F722EE" w:rsidP="0063049B">
            <w:pPr>
              <w:pStyle w:val="Content"/>
              <w:ind w:left="0"/>
              <w:rPr>
                <w:ins w:id="4701" w:author="Vilson Lu" w:date="2014-08-15T15:50:00Z"/>
              </w:rPr>
            </w:pPr>
            <w:ins w:id="4702" w:author="Vilson Lu" w:date="2014-08-15T15:50:00Z">
              <w:r>
                <w:t>Gener</w:t>
              </w:r>
            </w:ins>
          </w:p>
          <w:p w14:paraId="5180EB81" w14:textId="77777777" w:rsidR="00F722EE" w:rsidRDefault="00F722EE" w:rsidP="0063049B">
            <w:pPr>
              <w:pStyle w:val="Content"/>
              <w:ind w:left="0"/>
              <w:rPr>
                <w:ins w:id="4703" w:author="Vilson Lu" w:date="2014-08-15T15:50:00Z"/>
              </w:rPr>
            </w:pPr>
            <w:ins w:id="4704" w:author="Vilson Lu" w:date="2014-08-15T15:50:00Z">
              <w:r>
                <w:t>Gloria</w:t>
              </w:r>
            </w:ins>
          </w:p>
          <w:p w14:paraId="59D79DA9" w14:textId="77777777" w:rsidR="00F722EE" w:rsidRDefault="00F722EE" w:rsidP="0063049B">
            <w:pPr>
              <w:pStyle w:val="Content"/>
              <w:ind w:left="0"/>
              <w:rPr>
                <w:ins w:id="4705" w:author="Vilson Lu" w:date="2014-08-15T15:50:00Z"/>
              </w:rPr>
            </w:pPr>
            <w:ins w:id="4706" w:author="Vilson Lu" w:date="2014-08-15T15:50:00Z">
              <w:r>
                <w:t>Goring</w:t>
              </w:r>
            </w:ins>
          </w:p>
          <w:p w14:paraId="3FC84884" w14:textId="77777777" w:rsidR="00F722EE" w:rsidRDefault="00F722EE" w:rsidP="0063049B">
            <w:pPr>
              <w:pStyle w:val="Content"/>
              <w:ind w:left="0"/>
              <w:rPr>
                <w:ins w:id="4707" w:author="Vilson Lu" w:date="2014-08-15T15:50:00Z"/>
              </w:rPr>
            </w:pPr>
            <w:ins w:id="4708" w:author="Vilson Lu" w:date="2014-08-15T15:50:00Z">
              <w:r>
                <w:t>Gorio</w:t>
              </w:r>
            </w:ins>
          </w:p>
          <w:p w14:paraId="0192CDEB" w14:textId="77777777" w:rsidR="00F722EE" w:rsidRDefault="00F722EE" w:rsidP="0063049B">
            <w:pPr>
              <w:pStyle w:val="Content"/>
              <w:ind w:left="0"/>
              <w:rPr>
                <w:ins w:id="4709" w:author="Vilson Lu" w:date="2014-08-15T15:50:00Z"/>
              </w:rPr>
            </w:pPr>
            <w:ins w:id="4710" w:author="Vilson Lu" w:date="2014-08-15T15:50:00Z">
              <w:r>
                <w:t>Hanna</w:t>
              </w:r>
            </w:ins>
          </w:p>
          <w:p w14:paraId="77F25B4D" w14:textId="77777777" w:rsidR="00F722EE" w:rsidRDefault="00F722EE" w:rsidP="0063049B">
            <w:pPr>
              <w:pStyle w:val="Content"/>
              <w:ind w:left="0"/>
              <w:rPr>
                <w:ins w:id="4711" w:author="Vilson Lu" w:date="2014-08-15T15:50:00Z"/>
              </w:rPr>
            </w:pPr>
            <w:ins w:id="4712" w:author="Vilson Lu" w:date="2014-08-15T15:50:00Z">
              <w:r>
                <w:t>Helen</w:t>
              </w:r>
            </w:ins>
          </w:p>
          <w:p w14:paraId="27A59C40" w14:textId="77777777" w:rsidR="00F722EE" w:rsidRDefault="00F722EE" w:rsidP="0063049B">
            <w:pPr>
              <w:pStyle w:val="Content"/>
              <w:ind w:left="0"/>
              <w:rPr>
                <w:ins w:id="4713" w:author="Vilson Lu" w:date="2014-08-15T15:50:00Z"/>
              </w:rPr>
            </w:pPr>
            <w:ins w:id="4714" w:author="Vilson Lu" w:date="2014-08-15T15:50:00Z">
              <w:r>
                <w:t>Henry</w:t>
              </w:r>
            </w:ins>
          </w:p>
          <w:p w14:paraId="17680B42" w14:textId="77777777" w:rsidR="00F722EE" w:rsidRDefault="00F722EE" w:rsidP="0063049B">
            <w:pPr>
              <w:pStyle w:val="Content"/>
              <w:ind w:left="0"/>
              <w:rPr>
                <w:ins w:id="4715" w:author="Vilson Lu" w:date="2014-08-15T15:50:00Z"/>
              </w:rPr>
            </w:pPr>
            <w:ins w:id="4716" w:author="Vilson Lu" w:date="2014-08-15T15:50:00Z">
              <w:r>
                <w:t>Huaning</w:t>
              </w:r>
            </w:ins>
          </w:p>
          <w:p w14:paraId="0D84ABCF" w14:textId="77777777" w:rsidR="00F722EE" w:rsidRDefault="00F722EE" w:rsidP="0063049B">
            <w:pPr>
              <w:pStyle w:val="Content"/>
              <w:ind w:left="0"/>
              <w:rPr>
                <w:ins w:id="4717" w:author="Vilson Lu" w:date="2014-08-15T15:50:00Z"/>
              </w:rPr>
            </w:pPr>
            <w:ins w:id="4718" w:author="Vilson Lu" w:date="2014-08-15T15:50:00Z">
              <w:r>
                <w:t>Igme</w:t>
              </w:r>
            </w:ins>
          </w:p>
          <w:p w14:paraId="35BFECF5" w14:textId="77777777" w:rsidR="00F722EE" w:rsidRDefault="00F722EE" w:rsidP="0063049B">
            <w:pPr>
              <w:pStyle w:val="Content"/>
              <w:ind w:left="0"/>
              <w:rPr>
                <w:ins w:id="4719" w:author="Vilson Lu" w:date="2014-08-15T15:50:00Z"/>
              </w:rPr>
            </w:pPr>
            <w:ins w:id="4720" w:author="Vilson Lu" w:date="2014-08-15T15:50:00Z">
              <w:r>
                <w:t>Inday</w:t>
              </w:r>
            </w:ins>
          </w:p>
          <w:p w14:paraId="1EF234CB" w14:textId="77777777" w:rsidR="00F722EE" w:rsidRDefault="00F722EE" w:rsidP="0063049B">
            <w:pPr>
              <w:pStyle w:val="Content"/>
              <w:ind w:left="0"/>
              <w:rPr>
                <w:ins w:id="4721" w:author="Vilson Lu" w:date="2014-08-15T15:50:00Z"/>
              </w:rPr>
            </w:pPr>
            <w:ins w:id="4722" w:author="Vilson Lu" w:date="2014-08-15T15:50:00Z">
              <w:r>
                <w:t>Ineng</w:t>
              </w:r>
            </w:ins>
          </w:p>
          <w:p w14:paraId="4CE015A7" w14:textId="77777777" w:rsidR="00F722EE" w:rsidRDefault="00F722EE" w:rsidP="0063049B">
            <w:pPr>
              <w:pStyle w:val="Content"/>
              <w:ind w:left="0"/>
              <w:rPr>
                <w:ins w:id="4723" w:author="Vilson Lu" w:date="2014-08-15T15:50:00Z"/>
              </w:rPr>
            </w:pPr>
            <w:ins w:id="4724" w:author="Vilson Lu" w:date="2014-08-15T15:50:00Z">
              <w:r>
                <w:t>Isang</w:t>
              </w:r>
            </w:ins>
          </w:p>
          <w:p w14:paraId="4BAB9390" w14:textId="77777777" w:rsidR="00F722EE" w:rsidRDefault="00F722EE" w:rsidP="0063049B">
            <w:pPr>
              <w:pStyle w:val="Content"/>
              <w:ind w:left="0"/>
              <w:rPr>
                <w:ins w:id="4725" w:author="Vilson Lu" w:date="2014-08-15T15:50:00Z"/>
              </w:rPr>
            </w:pPr>
            <w:ins w:id="4726" w:author="Vilson Lu" w:date="2014-08-15T15:50:00Z">
              <w:r>
                <w:t>Jolina</w:t>
              </w:r>
            </w:ins>
          </w:p>
          <w:p w14:paraId="1048EABC" w14:textId="77777777" w:rsidR="00F722EE" w:rsidRDefault="00F722EE" w:rsidP="0063049B">
            <w:pPr>
              <w:pStyle w:val="Content"/>
              <w:ind w:left="0"/>
              <w:rPr>
                <w:ins w:id="4727" w:author="Vilson Lu" w:date="2014-08-15T15:50:00Z"/>
              </w:rPr>
            </w:pPr>
            <w:ins w:id="4728" w:author="Vilson Lu" w:date="2014-08-15T15:50:00Z">
              <w:r>
                <w:t>Juan</w:t>
              </w:r>
            </w:ins>
          </w:p>
          <w:p w14:paraId="5861E598" w14:textId="77777777" w:rsidR="00F722EE" w:rsidRDefault="00F722EE" w:rsidP="0063049B">
            <w:pPr>
              <w:pStyle w:val="Content"/>
              <w:ind w:left="0"/>
              <w:rPr>
                <w:ins w:id="4729" w:author="Vilson Lu" w:date="2014-08-15T15:50:00Z"/>
              </w:rPr>
            </w:pPr>
            <w:ins w:id="4730" w:author="Vilson Lu" w:date="2014-08-15T15:50:00Z">
              <w:r>
                <w:t>Juaning</w:t>
              </w:r>
            </w:ins>
          </w:p>
          <w:p w14:paraId="3EB1D402" w14:textId="77777777" w:rsidR="00F722EE" w:rsidRDefault="00F722EE" w:rsidP="0063049B">
            <w:pPr>
              <w:pStyle w:val="Content"/>
              <w:ind w:left="0"/>
              <w:rPr>
                <w:ins w:id="4731" w:author="Vilson Lu" w:date="2014-08-15T15:50:00Z"/>
              </w:rPr>
            </w:pPr>
            <w:ins w:id="4732" w:author="Vilson Lu" w:date="2014-08-15T15:50:00Z">
              <w:r>
                <w:t>Julian</w:t>
              </w:r>
            </w:ins>
          </w:p>
        </w:tc>
        <w:tc>
          <w:tcPr>
            <w:tcW w:w="1551" w:type="dxa"/>
          </w:tcPr>
          <w:p w14:paraId="471F17C2" w14:textId="77777777" w:rsidR="00F722EE" w:rsidRDefault="00F722EE" w:rsidP="0063049B">
            <w:pPr>
              <w:pStyle w:val="Content"/>
              <w:ind w:left="0"/>
              <w:rPr>
                <w:ins w:id="4733" w:author="Vilson Lu" w:date="2014-08-15T15:50:00Z"/>
              </w:rPr>
            </w:pPr>
            <w:ins w:id="4734" w:author="Vilson Lu" w:date="2014-08-15T15:50:00Z">
              <w:r>
                <w:t>Kabayan</w:t>
              </w:r>
            </w:ins>
          </w:p>
          <w:p w14:paraId="0EDF4ED0" w14:textId="77777777" w:rsidR="00F722EE" w:rsidRDefault="00F722EE" w:rsidP="0063049B">
            <w:pPr>
              <w:pStyle w:val="Content"/>
              <w:ind w:left="0"/>
              <w:rPr>
                <w:ins w:id="4735" w:author="Vilson Lu" w:date="2014-08-15T15:50:00Z"/>
              </w:rPr>
            </w:pPr>
            <w:ins w:id="4736" w:author="Vilson Lu" w:date="2014-08-15T15:50:00Z">
              <w:r>
                <w:t>Karen</w:t>
              </w:r>
            </w:ins>
          </w:p>
          <w:p w14:paraId="27DF332B" w14:textId="77777777" w:rsidR="00F722EE" w:rsidRDefault="00F722EE" w:rsidP="0063049B">
            <w:pPr>
              <w:pStyle w:val="Content"/>
              <w:ind w:left="0"/>
              <w:rPr>
                <w:ins w:id="4737" w:author="Vilson Lu" w:date="2014-08-15T15:50:00Z"/>
              </w:rPr>
            </w:pPr>
            <w:ins w:id="4738" w:author="Vilson Lu" w:date="2014-08-15T15:50:00Z">
              <w:r>
                <w:t>Katring</w:t>
              </w:r>
            </w:ins>
          </w:p>
          <w:p w14:paraId="38BAB58A" w14:textId="77777777" w:rsidR="00F722EE" w:rsidRDefault="00F722EE" w:rsidP="0063049B">
            <w:pPr>
              <w:pStyle w:val="Content"/>
              <w:ind w:left="0"/>
              <w:rPr>
                <w:ins w:id="4739" w:author="Vilson Lu" w:date="2014-08-15T15:50:00Z"/>
              </w:rPr>
            </w:pPr>
            <w:ins w:id="4740" w:author="Vilson Lu" w:date="2014-08-15T15:50:00Z">
              <w:r>
                <w:t>Kiko</w:t>
              </w:r>
            </w:ins>
          </w:p>
          <w:p w14:paraId="6DD33C75" w14:textId="77777777" w:rsidR="00F722EE" w:rsidRDefault="00F722EE" w:rsidP="0063049B">
            <w:pPr>
              <w:pStyle w:val="Content"/>
              <w:ind w:left="0"/>
              <w:rPr>
                <w:ins w:id="4741" w:author="Vilson Lu" w:date="2014-08-15T15:50:00Z"/>
              </w:rPr>
            </w:pPr>
            <w:ins w:id="4742" w:author="Vilson Lu" w:date="2014-08-15T15:50:00Z">
              <w:r>
                <w:t>Labuyo</w:t>
              </w:r>
            </w:ins>
          </w:p>
          <w:p w14:paraId="5BC33FBA" w14:textId="77777777" w:rsidR="00F722EE" w:rsidRDefault="00F722EE" w:rsidP="0063049B">
            <w:pPr>
              <w:pStyle w:val="Content"/>
              <w:ind w:left="0"/>
              <w:rPr>
                <w:ins w:id="4743" w:author="Vilson Lu" w:date="2014-08-15T15:50:00Z"/>
              </w:rPr>
            </w:pPr>
            <w:ins w:id="4744" w:author="Vilson Lu" w:date="2014-08-15T15:50:00Z">
              <w:r>
                <w:t>Lando</w:t>
              </w:r>
            </w:ins>
          </w:p>
          <w:p w14:paraId="6C7099B6" w14:textId="77777777" w:rsidR="00F722EE" w:rsidRDefault="00F722EE" w:rsidP="0063049B">
            <w:pPr>
              <w:pStyle w:val="Content"/>
              <w:ind w:left="0"/>
              <w:rPr>
                <w:ins w:id="4745" w:author="Vilson Lu" w:date="2014-08-15T15:50:00Z"/>
              </w:rPr>
            </w:pPr>
            <w:ins w:id="4746" w:author="Vilson Lu" w:date="2014-08-15T15:50:00Z">
              <w:r>
                <w:t>Lawin</w:t>
              </w:r>
            </w:ins>
          </w:p>
          <w:p w14:paraId="36C5BE79" w14:textId="77777777" w:rsidR="00F722EE" w:rsidRDefault="00F722EE" w:rsidP="0063049B">
            <w:pPr>
              <w:pStyle w:val="Content"/>
              <w:ind w:left="0"/>
              <w:rPr>
                <w:ins w:id="4747" w:author="Vilson Lu" w:date="2014-08-15T15:50:00Z"/>
              </w:rPr>
            </w:pPr>
            <w:ins w:id="4748" w:author="Vilson Lu" w:date="2014-08-15T15:50:00Z">
              <w:r>
                <w:t>Luis</w:t>
              </w:r>
            </w:ins>
          </w:p>
          <w:p w14:paraId="5B28FC66" w14:textId="77777777" w:rsidR="00F722EE" w:rsidRDefault="00F722EE" w:rsidP="0063049B">
            <w:pPr>
              <w:pStyle w:val="Content"/>
              <w:ind w:left="0"/>
              <w:rPr>
                <w:ins w:id="4749" w:author="Vilson Lu" w:date="2014-08-15T15:50:00Z"/>
              </w:rPr>
            </w:pPr>
            <w:ins w:id="4750" w:author="Vilson Lu" w:date="2014-08-15T15:50:00Z">
              <w:r>
                <w:t>Marce</w:t>
              </w:r>
            </w:ins>
          </w:p>
          <w:p w14:paraId="4E67CA18" w14:textId="77777777" w:rsidR="00F722EE" w:rsidRDefault="00F722EE" w:rsidP="0063049B">
            <w:pPr>
              <w:pStyle w:val="Content"/>
              <w:ind w:left="0"/>
              <w:rPr>
                <w:ins w:id="4751" w:author="Vilson Lu" w:date="2014-08-15T15:50:00Z"/>
              </w:rPr>
            </w:pPr>
            <w:ins w:id="4752" w:author="Vilson Lu" w:date="2014-08-15T15:50:00Z">
              <w:r>
                <w:t>Maring</w:t>
              </w:r>
            </w:ins>
          </w:p>
          <w:p w14:paraId="7EC0C9EA" w14:textId="77777777" w:rsidR="00F722EE" w:rsidRDefault="00F722EE" w:rsidP="0063049B">
            <w:pPr>
              <w:pStyle w:val="Content"/>
              <w:ind w:left="0"/>
              <w:rPr>
                <w:ins w:id="4753" w:author="Vilson Lu" w:date="2014-08-15T15:50:00Z"/>
              </w:rPr>
            </w:pPr>
            <w:ins w:id="4754" w:author="Vilson Lu" w:date="2014-08-15T15:50:00Z">
              <w:r>
                <w:t>Milenyo</w:t>
              </w:r>
            </w:ins>
          </w:p>
          <w:p w14:paraId="450F15FC" w14:textId="77777777" w:rsidR="00F722EE" w:rsidRDefault="00F722EE" w:rsidP="0063049B">
            <w:pPr>
              <w:pStyle w:val="Content"/>
              <w:ind w:left="0"/>
              <w:rPr>
                <w:ins w:id="4755" w:author="Vilson Lu" w:date="2014-08-15T15:50:00Z"/>
              </w:rPr>
            </w:pPr>
            <w:ins w:id="4756" w:author="Vilson Lu" w:date="2014-08-15T15:50:00Z">
              <w:r>
                <w:t>Mina</w:t>
              </w:r>
            </w:ins>
          </w:p>
          <w:p w14:paraId="6ECB47AD" w14:textId="77777777" w:rsidR="00F722EE" w:rsidRDefault="00F722EE" w:rsidP="0063049B">
            <w:pPr>
              <w:pStyle w:val="Content"/>
              <w:ind w:left="0"/>
              <w:rPr>
                <w:ins w:id="4757" w:author="Vilson Lu" w:date="2014-08-15T15:50:00Z"/>
              </w:rPr>
            </w:pPr>
            <w:ins w:id="4758" w:author="Vilson Lu" w:date="2014-08-15T15:50:00Z">
              <w:r>
                <w:t>Nando</w:t>
              </w:r>
            </w:ins>
          </w:p>
          <w:p w14:paraId="07899D9B" w14:textId="77777777" w:rsidR="00F722EE" w:rsidRDefault="00F722EE" w:rsidP="0063049B">
            <w:pPr>
              <w:pStyle w:val="Content"/>
              <w:ind w:left="0"/>
              <w:rPr>
                <w:ins w:id="4759" w:author="Vilson Lu" w:date="2014-08-15T15:50:00Z"/>
              </w:rPr>
            </w:pPr>
            <w:ins w:id="4760" w:author="Vilson Lu" w:date="2014-08-15T15:50:00Z">
              <w:r>
                <w:t>Neneng</w:t>
              </w:r>
            </w:ins>
          </w:p>
          <w:p w14:paraId="456FEA32" w14:textId="77777777" w:rsidR="00F722EE" w:rsidRDefault="00F722EE" w:rsidP="0063049B">
            <w:pPr>
              <w:pStyle w:val="Content"/>
              <w:ind w:left="0"/>
              <w:rPr>
                <w:ins w:id="4761" w:author="Vilson Lu" w:date="2014-08-15T15:50:00Z"/>
              </w:rPr>
            </w:pPr>
            <w:ins w:id="4762" w:author="Vilson Lu" w:date="2014-08-15T15:50:00Z">
              <w:r>
                <w:t>Nina</w:t>
              </w:r>
            </w:ins>
          </w:p>
          <w:p w14:paraId="7178646A" w14:textId="77777777" w:rsidR="00F722EE" w:rsidRDefault="00F722EE" w:rsidP="0063049B">
            <w:pPr>
              <w:pStyle w:val="Content"/>
              <w:ind w:left="0"/>
              <w:rPr>
                <w:ins w:id="4763" w:author="Vilson Lu" w:date="2014-08-15T15:50:00Z"/>
              </w:rPr>
            </w:pPr>
            <w:ins w:id="4764" w:author="Vilson Lu" w:date="2014-08-15T15:50:00Z">
              <w:r>
                <w:t>Nonoy</w:t>
              </w:r>
            </w:ins>
          </w:p>
          <w:p w14:paraId="32B1380F" w14:textId="77777777" w:rsidR="00F722EE" w:rsidRDefault="00F722EE" w:rsidP="0063049B">
            <w:pPr>
              <w:pStyle w:val="Content"/>
              <w:ind w:left="0"/>
              <w:rPr>
                <w:ins w:id="4765" w:author="Vilson Lu" w:date="2014-08-15T15:50:00Z"/>
              </w:rPr>
            </w:pPr>
            <w:ins w:id="4766" w:author="Vilson Lu" w:date="2014-08-15T15:50:00Z">
              <w:r>
                <w:t>Ofel</w:t>
              </w:r>
            </w:ins>
          </w:p>
          <w:p w14:paraId="53C07389" w14:textId="77777777" w:rsidR="00F722EE" w:rsidRDefault="00F722EE" w:rsidP="0063049B">
            <w:pPr>
              <w:pStyle w:val="Content"/>
              <w:ind w:left="0"/>
              <w:rPr>
                <w:ins w:id="4767" w:author="Vilson Lu" w:date="2014-08-15T15:50:00Z"/>
              </w:rPr>
            </w:pPr>
            <w:ins w:id="4768" w:author="Vilson Lu" w:date="2014-08-15T15:50:00Z">
              <w:r>
                <w:t>Ompong</w:t>
              </w:r>
            </w:ins>
          </w:p>
          <w:p w14:paraId="191D31AD" w14:textId="77777777" w:rsidR="00F722EE" w:rsidRDefault="00F722EE" w:rsidP="0063049B">
            <w:pPr>
              <w:pStyle w:val="Content"/>
              <w:ind w:left="0"/>
              <w:rPr>
                <w:ins w:id="4769" w:author="Vilson Lu" w:date="2014-08-15T15:50:00Z"/>
              </w:rPr>
            </w:pPr>
            <w:ins w:id="4770" w:author="Vilson Lu" w:date="2014-08-15T15:50:00Z">
              <w:r>
                <w:t>Ondoy</w:t>
              </w:r>
            </w:ins>
          </w:p>
          <w:p w14:paraId="10078AB3" w14:textId="77777777" w:rsidR="00F722EE" w:rsidRDefault="00F722EE" w:rsidP="0063049B">
            <w:pPr>
              <w:pStyle w:val="Content"/>
              <w:ind w:left="0"/>
              <w:rPr>
                <w:ins w:id="4771" w:author="Vilson Lu" w:date="2014-08-15T15:50:00Z"/>
              </w:rPr>
            </w:pPr>
            <w:ins w:id="4772" w:author="Vilson Lu" w:date="2014-08-15T15:50:00Z">
              <w:r>
                <w:t>Onyok</w:t>
              </w:r>
            </w:ins>
          </w:p>
        </w:tc>
        <w:tc>
          <w:tcPr>
            <w:tcW w:w="1551" w:type="dxa"/>
          </w:tcPr>
          <w:p w14:paraId="0C60A822" w14:textId="77777777" w:rsidR="00F722EE" w:rsidRDefault="00F722EE" w:rsidP="0063049B">
            <w:pPr>
              <w:pStyle w:val="Content"/>
              <w:ind w:left="0"/>
              <w:rPr>
                <w:ins w:id="4773" w:author="Vilson Lu" w:date="2014-08-15T15:50:00Z"/>
              </w:rPr>
            </w:pPr>
            <w:ins w:id="4774" w:author="Vilson Lu" w:date="2014-08-15T15:50:00Z">
              <w:r>
                <w:t>Pablo</w:t>
              </w:r>
            </w:ins>
          </w:p>
          <w:p w14:paraId="731ECF2E" w14:textId="77777777" w:rsidR="00F722EE" w:rsidRDefault="00F722EE" w:rsidP="0063049B">
            <w:pPr>
              <w:pStyle w:val="Content"/>
              <w:ind w:left="0"/>
              <w:rPr>
                <w:ins w:id="4775" w:author="Vilson Lu" w:date="2014-08-15T15:50:00Z"/>
              </w:rPr>
            </w:pPr>
            <w:ins w:id="4776" w:author="Vilson Lu" w:date="2014-08-15T15:50:00Z">
              <w:r>
                <w:t>Paeng</w:t>
              </w:r>
            </w:ins>
          </w:p>
          <w:p w14:paraId="7FFF05B4" w14:textId="77777777" w:rsidR="00F722EE" w:rsidRDefault="00F722EE" w:rsidP="0063049B">
            <w:pPr>
              <w:pStyle w:val="Content"/>
              <w:ind w:left="0"/>
              <w:rPr>
                <w:ins w:id="4777" w:author="Vilson Lu" w:date="2014-08-15T15:50:00Z"/>
              </w:rPr>
            </w:pPr>
            <w:ins w:id="4778" w:author="Vilson Lu" w:date="2014-08-15T15:50:00Z">
              <w:r>
                <w:t>Pedning</w:t>
              </w:r>
            </w:ins>
          </w:p>
          <w:p w14:paraId="758ABD1A" w14:textId="77777777" w:rsidR="00F722EE" w:rsidRDefault="00F722EE" w:rsidP="0063049B">
            <w:pPr>
              <w:pStyle w:val="Content"/>
              <w:ind w:left="0"/>
              <w:rPr>
                <w:ins w:id="4779" w:author="Vilson Lu" w:date="2014-08-15T15:50:00Z"/>
              </w:rPr>
            </w:pPr>
            <w:ins w:id="4780" w:author="Vilson Lu" w:date="2014-08-15T15:50:00Z">
              <w:r>
                <w:t>Pepeng</w:t>
              </w:r>
            </w:ins>
          </w:p>
          <w:p w14:paraId="6685923E" w14:textId="77777777" w:rsidR="00F722EE" w:rsidRDefault="00F722EE" w:rsidP="0063049B">
            <w:pPr>
              <w:pStyle w:val="Content"/>
              <w:ind w:left="0"/>
              <w:rPr>
                <w:ins w:id="4781" w:author="Vilson Lu" w:date="2014-08-15T15:50:00Z"/>
              </w:rPr>
            </w:pPr>
            <w:ins w:id="4782" w:author="Vilson Lu" w:date="2014-08-15T15:50:00Z">
              <w:r>
                <w:t>Quedan</w:t>
              </w:r>
            </w:ins>
          </w:p>
          <w:p w14:paraId="2D4841D8" w14:textId="77777777" w:rsidR="00F722EE" w:rsidRDefault="00F722EE" w:rsidP="0063049B">
            <w:pPr>
              <w:pStyle w:val="Content"/>
              <w:ind w:left="0"/>
              <w:rPr>
                <w:ins w:id="4783" w:author="Vilson Lu" w:date="2014-08-15T15:50:00Z"/>
              </w:rPr>
            </w:pPr>
            <w:ins w:id="4784" w:author="Vilson Lu" w:date="2014-08-15T15:50:00Z">
              <w:r>
                <w:t>Queenie</w:t>
              </w:r>
            </w:ins>
          </w:p>
          <w:p w14:paraId="4812D5D5" w14:textId="77777777" w:rsidR="00F722EE" w:rsidRDefault="00F722EE" w:rsidP="0063049B">
            <w:pPr>
              <w:pStyle w:val="Content"/>
              <w:ind w:left="0"/>
              <w:rPr>
                <w:ins w:id="4785" w:author="Vilson Lu" w:date="2014-08-15T15:50:00Z"/>
              </w:rPr>
            </w:pPr>
            <w:ins w:id="4786" w:author="Vilson Lu" w:date="2014-08-15T15:50:00Z">
              <w:r>
                <w:t>Quiel</w:t>
              </w:r>
            </w:ins>
          </w:p>
          <w:p w14:paraId="15A22878" w14:textId="77777777" w:rsidR="00F722EE" w:rsidRDefault="00F722EE" w:rsidP="0063049B">
            <w:pPr>
              <w:pStyle w:val="Content"/>
              <w:ind w:left="0"/>
              <w:rPr>
                <w:ins w:id="4787" w:author="Vilson Lu" w:date="2014-08-15T15:50:00Z"/>
              </w:rPr>
            </w:pPr>
            <w:ins w:id="4788" w:author="Vilson Lu" w:date="2014-08-15T15:50:00Z">
              <w:r>
                <w:t>Quinta</w:t>
              </w:r>
            </w:ins>
          </w:p>
          <w:p w14:paraId="08F74024" w14:textId="77777777" w:rsidR="00F722EE" w:rsidRDefault="00F722EE" w:rsidP="0063049B">
            <w:pPr>
              <w:pStyle w:val="Content"/>
              <w:ind w:left="0"/>
              <w:rPr>
                <w:ins w:id="4789" w:author="Vilson Lu" w:date="2014-08-15T15:50:00Z"/>
              </w:rPr>
            </w:pPr>
            <w:ins w:id="4790" w:author="Vilson Lu" w:date="2014-08-15T15:50:00Z">
              <w:r>
                <w:t>Ramil</w:t>
              </w:r>
            </w:ins>
          </w:p>
          <w:p w14:paraId="10644F91" w14:textId="77777777" w:rsidR="00F722EE" w:rsidRDefault="00F722EE" w:rsidP="0063049B">
            <w:pPr>
              <w:pStyle w:val="Content"/>
              <w:ind w:left="0"/>
              <w:rPr>
                <w:ins w:id="4791" w:author="Vilson Lu" w:date="2014-08-15T15:50:00Z"/>
              </w:rPr>
            </w:pPr>
            <w:ins w:id="4792" w:author="Vilson Lu" w:date="2014-08-15T15:50:00Z">
              <w:r>
                <w:t>Ramon</w:t>
              </w:r>
            </w:ins>
          </w:p>
          <w:p w14:paraId="734D20C6" w14:textId="77777777" w:rsidR="00F722EE" w:rsidRDefault="00F722EE" w:rsidP="0063049B">
            <w:pPr>
              <w:pStyle w:val="Content"/>
              <w:ind w:left="0"/>
              <w:rPr>
                <w:ins w:id="4793" w:author="Vilson Lu" w:date="2014-08-15T15:50:00Z"/>
              </w:rPr>
            </w:pPr>
            <w:ins w:id="4794" w:author="Vilson Lu" w:date="2014-08-15T15:50:00Z">
              <w:r>
                <w:t>Reming</w:t>
              </w:r>
            </w:ins>
          </w:p>
          <w:p w14:paraId="70EF477C" w14:textId="77777777" w:rsidR="00F722EE" w:rsidRDefault="00F722EE" w:rsidP="0063049B">
            <w:pPr>
              <w:pStyle w:val="Content"/>
              <w:ind w:left="0"/>
              <w:rPr>
                <w:ins w:id="4795" w:author="Vilson Lu" w:date="2014-08-15T15:50:00Z"/>
              </w:rPr>
            </w:pPr>
            <w:ins w:id="4796" w:author="Vilson Lu" w:date="2014-08-15T15:50:00Z">
              <w:r>
                <w:t>Rolly</w:t>
              </w:r>
            </w:ins>
          </w:p>
          <w:p w14:paraId="26964E1E" w14:textId="77777777" w:rsidR="00F722EE" w:rsidRDefault="00F722EE" w:rsidP="0063049B">
            <w:pPr>
              <w:pStyle w:val="Content"/>
              <w:ind w:left="0"/>
              <w:rPr>
                <w:ins w:id="4797" w:author="Vilson Lu" w:date="2014-08-15T15:50:00Z"/>
              </w:rPr>
            </w:pPr>
            <w:ins w:id="4798" w:author="Vilson Lu" w:date="2014-08-15T15:50:00Z">
              <w:r>
                <w:t>Santi</w:t>
              </w:r>
            </w:ins>
          </w:p>
          <w:p w14:paraId="6F3FA84B" w14:textId="77777777" w:rsidR="00F722EE" w:rsidRDefault="00F722EE" w:rsidP="0063049B">
            <w:pPr>
              <w:pStyle w:val="Content"/>
              <w:ind w:left="0"/>
              <w:rPr>
                <w:ins w:id="4799" w:author="Vilson Lu" w:date="2014-08-15T15:50:00Z"/>
              </w:rPr>
            </w:pPr>
            <w:ins w:id="4800" w:author="Vilson Lu" w:date="2014-08-15T15:50:00Z">
              <w:r>
                <w:t>Seiang</w:t>
              </w:r>
            </w:ins>
          </w:p>
          <w:p w14:paraId="78282573" w14:textId="77777777" w:rsidR="00F722EE" w:rsidRDefault="00F722EE" w:rsidP="0063049B">
            <w:pPr>
              <w:pStyle w:val="Content"/>
              <w:ind w:left="0"/>
              <w:rPr>
                <w:ins w:id="4801" w:author="Vilson Lu" w:date="2014-08-15T15:50:00Z"/>
              </w:rPr>
            </w:pPr>
            <w:ins w:id="4802" w:author="Vilson Lu" w:date="2014-08-15T15:50:00Z">
              <w:r>
                <w:t>Sendong</w:t>
              </w:r>
            </w:ins>
          </w:p>
          <w:p w14:paraId="3731B5AC" w14:textId="77777777" w:rsidR="00F722EE" w:rsidRDefault="00F722EE" w:rsidP="0063049B">
            <w:pPr>
              <w:pStyle w:val="Content"/>
              <w:ind w:left="0"/>
              <w:rPr>
                <w:ins w:id="4803" w:author="Vilson Lu" w:date="2014-08-15T15:50:00Z"/>
              </w:rPr>
            </w:pPr>
            <w:ins w:id="4804" w:author="Vilson Lu" w:date="2014-08-15T15:50:00Z">
              <w:r>
                <w:t>Siony</w:t>
              </w:r>
            </w:ins>
          </w:p>
          <w:p w14:paraId="09135BEF" w14:textId="77777777" w:rsidR="00F722EE" w:rsidRDefault="00F722EE" w:rsidP="0063049B">
            <w:pPr>
              <w:pStyle w:val="Content"/>
              <w:ind w:left="0"/>
              <w:rPr>
                <w:ins w:id="4805" w:author="Vilson Lu" w:date="2014-08-15T15:50:00Z"/>
              </w:rPr>
            </w:pPr>
            <w:ins w:id="4806" w:author="Vilson Lu" w:date="2014-08-15T15:50:00Z">
              <w:r>
                <w:t>Tino</w:t>
              </w:r>
            </w:ins>
          </w:p>
          <w:p w14:paraId="46BA8823" w14:textId="77777777" w:rsidR="00F722EE" w:rsidRDefault="00F722EE" w:rsidP="0063049B">
            <w:pPr>
              <w:pStyle w:val="Content"/>
              <w:ind w:left="0"/>
              <w:rPr>
                <w:ins w:id="4807" w:author="Vilson Lu" w:date="2014-08-15T15:50:00Z"/>
              </w:rPr>
            </w:pPr>
            <w:ins w:id="4808" w:author="Vilson Lu" w:date="2014-08-15T15:50:00Z">
              <w:r>
                <w:t>Tisoy</w:t>
              </w:r>
            </w:ins>
          </w:p>
          <w:p w14:paraId="7D0575E9" w14:textId="77777777" w:rsidR="00F722EE" w:rsidRDefault="00F722EE" w:rsidP="0063049B">
            <w:pPr>
              <w:pStyle w:val="Content"/>
              <w:ind w:left="0"/>
              <w:rPr>
                <w:ins w:id="4809" w:author="Vilson Lu" w:date="2014-08-15T15:50:00Z"/>
              </w:rPr>
            </w:pPr>
            <w:ins w:id="4810" w:author="Vilson Lu" w:date="2014-08-15T15:50:00Z">
              <w:r>
                <w:t>Tomas</w:t>
              </w:r>
            </w:ins>
          </w:p>
          <w:p w14:paraId="55896B9F" w14:textId="77777777" w:rsidR="00F722EE" w:rsidRDefault="00F722EE" w:rsidP="0063049B">
            <w:pPr>
              <w:pStyle w:val="Content"/>
              <w:ind w:left="0"/>
              <w:rPr>
                <w:ins w:id="4811" w:author="Vilson Lu" w:date="2014-08-15T15:50:00Z"/>
              </w:rPr>
            </w:pPr>
            <w:ins w:id="4812" w:author="Vilson Lu" w:date="2014-08-15T15:50:00Z">
              <w:r>
                <w:t>Tonyo</w:t>
              </w:r>
            </w:ins>
          </w:p>
        </w:tc>
        <w:tc>
          <w:tcPr>
            <w:tcW w:w="1551" w:type="dxa"/>
          </w:tcPr>
          <w:p w14:paraId="13F295E5" w14:textId="77777777" w:rsidR="00F722EE" w:rsidRDefault="00F722EE" w:rsidP="0063049B">
            <w:pPr>
              <w:pStyle w:val="Content"/>
              <w:ind w:left="0"/>
              <w:rPr>
                <w:ins w:id="4813" w:author="Vilson Lu" w:date="2014-08-15T15:50:00Z"/>
              </w:rPr>
            </w:pPr>
            <w:ins w:id="4814" w:author="Vilson Lu" w:date="2014-08-15T15:50:00Z">
              <w:r>
                <w:t>Udang</w:t>
              </w:r>
            </w:ins>
          </w:p>
          <w:p w14:paraId="5C6D3194" w14:textId="77777777" w:rsidR="00F722EE" w:rsidRDefault="00F722EE" w:rsidP="0063049B">
            <w:pPr>
              <w:pStyle w:val="Content"/>
              <w:ind w:left="0"/>
              <w:rPr>
                <w:ins w:id="4815" w:author="Vilson Lu" w:date="2014-08-15T15:50:00Z"/>
              </w:rPr>
            </w:pPr>
            <w:ins w:id="4816" w:author="Vilson Lu" w:date="2014-08-15T15:50:00Z">
              <w:r>
                <w:t>Unding</w:t>
              </w:r>
            </w:ins>
          </w:p>
          <w:p w14:paraId="6413EE3A" w14:textId="77777777" w:rsidR="00F722EE" w:rsidRDefault="00F722EE" w:rsidP="0063049B">
            <w:pPr>
              <w:pStyle w:val="Content"/>
              <w:ind w:left="0"/>
              <w:rPr>
                <w:ins w:id="4817" w:author="Vilson Lu" w:date="2014-08-15T15:50:00Z"/>
              </w:rPr>
            </w:pPr>
            <w:ins w:id="4818" w:author="Vilson Lu" w:date="2014-08-15T15:50:00Z">
              <w:r>
                <w:t>Ursula</w:t>
              </w:r>
            </w:ins>
          </w:p>
          <w:p w14:paraId="6BA723C0" w14:textId="77777777" w:rsidR="00F722EE" w:rsidRDefault="00F722EE" w:rsidP="0063049B">
            <w:pPr>
              <w:pStyle w:val="Content"/>
              <w:ind w:left="0"/>
              <w:rPr>
                <w:ins w:id="4819" w:author="Vilson Lu" w:date="2014-08-15T15:50:00Z"/>
              </w:rPr>
            </w:pPr>
            <w:ins w:id="4820" w:author="Vilson Lu" w:date="2014-08-15T15:50:00Z">
              <w:r>
                <w:t>Usman</w:t>
              </w:r>
            </w:ins>
          </w:p>
          <w:p w14:paraId="0613602F" w14:textId="77777777" w:rsidR="00F722EE" w:rsidRDefault="00F722EE" w:rsidP="0063049B">
            <w:pPr>
              <w:pStyle w:val="Content"/>
              <w:ind w:left="0"/>
              <w:rPr>
                <w:ins w:id="4821" w:author="Vilson Lu" w:date="2014-08-15T15:50:00Z"/>
              </w:rPr>
            </w:pPr>
            <w:ins w:id="4822" w:author="Vilson Lu" w:date="2014-08-15T15:50:00Z">
              <w:r>
                <w:t>Venus</w:t>
              </w:r>
            </w:ins>
          </w:p>
          <w:p w14:paraId="305DA00D" w14:textId="77777777" w:rsidR="00F722EE" w:rsidRDefault="00F722EE" w:rsidP="0063049B">
            <w:pPr>
              <w:pStyle w:val="Content"/>
              <w:ind w:left="0"/>
              <w:rPr>
                <w:ins w:id="4823" w:author="Vilson Lu" w:date="2014-08-15T15:50:00Z"/>
              </w:rPr>
            </w:pPr>
            <w:ins w:id="4824" w:author="Vilson Lu" w:date="2014-08-15T15:50:00Z">
              <w:r>
                <w:t>Vinta</w:t>
              </w:r>
            </w:ins>
          </w:p>
          <w:p w14:paraId="12D1D650" w14:textId="77777777" w:rsidR="00F722EE" w:rsidRDefault="00F722EE" w:rsidP="0063049B">
            <w:pPr>
              <w:pStyle w:val="Content"/>
              <w:ind w:left="0"/>
              <w:rPr>
                <w:ins w:id="4825" w:author="Vilson Lu" w:date="2014-08-15T15:50:00Z"/>
              </w:rPr>
            </w:pPr>
            <w:ins w:id="4826" w:author="Vilson Lu" w:date="2014-08-15T15:50:00Z">
              <w:r>
                <w:t>Violeta</w:t>
              </w:r>
            </w:ins>
          </w:p>
          <w:p w14:paraId="17176866" w14:textId="77777777" w:rsidR="00F722EE" w:rsidRDefault="00F722EE" w:rsidP="0063049B">
            <w:pPr>
              <w:pStyle w:val="Content"/>
              <w:ind w:left="0"/>
              <w:rPr>
                <w:ins w:id="4827" w:author="Vilson Lu" w:date="2014-08-15T15:50:00Z"/>
              </w:rPr>
            </w:pPr>
            <w:ins w:id="4828" w:author="Vilson Lu" w:date="2014-08-15T15:50:00Z">
              <w:r>
                <w:t>Viring</w:t>
              </w:r>
            </w:ins>
          </w:p>
          <w:p w14:paraId="780CC068" w14:textId="77777777" w:rsidR="00F722EE" w:rsidRDefault="00F722EE" w:rsidP="0063049B">
            <w:pPr>
              <w:pStyle w:val="Content"/>
              <w:ind w:left="0"/>
              <w:rPr>
                <w:ins w:id="4829" w:author="Vilson Lu" w:date="2014-08-15T15:50:00Z"/>
              </w:rPr>
            </w:pPr>
            <w:ins w:id="4830" w:author="Vilson Lu" w:date="2014-08-15T15:50:00Z">
              <w:r>
                <w:t>Waldo</w:t>
              </w:r>
            </w:ins>
          </w:p>
          <w:p w14:paraId="1C3E4E32" w14:textId="77777777" w:rsidR="00F722EE" w:rsidRDefault="00F722EE" w:rsidP="0063049B">
            <w:pPr>
              <w:pStyle w:val="Content"/>
              <w:ind w:left="0"/>
              <w:rPr>
                <w:ins w:id="4831" w:author="Vilson Lu" w:date="2014-08-15T15:50:00Z"/>
              </w:rPr>
            </w:pPr>
            <w:ins w:id="4832" w:author="Vilson Lu" w:date="2014-08-15T15:50:00Z">
              <w:r>
                <w:t>Weng</w:t>
              </w:r>
            </w:ins>
          </w:p>
          <w:p w14:paraId="1D4A83BF" w14:textId="77777777" w:rsidR="00F722EE" w:rsidRDefault="00F722EE" w:rsidP="0063049B">
            <w:pPr>
              <w:pStyle w:val="Content"/>
              <w:ind w:left="0"/>
              <w:rPr>
                <w:ins w:id="4833" w:author="Vilson Lu" w:date="2014-08-15T15:50:00Z"/>
              </w:rPr>
            </w:pPr>
            <w:ins w:id="4834" w:author="Vilson Lu" w:date="2014-08-15T15:50:00Z">
              <w:r>
                <w:t>Wilma</w:t>
              </w:r>
            </w:ins>
          </w:p>
          <w:p w14:paraId="4EACF6F9" w14:textId="77777777" w:rsidR="00F722EE" w:rsidRDefault="00F722EE" w:rsidP="0063049B">
            <w:pPr>
              <w:pStyle w:val="Content"/>
              <w:ind w:left="0"/>
              <w:rPr>
                <w:ins w:id="4835" w:author="Vilson Lu" w:date="2014-08-15T15:50:00Z"/>
              </w:rPr>
            </w:pPr>
            <w:ins w:id="4836" w:author="Vilson Lu" w:date="2014-08-15T15:50:00Z">
              <w:r>
                <w:t>Winnie</w:t>
              </w:r>
            </w:ins>
          </w:p>
          <w:p w14:paraId="5C8B9E53" w14:textId="77777777" w:rsidR="00F722EE" w:rsidRDefault="00F722EE" w:rsidP="0063049B">
            <w:pPr>
              <w:pStyle w:val="Content"/>
              <w:ind w:left="0"/>
              <w:rPr>
                <w:ins w:id="4837" w:author="Vilson Lu" w:date="2014-08-15T15:50:00Z"/>
              </w:rPr>
            </w:pPr>
            <w:ins w:id="4838" w:author="Vilson Lu" w:date="2014-08-15T15:50:00Z">
              <w:r>
                <w:t>Yayang</w:t>
              </w:r>
            </w:ins>
          </w:p>
          <w:p w14:paraId="7345B742" w14:textId="77777777" w:rsidR="00F722EE" w:rsidRDefault="00F722EE" w:rsidP="0063049B">
            <w:pPr>
              <w:pStyle w:val="Content"/>
              <w:ind w:left="0"/>
              <w:rPr>
                <w:ins w:id="4839" w:author="Vilson Lu" w:date="2014-08-15T15:50:00Z"/>
              </w:rPr>
            </w:pPr>
            <w:ins w:id="4840" w:author="Vilson Lu" w:date="2014-08-15T15:50:00Z">
              <w:r>
                <w:t>Yolanda</w:t>
              </w:r>
            </w:ins>
          </w:p>
          <w:p w14:paraId="54944866" w14:textId="77777777" w:rsidR="00F722EE" w:rsidRDefault="00F722EE" w:rsidP="0063049B">
            <w:pPr>
              <w:pStyle w:val="Content"/>
              <w:ind w:left="0"/>
              <w:rPr>
                <w:ins w:id="4841" w:author="Vilson Lu" w:date="2014-08-15T15:50:00Z"/>
              </w:rPr>
            </w:pPr>
            <w:ins w:id="4842" w:author="Vilson Lu" w:date="2014-08-15T15:50:00Z">
              <w:r>
                <w:t>Yoyong</w:t>
              </w:r>
            </w:ins>
          </w:p>
          <w:p w14:paraId="57AA60C6" w14:textId="77777777" w:rsidR="00F722EE" w:rsidRDefault="00F722EE" w:rsidP="0063049B">
            <w:pPr>
              <w:pStyle w:val="Content"/>
              <w:ind w:left="0"/>
              <w:rPr>
                <w:ins w:id="4843" w:author="Vilson Lu" w:date="2014-08-15T15:50:00Z"/>
              </w:rPr>
            </w:pPr>
            <w:ins w:id="4844" w:author="Vilson Lu" w:date="2014-08-15T15:50:00Z">
              <w:r>
                <w:t>Yoyoy</w:t>
              </w:r>
            </w:ins>
          </w:p>
          <w:p w14:paraId="3E4F5F1A" w14:textId="77777777" w:rsidR="00F722EE" w:rsidRDefault="00F722EE" w:rsidP="0063049B">
            <w:pPr>
              <w:pStyle w:val="Content"/>
              <w:ind w:left="0"/>
              <w:rPr>
                <w:ins w:id="4845" w:author="Vilson Lu" w:date="2014-08-15T15:50:00Z"/>
              </w:rPr>
            </w:pPr>
            <w:ins w:id="4846" w:author="Vilson Lu" w:date="2014-08-15T15:50:00Z">
              <w:r>
                <w:t>Zeny</w:t>
              </w:r>
            </w:ins>
          </w:p>
          <w:p w14:paraId="060033C1" w14:textId="77777777" w:rsidR="00F722EE" w:rsidRDefault="00F722EE" w:rsidP="0063049B">
            <w:pPr>
              <w:pStyle w:val="Content"/>
              <w:ind w:left="0"/>
              <w:rPr>
                <w:ins w:id="4847" w:author="Vilson Lu" w:date="2014-08-15T15:50:00Z"/>
              </w:rPr>
            </w:pPr>
            <w:ins w:id="4848" w:author="Vilson Lu" w:date="2014-08-15T15:50:00Z">
              <w:r>
                <w:t>Zigzag</w:t>
              </w:r>
            </w:ins>
          </w:p>
          <w:p w14:paraId="50CE1548" w14:textId="77777777" w:rsidR="00F722EE" w:rsidRDefault="00F722EE" w:rsidP="0063049B">
            <w:pPr>
              <w:pStyle w:val="Content"/>
              <w:ind w:left="0"/>
              <w:rPr>
                <w:ins w:id="4849" w:author="Vilson Lu" w:date="2014-08-15T15:50:00Z"/>
              </w:rPr>
            </w:pPr>
            <w:ins w:id="4850" w:author="Vilson Lu" w:date="2014-08-15T15:50:00Z">
              <w:r>
                <w:t>Zoraida</w:t>
              </w:r>
            </w:ins>
          </w:p>
          <w:p w14:paraId="0D133E68" w14:textId="77777777" w:rsidR="00F722EE" w:rsidRDefault="00F722EE" w:rsidP="0063049B">
            <w:pPr>
              <w:pStyle w:val="Content"/>
              <w:ind w:left="0"/>
              <w:rPr>
                <w:ins w:id="4851" w:author="Vilson Lu" w:date="2014-08-15T15:50:00Z"/>
              </w:rPr>
            </w:pPr>
            <w:ins w:id="4852" w:author="Vilson Lu" w:date="2014-08-15T15:50:00Z">
              <w:r>
                <w:t>Zosimo</w:t>
              </w:r>
            </w:ins>
          </w:p>
        </w:tc>
      </w:tr>
    </w:tbl>
    <w:p w14:paraId="60F295B5" w14:textId="77777777" w:rsidR="00F722EE" w:rsidDel="003F1C01" w:rsidRDefault="00F722EE" w:rsidP="00F722EE">
      <w:pPr>
        <w:pStyle w:val="Content"/>
        <w:ind w:left="0"/>
        <w:rPr>
          <w:ins w:id="4853" w:author="TinTin Kalaw" w:date="2014-08-16T13:44:00Z"/>
          <w:del w:id="4854" w:author="Vilson Lu" w:date="2014-08-16T16:40:00Z"/>
        </w:rPr>
      </w:pPr>
    </w:p>
    <w:p w14:paraId="43126598" w14:textId="77777777" w:rsidR="00BD695A" w:rsidDel="003F1C01" w:rsidRDefault="00BD695A" w:rsidP="00F722EE">
      <w:pPr>
        <w:pStyle w:val="Content"/>
        <w:ind w:left="0"/>
        <w:rPr>
          <w:ins w:id="4855" w:author="TinTin Kalaw" w:date="2014-08-16T13:44:00Z"/>
          <w:del w:id="4856" w:author="Vilson Lu" w:date="2014-08-16T16:40:00Z"/>
        </w:rPr>
      </w:pPr>
    </w:p>
    <w:p w14:paraId="33D0447F" w14:textId="7C613C5F" w:rsidR="00BD695A" w:rsidDel="003F1C01" w:rsidRDefault="00BD695A" w:rsidP="00F722EE">
      <w:pPr>
        <w:pStyle w:val="Content"/>
        <w:ind w:left="0"/>
        <w:rPr>
          <w:ins w:id="4857" w:author="TinTin Kalaw" w:date="2014-08-16T13:44:00Z"/>
          <w:del w:id="4858" w:author="Vilson Lu" w:date="2014-08-16T16:40:00Z"/>
        </w:rPr>
      </w:pPr>
    </w:p>
    <w:p w14:paraId="57E09287" w14:textId="39561514" w:rsidR="003F1C01" w:rsidRDefault="003F1C01">
      <w:pPr>
        <w:rPr>
          <w:ins w:id="4859" w:author="Vilson Lu" w:date="2014-08-16T16:40:00Z"/>
          <w:sz w:val="20"/>
          <w:szCs w:val="20"/>
        </w:rPr>
      </w:pPr>
      <w:ins w:id="4860" w:author="Vilson Lu" w:date="2014-08-16T16:40:00Z">
        <w:r>
          <w:br w:type="page"/>
        </w:r>
      </w:ins>
    </w:p>
    <w:p w14:paraId="55663ABC" w14:textId="3698B0F6" w:rsidR="00F722EE" w:rsidDel="00BD695A" w:rsidRDefault="00F722EE" w:rsidP="00F722EE">
      <w:pPr>
        <w:pStyle w:val="Content"/>
        <w:ind w:left="0"/>
        <w:rPr>
          <w:ins w:id="4861" w:author="Vilson Lu" w:date="2014-08-15T15:50:00Z"/>
          <w:del w:id="4862" w:author="TinTin Kalaw" w:date="2014-08-16T13:44:00Z"/>
        </w:rPr>
      </w:pPr>
    </w:p>
    <w:p w14:paraId="4DE83369" w14:textId="1AC9997F" w:rsidR="00F722EE" w:rsidDel="00BD695A" w:rsidRDefault="00F722EE" w:rsidP="00F722EE">
      <w:pPr>
        <w:pStyle w:val="Content"/>
        <w:ind w:left="0"/>
        <w:rPr>
          <w:ins w:id="4863" w:author="Vilson Lu" w:date="2014-08-15T15:50:00Z"/>
          <w:del w:id="4864" w:author="TinTin Kalaw" w:date="2014-08-16T13:44:00Z"/>
        </w:rPr>
      </w:pPr>
    </w:p>
    <w:p w14:paraId="6009194F" w14:textId="77777777" w:rsidR="00F722EE" w:rsidRDefault="00F722EE" w:rsidP="00F722EE">
      <w:pPr>
        <w:pStyle w:val="Heading4"/>
        <w:rPr>
          <w:ins w:id="4865" w:author="Vilson Lu" w:date="2014-08-15T15:50:00Z"/>
        </w:rPr>
      </w:pPr>
      <w:commentRangeStart w:id="4866"/>
      <w:ins w:id="4867" w:author="Vilson Lu" w:date="2014-08-15T15:50:00Z">
        <w:r>
          <w:t>Rules</w:t>
        </w:r>
        <w:commentRangeEnd w:id="4866"/>
        <w:r>
          <w:rPr>
            <w:rStyle w:val="CommentReference"/>
            <w:b w:val="0"/>
          </w:rPr>
          <w:commentReference w:id="4866"/>
        </w:r>
      </w:ins>
    </w:p>
    <w:p w14:paraId="581CE78E" w14:textId="77777777" w:rsidR="00F722EE" w:rsidRPr="00E232DB" w:rsidRDefault="00F722EE" w:rsidP="00F722EE">
      <w:pPr>
        <w:rPr>
          <w:ins w:id="4868" w:author="Vilson Lu" w:date="2014-08-15T15:50:00Z"/>
        </w:rPr>
      </w:pPr>
    </w:p>
    <w:p w14:paraId="67185296" w14:textId="5397D7E2" w:rsidR="00F722EE" w:rsidRDefault="00F722EE" w:rsidP="008B4DD4">
      <w:pPr>
        <w:pStyle w:val="Content"/>
        <w:rPr>
          <w:ins w:id="4869" w:author="TinTin Kalaw" w:date="2014-08-16T13:44:00Z"/>
        </w:rPr>
      </w:pPr>
      <w:ins w:id="4870" w:author="Vilson Lu" w:date="2014-08-15T15:50:00Z">
        <w:r>
          <w:t xml:space="preserve">The rules generated by the </w:t>
        </w:r>
        <w:commentRangeStart w:id="4871"/>
        <w:r>
          <w:t xml:space="preserve">Rule Generator </w:t>
        </w:r>
      </w:ins>
      <w:commentRangeEnd w:id="4871"/>
      <w:ins w:id="4872" w:author="Vilson Lu" w:date="2014-08-20T20:00:00Z">
        <w:r w:rsidR="00F96500">
          <w:rPr>
            <w:rStyle w:val="CommentReference"/>
          </w:rPr>
          <w:commentReference w:id="4871"/>
        </w:r>
      </w:ins>
      <w:ins w:id="4873" w:author="Vilson Lu" w:date="2014-08-15T15:50:00Z">
        <w:r>
          <w:t xml:space="preserve">module will be stored in the database. Then, the Rule Inductor module will access the database to retrieve the rules. </w:t>
        </w:r>
        <w:del w:id="4874" w:author="TinTin Kalaw" w:date="2014-08-16T13:44:00Z">
          <w:r w:rsidDel="00BD695A">
            <w:delText xml:space="preserve">Table 4-3 </w:delText>
          </w:r>
        </w:del>
      </w:ins>
      <w:ins w:id="4875" w:author="TinTin Kalaw" w:date="2014-08-16T13:45:00Z">
        <w:r w:rsidR="00BD695A">
          <w:fldChar w:fldCharType="begin"/>
        </w:r>
        <w:r w:rsidR="00BD695A">
          <w:instrText xml:space="preserve"> REF _Ref395960047 \h </w:instrText>
        </w:r>
      </w:ins>
      <w:r w:rsidR="00BD695A">
        <w:fldChar w:fldCharType="separate"/>
      </w:r>
      <w:ins w:id="4876" w:author="Vilson Lu" w:date="2014-08-16T16:50:00Z">
        <w:r w:rsidR="0068488C">
          <w:t xml:space="preserve">Table </w:t>
        </w:r>
        <w:r w:rsidR="0068488C">
          <w:rPr>
            <w:noProof/>
          </w:rPr>
          <w:t>4</w:t>
        </w:r>
        <w:r w:rsidR="0068488C">
          <w:noBreakHyphen/>
        </w:r>
        <w:r w:rsidR="0068488C">
          <w:rPr>
            <w:noProof/>
          </w:rPr>
          <w:t>3</w:t>
        </w:r>
      </w:ins>
      <w:ins w:id="4877" w:author="TinTin Kalaw" w:date="2014-08-16T13:45:00Z">
        <w:r w:rsidR="00BD695A">
          <w:fldChar w:fldCharType="end"/>
        </w:r>
        <w:r w:rsidR="00BD695A">
          <w:t xml:space="preserve"> </w:t>
        </w:r>
      </w:ins>
      <w:ins w:id="4878" w:author="Vilson Lu" w:date="2014-08-15T15:50:00Z">
        <w:r>
          <w:t>shows a sample of the rules.</w:t>
        </w:r>
      </w:ins>
    </w:p>
    <w:p w14:paraId="5D622F71" w14:textId="77777777" w:rsidR="00BD695A" w:rsidRDefault="00BD695A" w:rsidP="008B4DD4">
      <w:pPr>
        <w:pStyle w:val="Content"/>
        <w:rPr>
          <w:ins w:id="4879" w:author="Vilson Lu" w:date="2014-08-15T15:50:00Z"/>
        </w:rPr>
      </w:pPr>
    </w:p>
    <w:p w14:paraId="2B25235A" w14:textId="4A5371F2" w:rsidR="00F722EE" w:rsidRDefault="00F722EE" w:rsidP="00F722EE">
      <w:pPr>
        <w:pStyle w:val="Caption"/>
        <w:rPr>
          <w:ins w:id="4880" w:author="Vilson Lu" w:date="2014-08-15T15:50:00Z"/>
        </w:rPr>
      </w:pPr>
      <w:bookmarkStart w:id="4881" w:name="_Ref395960047"/>
      <w:bookmarkStart w:id="4882" w:name="_Toc395094924"/>
      <w:bookmarkStart w:id="4883" w:name="_Toc396200396"/>
      <w:ins w:id="4884" w:author="Vilson Lu" w:date="2014-08-15T15:50:00Z">
        <w:r>
          <w:t xml:space="preserve">Table </w:t>
        </w:r>
      </w:ins>
      <w:ins w:id="4885" w:author="TinTin Kalaw" w:date="2014-08-16T13:59:00Z">
        <w:r w:rsidR="006E6440">
          <w:fldChar w:fldCharType="begin"/>
        </w:r>
        <w:r w:rsidR="006E6440">
          <w:instrText xml:space="preserve"> STYLEREF 1 \s </w:instrText>
        </w:r>
      </w:ins>
      <w:r w:rsidR="006E6440">
        <w:fldChar w:fldCharType="separate"/>
      </w:r>
      <w:r w:rsidR="0068488C">
        <w:rPr>
          <w:noProof/>
        </w:rPr>
        <w:t>4</w:t>
      </w:r>
      <w:ins w:id="4886"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4887" w:author="Vilson Lu" w:date="2014-08-16T16:50:00Z">
        <w:r w:rsidR="0068488C">
          <w:rPr>
            <w:noProof/>
          </w:rPr>
          <w:t>3</w:t>
        </w:r>
      </w:ins>
      <w:ins w:id="4888" w:author="TinTin Kalaw" w:date="2014-08-16T13:59:00Z">
        <w:r w:rsidR="006E6440">
          <w:fldChar w:fldCharType="end"/>
        </w:r>
      </w:ins>
      <w:ins w:id="4889" w:author="Vilson Lu" w:date="2014-08-15T15:50:00Z">
        <w:del w:id="4890"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3</w:delText>
          </w:r>
          <w:r w:rsidDel="00BD695A">
            <w:rPr>
              <w:noProof/>
            </w:rPr>
            <w:fldChar w:fldCharType="end"/>
          </w:r>
        </w:del>
        <w:bookmarkEnd w:id="4881"/>
        <w:r>
          <w:t>. Sample Rules stored in the database</w:t>
        </w:r>
        <w:bookmarkEnd w:id="4882"/>
        <w:bookmarkEnd w:id="4883"/>
      </w:ins>
    </w:p>
    <w:tbl>
      <w:tblPr>
        <w:tblStyle w:val="TableGrid"/>
        <w:tblW w:w="0" w:type="auto"/>
        <w:tblInd w:w="1440" w:type="dxa"/>
        <w:tblLayout w:type="fixed"/>
        <w:tblLook w:val="04A0" w:firstRow="1" w:lastRow="0" w:firstColumn="1" w:lastColumn="0" w:noHBand="0" w:noVBand="1"/>
        <w:tblPrChange w:id="4891" w:author="TinTin Kalaw" w:date="2014-08-16T13:45:00Z">
          <w:tblPr>
            <w:tblStyle w:val="TableGrid"/>
            <w:tblW w:w="0" w:type="auto"/>
            <w:tblInd w:w="1440" w:type="dxa"/>
            <w:tblLook w:val="04A0" w:firstRow="1" w:lastRow="0" w:firstColumn="1" w:lastColumn="0" w:noHBand="0" w:noVBand="1"/>
          </w:tblPr>
        </w:tblPrChange>
      </w:tblPr>
      <w:tblGrid>
        <w:gridCol w:w="5551"/>
        <w:gridCol w:w="1937"/>
        <w:tblGridChange w:id="4892">
          <w:tblGrid>
            <w:gridCol w:w="3900"/>
            <w:gridCol w:w="4010"/>
          </w:tblGrid>
        </w:tblGridChange>
      </w:tblGrid>
      <w:tr w:rsidR="00F722EE" w:rsidRPr="00BD695A" w14:paraId="06A138D9" w14:textId="77777777" w:rsidTr="00BD695A">
        <w:trPr>
          <w:ins w:id="4893" w:author="Vilson Lu" w:date="2014-08-15T15:50:00Z"/>
        </w:trPr>
        <w:tc>
          <w:tcPr>
            <w:tcW w:w="5551" w:type="dxa"/>
            <w:tcPrChange w:id="4894" w:author="TinTin Kalaw" w:date="2014-08-16T13:45:00Z">
              <w:tcPr>
                <w:tcW w:w="3900" w:type="dxa"/>
              </w:tcPr>
            </w:tcPrChange>
          </w:tcPr>
          <w:p w14:paraId="4ACA0BE3" w14:textId="77777777" w:rsidR="00F722EE" w:rsidRPr="00BD695A" w:rsidRDefault="00F722EE">
            <w:pPr>
              <w:pStyle w:val="Content"/>
              <w:ind w:left="0"/>
              <w:jc w:val="center"/>
              <w:rPr>
                <w:ins w:id="4895" w:author="Vilson Lu" w:date="2014-08-15T15:50:00Z"/>
                <w:b/>
                <w:rPrChange w:id="4896" w:author="TinTin Kalaw" w:date="2014-08-16T13:45:00Z">
                  <w:rPr>
                    <w:ins w:id="4897" w:author="Vilson Lu" w:date="2014-08-15T15:50:00Z"/>
                  </w:rPr>
                </w:rPrChange>
              </w:rPr>
              <w:pPrChange w:id="4898" w:author="TinTin Kalaw" w:date="2014-08-16T13:45:00Z">
                <w:pPr>
                  <w:pStyle w:val="Content"/>
                  <w:ind w:left="0"/>
                </w:pPr>
              </w:pPrChange>
            </w:pPr>
            <w:ins w:id="4899" w:author="Vilson Lu" w:date="2014-08-15T15:50:00Z">
              <w:r w:rsidRPr="00BD695A">
                <w:rPr>
                  <w:b/>
                  <w:rPrChange w:id="4900" w:author="TinTin Kalaw" w:date="2014-08-16T13:45:00Z">
                    <w:rPr/>
                  </w:rPrChange>
                </w:rPr>
                <w:t>Rules</w:t>
              </w:r>
            </w:ins>
          </w:p>
        </w:tc>
        <w:tc>
          <w:tcPr>
            <w:tcW w:w="1937" w:type="dxa"/>
            <w:tcPrChange w:id="4901" w:author="TinTin Kalaw" w:date="2014-08-16T13:45:00Z">
              <w:tcPr>
                <w:tcW w:w="4010" w:type="dxa"/>
              </w:tcPr>
            </w:tcPrChange>
          </w:tcPr>
          <w:p w14:paraId="4436D549" w14:textId="7AC35AEC" w:rsidR="00F722EE" w:rsidRPr="00BD695A" w:rsidRDefault="00F722EE">
            <w:pPr>
              <w:pStyle w:val="Content"/>
              <w:ind w:left="0"/>
              <w:jc w:val="center"/>
              <w:rPr>
                <w:ins w:id="4902" w:author="Vilson Lu" w:date="2014-08-15T15:50:00Z"/>
                <w:b/>
                <w:rPrChange w:id="4903" w:author="TinTin Kalaw" w:date="2014-08-16T13:45:00Z">
                  <w:rPr>
                    <w:ins w:id="4904" w:author="Vilson Lu" w:date="2014-08-15T15:50:00Z"/>
                  </w:rPr>
                </w:rPrChange>
              </w:rPr>
              <w:pPrChange w:id="4905" w:author="TinTin Kalaw" w:date="2014-08-16T13:45:00Z">
                <w:pPr>
                  <w:pStyle w:val="Content"/>
                  <w:ind w:left="0"/>
                </w:pPr>
              </w:pPrChange>
            </w:pPr>
            <w:commentRangeStart w:id="4906"/>
            <w:ins w:id="4907" w:author="Vilson Lu" w:date="2014-08-15T15:50:00Z">
              <w:del w:id="4908" w:author="TinTin Kalaw" w:date="2014-08-16T13:45:00Z">
                <w:r w:rsidRPr="00BD695A" w:rsidDel="00BD695A">
                  <w:rPr>
                    <w:b/>
                    <w:rPrChange w:id="4909" w:author="TinTin Kalaw" w:date="2014-08-16T13:45:00Z">
                      <w:rPr/>
                    </w:rPrChange>
                  </w:rPr>
                  <w:delText>Occurences</w:delText>
                </w:r>
              </w:del>
            </w:ins>
            <w:ins w:id="4910" w:author="TinTin Kalaw" w:date="2014-08-16T13:45:00Z">
              <w:r w:rsidR="00BD695A" w:rsidRPr="00BD695A">
                <w:rPr>
                  <w:b/>
                  <w:rPrChange w:id="4911" w:author="TinTin Kalaw" w:date="2014-08-16T13:45:00Z">
                    <w:rPr/>
                  </w:rPrChange>
                </w:rPr>
                <w:t>Occurrences</w:t>
              </w:r>
            </w:ins>
            <w:commentRangeEnd w:id="4906"/>
            <w:r w:rsidR="00F96500">
              <w:rPr>
                <w:rStyle w:val="CommentReference"/>
              </w:rPr>
              <w:commentReference w:id="4906"/>
            </w:r>
          </w:p>
        </w:tc>
      </w:tr>
      <w:tr w:rsidR="00F722EE" w14:paraId="3FAF58F8" w14:textId="77777777" w:rsidTr="00BD695A">
        <w:trPr>
          <w:ins w:id="4912" w:author="Vilson Lu" w:date="2014-08-15T15:50:00Z"/>
        </w:trPr>
        <w:tc>
          <w:tcPr>
            <w:tcW w:w="5551" w:type="dxa"/>
            <w:tcPrChange w:id="4913" w:author="TinTin Kalaw" w:date="2014-08-16T13:45:00Z">
              <w:tcPr>
                <w:tcW w:w="3900" w:type="dxa"/>
              </w:tcPr>
            </w:tcPrChange>
          </w:tcPr>
          <w:p w14:paraId="720EA2D0" w14:textId="77777777" w:rsidR="00F722EE" w:rsidRDefault="00F722EE" w:rsidP="0063049B">
            <w:pPr>
              <w:pStyle w:val="Content"/>
              <w:ind w:left="0"/>
              <w:rPr>
                <w:ins w:id="4914" w:author="Vilson Lu" w:date="2014-08-15T15:50:00Z"/>
              </w:rPr>
            </w:pPr>
            <w:ins w:id="4915" w:author="Vilson Lu" w:date="2014-08-15T15:50:00Z">
              <w:r>
                <w:t>&lt;string: naman&gt;&lt;disaster&gt;&lt;string:sa&gt; AS Disaster</w:t>
              </w:r>
            </w:ins>
          </w:p>
        </w:tc>
        <w:tc>
          <w:tcPr>
            <w:tcW w:w="1937" w:type="dxa"/>
            <w:tcPrChange w:id="4916" w:author="TinTin Kalaw" w:date="2014-08-16T13:45:00Z">
              <w:tcPr>
                <w:tcW w:w="4010" w:type="dxa"/>
              </w:tcPr>
            </w:tcPrChange>
          </w:tcPr>
          <w:p w14:paraId="3688F86E" w14:textId="77777777" w:rsidR="00F722EE" w:rsidRDefault="00F722EE">
            <w:pPr>
              <w:pStyle w:val="Content"/>
              <w:ind w:left="0"/>
              <w:jc w:val="center"/>
              <w:rPr>
                <w:ins w:id="4917" w:author="Vilson Lu" w:date="2014-08-15T15:50:00Z"/>
              </w:rPr>
              <w:pPrChange w:id="4918" w:author="TinTin Kalaw" w:date="2014-08-16T13:45:00Z">
                <w:pPr>
                  <w:pStyle w:val="Content"/>
                  <w:ind w:left="0"/>
                </w:pPr>
              </w:pPrChange>
            </w:pPr>
            <w:ins w:id="4919" w:author="Vilson Lu" w:date="2014-08-15T15:50:00Z">
              <w:r>
                <w:t>1</w:t>
              </w:r>
            </w:ins>
          </w:p>
        </w:tc>
      </w:tr>
      <w:tr w:rsidR="00F722EE" w14:paraId="297A703D" w14:textId="77777777" w:rsidTr="00BD695A">
        <w:trPr>
          <w:ins w:id="4920" w:author="Vilson Lu" w:date="2014-08-15T15:50:00Z"/>
        </w:trPr>
        <w:tc>
          <w:tcPr>
            <w:tcW w:w="5551" w:type="dxa"/>
            <w:tcPrChange w:id="4921" w:author="TinTin Kalaw" w:date="2014-08-16T13:45:00Z">
              <w:tcPr>
                <w:tcW w:w="3900" w:type="dxa"/>
              </w:tcPr>
            </w:tcPrChange>
          </w:tcPr>
          <w:p w14:paraId="44F50719" w14:textId="77777777" w:rsidR="00F722EE" w:rsidRDefault="00F722EE" w:rsidP="0063049B">
            <w:pPr>
              <w:pStyle w:val="Content"/>
              <w:ind w:left="0"/>
              <w:rPr>
                <w:ins w:id="4922" w:author="Vilson Lu" w:date="2014-08-15T15:50:00Z"/>
              </w:rPr>
            </w:pPr>
            <w:ins w:id="4923" w:author="Vilson Lu" w:date="2014-08-15T15:50:00Z">
              <w:r>
                <w:t>&lt;string: naman&gt;&lt;disaster&gt;&lt;string:sa&gt; AS Disaster</w:t>
              </w:r>
            </w:ins>
          </w:p>
        </w:tc>
        <w:tc>
          <w:tcPr>
            <w:tcW w:w="1937" w:type="dxa"/>
            <w:tcPrChange w:id="4924" w:author="TinTin Kalaw" w:date="2014-08-16T13:45:00Z">
              <w:tcPr>
                <w:tcW w:w="4010" w:type="dxa"/>
              </w:tcPr>
            </w:tcPrChange>
          </w:tcPr>
          <w:p w14:paraId="071E1E3B" w14:textId="77777777" w:rsidR="00F722EE" w:rsidRDefault="00F722EE">
            <w:pPr>
              <w:pStyle w:val="Content"/>
              <w:ind w:left="0"/>
              <w:jc w:val="center"/>
              <w:rPr>
                <w:ins w:id="4925" w:author="Vilson Lu" w:date="2014-08-15T15:50:00Z"/>
              </w:rPr>
              <w:pPrChange w:id="4926" w:author="TinTin Kalaw" w:date="2014-08-16T13:45:00Z">
                <w:pPr>
                  <w:pStyle w:val="Content"/>
                  <w:ind w:left="0"/>
                </w:pPr>
              </w:pPrChange>
            </w:pPr>
            <w:ins w:id="4927" w:author="Vilson Lu" w:date="2014-08-15T15:50:00Z">
              <w:r>
                <w:t>4</w:t>
              </w:r>
            </w:ins>
          </w:p>
        </w:tc>
      </w:tr>
      <w:tr w:rsidR="00F722EE" w14:paraId="2C23A654" w14:textId="77777777" w:rsidTr="00BD695A">
        <w:trPr>
          <w:ins w:id="4928" w:author="Vilson Lu" w:date="2014-08-15T15:50:00Z"/>
        </w:trPr>
        <w:tc>
          <w:tcPr>
            <w:tcW w:w="5551" w:type="dxa"/>
            <w:tcPrChange w:id="4929" w:author="TinTin Kalaw" w:date="2014-08-16T13:45:00Z">
              <w:tcPr>
                <w:tcW w:w="3900" w:type="dxa"/>
              </w:tcPr>
            </w:tcPrChange>
          </w:tcPr>
          <w:p w14:paraId="59308D7B" w14:textId="77777777" w:rsidR="00F722EE" w:rsidRDefault="00F722EE" w:rsidP="0063049B">
            <w:pPr>
              <w:pStyle w:val="Content"/>
              <w:ind w:left="0"/>
              <w:rPr>
                <w:ins w:id="4930" w:author="Vilson Lu" w:date="2014-08-15T15:50:00Z"/>
              </w:rPr>
            </w:pPr>
            <w:ins w:id="4931" w:author="Vilson Lu" w:date="2014-08-15T15:50:00Z">
              <w:r>
                <w:t>&lt;string: magnitude&gt;&lt;number&gt;AS Intensity</w:t>
              </w:r>
            </w:ins>
          </w:p>
        </w:tc>
        <w:tc>
          <w:tcPr>
            <w:tcW w:w="1937" w:type="dxa"/>
            <w:tcPrChange w:id="4932" w:author="TinTin Kalaw" w:date="2014-08-16T13:45:00Z">
              <w:tcPr>
                <w:tcW w:w="4010" w:type="dxa"/>
              </w:tcPr>
            </w:tcPrChange>
          </w:tcPr>
          <w:p w14:paraId="36B07FCD" w14:textId="77777777" w:rsidR="00F722EE" w:rsidRDefault="00F722EE">
            <w:pPr>
              <w:pStyle w:val="Content"/>
              <w:ind w:left="0"/>
              <w:jc w:val="center"/>
              <w:rPr>
                <w:ins w:id="4933" w:author="Vilson Lu" w:date="2014-08-15T15:50:00Z"/>
              </w:rPr>
              <w:pPrChange w:id="4934" w:author="TinTin Kalaw" w:date="2014-08-16T13:45:00Z">
                <w:pPr>
                  <w:pStyle w:val="Content"/>
                  <w:ind w:left="0"/>
                </w:pPr>
              </w:pPrChange>
            </w:pPr>
            <w:ins w:id="4935" w:author="Vilson Lu" w:date="2014-08-15T15:50:00Z">
              <w:r>
                <w:t>5</w:t>
              </w:r>
            </w:ins>
          </w:p>
        </w:tc>
      </w:tr>
      <w:tr w:rsidR="00F722EE" w14:paraId="35D79DAF" w14:textId="77777777" w:rsidTr="00BD695A">
        <w:trPr>
          <w:ins w:id="4936" w:author="Vilson Lu" w:date="2014-08-15T15:50:00Z"/>
        </w:trPr>
        <w:tc>
          <w:tcPr>
            <w:tcW w:w="5551" w:type="dxa"/>
            <w:tcPrChange w:id="4937" w:author="TinTin Kalaw" w:date="2014-08-16T13:45:00Z">
              <w:tcPr>
                <w:tcW w:w="3900" w:type="dxa"/>
              </w:tcPr>
            </w:tcPrChange>
          </w:tcPr>
          <w:p w14:paraId="6EB0A999" w14:textId="77777777" w:rsidR="00F722EE" w:rsidRDefault="00F722EE" w:rsidP="0063049B">
            <w:pPr>
              <w:pStyle w:val="Content"/>
              <w:ind w:left="0"/>
              <w:rPr>
                <w:ins w:id="4938" w:author="Vilson Lu" w:date="2014-08-15T15:50:00Z"/>
              </w:rPr>
            </w:pPr>
            <w:ins w:id="4939" w:author="Vilson Lu" w:date="2014-08-15T15:50:00Z">
              <w:r>
                <w:rPr>
                  <w:lang w:val="en-PH"/>
                </w:rPr>
                <w:t>&lt;POS: NNS&gt;&lt;location&gt;&lt;POS: PSNS&gt;AS Location</w:t>
              </w:r>
            </w:ins>
          </w:p>
        </w:tc>
        <w:tc>
          <w:tcPr>
            <w:tcW w:w="1937" w:type="dxa"/>
            <w:tcPrChange w:id="4940" w:author="TinTin Kalaw" w:date="2014-08-16T13:45:00Z">
              <w:tcPr>
                <w:tcW w:w="4010" w:type="dxa"/>
              </w:tcPr>
            </w:tcPrChange>
          </w:tcPr>
          <w:p w14:paraId="0A673E8F" w14:textId="77777777" w:rsidR="00F722EE" w:rsidRDefault="00F722EE">
            <w:pPr>
              <w:pStyle w:val="Content"/>
              <w:ind w:left="0"/>
              <w:jc w:val="center"/>
              <w:rPr>
                <w:ins w:id="4941" w:author="Vilson Lu" w:date="2014-08-15T15:50:00Z"/>
              </w:rPr>
              <w:pPrChange w:id="4942" w:author="TinTin Kalaw" w:date="2014-08-16T13:45:00Z">
                <w:pPr>
                  <w:pStyle w:val="Content"/>
                  <w:ind w:left="0"/>
                </w:pPr>
              </w:pPrChange>
            </w:pPr>
            <w:ins w:id="4943" w:author="Vilson Lu" w:date="2014-08-15T15:50:00Z">
              <w:r>
                <w:t>2</w:t>
              </w:r>
            </w:ins>
          </w:p>
        </w:tc>
      </w:tr>
    </w:tbl>
    <w:p w14:paraId="54B24EFC" w14:textId="77777777" w:rsidR="00AB41DD" w:rsidRPr="00AB41DD" w:rsidRDefault="00AB41DD">
      <w:pPr>
        <w:rPr>
          <w:ins w:id="4944" w:author="Vilson Lu" w:date="2014-08-15T22:16:00Z"/>
        </w:rPr>
        <w:pPrChange w:id="4945" w:author="Vilson Lu" w:date="2014-08-15T22:17:00Z">
          <w:pPr>
            <w:pStyle w:val="Heading3"/>
            <w:numPr>
              <w:numId w:val="20"/>
            </w:numPr>
            <w:ind w:left="2160"/>
          </w:pPr>
        </w:pPrChange>
      </w:pPr>
      <w:bookmarkStart w:id="4946" w:name="_Toc395181723"/>
    </w:p>
    <w:p w14:paraId="53AE352B" w14:textId="4BB5B274" w:rsidR="000F02B8" w:rsidRDefault="00AB41DD">
      <w:pPr>
        <w:pStyle w:val="Heading4"/>
        <w:rPr>
          <w:ins w:id="4947" w:author="Vilson Lu" w:date="2014-08-15T22:17:00Z"/>
        </w:rPr>
        <w:pPrChange w:id="4948" w:author="Vilson Lu" w:date="2014-08-15T22:16:00Z">
          <w:pPr>
            <w:pStyle w:val="Heading3"/>
            <w:numPr>
              <w:numId w:val="20"/>
            </w:numPr>
            <w:ind w:left="2160"/>
          </w:pPr>
        </w:pPrChange>
      </w:pPr>
      <w:ins w:id="4949" w:author="Vilson Lu" w:date="2014-08-15T22:17:00Z">
        <w:r>
          <w:t>Extracted Information</w:t>
        </w:r>
      </w:ins>
    </w:p>
    <w:p w14:paraId="092692D4" w14:textId="77777777" w:rsidR="00AB41DD" w:rsidRDefault="00AB41DD">
      <w:pPr>
        <w:pStyle w:val="Content2"/>
        <w:rPr>
          <w:ins w:id="4950" w:author="Vilson Lu" w:date="2014-08-15T22:17:00Z"/>
        </w:rPr>
        <w:pPrChange w:id="4951" w:author="TinTin Kalaw" w:date="2014-08-16T13:45:00Z">
          <w:pPr>
            <w:pStyle w:val="Heading3"/>
            <w:numPr>
              <w:numId w:val="20"/>
            </w:numPr>
            <w:ind w:left="2160"/>
          </w:pPr>
        </w:pPrChange>
      </w:pPr>
    </w:p>
    <w:p w14:paraId="0D81B41E" w14:textId="43E7ADE7" w:rsidR="00AB41DD" w:rsidRPr="00AB41DD" w:rsidRDefault="00AB41DD">
      <w:pPr>
        <w:pStyle w:val="Content2"/>
        <w:rPr>
          <w:ins w:id="4952" w:author="Vilson Lu" w:date="2014-08-15T22:17:00Z"/>
        </w:rPr>
        <w:pPrChange w:id="4953" w:author="TinTin Kalaw" w:date="2014-08-16T13:45:00Z">
          <w:pPr>
            <w:pStyle w:val="Heading3"/>
            <w:numPr>
              <w:numId w:val="20"/>
            </w:numPr>
            <w:ind w:left="2160"/>
          </w:pPr>
        </w:pPrChange>
      </w:pPr>
      <w:ins w:id="4954" w:author="Vilson Lu" w:date="2014-08-15T22:17:00Z">
        <w:r>
          <w:t xml:space="preserve">The output of the </w:t>
        </w:r>
      </w:ins>
      <w:ins w:id="4955" w:author="Vilson Lu" w:date="2014-08-15T22:18:00Z">
        <w:r>
          <w:t>information</w:t>
        </w:r>
      </w:ins>
      <w:ins w:id="4956" w:author="Vilson Lu" w:date="2014-08-15T22:17:00Z">
        <w:r>
          <w:t xml:space="preserve"> extraction system will be stored in the </w:t>
        </w:r>
        <w:commentRangeStart w:id="4957"/>
        <w:r>
          <w:t>database</w:t>
        </w:r>
      </w:ins>
      <w:commentRangeEnd w:id="4957"/>
      <w:ins w:id="4958" w:author="Vilson Lu" w:date="2014-08-20T20:01:00Z">
        <w:r w:rsidR="00F96500">
          <w:rPr>
            <w:rStyle w:val="CommentReference"/>
          </w:rPr>
          <w:commentReference w:id="4957"/>
        </w:r>
      </w:ins>
      <w:ins w:id="4959" w:author="Vilson Lu" w:date="2014-08-15T22:17:00Z">
        <w:r>
          <w:t xml:space="preserve">. </w:t>
        </w:r>
      </w:ins>
    </w:p>
    <w:p w14:paraId="04444FCA" w14:textId="01D82D25" w:rsidR="00AB41DD" w:rsidDel="00BD695A" w:rsidRDefault="00AB41DD">
      <w:pPr>
        <w:pStyle w:val="Content2"/>
        <w:rPr>
          <w:ins w:id="4960" w:author="Vilson Lu" w:date="2014-08-15T22:17:00Z"/>
          <w:del w:id="4961" w:author="TinTin Kalaw" w:date="2014-08-16T13:45:00Z"/>
        </w:rPr>
        <w:pPrChange w:id="4962" w:author="TinTin Kalaw" w:date="2014-08-16T13:45:00Z">
          <w:pPr>
            <w:pStyle w:val="Heading3"/>
            <w:numPr>
              <w:numId w:val="20"/>
            </w:numPr>
            <w:ind w:left="2160"/>
          </w:pPr>
        </w:pPrChange>
      </w:pPr>
    </w:p>
    <w:p w14:paraId="148BDD37" w14:textId="77777777" w:rsidR="00AB41DD" w:rsidRPr="00AB41DD" w:rsidRDefault="00AB41DD">
      <w:pPr>
        <w:pStyle w:val="Content2"/>
        <w:rPr>
          <w:ins w:id="4963" w:author="Vilson Lu" w:date="2014-08-15T21:34:00Z"/>
        </w:rPr>
        <w:pPrChange w:id="4964" w:author="TinTin Kalaw" w:date="2014-08-16T13:45:00Z">
          <w:pPr>
            <w:pStyle w:val="Heading3"/>
            <w:numPr>
              <w:numId w:val="20"/>
            </w:numPr>
            <w:ind w:left="2160"/>
          </w:pPr>
        </w:pPrChange>
      </w:pPr>
    </w:p>
    <w:p w14:paraId="532E16EC" w14:textId="6357D8E5" w:rsidR="00690D69" w:rsidRDefault="00690D69">
      <w:pPr>
        <w:pStyle w:val="Heading3"/>
        <w:rPr>
          <w:ins w:id="4965" w:author="Vilson Lu" w:date="2014-08-15T16:06:00Z"/>
        </w:rPr>
        <w:pPrChange w:id="4966" w:author="Kyle Mc Hale Dela Cruz" w:date="2014-08-15T16:38:00Z">
          <w:pPr>
            <w:pStyle w:val="Heading3"/>
            <w:numPr>
              <w:numId w:val="20"/>
            </w:numPr>
            <w:ind w:left="2160"/>
          </w:pPr>
        </w:pPrChange>
      </w:pPr>
      <w:bookmarkStart w:id="4967" w:name="_Toc396200186"/>
      <w:ins w:id="4968" w:author="Vilson Lu" w:date="2014-08-15T16:06:00Z">
        <w:r>
          <w:t>Preprocessing Module</w:t>
        </w:r>
        <w:bookmarkEnd w:id="4946"/>
        <w:bookmarkEnd w:id="4967"/>
      </w:ins>
    </w:p>
    <w:p w14:paraId="2A322B16" w14:textId="77777777" w:rsidR="00690D69" w:rsidRDefault="00690D69">
      <w:pPr>
        <w:pStyle w:val="Content1"/>
        <w:rPr>
          <w:ins w:id="4969" w:author="Vilson Lu" w:date="2014-08-15T16:06:00Z"/>
        </w:rPr>
        <w:pPrChange w:id="4970" w:author="TinTin Kalaw" w:date="2014-08-16T13:45:00Z">
          <w:pPr/>
        </w:pPrChange>
      </w:pPr>
    </w:p>
    <w:p w14:paraId="61ABAC2E" w14:textId="77777777" w:rsidR="00690D69" w:rsidRDefault="00690D69">
      <w:pPr>
        <w:pStyle w:val="Content2"/>
        <w:rPr>
          <w:ins w:id="4971" w:author="Vilson Lu" w:date="2014-08-15T16:06:00Z"/>
        </w:rPr>
        <w:pPrChange w:id="4972" w:author="TinTin Kalaw" w:date="2014-08-16T13:46:00Z">
          <w:pPr>
            <w:pStyle w:val="Content"/>
          </w:pPr>
        </w:pPrChange>
      </w:pPr>
      <w:ins w:id="4973" w:author="Vilson Lu" w:date="2014-08-15T16:06:00Z">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ins>
    </w:p>
    <w:p w14:paraId="11F93B9A" w14:textId="77777777" w:rsidR="00690D69" w:rsidDel="00BD695A" w:rsidRDefault="00690D69">
      <w:pPr>
        <w:pStyle w:val="Content2"/>
        <w:rPr>
          <w:ins w:id="4974" w:author="Vilson Lu" w:date="2014-08-15T16:06:00Z"/>
          <w:del w:id="4975" w:author="TinTin Kalaw" w:date="2014-08-16T13:46:00Z"/>
        </w:rPr>
        <w:pPrChange w:id="4976" w:author="TinTin Kalaw" w:date="2014-08-16T13:46:00Z">
          <w:pPr>
            <w:pStyle w:val="Content"/>
          </w:pPr>
        </w:pPrChange>
      </w:pPr>
    </w:p>
    <w:p w14:paraId="21704316" w14:textId="77777777" w:rsidR="00690D69" w:rsidRDefault="00690D69">
      <w:pPr>
        <w:pStyle w:val="Content2"/>
        <w:rPr>
          <w:ins w:id="4977" w:author="Vilson Lu" w:date="2014-08-15T16:06:00Z"/>
        </w:rPr>
        <w:pPrChange w:id="4978" w:author="TinTin Kalaw" w:date="2014-08-16T13:46:00Z">
          <w:pPr>
            <w:pStyle w:val="Content"/>
          </w:pPr>
        </w:pPrChange>
      </w:pPr>
    </w:p>
    <w:p w14:paraId="6ACA690C" w14:textId="77777777" w:rsidR="00690D69" w:rsidRDefault="00690D69" w:rsidP="00690D69">
      <w:pPr>
        <w:pStyle w:val="Heading4"/>
        <w:rPr>
          <w:ins w:id="4979" w:author="Vilson Lu" w:date="2014-08-15T16:06:00Z"/>
        </w:rPr>
      </w:pPr>
      <w:commentRangeStart w:id="4980"/>
      <w:commentRangeStart w:id="4981"/>
      <w:commentRangeStart w:id="4982"/>
      <w:commentRangeStart w:id="4983"/>
      <w:ins w:id="4984" w:author="Vilson Lu" w:date="2014-08-15T16:06:00Z">
        <w:r>
          <w:t>Text Normalizer</w:t>
        </w:r>
        <w:commentRangeEnd w:id="4980"/>
        <w:r>
          <w:rPr>
            <w:rStyle w:val="CommentReference"/>
            <w:b w:val="0"/>
          </w:rPr>
          <w:commentReference w:id="4980"/>
        </w:r>
        <w:commentRangeEnd w:id="4981"/>
        <w:r>
          <w:rPr>
            <w:rStyle w:val="CommentReference"/>
            <w:b w:val="0"/>
          </w:rPr>
          <w:commentReference w:id="4981"/>
        </w:r>
        <w:commentRangeEnd w:id="4982"/>
        <w:r>
          <w:rPr>
            <w:rStyle w:val="CommentReference"/>
            <w:b w:val="0"/>
          </w:rPr>
          <w:commentReference w:id="4982"/>
        </w:r>
        <w:commentRangeEnd w:id="4983"/>
        <w:r>
          <w:rPr>
            <w:rStyle w:val="CommentReference"/>
            <w:b w:val="0"/>
          </w:rPr>
          <w:commentReference w:id="4983"/>
        </w:r>
      </w:ins>
    </w:p>
    <w:p w14:paraId="722CEB31" w14:textId="77777777" w:rsidR="00690D69" w:rsidRDefault="00690D69" w:rsidP="00690D69">
      <w:pPr>
        <w:pStyle w:val="Content"/>
        <w:rPr>
          <w:ins w:id="4985" w:author="Vilson Lu" w:date="2014-08-15T16:06:00Z"/>
        </w:rPr>
      </w:pPr>
    </w:p>
    <w:p w14:paraId="40479E21" w14:textId="724B21E0" w:rsidR="00690D69" w:rsidRDefault="00690D69" w:rsidP="00690D69">
      <w:pPr>
        <w:pStyle w:val="Content"/>
        <w:rPr>
          <w:ins w:id="4986" w:author="Vilson Lu" w:date="2014-08-15T16:06:00Z"/>
        </w:rPr>
      </w:pPr>
      <w:ins w:id="4987" w:author="Vilson Lu" w:date="2014-08-15T16:06:00Z">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w:t>
        </w:r>
      </w:ins>
      <w:ins w:id="4988" w:author="Vilson Lu" w:date="2014-08-15T16:07:00Z">
        <w:r>
          <w:rPr>
            <w:lang w:val="en-PH" w:eastAsia="zh-CN"/>
          </w:rPr>
          <w:t>2</w:t>
        </w:r>
      </w:ins>
      <w:ins w:id="4989" w:author="Vilson Lu" w:date="2014-08-15T16:06:00Z">
        <w:r w:rsidRPr="00B95616">
          <w:rPr>
            <w:lang w:val="en-PH" w:eastAsia="zh-CN"/>
          </w:rPr>
          <w:t>) remove emoticons, links, and hashtags. The text normalizer will accept a text as input. The output of this module is the normalized tweets where the TXTSPK is converted to its full form, and links and emoticons are removed. For this module, the researchers will use two specific normalization tools from the existing pool of IE tools mentioned in the previous sections like OpenNLP’s built-in</w:t>
        </w:r>
        <w:r>
          <w:rPr>
            <w:lang w:val="en-PH" w:eastAsia="zh-CN"/>
          </w:rPr>
          <w:t xml:space="preserve"> Normalizer (OpenNLP, 2011),</w:t>
        </w:r>
        <w:r w:rsidRPr="00B95616">
          <w:rPr>
            <w:lang w:val="en-PH" w:eastAsia="zh-CN"/>
          </w:rPr>
          <w:t>TwitIE’s Text Normalization PR (Bontcheva, 2013)</w:t>
        </w:r>
        <w:r>
          <w:rPr>
            <w:lang w:val="en-PH" w:eastAsia="zh-CN"/>
          </w:rPr>
          <w:t>, and NormAPI</w:t>
        </w:r>
        <w:r w:rsidRPr="00B95616">
          <w:rPr>
            <w:lang w:val="en-PH" w:eastAsia="zh-CN"/>
          </w:rPr>
          <w:t>.</w:t>
        </w:r>
        <w:r>
          <w:rPr>
            <w:lang w:val="en-PH" w:eastAsia="zh-CN"/>
          </w:rPr>
          <w:t xml:space="preserve"> </w:t>
        </w:r>
        <w:del w:id="4990" w:author="TinTin Kalaw" w:date="2014-08-16T13:48:00Z">
          <w:r w:rsidDel="00BD695A">
            <w:delText xml:space="preserve">Table 4-8 </w:delText>
          </w:r>
        </w:del>
      </w:ins>
      <w:ins w:id="4991" w:author="TinTin Kalaw" w:date="2014-08-16T13:48:00Z">
        <w:r w:rsidR="00BD695A">
          <w:fldChar w:fldCharType="begin"/>
        </w:r>
        <w:r w:rsidR="00BD695A">
          <w:instrText xml:space="preserve"> REF _Ref395960257 \h </w:instrText>
        </w:r>
      </w:ins>
      <w:r w:rsidR="00BD695A">
        <w:fldChar w:fldCharType="separate"/>
      </w:r>
      <w:ins w:id="4992" w:author="Vilson Lu" w:date="2014-08-16T16:50:00Z">
        <w:r w:rsidR="0068488C">
          <w:t xml:space="preserve">Table </w:t>
        </w:r>
        <w:r w:rsidR="0068488C">
          <w:rPr>
            <w:noProof/>
          </w:rPr>
          <w:t>4</w:t>
        </w:r>
        <w:r w:rsidR="0068488C">
          <w:noBreakHyphen/>
        </w:r>
        <w:r w:rsidR="0068488C">
          <w:rPr>
            <w:noProof/>
          </w:rPr>
          <w:t>4</w:t>
        </w:r>
      </w:ins>
      <w:ins w:id="4993" w:author="TinTin Kalaw" w:date="2014-08-16T13:48:00Z">
        <w:r w:rsidR="00BD695A">
          <w:fldChar w:fldCharType="end"/>
        </w:r>
        <w:r w:rsidR="00BD695A">
          <w:t xml:space="preserve"> </w:t>
        </w:r>
      </w:ins>
      <w:ins w:id="4994" w:author="Vilson Lu" w:date="2014-08-15T16:06:00Z">
        <w:r>
          <w:t>shows the sample input and its corresponding output.</w:t>
        </w:r>
      </w:ins>
    </w:p>
    <w:p w14:paraId="168A1E0D" w14:textId="77777777" w:rsidR="00690D69" w:rsidDel="00BD695A" w:rsidRDefault="00690D69">
      <w:pPr>
        <w:pStyle w:val="Content2"/>
        <w:rPr>
          <w:ins w:id="4995" w:author="Vilson Lu" w:date="2014-08-15T16:06:00Z"/>
          <w:del w:id="4996" w:author="TinTin Kalaw" w:date="2014-08-16T13:48:00Z"/>
          <w:lang w:val="en-PH" w:eastAsia="zh-CN"/>
        </w:rPr>
        <w:pPrChange w:id="4997" w:author="TinTin Kalaw" w:date="2014-08-16T13:48:00Z">
          <w:pPr>
            <w:pStyle w:val="Content"/>
            <w:ind w:left="0"/>
          </w:pPr>
        </w:pPrChange>
      </w:pPr>
    </w:p>
    <w:p w14:paraId="4BAF85D4" w14:textId="4819D712" w:rsidR="00690D69" w:rsidRDefault="00690D69">
      <w:pPr>
        <w:pStyle w:val="Content2"/>
        <w:rPr>
          <w:ins w:id="4998" w:author="Vilson Lu" w:date="2014-08-15T16:06:00Z"/>
        </w:rPr>
        <w:pPrChange w:id="4999" w:author="TinTin Kalaw" w:date="2014-08-16T13:48:00Z">
          <w:pPr>
            <w:pStyle w:val="Caption"/>
            <w:ind w:left="720" w:firstLine="720"/>
          </w:pPr>
        </w:pPrChange>
      </w:pPr>
      <w:bookmarkStart w:id="5000" w:name="_Toc395094929"/>
      <w:ins w:id="5001" w:author="Vilson Lu" w:date="2014-08-15T16:06:00Z">
        <w:del w:id="5002" w:author="TinTin Kalaw" w:date="2014-08-16T13:48:00Z">
          <w:r w:rsidDel="00BD695A">
            <w:delText xml:space="preserve">Table </w:delText>
          </w:r>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8</w:delText>
          </w:r>
          <w:r w:rsidDel="00BD695A">
            <w:rPr>
              <w:noProof/>
            </w:rPr>
            <w:fldChar w:fldCharType="end"/>
          </w:r>
          <w:r w:rsidDel="00BD695A">
            <w:delText>. Sample Input/Output for Text Normalizer</w:delText>
          </w:r>
        </w:del>
        <w:bookmarkEnd w:id="5000"/>
      </w:ins>
    </w:p>
    <w:p w14:paraId="73E742E1" w14:textId="480F203A" w:rsidR="00BD695A" w:rsidRDefault="00BD695A">
      <w:pPr>
        <w:pStyle w:val="Caption"/>
        <w:rPr>
          <w:ins w:id="5003" w:author="TinTin Kalaw" w:date="2014-08-16T13:48:00Z"/>
        </w:rPr>
        <w:pPrChange w:id="5004" w:author="TinTin Kalaw" w:date="2014-08-16T13:48:00Z">
          <w:pPr/>
        </w:pPrChange>
      </w:pPr>
      <w:bookmarkStart w:id="5005" w:name="_Ref395960257"/>
      <w:bookmarkStart w:id="5006" w:name="_Toc396200397"/>
      <w:ins w:id="5007" w:author="TinTin Kalaw" w:date="2014-08-16T13:48:00Z">
        <w:r>
          <w:t xml:space="preserve">Table </w:t>
        </w:r>
      </w:ins>
      <w:ins w:id="5008" w:author="TinTin Kalaw" w:date="2014-08-16T13:59:00Z">
        <w:r w:rsidR="006E6440">
          <w:fldChar w:fldCharType="begin"/>
        </w:r>
        <w:r w:rsidR="006E6440">
          <w:instrText xml:space="preserve"> STYLEREF 1 \s </w:instrText>
        </w:r>
      </w:ins>
      <w:r w:rsidR="006E6440">
        <w:fldChar w:fldCharType="separate"/>
      </w:r>
      <w:r w:rsidR="0068488C">
        <w:rPr>
          <w:noProof/>
        </w:rPr>
        <w:t>4</w:t>
      </w:r>
      <w:ins w:id="5009"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5010" w:author="Vilson Lu" w:date="2014-08-16T16:50:00Z">
        <w:r w:rsidR="0068488C">
          <w:rPr>
            <w:noProof/>
          </w:rPr>
          <w:t>4</w:t>
        </w:r>
      </w:ins>
      <w:ins w:id="5011" w:author="TinTin Kalaw" w:date="2014-08-16T13:59:00Z">
        <w:r w:rsidR="006E6440">
          <w:fldChar w:fldCharType="end"/>
        </w:r>
      </w:ins>
      <w:bookmarkEnd w:id="5005"/>
      <w:ins w:id="5012" w:author="TinTin Kalaw" w:date="2014-08-16T13:48:00Z">
        <w:r>
          <w:t xml:space="preserve">. </w:t>
        </w:r>
        <w:r w:rsidRPr="005C57A4">
          <w:t>Sample Input/Output for Text Normalizer</w:t>
        </w:r>
        <w:bookmarkEnd w:id="5006"/>
      </w:ins>
    </w:p>
    <w:tbl>
      <w:tblPr>
        <w:tblStyle w:val="TableGrid"/>
        <w:tblW w:w="0" w:type="auto"/>
        <w:tblInd w:w="1440" w:type="dxa"/>
        <w:tblLook w:val="04A0" w:firstRow="1" w:lastRow="0" w:firstColumn="1" w:lastColumn="0" w:noHBand="0" w:noVBand="1"/>
      </w:tblPr>
      <w:tblGrid>
        <w:gridCol w:w="4035"/>
        <w:gridCol w:w="3875"/>
        <w:tblGridChange w:id="5013">
          <w:tblGrid>
            <w:gridCol w:w="4035"/>
            <w:gridCol w:w="3875"/>
          </w:tblGrid>
        </w:tblGridChange>
      </w:tblGrid>
      <w:tr w:rsidR="00690D69" w:rsidRPr="00BD695A" w14:paraId="4FD52F5C" w14:textId="77777777" w:rsidTr="0063049B">
        <w:trPr>
          <w:cantSplit/>
          <w:ins w:id="5014" w:author="Vilson Lu" w:date="2014-08-15T16:06:00Z"/>
        </w:trPr>
        <w:tc>
          <w:tcPr>
            <w:tcW w:w="4035" w:type="dxa"/>
          </w:tcPr>
          <w:p w14:paraId="27ADFD32" w14:textId="77777777" w:rsidR="00690D69" w:rsidRPr="00497EF3" w:rsidRDefault="00690D69" w:rsidP="0063049B">
            <w:pPr>
              <w:pStyle w:val="Content"/>
              <w:ind w:left="0"/>
              <w:jc w:val="center"/>
              <w:rPr>
                <w:ins w:id="5015" w:author="Vilson Lu" w:date="2014-08-15T16:06:00Z"/>
                <w:b/>
                <w:lang w:val="en-PH" w:eastAsia="zh-CN"/>
              </w:rPr>
            </w:pPr>
            <w:ins w:id="5016" w:author="Vilson Lu" w:date="2014-08-15T16:06:00Z">
              <w:r w:rsidRPr="00497EF3">
                <w:rPr>
                  <w:b/>
                  <w:lang w:val="en-PH" w:eastAsia="zh-CN"/>
                </w:rPr>
                <w:t>Input</w:t>
              </w:r>
            </w:ins>
          </w:p>
        </w:tc>
        <w:tc>
          <w:tcPr>
            <w:tcW w:w="3875" w:type="dxa"/>
          </w:tcPr>
          <w:p w14:paraId="58D71F36" w14:textId="77777777" w:rsidR="00690D69" w:rsidRPr="00BD695A" w:rsidRDefault="00690D69" w:rsidP="0063049B">
            <w:pPr>
              <w:pStyle w:val="Content"/>
              <w:ind w:left="0"/>
              <w:jc w:val="center"/>
              <w:rPr>
                <w:ins w:id="5017" w:author="Vilson Lu" w:date="2014-08-15T16:06:00Z"/>
                <w:b/>
                <w:lang w:val="en-PH" w:eastAsia="zh-CN"/>
              </w:rPr>
            </w:pPr>
            <w:ins w:id="5018" w:author="Vilson Lu" w:date="2014-08-15T16:06:00Z">
              <w:r w:rsidRPr="00BD695A">
                <w:rPr>
                  <w:b/>
                  <w:lang w:val="en-PH" w:eastAsia="zh-CN"/>
                </w:rPr>
                <w:t>Output</w:t>
              </w:r>
            </w:ins>
          </w:p>
        </w:tc>
      </w:tr>
      <w:tr w:rsidR="00690D69" w:rsidRPr="00BD695A" w14:paraId="4C47F380" w14:textId="77777777" w:rsidTr="00BD695A">
        <w:tblPrEx>
          <w:tblW w:w="0" w:type="auto"/>
          <w:tblInd w:w="1440" w:type="dxa"/>
          <w:tblPrExChange w:id="5019" w:author="TinTin Kalaw" w:date="2014-08-16T13:50:00Z">
            <w:tblPrEx>
              <w:tblW w:w="0" w:type="auto"/>
              <w:tblInd w:w="1440" w:type="dxa"/>
            </w:tblPrEx>
          </w:tblPrExChange>
        </w:tblPrEx>
        <w:trPr>
          <w:cantSplit/>
          <w:ins w:id="5020" w:author="Vilson Lu" w:date="2014-08-15T16:06:00Z"/>
          <w:trPrChange w:id="5021" w:author="TinTin Kalaw" w:date="2014-08-16T13:50:00Z">
            <w:trPr>
              <w:cantSplit/>
            </w:trPr>
          </w:trPrChange>
        </w:trPr>
        <w:tc>
          <w:tcPr>
            <w:tcW w:w="4035" w:type="dxa"/>
            <w:vAlign w:val="center"/>
            <w:tcPrChange w:id="5022" w:author="TinTin Kalaw" w:date="2014-08-16T13:50:00Z">
              <w:tcPr>
                <w:tcW w:w="4035" w:type="dxa"/>
              </w:tcPr>
            </w:tcPrChange>
          </w:tcPr>
          <w:p w14:paraId="4086C6F8" w14:textId="15E8CACD" w:rsidR="00690D69" w:rsidRPr="00BD695A" w:rsidDel="00BD695A" w:rsidRDefault="00690D69">
            <w:pPr>
              <w:tabs>
                <w:tab w:val="center" w:pos="4680"/>
                <w:tab w:val="right" w:pos="9360"/>
              </w:tabs>
              <w:jc w:val="center"/>
              <w:rPr>
                <w:ins w:id="5023" w:author="Vilson Lu" w:date="2014-08-15T16:06:00Z"/>
                <w:del w:id="5024" w:author="TinTin Kalaw" w:date="2014-08-16T13:50:00Z"/>
                <w:rFonts w:eastAsia="Times New Roman"/>
                <w:sz w:val="20"/>
                <w:szCs w:val="20"/>
                <w:lang w:val="en-PH" w:eastAsia="zh-CN"/>
                <w:rPrChange w:id="5025" w:author="TinTin Kalaw" w:date="2014-08-16T13:49:00Z">
                  <w:rPr>
                    <w:ins w:id="5026" w:author="Vilson Lu" w:date="2014-08-15T16:06:00Z"/>
                    <w:del w:id="5027" w:author="TinTin Kalaw" w:date="2014-08-16T13:50:00Z"/>
                    <w:rFonts w:eastAsia="Times New Roman"/>
                    <w:b/>
                    <w:lang w:val="en-PH" w:eastAsia="zh-CN"/>
                  </w:rPr>
                </w:rPrChange>
              </w:rPr>
            </w:pPr>
          </w:p>
          <w:p w14:paraId="0D8BFD2D" w14:textId="77777777" w:rsidR="00690D69" w:rsidRPr="00BD695A" w:rsidRDefault="00690D69">
            <w:pPr>
              <w:tabs>
                <w:tab w:val="center" w:pos="4680"/>
                <w:tab w:val="right" w:pos="9360"/>
              </w:tabs>
              <w:spacing w:line="276" w:lineRule="auto"/>
              <w:contextualSpacing/>
              <w:jc w:val="both"/>
              <w:outlineLvl w:val="4"/>
              <w:rPr>
                <w:ins w:id="5028" w:author="Vilson Lu" w:date="2014-08-15T16:06:00Z"/>
                <w:rFonts w:ascii="Times New Roman" w:eastAsia="Times New Roman" w:hAnsi="Times New Roman" w:cs="Times New Roman"/>
                <w:sz w:val="20"/>
                <w:szCs w:val="20"/>
                <w:lang w:val="en-PH" w:eastAsia="zh-CN"/>
                <w:rPrChange w:id="5029" w:author="TinTin Kalaw" w:date="2014-08-16T13:49:00Z">
                  <w:rPr>
                    <w:ins w:id="5030" w:author="Vilson Lu" w:date="2014-08-15T16:06:00Z"/>
                    <w:rFonts w:ascii="Times New Roman" w:eastAsia="Times New Roman" w:hAnsi="Times New Roman" w:cs="Times New Roman"/>
                    <w:b/>
                    <w:lang w:val="en-PH" w:eastAsia="zh-CN"/>
                  </w:rPr>
                </w:rPrChange>
              </w:rPr>
              <w:pPrChange w:id="5031" w:author="TinTin Kalaw" w:date="2014-08-19T08:22:00Z">
                <w:pPr>
                  <w:tabs>
                    <w:tab w:val="center" w:pos="4680"/>
                    <w:tab w:val="right" w:pos="9360"/>
                  </w:tabs>
                  <w:spacing w:line="276" w:lineRule="auto"/>
                  <w:ind w:left="1080"/>
                  <w:contextualSpacing/>
                  <w:jc w:val="both"/>
                  <w:outlineLvl w:val="4"/>
                </w:pPr>
              </w:pPrChange>
            </w:pPr>
            <w:ins w:id="5032" w:author="Vilson Lu" w:date="2014-08-15T16:06:00Z">
              <w:r w:rsidRPr="00BD695A">
                <w:rPr>
                  <w:rFonts w:eastAsia="Times New Roman"/>
                  <w:sz w:val="20"/>
                  <w:szCs w:val="20"/>
                  <w:lang w:val="en-PH" w:eastAsia="zh-CN"/>
                  <w:rPrChange w:id="5033" w:author="TinTin Kalaw" w:date="2014-08-16T13:49:00Z">
                    <w:rPr>
                      <w:rFonts w:eastAsia="Times New Roman"/>
                      <w:lang w:val="en-PH" w:eastAsia="zh-CN"/>
                    </w:rPr>
                  </w:rPrChange>
                </w:rPr>
                <w:t>&lt;tweet&gt;</w:t>
              </w:r>
            </w:ins>
          </w:p>
          <w:p w14:paraId="4E7C5C19" w14:textId="77777777" w:rsidR="00690D69" w:rsidRPr="00BD695A" w:rsidRDefault="00690D69">
            <w:pPr>
              <w:spacing w:line="276" w:lineRule="auto"/>
              <w:contextualSpacing/>
              <w:jc w:val="both"/>
              <w:outlineLvl w:val="4"/>
              <w:rPr>
                <w:ins w:id="5034" w:author="Vilson Lu" w:date="2014-08-15T16:06:00Z"/>
                <w:rFonts w:ascii="Times New Roman" w:eastAsia="Times New Roman" w:hAnsi="Times New Roman" w:cs="Times New Roman"/>
                <w:sz w:val="20"/>
                <w:szCs w:val="20"/>
                <w:lang w:val="en-PH" w:eastAsia="zh-CN"/>
                <w:rPrChange w:id="5035" w:author="TinTin Kalaw" w:date="2014-08-16T13:49:00Z">
                  <w:rPr>
                    <w:ins w:id="5036" w:author="Vilson Lu" w:date="2014-08-15T16:06:00Z"/>
                    <w:rFonts w:ascii="Times New Roman" w:eastAsia="Times New Roman" w:hAnsi="Times New Roman" w:cs="Times New Roman"/>
                    <w:b/>
                    <w:lang w:val="en-PH" w:eastAsia="zh-CN"/>
                  </w:rPr>
                </w:rPrChange>
              </w:rPr>
              <w:pPrChange w:id="5037" w:author="TinTin Kalaw" w:date="2014-08-19T08:22:00Z">
                <w:pPr>
                  <w:spacing w:line="276" w:lineRule="auto"/>
                  <w:ind w:left="1080"/>
                  <w:contextualSpacing/>
                  <w:jc w:val="both"/>
                  <w:outlineLvl w:val="4"/>
                </w:pPr>
              </w:pPrChange>
            </w:pPr>
            <w:ins w:id="5038" w:author="Vilson Lu" w:date="2014-08-15T16:06:00Z">
              <w:r w:rsidRPr="00BD695A">
                <w:rPr>
                  <w:rFonts w:eastAsia="Times New Roman"/>
                  <w:sz w:val="20"/>
                  <w:szCs w:val="20"/>
                  <w:lang w:val="en-PH" w:eastAsia="zh-CN"/>
                  <w:rPrChange w:id="5039" w:author="TinTin Kalaw" w:date="2014-08-16T13:49:00Z">
                    <w:rPr>
                      <w:rFonts w:eastAsia="Times New Roman"/>
                      <w:lang w:val="en-PH" w:eastAsia="zh-CN"/>
                    </w:rPr>
                  </w:rPrChange>
                </w:rPr>
                <w:t>Kawawa naman nilindol sa Antique. &lt;//33</w:t>
              </w:r>
            </w:ins>
          </w:p>
          <w:p w14:paraId="13E60021" w14:textId="77777777" w:rsidR="00690D69" w:rsidRPr="00BD695A" w:rsidDel="00BD695A" w:rsidRDefault="00690D69">
            <w:pPr>
              <w:spacing w:line="276" w:lineRule="auto"/>
              <w:ind w:left="1080"/>
              <w:contextualSpacing/>
              <w:jc w:val="both"/>
              <w:outlineLvl w:val="4"/>
              <w:rPr>
                <w:ins w:id="5040" w:author="Vilson Lu" w:date="2014-08-15T16:06:00Z"/>
                <w:del w:id="5041" w:author="TinTin Kalaw" w:date="2014-08-16T13:50:00Z"/>
                <w:rFonts w:ascii="Times New Roman" w:eastAsia="Times New Roman" w:hAnsi="Times New Roman" w:cs="Times New Roman"/>
                <w:sz w:val="20"/>
                <w:szCs w:val="20"/>
                <w:lang w:val="en-PH" w:eastAsia="zh-CN"/>
                <w:rPrChange w:id="5042" w:author="TinTin Kalaw" w:date="2014-08-16T13:49:00Z">
                  <w:rPr>
                    <w:ins w:id="5043" w:author="Vilson Lu" w:date="2014-08-15T16:06:00Z"/>
                    <w:del w:id="5044" w:author="TinTin Kalaw" w:date="2014-08-16T13:50:00Z"/>
                    <w:rFonts w:ascii="Times New Roman" w:eastAsia="Times New Roman" w:hAnsi="Times New Roman" w:cs="Times New Roman"/>
                    <w:b/>
                    <w:lang w:val="en-PH" w:eastAsia="zh-CN"/>
                  </w:rPr>
                </w:rPrChange>
              </w:rPr>
            </w:pPr>
            <w:ins w:id="5045" w:author="Vilson Lu" w:date="2014-08-15T16:06:00Z">
              <w:r w:rsidRPr="00BD695A">
                <w:rPr>
                  <w:rFonts w:eastAsia="Times New Roman"/>
                  <w:sz w:val="20"/>
                  <w:szCs w:val="20"/>
                  <w:lang w:val="en-PH" w:eastAsia="zh-CN"/>
                  <w:rPrChange w:id="5046" w:author="TinTin Kalaw" w:date="2014-08-16T13:49:00Z">
                    <w:rPr>
                      <w:rFonts w:eastAsia="Times New Roman"/>
                      <w:lang w:val="en-PH" w:eastAsia="zh-CN"/>
                    </w:rPr>
                  </w:rPrChange>
                </w:rPr>
                <w:t>&lt;/tweet&gt;</w:t>
              </w:r>
            </w:ins>
          </w:p>
          <w:p w14:paraId="799FABAE" w14:textId="77777777" w:rsidR="00690D69" w:rsidRPr="00BD695A" w:rsidRDefault="00690D69">
            <w:pPr>
              <w:rPr>
                <w:ins w:id="5047" w:author="Vilson Lu" w:date="2014-08-15T16:06:00Z"/>
                <w:b/>
                <w:lang w:val="en-PH" w:eastAsia="zh-CN"/>
              </w:rPr>
              <w:pPrChange w:id="5048" w:author="TinTin Kalaw" w:date="2014-08-16T13:50:00Z">
                <w:pPr>
                  <w:pStyle w:val="Content"/>
                  <w:tabs>
                    <w:tab w:val="center" w:pos="4680"/>
                    <w:tab w:val="right" w:pos="9360"/>
                  </w:tabs>
                  <w:ind w:left="0"/>
                </w:pPr>
              </w:pPrChange>
            </w:pPr>
          </w:p>
        </w:tc>
        <w:tc>
          <w:tcPr>
            <w:tcW w:w="3875" w:type="dxa"/>
            <w:vAlign w:val="center"/>
            <w:tcPrChange w:id="5049" w:author="TinTin Kalaw" w:date="2014-08-16T13:50:00Z">
              <w:tcPr>
                <w:tcW w:w="3875" w:type="dxa"/>
              </w:tcPr>
            </w:tcPrChange>
          </w:tcPr>
          <w:p w14:paraId="7D8A2D2A" w14:textId="1EB8D777" w:rsidR="00690D69" w:rsidRPr="00BD695A" w:rsidDel="00BD695A" w:rsidRDefault="00690D69">
            <w:pPr>
              <w:tabs>
                <w:tab w:val="center" w:pos="4680"/>
                <w:tab w:val="right" w:pos="9360"/>
              </w:tabs>
              <w:jc w:val="center"/>
              <w:rPr>
                <w:ins w:id="5050" w:author="Vilson Lu" w:date="2014-08-15T16:06:00Z"/>
                <w:del w:id="5051" w:author="TinTin Kalaw" w:date="2014-08-16T13:50:00Z"/>
                <w:rFonts w:eastAsia="Times New Roman"/>
                <w:sz w:val="20"/>
                <w:szCs w:val="20"/>
                <w:lang w:val="en-PH" w:eastAsia="zh-CN"/>
                <w:rPrChange w:id="5052" w:author="TinTin Kalaw" w:date="2014-08-16T13:49:00Z">
                  <w:rPr>
                    <w:ins w:id="5053" w:author="Vilson Lu" w:date="2014-08-15T16:06:00Z"/>
                    <w:del w:id="5054" w:author="TinTin Kalaw" w:date="2014-08-16T13:50:00Z"/>
                    <w:rFonts w:eastAsia="Times New Roman"/>
                    <w:b/>
                    <w:lang w:val="en-PH" w:eastAsia="zh-CN"/>
                  </w:rPr>
                </w:rPrChange>
              </w:rPr>
            </w:pPr>
          </w:p>
          <w:p w14:paraId="38F3A74F" w14:textId="77777777" w:rsidR="00690D69" w:rsidRPr="00BD695A" w:rsidRDefault="00690D69">
            <w:pPr>
              <w:spacing w:line="276" w:lineRule="auto"/>
              <w:contextualSpacing/>
              <w:jc w:val="both"/>
              <w:outlineLvl w:val="4"/>
              <w:rPr>
                <w:ins w:id="5055" w:author="Vilson Lu" w:date="2014-08-15T16:06:00Z"/>
                <w:rFonts w:eastAsia="Times New Roman"/>
                <w:sz w:val="20"/>
                <w:szCs w:val="20"/>
                <w:lang w:val="en-PH" w:eastAsia="zh-CN"/>
                <w:rPrChange w:id="5056" w:author="TinTin Kalaw" w:date="2014-08-16T13:49:00Z">
                  <w:rPr>
                    <w:ins w:id="5057" w:author="Vilson Lu" w:date="2014-08-15T16:06:00Z"/>
                    <w:rFonts w:eastAsia="Times New Roman"/>
                    <w:b/>
                    <w:lang w:val="en-PH" w:eastAsia="zh-CN"/>
                  </w:rPr>
                </w:rPrChange>
              </w:rPr>
              <w:pPrChange w:id="5058" w:author="TinTin Kalaw" w:date="2014-08-19T08:22:00Z">
                <w:pPr>
                  <w:spacing w:line="276" w:lineRule="auto"/>
                  <w:ind w:left="1080"/>
                  <w:contextualSpacing/>
                  <w:jc w:val="both"/>
                  <w:outlineLvl w:val="4"/>
                </w:pPr>
              </w:pPrChange>
            </w:pPr>
            <w:ins w:id="5059" w:author="Vilson Lu" w:date="2014-08-15T16:06:00Z">
              <w:r w:rsidRPr="00BD695A">
                <w:rPr>
                  <w:rFonts w:eastAsia="Times New Roman"/>
                  <w:sz w:val="20"/>
                  <w:szCs w:val="20"/>
                  <w:lang w:val="en-PH" w:eastAsia="zh-CN"/>
                  <w:rPrChange w:id="5060" w:author="TinTin Kalaw" w:date="2014-08-16T13:49:00Z">
                    <w:rPr>
                      <w:rFonts w:eastAsia="Times New Roman"/>
                      <w:lang w:val="en-PH" w:eastAsia="zh-CN"/>
                    </w:rPr>
                  </w:rPrChange>
                </w:rPr>
                <w:t>&lt;tweet&gt;</w:t>
              </w:r>
            </w:ins>
          </w:p>
          <w:p w14:paraId="76664FB2" w14:textId="77777777" w:rsidR="00690D69" w:rsidRPr="00BD695A" w:rsidRDefault="00690D69">
            <w:pPr>
              <w:spacing w:line="276" w:lineRule="auto"/>
              <w:contextualSpacing/>
              <w:jc w:val="both"/>
              <w:outlineLvl w:val="4"/>
              <w:rPr>
                <w:ins w:id="5061" w:author="Vilson Lu" w:date="2014-08-15T16:06:00Z"/>
                <w:rFonts w:ascii="Times New Roman" w:eastAsia="Times New Roman" w:hAnsi="Times New Roman" w:cs="Times New Roman"/>
                <w:sz w:val="20"/>
                <w:szCs w:val="20"/>
                <w:lang w:val="en-PH" w:eastAsia="zh-CN"/>
                <w:rPrChange w:id="5062" w:author="TinTin Kalaw" w:date="2014-08-16T13:49:00Z">
                  <w:rPr>
                    <w:ins w:id="5063" w:author="Vilson Lu" w:date="2014-08-15T16:06:00Z"/>
                    <w:rFonts w:ascii="Times New Roman" w:eastAsia="Times New Roman" w:hAnsi="Times New Roman" w:cs="Times New Roman"/>
                    <w:b/>
                    <w:lang w:val="en-PH" w:eastAsia="zh-CN"/>
                  </w:rPr>
                </w:rPrChange>
              </w:rPr>
              <w:pPrChange w:id="5064" w:author="TinTin Kalaw" w:date="2014-08-19T08:22:00Z">
                <w:pPr>
                  <w:spacing w:line="276" w:lineRule="auto"/>
                  <w:ind w:left="1080"/>
                  <w:contextualSpacing/>
                  <w:jc w:val="both"/>
                  <w:outlineLvl w:val="4"/>
                </w:pPr>
              </w:pPrChange>
            </w:pPr>
            <w:ins w:id="5065" w:author="Vilson Lu" w:date="2014-08-15T16:06:00Z">
              <w:r w:rsidRPr="00BD695A">
                <w:rPr>
                  <w:rFonts w:eastAsia="Times New Roman"/>
                  <w:sz w:val="20"/>
                  <w:szCs w:val="20"/>
                  <w:lang w:val="en-PH" w:eastAsia="zh-CN"/>
                  <w:rPrChange w:id="5066" w:author="TinTin Kalaw" w:date="2014-08-16T13:49:00Z">
                    <w:rPr>
                      <w:rFonts w:eastAsia="Times New Roman"/>
                      <w:lang w:val="en-PH" w:eastAsia="zh-CN"/>
                    </w:rPr>
                  </w:rPrChange>
                </w:rPr>
                <w:t xml:space="preserve">Kawawa naman nilindol sa Antique. </w:t>
              </w:r>
            </w:ins>
          </w:p>
          <w:p w14:paraId="4E0C633D" w14:textId="77777777" w:rsidR="00690D69" w:rsidRPr="00497EF3" w:rsidRDefault="00690D69">
            <w:pPr>
              <w:pStyle w:val="Content"/>
              <w:ind w:left="0"/>
              <w:jc w:val="left"/>
              <w:rPr>
                <w:ins w:id="5067" w:author="Vilson Lu" w:date="2014-08-15T16:06:00Z"/>
                <w:lang w:val="en-PH" w:eastAsia="zh-CN"/>
              </w:rPr>
              <w:pPrChange w:id="5068" w:author="TinTin Kalaw" w:date="2014-08-16T13:50:00Z">
                <w:pPr>
                  <w:pStyle w:val="Content"/>
                  <w:ind w:left="0"/>
                </w:pPr>
              </w:pPrChange>
            </w:pPr>
            <w:ins w:id="5069" w:author="Vilson Lu" w:date="2014-08-15T16:06:00Z">
              <w:r w:rsidRPr="00497EF3">
                <w:rPr>
                  <w:rFonts w:eastAsia="Times New Roman"/>
                  <w:lang w:val="en-PH" w:eastAsia="zh-CN"/>
                </w:rPr>
                <w:t>&lt;/tweet&gt;</w:t>
              </w:r>
            </w:ins>
          </w:p>
        </w:tc>
      </w:tr>
      <w:tr w:rsidR="00690D69" w:rsidRPr="00BD695A" w14:paraId="2D6637E1" w14:textId="77777777" w:rsidTr="00BD695A">
        <w:tblPrEx>
          <w:tblW w:w="0" w:type="auto"/>
          <w:tblInd w:w="1440" w:type="dxa"/>
          <w:tblPrExChange w:id="5070" w:author="TinTin Kalaw" w:date="2014-08-16T13:50:00Z">
            <w:tblPrEx>
              <w:tblW w:w="0" w:type="auto"/>
              <w:tblInd w:w="1440" w:type="dxa"/>
            </w:tblPrEx>
          </w:tblPrExChange>
        </w:tblPrEx>
        <w:trPr>
          <w:cantSplit/>
          <w:ins w:id="5071" w:author="Vilson Lu" w:date="2014-08-15T16:06:00Z"/>
          <w:trPrChange w:id="5072" w:author="TinTin Kalaw" w:date="2014-08-16T13:50:00Z">
            <w:trPr>
              <w:cantSplit/>
            </w:trPr>
          </w:trPrChange>
        </w:trPr>
        <w:tc>
          <w:tcPr>
            <w:tcW w:w="4035" w:type="dxa"/>
            <w:vAlign w:val="center"/>
            <w:tcPrChange w:id="5073" w:author="TinTin Kalaw" w:date="2014-08-16T13:50:00Z">
              <w:tcPr>
                <w:tcW w:w="4035" w:type="dxa"/>
              </w:tcPr>
            </w:tcPrChange>
          </w:tcPr>
          <w:p w14:paraId="7F555541" w14:textId="342EC487" w:rsidR="00690D69" w:rsidRPr="00BD695A" w:rsidDel="00BD695A" w:rsidRDefault="00690D69" w:rsidP="00497EF3">
            <w:pPr>
              <w:jc w:val="center"/>
              <w:rPr>
                <w:ins w:id="5074" w:author="Vilson Lu" w:date="2014-08-15T16:06:00Z"/>
                <w:del w:id="5075" w:author="TinTin Kalaw" w:date="2014-08-16T13:50:00Z"/>
                <w:sz w:val="20"/>
                <w:szCs w:val="20"/>
                <w:rPrChange w:id="5076" w:author="TinTin Kalaw" w:date="2014-08-16T13:49:00Z">
                  <w:rPr>
                    <w:ins w:id="5077" w:author="Vilson Lu" w:date="2014-08-15T16:06:00Z"/>
                    <w:del w:id="5078" w:author="TinTin Kalaw" w:date="2014-08-16T13:50:00Z"/>
                    <w:b/>
                  </w:rPr>
                </w:rPrChange>
              </w:rPr>
            </w:pPr>
          </w:p>
          <w:p w14:paraId="07B4A410" w14:textId="77777777" w:rsidR="00690D69" w:rsidRPr="00BD695A" w:rsidRDefault="00690D69">
            <w:pPr>
              <w:rPr>
                <w:ins w:id="5079" w:author="Vilson Lu" w:date="2014-08-15T16:06:00Z"/>
                <w:sz w:val="20"/>
                <w:szCs w:val="20"/>
                <w:rPrChange w:id="5080" w:author="TinTin Kalaw" w:date="2014-08-16T13:49:00Z">
                  <w:rPr>
                    <w:ins w:id="5081" w:author="Vilson Lu" w:date="2014-08-15T16:06:00Z"/>
                  </w:rPr>
                </w:rPrChange>
              </w:rPr>
            </w:pPr>
            <w:ins w:id="5082" w:author="Vilson Lu" w:date="2014-08-15T16:06:00Z">
              <w:r w:rsidRPr="00BD695A">
                <w:rPr>
                  <w:sz w:val="20"/>
                  <w:szCs w:val="20"/>
                  <w:rPrChange w:id="5083" w:author="TinTin Kalaw" w:date="2014-08-16T13:49:00Z">
                    <w:rPr/>
                  </w:rPrChange>
                </w:rPr>
                <w:t>&lt;tweet&gt;</w:t>
              </w:r>
            </w:ins>
          </w:p>
          <w:p w14:paraId="3806C09F" w14:textId="77777777" w:rsidR="00690D69" w:rsidRPr="00BD695A" w:rsidDel="00BD695A" w:rsidRDefault="00690D69">
            <w:pPr>
              <w:rPr>
                <w:ins w:id="5084" w:author="Vilson Lu" w:date="2014-08-15T16:06:00Z"/>
                <w:del w:id="5085" w:author="TinTin Kalaw" w:date="2014-08-16T13:50:00Z"/>
                <w:sz w:val="20"/>
                <w:szCs w:val="20"/>
                <w:rPrChange w:id="5086" w:author="TinTin Kalaw" w:date="2014-08-16T13:49:00Z">
                  <w:rPr>
                    <w:ins w:id="5087" w:author="Vilson Lu" w:date="2014-08-15T16:06:00Z"/>
                    <w:del w:id="5088" w:author="TinTin Kalaw" w:date="2014-08-16T13:50:00Z"/>
                  </w:rPr>
                </w:rPrChange>
              </w:rPr>
            </w:pPr>
            <w:ins w:id="5089" w:author="Vilson Lu" w:date="2014-08-15T16:06:00Z">
              <w:r w:rsidRPr="00BD695A">
                <w:rPr>
                  <w:sz w:val="20"/>
                  <w:szCs w:val="20"/>
                  <w:rPrChange w:id="5090" w:author="TinTin Kalaw" w:date="2014-08-16T13:49:00Z">
                    <w:rPr/>
                  </w:rPrChange>
                </w:rPr>
                <w:t>“”@ANCALERTS: Magnitude 4.3 quake jolts Antique, Boracay http://t.co/c2BczJEa6Y"" Lindol everywhere :3&lt;/tweet&gt;</w:t>
              </w:r>
            </w:ins>
          </w:p>
          <w:p w14:paraId="76186030" w14:textId="77777777" w:rsidR="00690D69" w:rsidRPr="00BD695A" w:rsidRDefault="00690D69">
            <w:pPr>
              <w:rPr>
                <w:ins w:id="5091" w:author="Vilson Lu" w:date="2014-08-15T16:06:00Z"/>
                <w:sz w:val="20"/>
                <w:szCs w:val="20"/>
                <w:rPrChange w:id="5092" w:author="TinTin Kalaw" w:date="2014-08-16T13:49:00Z">
                  <w:rPr>
                    <w:ins w:id="5093" w:author="Vilson Lu" w:date="2014-08-15T16:06:00Z"/>
                    <w:b/>
                  </w:rPr>
                </w:rPrChange>
              </w:rPr>
              <w:pPrChange w:id="5094" w:author="TinTin Kalaw" w:date="2014-08-19T08:22:00Z">
                <w:pPr>
                  <w:jc w:val="center"/>
                </w:pPr>
              </w:pPrChange>
            </w:pPr>
          </w:p>
        </w:tc>
        <w:tc>
          <w:tcPr>
            <w:tcW w:w="3875" w:type="dxa"/>
            <w:vAlign w:val="center"/>
            <w:tcPrChange w:id="5095" w:author="TinTin Kalaw" w:date="2014-08-16T13:50:00Z">
              <w:tcPr>
                <w:tcW w:w="3875" w:type="dxa"/>
              </w:tcPr>
            </w:tcPrChange>
          </w:tcPr>
          <w:p w14:paraId="202EF5C5" w14:textId="01362FC9" w:rsidR="00690D69" w:rsidRPr="00BD695A" w:rsidDel="00BD695A" w:rsidRDefault="00690D69">
            <w:pPr>
              <w:jc w:val="center"/>
              <w:rPr>
                <w:ins w:id="5096" w:author="Vilson Lu" w:date="2014-08-15T16:06:00Z"/>
                <w:del w:id="5097" w:author="TinTin Kalaw" w:date="2014-08-16T13:50:00Z"/>
                <w:sz w:val="20"/>
                <w:szCs w:val="20"/>
                <w:rPrChange w:id="5098" w:author="TinTin Kalaw" w:date="2014-08-16T13:49:00Z">
                  <w:rPr>
                    <w:ins w:id="5099" w:author="Vilson Lu" w:date="2014-08-15T16:06:00Z"/>
                    <w:del w:id="5100" w:author="TinTin Kalaw" w:date="2014-08-16T13:50:00Z"/>
                    <w:b/>
                  </w:rPr>
                </w:rPrChange>
              </w:rPr>
            </w:pPr>
          </w:p>
          <w:p w14:paraId="4497426F" w14:textId="77777777" w:rsidR="00690D69" w:rsidRPr="00BD695A" w:rsidRDefault="00690D69">
            <w:pPr>
              <w:rPr>
                <w:ins w:id="5101" w:author="Vilson Lu" w:date="2014-08-15T16:06:00Z"/>
                <w:sz w:val="20"/>
                <w:szCs w:val="20"/>
                <w:rPrChange w:id="5102" w:author="TinTin Kalaw" w:date="2014-08-16T13:49:00Z">
                  <w:rPr>
                    <w:ins w:id="5103" w:author="Vilson Lu" w:date="2014-08-15T16:06:00Z"/>
                  </w:rPr>
                </w:rPrChange>
              </w:rPr>
            </w:pPr>
            <w:ins w:id="5104" w:author="Vilson Lu" w:date="2014-08-15T16:06:00Z">
              <w:r w:rsidRPr="00BD695A">
                <w:rPr>
                  <w:sz w:val="20"/>
                  <w:szCs w:val="20"/>
                  <w:rPrChange w:id="5105" w:author="TinTin Kalaw" w:date="2014-08-16T13:49:00Z">
                    <w:rPr/>
                  </w:rPrChange>
                </w:rPr>
                <w:t>&lt;tweet&gt;</w:t>
              </w:r>
            </w:ins>
          </w:p>
          <w:p w14:paraId="79DC7B2E" w14:textId="77777777" w:rsidR="00690D69" w:rsidRPr="00BD695A" w:rsidRDefault="00690D69">
            <w:pPr>
              <w:rPr>
                <w:ins w:id="5106" w:author="Vilson Lu" w:date="2014-08-15T16:06:00Z"/>
                <w:sz w:val="20"/>
                <w:szCs w:val="20"/>
                <w:rPrChange w:id="5107" w:author="TinTin Kalaw" w:date="2014-08-16T13:49:00Z">
                  <w:rPr>
                    <w:ins w:id="5108" w:author="Vilson Lu" w:date="2014-08-15T16:06:00Z"/>
                  </w:rPr>
                </w:rPrChange>
              </w:rPr>
            </w:pPr>
            <w:ins w:id="5109" w:author="Vilson Lu" w:date="2014-08-15T16:06:00Z">
              <w:r w:rsidRPr="00BD695A">
                <w:rPr>
                  <w:sz w:val="20"/>
                  <w:szCs w:val="20"/>
                  <w:rPrChange w:id="5110" w:author="TinTin Kalaw" w:date="2014-08-16T13:49:00Z">
                    <w:rPr/>
                  </w:rPrChange>
                </w:rPr>
                <w:t>Magnitude 4.3 quake jolts Antique, Boracay Lindol everywhere</w:t>
              </w:r>
            </w:ins>
          </w:p>
          <w:p w14:paraId="1A6E9244" w14:textId="77777777" w:rsidR="00690D69" w:rsidRPr="00BD695A" w:rsidDel="00BD695A" w:rsidRDefault="00690D69">
            <w:pPr>
              <w:rPr>
                <w:ins w:id="5111" w:author="Vilson Lu" w:date="2014-08-15T16:06:00Z"/>
                <w:del w:id="5112" w:author="TinTin Kalaw" w:date="2014-08-16T13:50:00Z"/>
                <w:sz w:val="20"/>
                <w:szCs w:val="20"/>
                <w:rPrChange w:id="5113" w:author="TinTin Kalaw" w:date="2014-08-16T13:49:00Z">
                  <w:rPr>
                    <w:ins w:id="5114" w:author="Vilson Lu" w:date="2014-08-15T16:06:00Z"/>
                    <w:del w:id="5115" w:author="TinTin Kalaw" w:date="2014-08-16T13:50:00Z"/>
                  </w:rPr>
                </w:rPrChange>
              </w:rPr>
            </w:pPr>
            <w:ins w:id="5116" w:author="Vilson Lu" w:date="2014-08-15T16:06:00Z">
              <w:r w:rsidRPr="00BD695A">
                <w:rPr>
                  <w:sz w:val="20"/>
                  <w:szCs w:val="20"/>
                  <w:rPrChange w:id="5117" w:author="TinTin Kalaw" w:date="2014-08-16T13:49:00Z">
                    <w:rPr/>
                  </w:rPrChange>
                </w:rPr>
                <w:t>&lt;/tweet&gt;</w:t>
              </w:r>
            </w:ins>
          </w:p>
          <w:p w14:paraId="1EEE0C9A" w14:textId="77777777" w:rsidR="00690D69" w:rsidRPr="00BD695A" w:rsidRDefault="00690D69">
            <w:pPr>
              <w:rPr>
                <w:ins w:id="5118" w:author="Vilson Lu" w:date="2014-08-15T16:06:00Z"/>
                <w:sz w:val="20"/>
                <w:szCs w:val="20"/>
                <w:rPrChange w:id="5119" w:author="TinTin Kalaw" w:date="2014-08-16T13:49:00Z">
                  <w:rPr>
                    <w:ins w:id="5120" w:author="Vilson Lu" w:date="2014-08-15T16:06:00Z"/>
                    <w:b/>
                  </w:rPr>
                </w:rPrChange>
              </w:rPr>
              <w:pPrChange w:id="5121" w:author="TinTin Kalaw" w:date="2014-08-19T08:22:00Z">
                <w:pPr>
                  <w:jc w:val="center"/>
                </w:pPr>
              </w:pPrChange>
            </w:pPr>
          </w:p>
        </w:tc>
      </w:tr>
    </w:tbl>
    <w:p w14:paraId="475F9146" w14:textId="77777777" w:rsidR="00BD695A" w:rsidRPr="00B85B60" w:rsidRDefault="00BD695A" w:rsidP="00690D69">
      <w:pPr>
        <w:rPr>
          <w:ins w:id="5122" w:author="Vilson Lu" w:date="2014-08-15T16:06:00Z"/>
          <w:lang w:val="en-PH" w:eastAsia="zh-CN"/>
        </w:rPr>
      </w:pPr>
    </w:p>
    <w:p w14:paraId="05D804D3" w14:textId="77777777" w:rsidR="00690D69" w:rsidRDefault="00690D69" w:rsidP="00690D69">
      <w:pPr>
        <w:pStyle w:val="Heading4"/>
        <w:rPr>
          <w:ins w:id="5123" w:author="Vilson Lu" w:date="2014-08-15T16:06:00Z"/>
        </w:rPr>
      </w:pPr>
      <w:ins w:id="5124" w:author="Vilson Lu" w:date="2014-08-15T16:06:00Z">
        <w:r>
          <w:t>Tokenizer</w:t>
        </w:r>
      </w:ins>
    </w:p>
    <w:p w14:paraId="4B3DD410" w14:textId="77777777" w:rsidR="00690D69" w:rsidRDefault="00690D69">
      <w:pPr>
        <w:pStyle w:val="Content2"/>
        <w:rPr>
          <w:ins w:id="5125" w:author="Vilson Lu" w:date="2014-08-15T16:06:00Z"/>
        </w:rPr>
        <w:pPrChange w:id="5126" w:author="TinTin Kalaw" w:date="2014-08-16T13:49:00Z">
          <w:pPr/>
        </w:pPrChange>
      </w:pPr>
    </w:p>
    <w:p w14:paraId="1B636973" w14:textId="4039F352" w:rsidR="00690D69" w:rsidRDefault="00690D69">
      <w:pPr>
        <w:pStyle w:val="Content2"/>
        <w:rPr>
          <w:ins w:id="5127" w:author="Vilson Lu" w:date="2014-08-15T16:06:00Z"/>
        </w:rPr>
        <w:pPrChange w:id="5128" w:author="TinTin Kalaw" w:date="2014-08-16T13:49:00Z">
          <w:pPr/>
        </w:pPrChange>
      </w:pPr>
      <w:ins w:id="5129" w:author="Vilson Lu" w:date="2014-08-15T16:06:00Z">
        <w:r w:rsidRPr="00B95616">
          <w:t xml:space="preserve">After normalizing the tweets, the tokenizer will now then split the input tweets into tokens like numbers, punctuations, words, abbreviations and other special characters like emoticons, hashtags, mentions and the like. The tokenizer will take as an input the </w:t>
        </w:r>
        <w:r w:rsidRPr="00B95616">
          <w:lastRenderedPageBreak/>
          <w:t>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del w:id="5130" w:author="TinTin Kalaw" w:date="2014-08-16T13:49:00Z">
          <w:r w:rsidDel="00BD695A">
            <w:delText>Table 4-9</w:delText>
          </w:r>
        </w:del>
      </w:ins>
      <w:ins w:id="5131" w:author="TinTin Kalaw" w:date="2014-08-16T13:49:00Z">
        <w:r w:rsidR="00BD695A">
          <w:fldChar w:fldCharType="begin"/>
        </w:r>
        <w:r w:rsidR="00BD695A">
          <w:instrText xml:space="preserve"> REF _Ref395960295 \h </w:instrText>
        </w:r>
      </w:ins>
      <w:r w:rsidR="00BD695A">
        <w:fldChar w:fldCharType="separate"/>
      </w:r>
      <w:ins w:id="5132" w:author="Vilson Lu" w:date="2014-08-16T16:50:00Z">
        <w:r w:rsidR="0068488C">
          <w:t xml:space="preserve">Table </w:t>
        </w:r>
        <w:r w:rsidR="0068488C">
          <w:rPr>
            <w:noProof/>
          </w:rPr>
          <w:t>4</w:t>
        </w:r>
        <w:r w:rsidR="0068488C">
          <w:noBreakHyphen/>
        </w:r>
        <w:r w:rsidR="0068488C">
          <w:rPr>
            <w:noProof/>
          </w:rPr>
          <w:t>5</w:t>
        </w:r>
      </w:ins>
      <w:ins w:id="5133" w:author="TinTin Kalaw" w:date="2014-08-16T13:49:00Z">
        <w:r w:rsidR="00BD695A">
          <w:fldChar w:fldCharType="end"/>
        </w:r>
      </w:ins>
      <w:ins w:id="5134" w:author="Vilson Lu" w:date="2014-08-15T16:06:00Z">
        <w:r>
          <w:t xml:space="preserve"> shows the sample input and its corresponding output.</w:t>
        </w:r>
      </w:ins>
      <w:ins w:id="5135" w:author="Vilson Lu" w:date="2014-08-15T16:07:00Z">
        <w:r>
          <w:t xml:space="preserve"> </w:t>
        </w:r>
      </w:ins>
    </w:p>
    <w:p w14:paraId="4FD127F5" w14:textId="77777777" w:rsidR="00690D69" w:rsidRDefault="00690D69">
      <w:pPr>
        <w:pStyle w:val="Content2"/>
        <w:rPr>
          <w:ins w:id="5136" w:author="Vilson Lu" w:date="2014-08-15T16:06:00Z"/>
        </w:rPr>
        <w:pPrChange w:id="5137" w:author="TinTin Kalaw" w:date="2014-08-16T13:49:00Z">
          <w:pPr>
            <w:pStyle w:val="Content"/>
          </w:pPr>
        </w:pPrChange>
      </w:pPr>
    </w:p>
    <w:p w14:paraId="25F6D146" w14:textId="0C264D10" w:rsidR="00690D69" w:rsidRDefault="00690D69" w:rsidP="00690D69">
      <w:pPr>
        <w:pStyle w:val="Caption"/>
        <w:ind w:left="720" w:firstLine="720"/>
        <w:rPr>
          <w:ins w:id="5138" w:author="Vilson Lu" w:date="2014-08-15T16:06:00Z"/>
        </w:rPr>
      </w:pPr>
      <w:bookmarkStart w:id="5139" w:name="_Ref395960295"/>
      <w:bookmarkStart w:id="5140" w:name="_Toc395094930"/>
      <w:bookmarkStart w:id="5141" w:name="_Toc396200398"/>
      <w:ins w:id="5142" w:author="Vilson Lu" w:date="2014-08-15T16:06:00Z">
        <w:r>
          <w:t xml:space="preserve">Table </w:t>
        </w:r>
      </w:ins>
      <w:ins w:id="5143" w:author="TinTin Kalaw" w:date="2014-08-16T13:59:00Z">
        <w:r w:rsidR="006E6440">
          <w:fldChar w:fldCharType="begin"/>
        </w:r>
        <w:r w:rsidR="006E6440">
          <w:instrText xml:space="preserve"> STYLEREF 1 \s </w:instrText>
        </w:r>
      </w:ins>
      <w:r w:rsidR="006E6440">
        <w:fldChar w:fldCharType="separate"/>
      </w:r>
      <w:r w:rsidR="0068488C">
        <w:rPr>
          <w:noProof/>
        </w:rPr>
        <w:t>4</w:t>
      </w:r>
      <w:ins w:id="5144"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5145" w:author="Vilson Lu" w:date="2014-08-16T16:50:00Z">
        <w:r w:rsidR="0068488C">
          <w:rPr>
            <w:noProof/>
          </w:rPr>
          <w:t>5</w:t>
        </w:r>
      </w:ins>
      <w:ins w:id="5146" w:author="TinTin Kalaw" w:date="2014-08-16T13:59:00Z">
        <w:r w:rsidR="006E6440">
          <w:fldChar w:fldCharType="end"/>
        </w:r>
      </w:ins>
      <w:bookmarkEnd w:id="5139"/>
      <w:ins w:id="5147" w:author="Vilson Lu" w:date="2014-08-15T16:06:00Z">
        <w:del w:id="5148"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9</w:delText>
          </w:r>
          <w:r w:rsidDel="00BD695A">
            <w:rPr>
              <w:noProof/>
            </w:rPr>
            <w:fldChar w:fldCharType="end"/>
          </w:r>
        </w:del>
        <w:r>
          <w:t>. Sample Input/Output Tokenizer</w:t>
        </w:r>
        <w:bookmarkEnd w:id="5140"/>
        <w:bookmarkEnd w:id="5141"/>
      </w:ins>
    </w:p>
    <w:tbl>
      <w:tblPr>
        <w:tblStyle w:val="TableGrid"/>
        <w:tblW w:w="0" w:type="auto"/>
        <w:tblInd w:w="1440" w:type="dxa"/>
        <w:tblLook w:val="04A0" w:firstRow="1" w:lastRow="0" w:firstColumn="1" w:lastColumn="0" w:noHBand="0" w:noVBand="1"/>
      </w:tblPr>
      <w:tblGrid>
        <w:gridCol w:w="3917"/>
        <w:gridCol w:w="3993"/>
        <w:tblGridChange w:id="5149">
          <w:tblGrid>
            <w:gridCol w:w="3917"/>
            <w:gridCol w:w="3993"/>
          </w:tblGrid>
        </w:tblGridChange>
      </w:tblGrid>
      <w:tr w:rsidR="00690D69" w:rsidRPr="00BD695A" w14:paraId="790940CF" w14:textId="77777777" w:rsidTr="0063049B">
        <w:trPr>
          <w:ins w:id="5150" w:author="Vilson Lu" w:date="2014-08-15T16:06:00Z"/>
        </w:trPr>
        <w:tc>
          <w:tcPr>
            <w:tcW w:w="3917" w:type="dxa"/>
          </w:tcPr>
          <w:p w14:paraId="08C73A28" w14:textId="77777777" w:rsidR="00690D69" w:rsidRPr="00497EF3" w:rsidRDefault="00690D69" w:rsidP="0063049B">
            <w:pPr>
              <w:pStyle w:val="Content"/>
              <w:ind w:left="0"/>
              <w:jc w:val="center"/>
              <w:rPr>
                <w:ins w:id="5151" w:author="Vilson Lu" w:date="2014-08-15T16:06:00Z"/>
                <w:b/>
                <w:lang w:val="en-PH" w:eastAsia="zh-CN"/>
              </w:rPr>
            </w:pPr>
            <w:ins w:id="5152" w:author="Vilson Lu" w:date="2014-08-15T16:06:00Z">
              <w:r w:rsidRPr="00497EF3">
                <w:rPr>
                  <w:b/>
                  <w:lang w:val="en-PH" w:eastAsia="zh-CN"/>
                </w:rPr>
                <w:t>Input</w:t>
              </w:r>
            </w:ins>
          </w:p>
        </w:tc>
        <w:tc>
          <w:tcPr>
            <w:tcW w:w="3993" w:type="dxa"/>
          </w:tcPr>
          <w:p w14:paraId="5E0ECE32" w14:textId="77777777" w:rsidR="00690D69" w:rsidRPr="00BD695A" w:rsidRDefault="00690D69" w:rsidP="0063049B">
            <w:pPr>
              <w:pStyle w:val="Content"/>
              <w:ind w:left="0"/>
              <w:jc w:val="center"/>
              <w:rPr>
                <w:ins w:id="5153" w:author="Vilson Lu" w:date="2014-08-15T16:06:00Z"/>
                <w:b/>
                <w:lang w:val="en-PH" w:eastAsia="zh-CN"/>
              </w:rPr>
            </w:pPr>
            <w:ins w:id="5154" w:author="Vilson Lu" w:date="2014-08-15T16:06:00Z">
              <w:r w:rsidRPr="00BD695A">
                <w:rPr>
                  <w:b/>
                  <w:lang w:val="en-PH" w:eastAsia="zh-CN"/>
                </w:rPr>
                <w:t>Output</w:t>
              </w:r>
            </w:ins>
          </w:p>
        </w:tc>
      </w:tr>
      <w:tr w:rsidR="00690D69" w:rsidRPr="00BD695A" w14:paraId="126EF383" w14:textId="77777777" w:rsidTr="00BD695A">
        <w:tblPrEx>
          <w:tblW w:w="0" w:type="auto"/>
          <w:tblInd w:w="1440" w:type="dxa"/>
          <w:tblPrExChange w:id="5155" w:author="TinTin Kalaw" w:date="2014-08-16T13:51:00Z">
            <w:tblPrEx>
              <w:tblW w:w="0" w:type="auto"/>
              <w:tblInd w:w="1440" w:type="dxa"/>
            </w:tblPrEx>
          </w:tblPrExChange>
        </w:tblPrEx>
        <w:trPr>
          <w:ins w:id="5156" w:author="Vilson Lu" w:date="2014-08-15T16:06:00Z"/>
        </w:trPr>
        <w:tc>
          <w:tcPr>
            <w:tcW w:w="3917" w:type="dxa"/>
            <w:vAlign w:val="center"/>
            <w:tcPrChange w:id="5157" w:author="TinTin Kalaw" w:date="2014-08-16T13:51:00Z">
              <w:tcPr>
                <w:tcW w:w="3917" w:type="dxa"/>
              </w:tcPr>
            </w:tcPrChange>
          </w:tcPr>
          <w:p w14:paraId="73082D92" w14:textId="16D3E31A" w:rsidR="00690D69" w:rsidRPr="00BD695A" w:rsidDel="00BD695A" w:rsidRDefault="00690D69">
            <w:pPr>
              <w:jc w:val="center"/>
              <w:rPr>
                <w:ins w:id="5158" w:author="Vilson Lu" w:date="2014-08-15T16:06:00Z"/>
                <w:del w:id="5159" w:author="TinTin Kalaw" w:date="2014-08-16T13:51:00Z"/>
                <w:sz w:val="20"/>
                <w:szCs w:val="20"/>
                <w:lang w:val="en-PH" w:eastAsia="zh-CN"/>
                <w:rPrChange w:id="5160" w:author="TinTin Kalaw" w:date="2014-08-16T13:49:00Z">
                  <w:rPr>
                    <w:ins w:id="5161" w:author="Vilson Lu" w:date="2014-08-15T16:06:00Z"/>
                    <w:del w:id="5162" w:author="TinTin Kalaw" w:date="2014-08-16T13:51:00Z"/>
                    <w:b/>
                    <w:lang w:val="en-PH" w:eastAsia="zh-CN"/>
                  </w:rPr>
                </w:rPrChange>
              </w:rPr>
            </w:pPr>
          </w:p>
          <w:p w14:paraId="1BC93B4B" w14:textId="77777777" w:rsidR="00690D69" w:rsidRPr="00BD695A" w:rsidRDefault="00690D69">
            <w:pPr>
              <w:spacing w:line="276" w:lineRule="auto"/>
              <w:contextualSpacing/>
              <w:jc w:val="both"/>
              <w:outlineLvl w:val="4"/>
              <w:rPr>
                <w:ins w:id="5163" w:author="Vilson Lu" w:date="2014-08-15T16:06:00Z"/>
                <w:rFonts w:ascii="Times New Roman" w:hAnsi="Times New Roman" w:cs="Times New Roman"/>
                <w:sz w:val="20"/>
                <w:szCs w:val="20"/>
                <w:lang w:val="en-PH" w:eastAsia="zh-CN"/>
                <w:rPrChange w:id="5164" w:author="TinTin Kalaw" w:date="2014-08-16T13:49:00Z">
                  <w:rPr>
                    <w:ins w:id="5165" w:author="Vilson Lu" w:date="2014-08-15T16:06:00Z"/>
                    <w:rFonts w:ascii="Times New Roman" w:hAnsi="Times New Roman" w:cs="Times New Roman"/>
                    <w:b/>
                    <w:lang w:val="en-PH" w:eastAsia="zh-CN"/>
                  </w:rPr>
                </w:rPrChange>
              </w:rPr>
              <w:pPrChange w:id="5166" w:author="TinTin Kalaw" w:date="2014-08-19T08:22:00Z">
                <w:pPr>
                  <w:spacing w:line="276" w:lineRule="auto"/>
                  <w:ind w:left="1080"/>
                  <w:contextualSpacing/>
                  <w:jc w:val="both"/>
                  <w:outlineLvl w:val="4"/>
                </w:pPr>
              </w:pPrChange>
            </w:pPr>
            <w:ins w:id="5167" w:author="Vilson Lu" w:date="2014-08-15T16:06:00Z">
              <w:r w:rsidRPr="00BD695A">
                <w:rPr>
                  <w:sz w:val="20"/>
                  <w:szCs w:val="20"/>
                  <w:lang w:val="en-PH" w:eastAsia="zh-CN"/>
                  <w:rPrChange w:id="5168" w:author="TinTin Kalaw" w:date="2014-08-16T13:49:00Z">
                    <w:rPr>
                      <w:lang w:val="en-PH" w:eastAsia="zh-CN"/>
                    </w:rPr>
                  </w:rPrChange>
                </w:rPr>
                <w:t>&lt;tweet&gt;</w:t>
              </w:r>
            </w:ins>
          </w:p>
          <w:p w14:paraId="11F46C76" w14:textId="77777777" w:rsidR="00690D69" w:rsidRPr="00BD695A" w:rsidRDefault="00690D69">
            <w:pPr>
              <w:spacing w:line="276" w:lineRule="auto"/>
              <w:contextualSpacing/>
              <w:jc w:val="both"/>
              <w:outlineLvl w:val="4"/>
              <w:rPr>
                <w:ins w:id="5169" w:author="Vilson Lu" w:date="2014-08-15T16:06:00Z"/>
                <w:rFonts w:ascii="Times New Roman" w:hAnsi="Times New Roman" w:cs="Times New Roman"/>
                <w:sz w:val="20"/>
                <w:szCs w:val="20"/>
                <w:lang w:val="en-PH" w:eastAsia="zh-CN"/>
                <w:rPrChange w:id="5170" w:author="TinTin Kalaw" w:date="2014-08-16T13:49:00Z">
                  <w:rPr>
                    <w:ins w:id="5171" w:author="Vilson Lu" w:date="2014-08-15T16:06:00Z"/>
                    <w:rFonts w:ascii="Times New Roman" w:hAnsi="Times New Roman" w:cs="Times New Roman"/>
                    <w:b/>
                    <w:lang w:val="en-PH" w:eastAsia="zh-CN"/>
                  </w:rPr>
                </w:rPrChange>
              </w:rPr>
              <w:pPrChange w:id="5172" w:author="TinTin Kalaw" w:date="2014-08-19T08:22:00Z">
                <w:pPr>
                  <w:spacing w:line="276" w:lineRule="auto"/>
                  <w:ind w:left="1080"/>
                  <w:contextualSpacing/>
                  <w:jc w:val="both"/>
                  <w:outlineLvl w:val="4"/>
                </w:pPr>
              </w:pPrChange>
            </w:pPr>
            <w:ins w:id="5173" w:author="Vilson Lu" w:date="2014-08-15T16:06:00Z">
              <w:r w:rsidRPr="00BD695A">
                <w:rPr>
                  <w:sz w:val="20"/>
                  <w:szCs w:val="20"/>
                  <w:lang w:val="en-PH" w:eastAsia="zh-CN"/>
                  <w:rPrChange w:id="5174" w:author="TinTin Kalaw" w:date="2014-08-16T13:49:00Z">
                    <w:rPr>
                      <w:lang w:val="en-PH" w:eastAsia="zh-CN"/>
                    </w:rPr>
                  </w:rPrChange>
                </w:rPr>
                <w:t xml:space="preserve">Kawawa naman nilindol sa Antique. </w:t>
              </w:r>
            </w:ins>
          </w:p>
          <w:p w14:paraId="68F1B7E4" w14:textId="77777777" w:rsidR="00690D69" w:rsidRPr="00BD695A" w:rsidRDefault="00690D69">
            <w:pPr>
              <w:spacing w:line="276" w:lineRule="auto"/>
              <w:contextualSpacing/>
              <w:jc w:val="both"/>
              <w:outlineLvl w:val="4"/>
              <w:rPr>
                <w:ins w:id="5175" w:author="Vilson Lu" w:date="2014-08-15T16:06:00Z"/>
                <w:sz w:val="20"/>
                <w:szCs w:val="20"/>
                <w:lang w:val="en-PH" w:eastAsia="zh-CN"/>
                <w:rPrChange w:id="5176" w:author="TinTin Kalaw" w:date="2014-08-16T13:49:00Z">
                  <w:rPr>
                    <w:ins w:id="5177" w:author="Vilson Lu" w:date="2014-08-15T16:06:00Z"/>
                    <w:b/>
                    <w:lang w:val="en-PH" w:eastAsia="zh-CN"/>
                  </w:rPr>
                </w:rPrChange>
              </w:rPr>
              <w:pPrChange w:id="5178" w:author="TinTin Kalaw" w:date="2014-08-19T08:22:00Z">
                <w:pPr>
                  <w:spacing w:line="276" w:lineRule="auto"/>
                  <w:ind w:left="1080"/>
                  <w:contextualSpacing/>
                  <w:jc w:val="both"/>
                  <w:outlineLvl w:val="4"/>
                </w:pPr>
              </w:pPrChange>
            </w:pPr>
            <w:ins w:id="5179" w:author="Vilson Lu" w:date="2014-08-15T16:06:00Z">
              <w:r w:rsidRPr="00BD695A">
                <w:rPr>
                  <w:sz w:val="20"/>
                  <w:szCs w:val="20"/>
                  <w:lang w:val="en-PH" w:eastAsia="zh-CN"/>
                  <w:rPrChange w:id="5180" w:author="TinTin Kalaw" w:date="2014-08-16T13:49:00Z">
                    <w:rPr>
                      <w:lang w:val="en-PH" w:eastAsia="zh-CN"/>
                    </w:rPr>
                  </w:rPrChange>
                </w:rPr>
                <w:t>&lt;/tweet&gt;</w:t>
              </w:r>
            </w:ins>
          </w:p>
        </w:tc>
        <w:tc>
          <w:tcPr>
            <w:tcW w:w="3993" w:type="dxa"/>
            <w:vAlign w:val="center"/>
            <w:tcPrChange w:id="5181" w:author="TinTin Kalaw" w:date="2014-08-16T13:51:00Z">
              <w:tcPr>
                <w:tcW w:w="3993" w:type="dxa"/>
              </w:tcPr>
            </w:tcPrChange>
          </w:tcPr>
          <w:p w14:paraId="1C289B8B" w14:textId="59BC0EF2" w:rsidR="00690D69" w:rsidRPr="00BD695A" w:rsidDel="00BD695A" w:rsidRDefault="00690D69">
            <w:pPr>
              <w:jc w:val="center"/>
              <w:rPr>
                <w:ins w:id="5182" w:author="Vilson Lu" w:date="2014-08-15T16:06:00Z"/>
                <w:del w:id="5183" w:author="TinTin Kalaw" w:date="2014-08-16T13:51:00Z"/>
                <w:sz w:val="20"/>
                <w:szCs w:val="20"/>
                <w:lang w:val="en-PH" w:eastAsia="zh-CN"/>
                <w:rPrChange w:id="5184" w:author="TinTin Kalaw" w:date="2014-08-16T13:49:00Z">
                  <w:rPr>
                    <w:ins w:id="5185" w:author="Vilson Lu" w:date="2014-08-15T16:06:00Z"/>
                    <w:del w:id="5186" w:author="TinTin Kalaw" w:date="2014-08-16T13:51:00Z"/>
                    <w:b/>
                    <w:lang w:val="en-PH" w:eastAsia="zh-CN"/>
                  </w:rPr>
                </w:rPrChange>
              </w:rPr>
            </w:pPr>
          </w:p>
          <w:p w14:paraId="5CE3E4AF" w14:textId="77777777" w:rsidR="00690D69" w:rsidRPr="00BD695A" w:rsidRDefault="00690D69">
            <w:pPr>
              <w:spacing w:line="276" w:lineRule="auto"/>
              <w:contextualSpacing/>
              <w:jc w:val="both"/>
              <w:outlineLvl w:val="4"/>
              <w:rPr>
                <w:ins w:id="5187" w:author="Vilson Lu" w:date="2014-08-15T16:06:00Z"/>
                <w:rFonts w:ascii="Times New Roman" w:hAnsi="Times New Roman" w:cs="Times New Roman"/>
                <w:sz w:val="20"/>
                <w:szCs w:val="20"/>
                <w:lang w:val="en-PH" w:eastAsia="zh-CN"/>
                <w:rPrChange w:id="5188" w:author="TinTin Kalaw" w:date="2014-08-16T13:49:00Z">
                  <w:rPr>
                    <w:ins w:id="5189" w:author="Vilson Lu" w:date="2014-08-15T16:06:00Z"/>
                    <w:rFonts w:ascii="Times New Roman" w:hAnsi="Times New Roman" w:cs="Times New Roman"/>
                    <w:b/>
                    <w:lang w:val="en-PH" w:eastAsia="zh-CN"/>
                  </w:rPr>
                </w:rPrChange>
              </w:rPr>
              <w:pPrChange w:id="5190" w:author="TinTin Kalaw" w:date="2014-08-19T08:22:00Z">
                <w:pPr>
                  <w:spacing w:line="276" w:lineRule="auto"/>
                  <w:ind w:left="1080"/>
                  <w:contextualSpacing/>
                  <w:jc w:val="both"/>
                  <w:outlineLvl w:val="4"/>
                </w:pPr>
              </w:pPrChange>
            </w:pPr>
            <w:ins w:id="5191" w:author="Vilson Lu" w:date="2014-08-15T16:06:00Z">
              <w:r w:rsidRPr="00BD695A">
                <w:rPr>
                  <w:sz w:val="20"/>
                  <w:szCs w:val="20"/>
                  <w:lang w:val="en-PH" w:eastAsia="zh-CN"/>
                  <w:rPrChange w:id="5192" w:author="TinTin Kalaw" w:date="2014-08-16T13:49:00Z">
                    <w:rPr>
                      <w:lang w:val="en-PH" w:eastAsia="zh-CN"/>
                    </w:rPr>
                  </w:rPrChange>
                </w:rPr>
                <w:t>&lt;tweet&gt;</w:t>
              </w:r>
            </w:ins>
          </w:p>
          <w:p w14:paraId="2DC8E877" w14:textId="77777777" w:rsidR="00690D69" w:rsidRPr="00BD695A" w:rsidRDefault="00690D69">
            <w:pPr>
              <w:spacing w:line="276" w:lineRule="auto"/>
              <w:contextualSpacing/>
              <w:jc w:val="both"/>
              <w:outlineLvl w:val="4"/>
              <w:rPr>
                <w:ins w:id="5193" w:author="Vilson Lu" w:date="2014-08-15T16:06:00Z"/>
                <w:rFonts w:ascii="Times New Roman" w:hAnsi="Times New Roman" w:cs="Times New Roman"/>
                <w:sz w:val="20"/>
                <w:szCs w:val="20"/>
                <w:lang w:val="en-PH" w:eastAsia="zh-CN"/>
                <w:rPrChange w:id="5194" w:author="TinTin Kalaw" w:date="2014-08-16T13:49:00Z">
                  <w:rPr>
                    <w:ins w:id="5195" w:author="Vilson Lu" w:date="2014-08-15T16:06:00Z"/>
                    <w:rFonts w:ascii="Times New Roman" w:hAnsi="Times New Roman" w:cs="Times New Roman"/>
                    <w:b/>
                    <w:lang w:val="en-PH" w:eastAsia="zh-CN"/>
                  </w:rPr>
                </w:rPrChange>
              </w:rPr>
              <w:pPrChange w:id="5196" w:author="TinTin Kalaw" w:date="2014-08-19T08:22:00Z">
                <w:pPr>
                  <w:spacing w:line="276" w:lineRule="auto"/>
                  <w:ind w:left="1080"/>
                  <w:contextualSpacing/>
                  <w:jc w:val="both"/>
                  <w:outlineLvl w:val="4"/>
                </w:pPr>
              </w:pPrChange>
            </w:pPr>
            <w:ins w:id="5197" w:author="Vilson Lu" w:date="2014-08-15T16:06:00Z">
              <w:r w:rsidRPr="00BD695A">
                <w:rPr>
                  <w:sz w:val="20"/>
                  <w:szCs w:val="20"/>
                  <w:lang w:val="en-PH" w:eastAsia="zh-CN"/>
                  <w:rPrChange w:id="5198" w:author="TinTin Kalaw" w:date="2014-08-16T13:49:00Z">
                    <w:rPr>
                      <w:lang w:val="en-PH" w:eastAsia="zh-CN"/>
                    </w:rPr>
                  </w:rPrChange>
                </w:rPr>
                <w:t>[“Kawawa”, “naman”, “nilindol”, “sa”, “Antique”, “.”]</w:t>
              </w:r>
            </w:ins>
          </w:p>
          <w:p w14:paraId="0F8ADD5F" w14:textId="1E964F97" w:rsidR="00690D69" w:rsidRPr="00BD695A" w:rsidDel="00BD695A" w:rsidRDefault="00690D69">
            <w:pPr>
              <w:spacing w:line="276" w:lineRule="auto"/>
              <w:ind w:left="1080"/>
              <w:contextualSpacing/>
              <w:outlineLvl w:val="4"/>
              <w:rPr>
                <w:ins w:id="5199" w:author="Vilson Lu" w:date="2014-08-15T16:06:00Z"/>
                <w:del w:id="5200" w:author="TinTin Kalaw" w:date="2014-08-16T13:51:00Z"/>
                <w:rFonts w:ascii="Times New Roman" w:hAnsi="Times New Roman" w:cs="Times New Roman"/>
                <w:sz w:val="20"/>
                <w:szCs w:val="20"/>
                <w:lang w:val="en-PH" w:eastAsia="zh-CN"/>
                <w:rPrChange w:id="5201" w:author="TinTin Kalaw" w:date="2014-08-16T13:49:00Z">
                  <w:rPr>
                    <w:ins w:id="5202" w:author="Vilson Lu" w:date="2014-08-15T16:06:00Z"/>
                    <w:del w:id="5203" w:author="TinTin Kalaw" w:date="2014-08-16T13:51:00Z"/>
                    <w:rFonts w:ascii="Times New Roman" w:hAnsi="Times New Roman" w:cs="Times New Roman"/>
                    <w:b/>
                    <w:lang w:val="en-PH" w:eastAsia="zh-CN"/>
                  </w:rPr>
                </w:rPrChange>
              </w:rPr>
              <w:pPrChange w:id="5204" w:author="TinTin Kalaw" w:date="2014-08-19T08:22:00Z">
                <w:pPr>
                  <w:spacing w:line="276" w:lineRule="auto"/>
                  <w:ind w:left="1080"/>
                  <w:contextualSpacing/>
                  <w:jc w:val="both"/>
                  <w:outlineLvl w:val="4"/>
                </w:pPr>
              </w:pPrChange>
            </w:pPr>
            <w:ins w:id="5205" w:author="Vilson Lu" w:date="2014-08-15T16:06:00Z">
              <w:r w:rsidRPr="00BD695A">
                <w:rPr>
                  <w:sz w:val="20"/>
                  <w:szCs w:val="20"/>
                  <w:lang w:val="en-PH" w:eastAsia="zh-CN"/>
                  <w:rPrChange w:id="5206" w:author="TinTin Kalaw" w:date="2014-08-16T13:49:00Z">
                    <w:rPr>
                      <w:lang w:val="en-PH" w:eastAsia="zh-CN"/>
                    </w:rPr>
                  </w:rPrChange>
                </w:rPr>
                <w:t>&lt;/tweet&gt;</w:t>
              </w:r>
            </w:ins>
          </w:p>
          <w:p w14:paraId="5D5B4B91" w14:textId="77777777" w:rsidR="00690D69" w:rsidRPr="00BD695A" w:rsidRDefault="00690D69">
            <w:pPr>
              <w:rPr>
                <w:ins w:id="5207" w:author="Vilson Lu" w:date="2014-08-15T16:06:00Z"/>
                <w:sz w:val="20"/>
                <w:szCs w:val="20"/>
                <w:lang w:val="en-PH" w:eastAsia="zh-CN"/>
                <w:rPrChange w:id="5208" w:author="TinTin Kalaw" w:date="2014-08-16T13:49:00Z">
                  <w:rPr>
                    <w:ins w:id="5209" w:author="Vilson Lu" w:date="2014-08-15T16:06:00Z"/>
                    <w:b/>
                    <w:lang w:val="en-PH" w:eastAsia="zh-CN"/>
                  </w:rPr>
                </w:rPrChange>
              </w:rPr>
              <w:pPrChange w:id="5210" w:author="TinTin Kalaw" w:date="2014-08-19T08:22:00Z">
                <w:pPr>
                  <w:jc w:val="center"/>
                </w:pPr>
              </w:pPrChange>
            </w:pPr>
          </w:p>
        </w:tc>
      </w:tr>
      <w:tr w:rsidR="00690D69" w:rsidRPr="00BD695A" w14:paraId="6EF88DC0" w14:textId="77777777" w:rsidTr="00BD695A">
        <w:tblPrEx>
          <w:tblW w:w="0" w:type="auto"/>
          <w:tblInd w:w="1440" w:type="dxa"/>
          <w:tblPrExChange w:id="5211" w:author="TinTin Kalaw" w:date="2014-08-16T13:51:00Z">
            <w:tblPrEx>
              <w:tblW w:w="0" w:type="auto"/>
              <w:tblInd w:w="1440" w:type="dxa"/>
            </w:tblPrEx>
          </w:tblPrExChange>
        </w:tblPrEx>
        <w:trPr>
          <w:ins w:id="5212" w:author="Vilson Lu" w:date="2014-08-15T16:06:00Z"/>
        </w:trPr>
        <w:tc>
          <w:tcPr>
            <w:tcW w:w="3917" w:type="dxa"/>
            <w:vAlign w:val="center"/>
            <w:tcPrChange w:id="5213" w:author="TinTin Kalaw" w:date="2014-08-16T13:51:00Z">
              <w:tcPr>
                <w:tcW w:w="3917" w:type="dxa"/>
              </w:tcPr>
            </w:tcPrChange>
          </w:tcPr>
          <w:p w14:paraId="4580A967" w14:textId="077824C8" w:rsidR="00690D69" w:rsidRPr="00BD695A" w:rsidDel="00BD695A" w:rsidRDefault="00690D69">
            <w:pPr>
              <w:rPr>
                <w:ins w:id="5214" w:author="Vilson Lu" w:date="2014-08-15T16:06:00Z"/>
                <w:del w:id="5215" w:author="TinTin Kalaw" w:date="2014-08-16T13:51:00Z"/>
                <w:sz w:val="20"/>
                <w:szCs w:val="20"/>
                <w:lang w:val="en-PH" w:eastAsia="zh-CN"/>
                <w:rPrChange w:id="5216" w:author="TinTin Kalaw" w:date="2014-08-16T13:49:00Z">
                  <w:rPr>
                    <w:ins w:id="5217" w:author="Vilson Lu" w:date="2014-08-15T16:06:00Z"/>
                    <w:del w:id="5218" w:author="TinTin Kalaw" w:date="2014-08-16T13:51:00Z"/>
                    <w:b/>
                    <w:lang w:val="en-PH" w:eastAsia="zh-CN"/>
                  </w:rPr>
                </w:rPrChange>
              </w:rPr>
              <w:pPrChange w:id="5219" w:author="TinTin Kalaw" w:date="2014-08-19T08:22:00Z">
                <w:pPr>
                  <w:jc w:val="center"/>
                </w:pPr>
              </w:pPrChange>
            </w:pPr>
          </w:p>
          <w:p w14:paraId="73EFB2D3" w14:textId="77777777" w:rsidR="00690D69" w:rsidRPr="00BD695A" w:rsidRDefault="00690D69">
            <w:pPr>
              <w:spacing w:line="276" w:lineRule="auto"/>
              <w:contextualSpacing/>
              <w:jc w:val="both"/>
              <w:outlineLvl w:val="4"/>
              <w:rPr>
                <w:ins w:id="5220" w:author="Vilson Lu" w:date="2014-08-15T16:06:00Z"/>
                <w:rFonts w:ascii="Times New Roman" w:hAnsi="Times New Roman" w:cs="Times New Roman"/>
                <w:sz w:val="20"/>
                <w:szCs w:val="20"/>
                <w:lang w:val="en-PH" w:eastAsia="zh-CN"/>
                <w:rPrChange w:id="5221" w:author="TinTin Kalaw" w:date="2014-08-16T13:49:00Z">
                  <w:rPr>
                    <w:ins w:id="5222" w:author="Vilson Lu" w:date="2014-08-15T16:06:00Z"/>
                    <w:rFonts w:ascii="Times New Roman" w:hAnsi="Times New Roman" w:cs="Times New Roman"/>
                    <w:b/>
                    <w:lang w:val="en-PH" w:eastAsia="zh-CN"/>
                  </w:rPr>
                </w:rPrChange>
              </w:rPr>
              <w:pPrChange w:id="5223" w:author="TinTin Kalaw" w:date="2014-08-19T08:22:00Z">
                <w:pPr>
                  <w:spacing w:line="276" w:lineRule="auto"/>
                  <w:ind w:left="1080"/>
                  <w:contextualSpacing/>
                  <w:jc w:val="both"/>
                  <w:outlineLvl w:val="4"/>
                </w:pPr>
              </w:pPrChange>
            </w:pPr>
            <w:ins w:id="5224" w:author="Vilson Lu" w:date="2014-08-15T16:06:00Z">
              <w:r w:rsidRPr="00BD695A">
                <w:rPr>
                  <w:sz w:val="20"/>
                  <w:szCs w:val="20"/>
                  <w:lang w:val="en-PH" w:eastAsia="zh-CN"/>
                  <w:rPrChange w:id="5225" w:author="TinTin Kalaw" w:date="2014-08-16T13:49:00Z">
                    <w:rPr>
                      <w:lang w:val="en-PH" w:eastAsia="zh-CN"/>
                    </w:rPr>
                  </w:rPrChange>
                </w:rPr>
                <w:t>&lt;tweet&gt;</w:t>
              </w:r>
            </w:ins>
          </w:p>
          <w:p w14:paraId="4DAC43C2" w14:textId="77777777" w:rsidR="00690D69" w:rsidRPr="00BD695A" w:rsidRDefault="00690D69">
            <w:pPr>
              <w:spacing w:line="276" w:lineRule="auto"/>
              <w:contextualSpacing/>
              <w:jc w:val="both"/>
              <w:outlineLvl w:val="4"/>
              <w:rPr>
                <w:ins w:id="5226" w:author="Vilson Lu" w:date="2014-08-15T16:06:00Z"/>
                <w:rFonts w:ascii="Times New Roman" w:hAnsi="Times New Roman" w:cs="Times New Roman"/>
                <w:sz w:val="20"/>
                <w:szCs w:val="20"/>
                <w:lang w:val="en-PH" w:eastAsia="zh-CN"/>
                <w:rPrChange w:id="5227" w:author="TinTin Kalaw" w:date="2014-08-16T13:49:00Z">
                  <w:rPr>
                    <w:ins w:id="5228" w:author="Vilson Lu" w:date="2014-08-15T16:06:00Z"/>
                    <w:rFonts w:ascii="Times New Roman" w:hAnsi="Times New Roman" w:cs="Times New Roman"/>
                    <w:b/>
                    <w:lang w:val="en-PH" w:eastAsia="zh-CN"/>
                  </w:rPr>
                </w:rPrChange>
              </w:rPr>
              <w:pPrChange w:id="5229" w:author="TinTin Kalaw" w:date="2014-08-19T08:22:00Z">
                <w:pPr>
                  <w:spacing w:line="276" w:lineRule="auto"/>
                  <w:ind w:left="1080"/>
                  <w:contextualSpacing/>
                  <w:jc w:val="both"/>
                  <w:outlineLvl w:val="4"/>
                </w:pPr>
              </w:pPrChange>
            </w:pPr>
            <w:ins w:id="5230" w:author="Vilson Lu" w:date="2014-08-15T16:06:00Z">
              <w:r w:rsidRPr="00BD695A">
                <w:rPr>
                  <w:sz w:val="20"/>
                  <w:szCs w:val="20"/>
                  <w:lang w:val="en-PH" w:eastAsia="zh-CN"/>
                  <w:rPrChange w:id="5231" w:author="TinTin Kalaw" w:date="2014-08-16T13:49:00Z">
                    <w:rPr>
                      <w:lang w:val="en-PH" w:eastAsia="zh-CN"/>
                    </w:rPr>
                  </w:rPrChange>
                </w:rPr>
                <w:t>Magnitude 4.3 quake jolts Antique, Boracay Lindol everywhere</w:t>
              </w:r>
            </w:ins>
          </w:p>
          <w:p w14:paraId="64B05419" w14:textId="7C54F44B" w:rsidR="00690D69" w:rsidRPr="00BD695A" w:rsidDel="00BD695A" w:rsidRDefault="00690D69">
            <w:pPr>
              <w:spacing w:line="276" w:lineRule="auto"/>
              <w:ind w:left="1080"/>
              <w:contextualSpacing/>
              <w:outlineLvl w:val="4"/>
              <w:rPr>
                <w:ins w:id="5232" w:author="Vilson Lu" w:date="2014-08-15T16:06:00Z"/>
                <w:del w:id="5233" w:author="TinTin Kalaw" w:date="2014-08-16T13:51:00Z"/>
                <w:sz w:val="20"/>
                <w:szCs w:val="20"/>
                <w:lang w:val="en-PH" w:eastAsia="zh-CN"/>
                <w:rPrChange w:id="5234" w:author="TinTin Kalaw" w:date="2014-08-16T13:49:00Z">
                  <w:rPr>
                    <w:ins w:id="5235" w:author="Vilson Lu" w:date="2014-08-15T16:06:00Z"/>
                    <w:del w:id="5236" w:author="TinTin Kalaw" w:date="2014-08-16T13:51:00Z"/>
                    <w:b/>
                    <w:lang w:val="en-PH" w:eastAsia="zh-CN"/>
                  </w:rPr>
                </w:rPrChange>
              </w:rPr>
              <w:pPrChange w:id="5237" w:author="TinTin Kalaw" w:date="2014-08-19T08:23:00Z">
                <w:pPr>
                  <w:spacing w:line="276" w:lineRule="auto"/>
                  <w:ind w:left="1080"/>
                  <w:contextualSpacing/>
                  <w:jc w:val="both"/>
                  <w:outlineLvl w:val="4"/>
                </w:pPr>
              </w:pPrChange>
            </w:pPr>
            <w:ins w:id="5238" w:author="Vilson Lu" w:date="2014-08-15T16:06:00Z">
              <w:r w:rsidRPr="00BD695A">
                <w:rPr>
                  <w:sz w:val="20"/>
                  <w:szCs w:val="20"/>
                  <w:lang w:val="en-PH" w:eastAsia="zh-CN"/>
                  <w:rPrChange w:id="5239" w:author="TinTin Kalaw" w:date="2014-08-16T13:49:00Z">
                    <w:rPr>
                      <w:lang w:val="en-PH" w:eastAsia="zh-CN"/>
                    </w:rPr>
                  </w:rPrChange>
                </w:rPr>
                <w:t>&lt;/tweet&gt;</w:t>
              </w:r>
            </w:ins>
          </w:p>
          <w:p w14:paraId="5B972F21" w14:textId="77777777" w:rsidR="00690D69" w:rsidRPr="00BD695A" w:rsidRDefault="00690D69">
            <w:pPr>
              <w:rPr>
                <w:ins w:id="5240" w:author="Vilson Lu" w:date="2014-08-15T16:06:00Z"/>
                <w:sz w:val="20"/>
                <w:szCs w:val="20"/>
                <w:lang w:val="en-PH" w:eastAsia="zh-CN"/>
                <w:rPrChange w:id="5241" w:author="TinTin Kalaw" w:date="2014-08-16T13:49:00Z">
                  <w:rPr>
                    <w:ins w:id="5242" w:author="Vilson Lu" w:date="2014-08-15T16:06:00Z"/>
                    <w:b/>
                    <w:lang w:val="en-PH" w:eastAsia="zh-CN"/>
                  </w:rPr>
                </w:rPrChange>
              </w:rPr>
              <w:pPrChange w:id="5243" w:author="TinTin Kalaw" w:date="2014-08-19T08:23:00Z">
                <w:pPr>
                  <w:jc w:val="center"/>
                </w:pPr>
              </w:pPrChange>
            </w:pPr>
          </w:p>
        </w:tc>
        <w:tc>
          <w:tcPr>
            <w:tcW w:w="3993" w:type="dxa"/>
            <w:vAlign w:val="center"/>
            <w:tcPrChange w:id="5244" w:author="TinTin Kalaw" w:date="2014-08-16T13:51:00Z">
              <w:tcPr>
                <w:tcW w:w="3993" w:type="dxa"/>
              </w:tcPr>
            </w:tcPrChange>
          </w:tcPr>
          <w:p w14:paraId="51F7DBFB" w14:textId="2727C6BA" w:rsidR="00690D69" w:rsidRPr="00BD695A" w:rsidDel="00BD695A" w:rsidRDefault="00690D69">
            <w:pPr>
              <w:jc w:val="center"/>
              <w:rPr>
                <w:ins w:id="5245" w:author="Vilson Lu" w:date="2014-08-15T16:06:00Z"/>
                <w:del w:id="5246" w:author="TinTin Kalaw" w:date="2014-08-16T13:51:00Z"/>
                <w:sz w:val="20"/>
                <w:szCs w:val="20"/>
                <w:lang w:val="en-PH" w:eastAsia="zh-CN"/>
                <w:rPrChange w:id="5247" w:author="TinTin Kalaw" w:date="2014-08-16T13:49:00Z">
                  <w:rPr>
                    <w:ins w:id="5248" w:author="Vilson Lu" w:date="2014-08-15T16:06:00Z"/>
                    <w:del w:id="5249" w:author="TinTin Kalaw" w:date="2014-08-16T13:51:00Z"/>
                    <w:b/>
                    <w:lang w:val="en-PH" w:eastAsia="zh-CN"/>
                  </w:rPr>
                </w:rPrChange>
              </w:rPr>
            </w:pPr>
          </w:p>
          <w:p w14:paraId="2CBF019A" w14:textId="77777777" w:rsidR="00690D69" w:rsidRPr="00BD695A" w:rsidRDefault="00690D69">
            <w:pPr>
              <w:spacing w:line="276" w:lineRule="auto"/>
              <w:contextualSpacing/>
              <w:jc w:val="both"/>
              <w:outlineLvl w:val="4"/>
              <w:rPr>
                <w:ins w:id="5250" w:author="Vilson Lu" w:date="2014-08-15T16:06:00Z"/>
                <w:rFonts w:ascii="Times New Roman" w:hAnsi="Times New Roman" w:cs="Times New Roman"/>
                <w:sz w:val="20"/>
                <w:szCs w:val="20"/>
                <w:lang w:val="en-PH" w:eastAsia="zh-CN"/>
                <w:rPrChange w:id="5251" w:author="TinTin Kalaw" w:date="2014-08-16T13:49:00Z">
                  <w:rPr>
                    <w:ins w:id="5252" w:author="Vilson Lu" w:date="2014-08-15T16:06:00Z"/>
                    <w:rFonts w:ascii="Times New Roman" w:hAnsi="Times New Roman" w:cs="Times New Roman"/>
                    <w:b/>
                    <w:lang w:val="en-PH" w:eastAsia="zh-CN"/>
                  </w:rPr>
                </w:rPrChange>
              </w:rPr>
              <w:pPrChange w:id="5253" w:author="TinTin Kalaw" w:date="2014-08-19T08:23:00Z">
                <w:pPr>
                  <w:spacing w:line="276" w:lineRule="auto"/>
                  <w:ind w:left="1080"/>
                  <w:contextualSpacing/>
                  <w:jc w:val="both"/>
                  <w:outlineLvl w:val="4"/>
                </w:pPr>
              </w:pPrChange>
            </w:pPr>
            <w:ins w:id="5254" w:author="Vilson Lu" w:date="2014-08-15T16:06:00Z">
              <w:r w:rsidRPr="00BD695A">
                <w:rPr>
                  <w:sz w:val="20"/>
                  <w:szCs w:val="20"/>
                  <w:lang w:val="en-PH" w:eastAsia="zh-CN"/>
                  <w:rPrChange w:id="5255" w:author="TinTin Kalaw" w:date="2014-08-16T13:49:00Z">
                    <w:rPr>
                      <w:lang w:val="en-PH" w:eastAsia="zh-CN"/>
                    </w:rPr>
                  </w:rPrChange>
                </w:rPr>
                <w:t>&lt;tweet&gt;</w:t>
              </w:r>
            </w:ins>
          </w:p>
          <w:p w14:paraId="36AD4D7C" w14:textId="77777777" w:rsidR="00690D69" w:rsidRPr="00BD695A" w:rsidRDefault="00690D69">
            <w:pPr>
              <w:spacing w:line="276" w:lineRule="auto"/>
              <w:contextualSpacing/>
              <w:jc w:val="both"/>
              <w:outlineLvl w:val="4"/>
              <w:rPr>
                <w:ins w:id="5256" w:author="Vilson Lu" w:date="2014-08-15T16:06:00Z"/>
                <w:rFonts w:ascii="Times New Roman" w:hAnsi="Times New Roman" w:cs="Times New Roman"/>
                <w:sz w:val="20"/>
                <w:szCs w:val="20"/>
                <w:lang w:val="en-PH" w:eastAsia="zh-CN"/>
                <w:rPrChange w:id="5257" w:author="TinTin Kalaw" w:date="2014-08-16T13:49:00Z">
                  <w:rPr>
                    <w:ins w:id="5258" w:author="Vilson Lu" w:date="2014-08-15T16:06:00Z"/>
                    <w:rFonts w:ascii="Times New Roman" w:hAnsi="Times New Roman" w:cs="Times New Roman"/>
                    <w:b/>
                    <w:lang w:val="en-PH" w:eastAsia="zh-CN"/>
                  </w:rPr>
                </w:rPrChange>
              </w:rPr>
              <w:pPrChange w:id="5259" w:author="TinTin Kalaw" w:date="2014-08-19T08:23:00Z">
                <w:pPr>
                  <w:spacing w:line="276" w:lineRule="auto"/>
                  <w:ind w:left="1080"/>
                  <w:contextualSpacing/>
                  <w:jc w:val="both"/>
                  <w:outlineLvl w:val="4"/>
                </w:pPr>
              </w:pPrChange>
            </w:pPr>
            <w:ins w:id="5260" w:author="Vilson Lu" w:date="2014-08-15T16:06:00Z">
              <w:r w:rsidRPr="00BD695A">
                <w:rPr>
                  <w:sz w:val="20"/>
                  <w:szCs w:val="20"/>
                  <w:lang w:val="en-PH" w:eastAsia="zh-CN"/>
                  <w:rPrChange w:id="5261" w:author="TinTin Kalaw" w:date="2014-08-16T13:49:00Z">
                    <w:rPr>
                      <w:lang w:val="en-PH" w:eastAsia="zh-CN"/>
                    </w:rPr>
                  </w:rPrChange>
                </w:rPr>
                <w:t>[“Magnitude”, “4.3”, “quake”, “jolts”, “Antique”, “,”, “Boracay”, “Lindol”, “everywhere”]</w:t>
              </w:r>
            </w:ins>
          </w:p>
          <w:p w14:paraId="31824E09" w14:textId="77777777" w:rsidR="00690D69" w:rsidRPr="00BD695A" w:rsidRDefault="00690D69">
            <w:pPr>
              <w:spacing w:line="276" w:lineRule="auto"/>
              <w:contextualSpacing/>
              <w:jc w:val="both"/>
              <w:outlineLvl w:val="4"/>
              <w:rPr>
                <w:ins w:id="5262" w:author="Vilson Lu" w:date="2014-08-15T16:06:00Z"/>
                <w:sz w:val="20"/>
                <w:szCs w:val="20"/>
                <w:lang w:val="en-PH" w:eastAsia="zh-CN"/>
                <w:rPrChange w:id="5263" w:author="TinTin Kalaw" w:date="2014-08-16T13:49:00Z">
                  <w:rPr>
                    <w:ins w:id="5264" w:author="Vilson Lu" w:date="2014-08-15T16:06:00Z"/>
                    <w:b/>
                    <w:lang w:val="en-PH" w:eastAsia="zh-CN"/>
                  </w:rPr>
                </w:rPrChange>
              </w:rPr>
              <w:pPrChange w:id="5265" w:author="TinTin Kalaw" w:date="2014-08-19T08:23:00Z">
                <w:pPr>
                  <w:spacing w:line="276" w:lineRule="auto"/>
                  <w:ind w:left="1080"/>
                  <w:contextualSpacing/>
                  <w:jc w:val="both"/>
                  <w:outlineLvl w:val="4"/>
                </w:pPr>
              </w:pPrChange>
            </w:pPr>
            <w:ins w:id="5266" w:author="Vilson Lu" w:date="2014-08-15T16:06:00Z">
              <w:r w:rsidRPr="00BD695A">
                <w:rPr>
                  <w:sz w:val="20"/>
                  <w:szCs w:val="20"/>
                  <w:lang w:val="en-PH" w:eastAsia="zh-CN"/>
                  <w:rPrChange w:id="5267" w:author="TinTin Kalaw" w:date="2014-08-16T13:49:00Z">
                    <w:rPr>
                      <w:lang w:val="en-PH" w:eastAsia="zh-CN"/>
                    </w:rPr>
                  </w:rPrChange>
                </w:rPr>
                <w:t>&lt;/tweet&gt;</w:t>
              </w:r>
            </w:ins>
          </w:p>
        </w:tc>
      </w:tr>
    </w:tbl>
    <w:p w14:paraId="03E61E7E" w14:textId="77777777" w:rsidR="00690D69" w:rsidRDefault="00690D69">
      <w:pPr>
        <w:pStyle w:val="Content1"/>
        <w:rPr>
          <w:ins w:id="5268" w:author="Vilson Lu" w:date="2014-08-15T16:07:00Z"/>
          <w:lang w:val="en-PH" w:eastAsia="zh-CN"/>
        </w:rPr>
        <w:pPrChange w:id="5269" w:author="Vilson Lu" w:date="2014-08-19T06:56:00Z">
          <w:pPr>
            <w:pStyle w:val="Heading4"/>
          </w:pPr>
        </w:pPrChange>
      </w:pPr>
    </w:p>
    <w:p w14:paraId="506300D3" w14:textId="77777777" w:rsidR="00690D69" w:rsidRDefault="00690D69" w:rsidP="00690D69">
      <w:pPr>
        <w:pStyle w:val="Heading4"/>
        <w:rPr>
          <w:ins w:id="5270" w:author="Vilson Lu" w:date="2014-08-15T16:06:00Z"/>
          <w:lang w:val="en-PH" w:eastAsia="zh-CN"/>
        </w:rPr>
      </w:pPr>
      <w:commentRangeStart w:id="5271"/>
      <w:commentRangeStart w:id="5272"/>
      <w:commentRangeStart w:id="5273"/>
      <w:ins w:id="5274" w:author="Vilson Lu" w:date="2014-08-15T16:06:00Z">
        <w:r>
          <w:rPr>
            <w:lang w:val="en-PH" w:eastAsia="zh-CN"/>
          </w:rPr>
          <w:t>POS Tagger</w:t>
        </w:r>
        <w:commentRangeEnd w:id="5271"/>
        <w:r>
          <w:rPr>
            <w:rStyle w:val="CommentReference"/>
            <w:b w:val="0"/>
          </w:rPr>
          <w:commentReference w:id="5271"/>
        </w:r>
        <w:commentRangeEnd w:id="5272"/>
        <w:r>
          <w:rPr>
            <w:rStyle w:val="CommentReference"/>
            <w:b w:val="0"/>
          </w:rPr>
          <w:commentReference w:id="5272"/>
        </w:r>
        <w:commentRangeEnd w:id="5273"/>
        <w:r>
          <w:rPr>
            <w:rStyle w:val="CommentReference"/>
            <w:b w:val="0"/>
          </w:rPr>
          <w:commentReference w:id="5273"/>
        </w:r>
      </w:ins>
    </w:p>
    <w:p w14:paraId="01238515" w14:textId="77777777" w:rsidR="00690D69" w:rsidRPr="00B95616" w:rsidRDefault="00690D69">
      <w:pPr>
        <w:pStyle w:val="Content2"/>
        <w:rPr>
          <w:ins w:id="5275" w:author="Vilson Lu" w:date="2014-08-15T16:06:00Z"/>
          <w:lang w:val="en-PH" w:eastAsia="zh-CN"/>
        </w:rPr>
        <w:pPrChange w:id="5276" w:author="TinTin Kalaw" w:date="2014-08-16T13:49:00Z">
          <w:pPr/>
        </w:pPrChange>
      </w:pPr>
    </w:p>
    <w:p w14:paraId="4AB535B8" w14:textId="148037C9" w:rsidR="00690D69" w:rsidRDefault="00690D69">
      <w:pPr>
        <w:pStyle w:val="Content2"/>
        <w:rPr>
          <w:ins w:id="5277" w:author="Vilson Lu" w:date="2014-08-15T16:06:00Z"/>
        </w:rPr>
        <w:pPrChange w:id="5278" w:author="TinTin Kalaw" w:date="2014-08-16T13:49:00Z">
          <w:pPr>
            <w:pStyle w:val="Content"/>
          </w:pPr>
        </w:pPrChange>
      </w:pPr>
      <w:ins w:id="5279" w:author="Vilson Lu" w:date="2014-08-15T16:06:00Z">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w:t>
        </w:r>
        <w:r>
          <w:t xml:space="preserve">ools (Ritter et al., 2011), </w:t>
        </w:r>
        <w:r w:rsidRPr="00B95616">
          <w:t>TwitIE (Bontcheva, 2013)</w:t>
        </w:r>
        <w:r>
          <w:t xml:space="preserve">, and Filipino Tagger Dictionary (Oco &amp; Borra, 2011). </w:t>
        </w:r>
        <w:del w:id="5280" w:author="TinTin Kalaw" w:date="2014-08-16T13:49:00Z">
          <w:r w:rsidDel="00BD695A">
            <w:delText xml:space="preserve">Table 4-10 </w:delText>
          </w:r>
        </w:del>
      </w:ins>
      <w:ins w:id="5281" w:author="TinTin Kalaw" w:date="2014-08-16T13:49:00Z">
        <w:r w:rsidR="00BD695A">
          <w:fldChar w:fldCharType="begin"/>
        </w:r>
        <w:r w:rsidR="00BD695A">
          <w:instrText xml:space="preserve"> REF _Ref395960315 \h </w:instrText>
        </w:r>
      </w:ins>
      <w:r w:rsidR="00BD695A">
        <w:fldChar w:fldCharType="separate"/>
      </w:r>
      <w:ins w:id="5282" w:author="Vilson Lu" w:date="2014-08-16T16:50:00Z">
        <w:r w:rsidR="0068488C">
          <w:t xml:space="preserve">Table </w:t>
        </w:r>
        <w:r w:rsidR="0068488C">
          <w:rPr>
            <w:noProof/>
          </w:rPr>
          <w:t>4</w:t>
        </w:r>
        <w:r w:rsidR="0068488C">
          <w:noBreakHyphen/>
        </w:r>
        <w:r w:rsidR="0068488C">
          <w:rPr>
            <w:noProof/>
          </w:rPr>
          <w:t>6</w:t>
        </w:r>
      </w:ins>
      <w:ins w:id="5283" w:author="TinTin Kalaw" w:date="2014-08-16T13:49:00Z">
        <w:r w:rsidR="00BD695A">
          <w:fldChar w:fldCharType="end"/>
        </w:r>
        <w:r w:rsidR="00BD695A">
          <w:t xml:space="preserve"> </w:t>
        </w:r>
      </w:ins>
      <w:ins w:id="5284" w:author="Vilson Lu" w:date="2014-08-15T16:06:00Z">
        <w:r>
          <w:t>shows the sample input and output of POS tagger</w:t>
        </w:r>
      </w:ins>
    </w:p>
    <w:p w14:paraId="24DAAB70" w14:textId="77777777" w:rsidR="00690D69" w:rsidRDefault="00690D69">
      <w:pPr>
        <w:pStyle w:val="Content2"/>
        <w:rPr>
          <w:ins w:id="5285" w:author="Vilson Lu" w:date="2014-08-15T16:06:00Z"/>
        </w:rPr>
        <w:pPrChange w:id="5286" w:author="TinTin Kalaw" w:date="2014-08-16T13:49:00Z">
          <w:pPr>
            <w:pStyle w:val="Content"/>
          </w:pPr>
        </w:pPrChange>
      </w:pPr>
    </w:p>
    <w:p w14:paraId="73EFB396" w14:textId="70160E6E" w:rsidR="00690D69" w:rsidRDefault="00690D69" w:rsidP="00690D69">
      <w:pPr>
        <w:pStyle w:val="Caption"/>
        <w:ind w:left="720" w:firstLine="720"/>
        <w:rPr>
          <w:ins w:id="5287" w:author="Vilson Lu" w:date="2014-08-15T16:06:00Z"/>
        </w:rPr>
      </w:pPr>
      <w:bookmarkStart w:id="5288" w:name="_Ref395960315"/>
      <w:bookmarkStart w:id="5289" w:name="_Toc395094931"/>
      <w:bookmarkStart w:id="5290" w:name="_Toc396200399"/>
      <w:ins w:id="5291" w:author="Vilson Lu" w:date="2014-08-15T16:06:00Z">
        <w:r>
          <w:t xml:space="preserve">Table </w:t>
        </w:r>
      </w:ins>
      <w:ins w:id="5292" w:author="TinTin Kalaw" w:date="2014-08-16T13:59:00Z">
        <w:r w:rsidR="006E6440">
          <w:fldChar w:fldCharType="begin"/>
        </w:r>
        <w:r w:rsidR="006E6440">
          <w:instrText xml:space="preserve"> STYLEREF 1 \s </w:instrText>
        </w:r>
      </w:ins>
      <w:r w:rsidR="006E6440">
        <w:fldChar w:fldCharType="separate"/>
      </w:r>
      <w:r w:rsidR="0068488C">
        <w:rPr>
          <w:noProof/>
        </w:rPr>
        <w:t>4</w:t>
      </w:r>
      <w:ins w:id="5293"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5294" w:author="Vilson Lu" w:date="2014-08-16T16:50:00Z">
        <w:r w:rsidR="0068488C">
          <w:rPr>
            <w:noProof/>
          </w:rPr>
          <w:t>6</w:t>
        </w:r>
      </w:ins>
      <w:ins w:id="5295" w:author="TinTin Kalaw" w:date="2014-08-16T13:59:00Z">
        <w:r w:rsidR="006E6440">
          <w:fldChar w:fldCharType="end"/>
        </w:r>
      </w:ins>
      <w:bookmarkEnd w:id="5288"/>
      <w:ins w:id="5296" w:author="Vilson Lu" w:date="2014-08-15T16:06:00Z">
        <w:del w:id="5297"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10</w:delText>
          </w:r>
          <w:r w:rsidDel="00BD695A">
            <w:rPr>
              <w:noProof/>
            </w:rPr>
            <w:fldChar w:fldCharType="end"/>
          </w:r>
        </w:del>
        <w:r>
          <w:t>. Sample Input/Output POS Tagger</w:t>
        </w:r>
        <w:bookmarkEnd w:id="5289"/>
        <w:bookmarkEnd w:id="5290"/>
      </w:ins>
    </w:p>
    <w:tbl>
      <w:tblPr>
        <w:tblStyle w:val="TableGrid"/>
        <w:tblW w:w="0" w:type="auto"/>
        <w:tblInd w:w="1440" w:type="dxa"/>
        <w:tblLook w:val="04A0" w:firstRow="1" w:lastRow="0" w:firstColumn="1" w:lastColumn="0" w:noHBand="0" w:noVBand="1"/>
      </w:tblPr>
      <w:tblGrid>
        <w:gridCol w:w="3935"/>
        <w:gridCol w:w="3975"/>
        <w:tblGridChange w:id="5298">
          <w:tblGrid>
            <w:gridCol w:w="3935"/>
            <w:gridCol w:w="3975"/>
          </w:tblGrid>
        </w:tblGridChange>
      </w:tblGrid>
      <w:tr w:rsidR="00690D69" w:rsidRPr="00BD695A" w14:paraId="59E03585" w14:textId="77777777" w:rsidTr="0063049B">
        <w:trPr>
          <w:cantSplit/>
          <w:ins w:id="5299" w:author="Vilson Lu" w:date="2014-08-15T16:06:00Z"/>
        </w:trPr>
        <w:tc>
          <w:tcPr>
            <w:tcW w:w="3935" w:type="dxa"/>
          </w:tcPr>
          <w:p w14:paraId="4DC981C5" w14:textId="77777777" w:rsidR="00690D69" w:rsidRPr="00497EF3" w:rsidRDefault="00690D69" w:rsidP="0063049B">
            <w:pPr>
              <w:pStyle w:val="Content"/>
              <w:ind w:left="0"/>
              <w:jc w:val="center"/>
              <w:rPr>
                <w:ins w:id="5300" w:author="Vilson Lu" w:date="2014-08-15T16:06:00Z"/>
                <w:b/>
                <w:lang w:val="en-PH" w:eastAsia="zh-CN"/>
              </w:rPr>
            </w:pPr>
            <w:ins w:id="5301" w:author="Vilson Lu" w:date="2014-08-15T16:06:00Z">
              <w:r w:rsidRPr="00497EF3">
                <w:rPr>
                  <w:b/>
                  <w:lang w:val="en-PH" w:eastAsia="zh-CN"/>
                </w:rPr>
                <w:t>Input</w:t>
              </w:r>
            </w:ins>
          </w:p>
        </w:tc>
        <w:tc>
          <w:tcPr>
            <w:tcW w:w="3975" w:type="dxa"/>
          </w:tcPr>
          <w:p w14:paraId="46843B35" w14:textId="77777777" w:rsidR="00690D69" w:rsidRPr="00BD695A" w:rsidRDefault="00690D69" w:rsidP="0063049B">
            <w:pPr>
              <w:pStyle w:val="Content"/>
              <w:ind w:left="0"/>
              <w:jc w:val="center"/>
              <w:rPr>
                <w:ins w:id="5302" w:author="Vilson Lu" w:date="2014-08-15T16:06:00Z"/>
                <w:b/>
                <w:lang w:val="en-PH" w:eastAsia="zh-CN"/>
              </w:rPr>
            </w:pPr>
            <w:ins w:id="5303" w:author="Vilson Lu" w:date="2014-08-15T16:06:00Z">
              <w:r w:rsidRPr="00BD695A">
                <w:rPr>
                  <w:b/>
                  <w:lang w:val="en-PH" w:eastAsia="zh-CN"/>
                </w:rPr>
                <w:t>Output</w:t>
              </w:r>
            </w:ins>
          </w:p>
        </w:tc>
      </w:tr>
      <w:tr w:rsidR="00690D69" w:rsidRPr="00BD695A" w14:paraId="379D2D6A" w14:textId="77777777" w:rsidTr="00BD695A">
        <w:tblPrEx>
          <w:tblW w:w="0" w:type="auto"/>
          <w:tblInd w:w="1440" w:type="dxa"/>
          <w:tblPrExChange w:id="5304" w:author="TinTin Kalaw" w:date="2014-08-16T13:51:00Z">
            <w:tblPrEx>
              <w:tblW w:w="0" w:type="auto"/>
              <w:tblInd w:w="1440" w:type="dxa"/>
            </w:tblPrEx>
          </w:tblPrExChange>
        </w:tblPrEx>
        <w:trPr>
          <w:cantSplit/>
          <w:ins w:id="5305" w:author="Vilson Lu" w:date="2014-08-15T16:06:00Z"/>
          <w:trPrChange w:id="5306" w:author="TinTin Kalaw" w:date="2014-08-16T13:51:00Z">
            <w:trPr>
              <w:cantSplit/>
            </w:trPr>
          </w:trPrChange>
        </w:trPr>
        <w:tc>
          <w:tcPr>
            <w:tcW w:w="3935" w:type="dxa"/>
            <w:vAlign w:val="center"/>
            <w:tcPrChange w:id="5307" w:author="TinTin Kalaw" w:date="2014-08-16T13:51:00Z">
              <w:tcPr>
                <w:tcW w:w="3935" w:type="dxa"/>
              </w:tcPr>
            </w:tcPrChange>
          </w:tcPr>
          <w:p w14:paraId="09722448" w14:textId="3BFF9EA5" w:rsidR="00690D69" w:rsidRPr="00BD695A" w:rsidDel="00BD695A" w:rsidRDefault="00690D69">
            <w:pPr>
              <w:jc w:val="center"/>
              <w:rPr>
                <w:ins w:id="5308" w:author="Vilson Lu" w:date="2014-08-15T16:06:00Z"/>
                <w:del w:id="5309" w:author="TinTin Kalaw" w:date="2014-08-16T13:51:00Z"/>
                <w:sz w:val="20"/>
                <w:szCs w:val="20"/>
                <w:lang w:val="en-PH" w:eastAsia="zh-CN"/>
                <w:rPrChange w:id="5310" w:author="TinTin Kalaw" w:date="2014-08-16T13:51:00Z">
                  <w:rPr>
                    <w:ins w:id="5311" w:author="Vilson Lu" w:date="2014-08-15T16:06:00Z"/>
                    <w:del w:id="5312" w:author="TinTin Kalaw" w:date="2014-08-16T13:51:00Z"/>
                    <w:b/>
                    <w:lang w:val="en-PH" w:eastAsia="zh-CN"/>
                  </w:rPr>
                </w:rPrChange>
              </w:rPr>
            </w:pPr>
          </w:p>
          <w:p w14:paraId="7AE6A662" w14:textId="77777777" w:rsidR="00690D69" w:rsidRPr="00BD695A" w:rsidRDefault="00690D69">
            <w:pPr>
              <w:spacing w:line="276" w:lineRule="auto"/>
              <w:contextualSpacing/>
              <w:jc w:val="both"/>
              <w:outlineLvl w:val="4"/>
              <w:rPr>
                <w:ins w:id="5313" w:author="Vilson Lu" w:date="2014-08-15T16:06:00Z"/>
                <w:rFonts w:ascii="Times New Roman" w:hAnsi="Times New Roman" w:cs="Times New Roman"/>
                <w:sz w:val="20"/>
                <w:szCs w:val="20"/>
                <w:lang w:val="en-PH" w:eastAsia="zh-CN"/>
                <w:rPrChange w:id="5314" w:author="TinTin Kalaw" w:date="2014-08-16T13:51:00Z">
                  <w:rPr>
                    <w:ins w:id="5315" w:author="Vilson Lu" w:date="2014-08-15T16:06:00Z"/>
                    <w:rFonts w:ascii="Times New Roman" w:hAnsi="Times New Roman" w:cs="Times New Roman"/>
                    <w:b/>
                    <w:lang w:val="en-PH" w:eastAsia="zh-CN"/>
                  </w:rPr>
                </w:rPrChange>
              </w:rPr>
              <w:pPrChange w:id="5316" w:author="TinTin Kalaw" w:date="2014-08-19T08:23:00Z">
                <w:pPr>
                  <w:spacing w:line="276" w:lineRule="auto"/>
                  <w:ind w:left="1080"/>
                  <w:contextualSpacing/>
                  <w:jc w:val="both"/>
                  <w:outlineLvl w:val="4"/>
                </w:pPr>
              </w:pPrChange>
            </w:pPr>
            <w:ins w:id="5317" w:author="Vilson Lu" w:date="2014-08-15T16:06:00Z">
              <w:r w:rsidRPr="00BD695A">
                <w:rPr>
                  <w:sz w:val="20"/>
                  <w:szCs w:val="20"/>
                  <w:lang w:val="en-PH" w:eastAsia="zh-CN"/>
                  <w:rPrChange w:id="5318" w:author="TinTin Kalaw" w:date="2014-08-16T13:51:00Z">
                    <w:rPr>
                      <w:lang w:val="en-PH" w:eastAsia="zh-CN"/>
                    </w:rPr>
                  </w:rPrChange>
                </w:rPr>
                <w:t>&lt;tweet&gt;</w:t>
              </w:r>
            </w:ins>
          </w:p>
          <w:p w14:paraId="7D8A01B2" w14:textId="77777777" w:rsidR="00690D69" w:rsidRPr="00BD695A" w:rsidRDefault="00690D69">
            <w:pPr>
              <w:spacing w:line="276" w:lineRule="auto"/>
              <w:contextualSpacing/>
              <w:jc w:val="both"/>
              <w:outlineLvl w:val="4"/>
              <w:rPr>
                <w:ins w:id="5319" w:author="Vilson Lu" w:date="2014-08-15T16:06:00Z"/>
                <w:rFonts w:ascii="Times New Roman" w:hAnsi="Times New Roman" w:cs="Times New Roman"/>
                <w:sz w:val="20"/>
                <w:szCs w:val="20"/>
                <w:lang w:val="en-PH" w:eastAsia="zh-CN"/>
                <w:rPrChange w:id="5320" w:author="TinTin Kalaw" w:date="2014-08-16T13:51:00Z">
                  <w:rPr>
                    <w:ins w:id="5321" w:author="Vilson Lu" w:date="2014-08-15T16:06:00Z"/>
                    <w:rFonts w:ascii="Times New Roman" w:hAnsi="Times New Roman" w:cs="Times New Roman"/>
                    <w:b/>
                    <w:lang w:val="en-PH" w:eastAsia="zh-CN"/>
                  </w:rPr>
                </w:rPrChange>
              </w:rPr>
              <w:pPrChange w:id="5322" w:author="TinTin Kalaw" w:date="2014-08-19T08:23:00Z">
                <w:pPr>
                  <w:spacing w:line="276" w:lineRule="auto"/>
                  <w:ind w:left="1080"/>
                  <w:contextualSpacing/>
                  <w:jc w:val="both"/>
                  <w:outlineLvl w:val="4"/>
                </w:pPr>
              </w:pPrChange>
            </w:pPr>
            <w:ins w:id="5323" w:author="Vilson Lu" w:date="2014-08-15T16:06:00Z">
              <w:r w:rsidRPr="00BD695A">
                <w:rPr>
                  <w:sz w:val="20"/>
                  <w:szCs w:val="20"/>
                  <w:lang w:val="en-PH" w:eastAsia="zh-CN"/>
                  <w:rPrChange w:id="5324" w:author="TinTin Kalaw" w:date="2014-08-16T13:51:00Z">
                    <w:rPr>
                      <w:lang w:val="en-PH" w:eastAsia="zh-CN"/>
                    </w:rPr>
                  </w:rPrChange>
                </w:rPr>
                <w:t>[“Kawawa”, “naman”, “nilindol”, “sa”, “Antique”, “.”]</w:t>
              </w:r>
            </w:ins>
          </w:p>
          <w:p w14:paraId="327012DC" w14:textId="77777777" w:rsidR="00690D69" w:rsidRPr="00BD695A" w:rsidDel="00BD695A" w:rsidRDefault="00690D69">
            <w:pPr>
              <w:spacing w:line="276" w:lineRule="auto"/>
              <w:ind w:left="1080"/>
              <w:contextualSpacing/>
              <w:outlineLvl w:val="4"/>
              <w:rPr>
                <w:ins w:id="5325" w:author="Vilson Lu" w:date="2014-08-15T16:06:00Z"/>
                <w:del w:id="5326" w:author="TinTin Kalaw" w:date="2014-08-16T13:51:00Z"/>
                <w:rFonts w:ascii="Times New Roman" w:hAnsi="Times New Roman" w:cs="Times New Roman"/>
                <w:sz w:val="20"/>
                <w:szCs w:val="20"/>
                <w:lang w:val="en-PH" w:eastAsia="zh-CN"/>
                <w:rPrChange w:id="5327" w:author="TinTin Kalaw" w:date="2014-08-16T13:51:00Z">
                  <w:rPr>
                    <w:ins w:id="5328" w:author="Vilson Lu" w:date="2014-08-15T16:06:00Z"/>
                    <w:del w:id="5329" w:author="TinTin Kalaw" w:date="2014-08-16T13:51:00Z"/>
                    <w:rFonts w:ascii="Times New Roman" w:hAnsi="Times New Roman" w:cs="Times New Roman"/>
                    <w:b/>
                    <w:lang w:val="en-PH" w:eastAsia="zh-CN"/>
                  </w:rPr>
                </w:rPrChange>
              </w:rPr>
              <w:pPrChange w:id="5330" w:author="TinTin Kalaw" w:date="2014-08-19T08:23:00Z">
                <w:pPr>
                  <w:spacing w:line="276" w:lineRule="auto"/>
                  <w:ind w:left="1080"/>
                  <w:contextualSpacing/>
                  <w:jc w:val="both"/>
                  <w:outlineLvl w:val="4"/>
                </w:pPr>
              </w:pPrChange>
            </w:pPr>
            <w:ins w:id="5331" w:author="Vilson Lu" w:date="2014-08-15T16:06:00Z">
              <w:r w:rsidRPr="00BD695A">
                <w:rPr>
                  <w:sz w:val="20"/>
                  <w:szCs w:val="20"/>
                  <w:lang w:val="en-PH" w:eastAsia="zh-CN"/>
                  <w:rPrChange w:id="5332" w:author="TinTin Kalaw" w:date="2014-08-16T13:51:00Z">
                    <w:rPr>
                      <w:lang w:val="en-PH" w:eastAsia="zh-CN"/>
                    </w:rPr>
                  </w:rPrChange>
                </w:rPr>
                <w:t>&lt;/tweet&gt;</w:t>
              </w:r>
            </w:ins>
          </w:p>
          <w:p w14:paraId="10904BE1" w14:textId="77777777" w:rsidR="00690D69" w:rsidRPr="00BD695A" w:rsidRDefault="00690D69">
            <w:pPr>
              <w:rPr>
                <w:ins w:id="5333" w:author="Vilson Lu" w:date="2014-08-15T16:06:00Z"/>
                <w:sz w:val="20"/>
                <w:szCs w:val="20"/>
                <w:lang w:val="en-PH" w:eastAsia="zh-CN"/>
                <w:rPrChange w:id="5334" w:author="TinTin Kalaw" w:date="2014-08-16T13:51:00Z">
                  <w:rPr>
                    <w:ins w:id="5335" w:author="Vilson Lu" w:date="2014-08-15T16:06:00Z"/>
                    <w:b/>
                    <w:lang w:val="en-PH" w:eastAsia="zh-CN"/>
                  </w:rPr>
                </w:rPrChange>
              </w:rPr>
              <w:pPrChange w:id="5336" w:author="TinTin Kalaw" w:date="2014-08-19T08:23:00Z">
                <w:pPr>
                  <w:jc w:val="center"/>
                </w:pPr>
              </w:pPrChange>
            </w:pPr>
          </w:p>
        </w:tc>
        <w:tc>
          <w:tcPr>
            <w:tcW w:w="3975" w:type="dxa"/>
            <w:vAlign w:val="center"/>
            <w:tcPrChange w:id="5337" w:author="TinTin Kalaw" w:date="2014-08-16T13:51:00Z">
              <w:tcPr>
                <w:tcW w:w="3975" w:type="dxa"/>
              </w:tcPr>
            </w:tcPrChange>
          </w:tcPr>
          <w:p w14:paraId="0ABBB4EF" w14:textId="5875E7F2" w:rsidR="00690D69" w:rsidRPr="00BD695A" w:rsidDel="00BD695A" w:rsidRDefault="00690D69">
            <w:pPr>
              <w:jc w:val="center"/>
              <w:rPr>
                <w:ins w:id="5338" w:author="Vilson Lu" w:date="2014-08-15T16:06:00Z"/>
                <w:del w:id="5339" w:author="TinTin Kalaw" w:date="2014-08-16T13:51:00Z"/>
                <w:sz w:val="20"/>
                <w:szCs w:val="20"/>
                <w:lang w:val="en-PH" w:eastAsia="zh-CN"/>
                <w:rPrChange w:id="5340" w:author="TinTin Kalaw" w:date="2014-08-16T13:51:00Z">
                  <w:rPr>
                    <w:ins w:id="5341" w:author="Vilson Lu" w:date="2014-08-15T16:06:00Z"/>
                    <w:del w:id="5342" w:author="TinTin Kalaw" w:date="2014-08-16T13:51:00Z"/>
                    <w:b/>
                    <w:lang w:val="en-PH" w:eastAsia="zh-CN"/>
                  </w:rPr>
                </w:rPrChange>
              </w:rPr>
            </w:pPr>
          </w:p>
          <w:p w14:paraId="5E18DF28" w14:textId="77777777" w:rsidR="00690D69" w:rsidRPr="00BD695A" w:rsidRDefault="00690D69">
            <w:pPr>
              <w:spacing w:line="276" w:lineRule="auto"/>
              <w:contextualSpacing/>
              <w:jc w:val="both"/>
              <w:outlineLvl w:val="4"/>
              <w:rPr>
                <w:ins w:id="5343" w:author="Vilson Lu" w:date="2014-08-15T16:06:00Z"/>
                <w:rFonts w:ascii="Times New Roman" w:hAnsi="Times New Roman" w:cs="Times New Roman"/>
                <w:sz w:val="20"/>
                <w:szCs w:val="20"/>
                <w:lang w:val="en-PH" w:eastAsia="zh-CN"/>
                <w:rPrChange w:id="5344" w:author="TinTin Kalaw" w:date="2014-08-16T13:51:00Z">
                  <w:rPr>
                    <w:ins w:id="5345" w:author="Vilson Lu" w:date="2014-08-15T16:06:00Z"/>
                    <w:rFonts w:ascii="Times New Roman" w:hAnsi="Times New Roman" w:cs="Times New Roman"/>
                    <w:b/>
                    <w:lang w:val="en-PH" w:eastAsia="zh-CN"/>
                  </w:rPr>
                </w:rPrChange>
              </w:rPr>
              <w:pPrChange w:id="5346" w:author="TinTin Kalaw" w:date="2014-08-19T08:23:00Z">
                <w:pPr>
                  <w:spacing w:line="276" w:lineRule="auto"/>
                  <w:ind w:left="1080"/>
                  <w:contextualSpacing/>
                  <w:jc w:val="both"/>
                  <w:outlineLvl w:val="4"/>
                </w:pPr>
              </w:pPrChange>
            </w:pPr>
            <w:ins w:id="5347" w:author="Vilson Lu" w:date="2014-08-15T16:06:00Z">
              <w:r w:rsidRPr="00BD695A">
                <w:rPr>
                  <w:sz w:val="20"/>
                  <w:szCs w:val="20"/>
                  <w:lang w:val="en-PH" w:eastAsia="zh-CN"/>
                  <w:rPrChange w:id="5348" w:author="TinTin Kalaw" w:date="2014-08-16T13:51:00Z">
                    <w:rPr>
                      <w:lang w:val="en-PH" w:eastAsia="zh-CN"/>
                    </w:rPr>
                  </w:rPrChange>
                </w:rPr>
                <w:t>&lt;tweet&gt;</w:t>
              </w:r>
            </w:ins>
          </w:p>
          <w:p w14:paraId="7B35F36B" w14:textId="77777777" w:rsidR="00690D69" w:rsidRPr="00BD695A" w:rsidRDefault="00690D69">
            <w:pPr>
              <w:spacing w:line="276" w:lineRule="auto"/>
              <w:contextualSpacing/>
              <w:jc w:val="both"/>
              <w:outlineLvl w:val="4"/>
              <w:rPr>
                <w:ins w:id="5349" w:author="Vilson Lu" w:date="2014-08-15T16:06:00Z"/>
                <w:rFonts w:ascii="Times New Roman" w:hAnsi="Times New Roman" w:cs="Times New Roman"/>
                <w:sz w:val="20"/>
                <w:szCs w:val="20"/>
                <w:lang w:val="en-PH" w:eastAsia="zh-CN"/>
                <w:rPrChange w:id="5350" w:author="TinTin Kalaw" w:date="2014-08-16T13:51:00Z">
                  <w:rPr>
                    <w:ins w:id="5351" w:author="Vilson Lu" w:date="2014-08-15T16:06:00Z"/>
                    <w:rFonts w:ascii="Times New Roman" w:hAnsi="Times New Roman" w:cs="Times New Roman"/>
                    <w:b/>
                    <w:lang w:val="en-PH" w:eastAsia="zh-CN"/>
                  </w:rPr>
                </w:rPrChange>
              </w:rPr>
              <w:pPrChange w:id="5352" w:author="TinTin Kalaw" w:date="2014-08-19T08:23:00Z">
                <w:pPr>
                  <w:spacing w:line="276" w:lineRule="auto"/>
                  <w:ind w:left="1080"/>
                  <w:contextualSpacing/>
                  <w:jc w:val="both"/>
                  <w:outlineLvl w:val="4"/>
                </w:pPr>
              </w:pPrChange>
            </w:pPr>
            <w:ins w:id="5353" w:author="Vilson Lu" w:date="2014-08-15T16:06:00Z">
              <w:r w:rsidRPr="00BD695A">
                <w:rPr>
                  <w:sz w:val="20"/>
                  <w:szCs w:val="20"/>
                  <w:lang w:val="en-PH"/>
                  <w:rPrChange w:id="5354" w:author="TinTin Kalaw" w:date="2014-08-16T13:51:00Z">
                    <w:rPr>
                      <w:lang w:val="en-PH"/>
                    </w:rPr>
                  </w:rPrChange>
                </w:rPr>
                <w:t>[“Kawawa_ADUN”, “naman_NPRO”, “nilindol”, “sa_DECN”, “Antique_NN”, “._PSNS”]</w:t>
              </w:r>
            </w:ins>
          </w:p>
          <w:p w14:paraId="5FC853AB" w14:textId="3E501E1C" w:rsidR="00690D69" w:rsidRPr="00BD695A" w:rsidDel="00BD695A" w:rsidRDefault="00690D69">
            <w:pPr>
              <w:spacing w:line="276" w:lineRule="auto"/>
              <w:ind w:left="1080"/>
              <w:contextualSpacing/>
              <w:outlineLvl w:val="4"/>
              <w:rPr>
                <w:ins w:id="5355" w:author="Vilson Lu" w:date="2014-08-15T16:06:00Z"/>
                <w:del w:id="5356" w:author="TinTin Kalaw" w:date="2014-08-16T13:51:00Z"/>
                <w:sz w:val="20"/>
                <w:szCs w:val="20"/>
                <w:lang w:val="en-PH" w:eastAsia="zh-CN"/>
                <w:rPrChange w:id="5357" w:author="TinTin Kalaw" w:date="2014-08-16T13:51:00Z">
                  <w:rPr>
                    <w:ins w:id="5358" w:author="Vilson Lu" w:date="2014-08-15T16:06:00Z"/>
                    <w:del w:id="5359" w:author="TinTin Kalaw" w:date="2014-08-16T13:51:00Z"/>
                    <w:b/>
                    <w:lang w:val="en-PH" w:eastAsia="zh-CN"/>
                  </w:rPr>
                </w:rPrChange>
              </w:rPr>
              <w:pPrChange w:id="5360" w:author="TinTin Kalaw" w:date="2014-08-19T08:23:00Z">
                <w:pPr>
                  <w:spacing w:line="276" w:lineRule="auto"/>
                  <w:ind w:left="1080"/>
                  <w:contextualSpacing/>
                  <w:jc w:val="both"/>
                  <w:outlineLvl w:val="4"/>
                </w:pPr>
              </w:pPrChange>
            </w:pPr>
            <w:ins w:id="5361" w:author="Vilson Lu" w:date="2014-08-15T16:06:00Z">
              <w:r w:rsidRPr="00BD695A">
                <w:rPr>
                  <w:sz w:val="20"/>
                  <w:szCs w:val="20"/>
                  <w:lang w:val="en-PH" w:eastAsia="zh-CN"/>
                  <w:rPrChange w:id="5362" w:author="TinTin Kalaw" w:date="2014-08-16T13:51:00Z">
                    <w:rPr>
                      <w:lang w:val="en-PH" w:eastAsia="zh-CN"/>
                    </w:rPr>
                  </w:rPrChange>
                </w:rPr>
                <w:t>&lt;/tweet&gt;</w:t>
              </w:r>
            </w:ins>
          </w:p>
          <w:p w14:paraId="233EB472" w14:textId="77777777" w:rsidR="00690D69" w:rsidRPr="00BD695A" w:rsidRDefault="00690D69">
            <w:pPr>
              <w:rPr>
                <w:ins w:id="5363" w:author="Vilson Lu" w:date="2014-08-15T16:06:00Z"/>
                <w:sz w:val="20"/>
                <w:szCs w:val="20"/>
                <w:lang w:val="en-PH" w:eastAsia="zh-CN"/>
                <w:rPrChange w:id="5364" w:author="TinTin Kalaw" w:date="2014-08-16T13:51:00Z">
                  <w:rPr>
                    <w:ins w:id="5365" w:author="Vilson Lu" w:date="2014-08-15T16:06:00Z"/>
                    <w:b/>
                    <w:lang w:val="en-PH" w:eastAsia="zh-CN"/>
                  </w:rPr>
                </w:rPrChange>
              </w:rPr>
              <w:pPrChange w:id="5366" w:author="TinTin Kalaw" w:date="2014-08-19T08:23:00Z">
                <w:pPr>
                  <w:jc w:val="center"/>
                </w:pPr>
              </w:pPrChange>
            </w:pPr>
          </w:p>
        </w:tc>
      </w:tr>
      <w:tr w:rsidR="00690D69" w:rsidRPr="00BD695A" w14:paraId="6030BD6E" w14:textId="77777777" w:rsidTr="00BD695A">
        <w:tblPrEx>
          <w:tblW w:w="0" w:type="auto"/>
          <w:tblInd w:w="1440" w:type="dxa"/>
          <w:tblPrExChange w:id="5367" w:author="TinTin Kalaw" w:date="2014-08-16T13:51:00Z">
            <w:tblPrEx>
              <w:tblW w:w="0" w:type="auto"/>
              <w:tblInd w:w="1440" w:type="dxa"/>
            </w:tblPrEx>
          </w:tblPrExChange>
        </w:tblPrEx>
        <w:trPr>
          <w:cantSplit/>
          <w:ins w:id="5368" w:author="Vilson Lu" w:date="2014-08-15T16:06:00Z"/>
          <w:trPrChange w:id="5369" w:author="TinTin Kalaw" w:date="2014-08-16T13:51:00Z">
            <w:trPr>
              <w:cantSplit/>
            </w:trPr>
          </w:trPrChange>
        </w:trPr>
        <w:tc>
          <w:tcPr>
            <w:tcW w:w="3935" w:type="dxa"/>
            <w:vAlign w:val="center"/>
            <w:tcPrChange w:id="5370" w:author="TinTin Kalaw" w:date="2014-08-16T13:51:00Z">
              <w:tcPr>
                <w:tcW w:w="3935" w:type="dxa"/>
              </w:tcPr>
            </w:tcPrChange>
          </w:tcPr>
          <w:p w14:paraId="23E41799" w14:textId="229FE0EE" w:rsidR="00690D69" w:rsidRPr="00BD695A" w:rsidDel="00BD695A" w:rsidRDefault="00690D69">
            <w:pPr>
              <w:jc w:val="center"/>
              <w:rPr>
                <w:ins w:id="5371" w:author="Vilson Lu" w:date="2014-08-15T16:06:00Z"/>
                <w:del w:id="5372" w:author="TinTin Kalaw" w:date="2014-08-16T13:51:00Z"/>
                <w:sz w:val="20"/>
                <w:szCs w:val="20"/>
                <w:lang w:val="en-PH" w:eastAsia="zh-CN"/>
                <w:rPrChange w:id="5373" w:author="TinTin Kalaw" w:date="2014-08-16T13:51:00Z">
                  <w:rPr>
                    <w:ins w:id="5374" w:author="Vilson Lu" w:date="2014-08-15T16:06:00Z"/>
                    <w:del w:id="5375" w:author="TinTin Kalaw" w:date="2014-08-16T13:51:00Z"/>
                    <w:b/>
                    <w:lang w:val="en-PH" w:eastAsia="zh-CN"/>
                  </w:rPr>
                </w:rPrChange>
              </w:rPr>
            </w:pPr>
          </w:p>
          <w:p w14:paraId="006A0521" w14:textId="77777777" w:rsidR="00690D69" w:rsidRPr="00BD695A" w:rsidRDefault="00690D69">
            <w:pPr>
              <w:spacing w:line="276" w:lineRule="auto"/>
              <w:contextualSpacing/>
              <w:jc w:val="both"/>
              <w:outlineLvl w:val="4"/>
              <w:rPr>
                <w:ins w:id="5376" w:author="Vilson Lu" w:date="2014-08-15T16:06:00Z"/>
                <w:rFonts w:ascii="Times New Roman" w:hAnsi="Times New Roman" w:cs="Times New Roman"/>
                <w:sz w:val="20"/>
                <w:szCs w:val="20"/>
                <w:lang w:val="en-PH" w:eastAsia="zh-CN"/>
                <w:rPrChange w:id="5377" w:author="TinTin Kalaw" w:date="2014-08-16T13:51:00Z">
                  <w:rPr>
                    <w:ins w:id="5378" w:author="Vilson Lu" w:date="2014-08-15T16:06:00Z"/>
                    <w:rFonts w:ascii="Times New Roman" w:hAnsi="Times New Roman" w:cs="Times New Roman"/>
                    <w:b/>
                    <w:lang w:val="en-PH" w:eastAsia="zh-CN"/>
                  </w:rPr>
                </w:rPrChange>
              </w:rPr>
              <w:pPrChange w:id="5379" w:author="TinTin Kalaw" w:date="2014-08-19T08:23:00Z">
                <w:pPr>
                  <w:spacing w:line="276" w:lineRule="auto"/>
                  <w:ind w:left="1080"/>
                  <w:contextualSpacing/>
                  <w:jc w:val="both"/>
                  <w:outlineLvl w:val="4"/>
                </w:pPr>
              </w:pPrChange>
            </w:pPr>
            <w:ins w:id="5380" w:author="Vilson Lu" w:date="2014-08-15T16:06:00Z">
              <w:r w:rsidRPr="00BD695A">
                <w:rPr>
                  <w:sz w:val="20"/>
                  <w:szCs w:val="20"/>
                  <w:lang w:val="en-PH" w:eastAsia="zh-CN"/>
                  <w:rPrChange w:id="5381" w:author="TinTin Kalaw" w:date="2014-08-16T13:51:00Z">
                    <w:rPr>
                      <w:lang w:val="en-PH" w:eastAsia="zh-CN"/>
                    </w:rPr>
                  </w:rPrChange>
                </w:rPr>
                <w:t>&lt;tweet&gt;</w:t>
              </w:r>
            </w:ins>
          </w:p>
          <w:p w14:paraId="7E536D78" w14:textId="77777777" w:rsidR="00690D69" w:rsidRPr="00BD695A" w:rsidRDefault="00690D69">
            <w:pPr>
              <w:spacing w:line="276" w:lineRule="auto"/>
              <w:contextualSpacing/>
              <w:jc w:val="both"/>
              <w:outlineLvl w:val="4"/>
              <w:rPr>
                <w:ins w:id="5382" w:author="Vilson Lu" w:date="2014-08-15T16:06:00Z"/>
                <w:rFonts w:ascii="Times New Roman" w:hAnsi="Times New Roman" w:cs="Times New Roman"/>
                <w:sz w:val="20"/>
                <w:szCs w:val="20"/>
                <w:lang w:val="en-PH" w:eastAsia="zh-CN"/>
                <w:rPrChange w:id="5383" w:author="TinTin Kalaw" w:date="2014-08-16T13:51:00Z">
                  <w:rPr>
                    <w:ins w:id="5384" w:author="Vilson Lu" w:date="2014-08-15T16:06:00Z"/>
                    <w:rFonts w:ascii="Times New Roman" w:hAnsi="Times New Roman" w:cs="Times New Roman"/>
                    <w:b/>
                    <w:lang w:val="en-PH" w:eastAsia="zh-CN"/>
                  </w:rPr>
                </w:rPrChange>
              </w:rPr>
              <w:pPrChange w:id="5385" w:author="TinTin Kalaw" w:date="2014-08-19T08:23:00Z">
                <w:pPr>
                  <w:spacing w:line="276" w:lineRule="auto"/>
                  <w:ind w:left="1080"/>
                  <w:contextualSpacing/>
                  <w:jc w:val="both"/>
                  <w:outlineLvl w:val="4"/>
                </w:pPr>
              </w:pPrChange>
            </w:pPr>
            <w:ins w:id="5386" w:author="Vilson Lu" w:date="2014-08-15T16:06:00Z">
              <w:r w:rsidRPr="00BD695A">
                <w:rPr>
                  <w:sz w:val="20"/>
                  <w:szCs w:val="20"/>
                  <w:lang w:val="en-PH" w:eastAsia="zh-CN"/>
                  <w:rPrChange w:id="5387" w:author="TinTin Kalaw" w:date="2014-08-16T13:51:00Z">
                    <w:rPr>
                      <w:lang w:val="en-PH" w:eastAsia="zh-CN"/>
                    </w:rPr>
                  </w:rPrChange>
                </w:rPr>
                <w:t>[“Magnitude”, “4.3”, “quake”, “jolts”, “Antique”, “,”, “Boracay”, “Lindol”, “everywhere”]</w:t>
              </w:r>
            </w:ins>
          </w:p>
          <w:p w14:paraId="619B946C" w14:textId="6A84CC3F" w:rsidR="00690D69" w:rsidRPr="00BD695A" w:rsidDel="00BD695A" w:rsidRDefault="00690D69">
            <w:pPr>
              <w:spacing w:line="276" w:lineRule="auto"/>
              <w:ind w:left="1080"/>
              <w:contextualSpacing/>
              <w:outlineLvl w:val="4"/>
              <w:rPr>
                <w:ins w:id="5388" w:author="Vilson Lu" w:date="2014-08-15T16:06:00Z"/>
                <w:del w:id="5389" w:author="TinTin Kalaw" w:date="2014-08-16T13:51:00Z"/>
                <w:sz w:val="20"/>
                <w:szCs w:val="20"/>
                <w:lang w:val="en-PH" w:eastAsia="zh-CN"/>
                <w:rPrChange w:id="5390" w:author="TinTin Kalaw" w:date="2014-08-16T13:51:00Z">
                  <w:rPr>
                    <w:ins w:id="5391" w:author="Vilson Lu" w:date="2014-08-15T16:06:00Z"/>
                    <w:del w:id="5392" w:author="TinTin Kalaw" w:date="2014-08-16T13:51:00Z"/>
                    <w:b/>
                    <w:lang w:val="en-PH" w:eastAsia="zh-CN"/>
                  </w:rPr>
                </w:rPrChange>
              </w:rPr>
              <w:pPrChange w:id="5393" w:author="TinTin Kalaw" w:date="2014-08-19T08:23:00Z">
                <w:pPr>
                  <w:spacing w:line="276" w:lineRule="auto"/>
                  <w:ind w:left="1080"/>
                  <w:contextualSpacing/>
                  <w:jc w:val="both"/>
                  <w:outlineLvl w:val="4"/>
                </w:pPr>
              </w:pPrChange>
            </w:pPr>
            <w:ins w:id="5394" w:author="Vilson Lu" w:date="2014-08-15T16:06:00Z">
              <w:r w:rsidRPr="00BD695A">
                <w:rPr>
                  <w:sz w:val="20"/>
                  <w:szCs w:val="20"/>
                  <w:lang w:val="en-PH" w:eastAsia="zh-CN"/>
                  <w:rPrChange w:id="5395" w:author="TinTin Kalaw" w:date="2014-08-16T13:51:00Z">
                    <w:rPr>
                      <w:lang w:val="en-PH" w:eastAsia="zh-CN"/>
                    </w:rPr>
                  </w:rPrChange>
                </w:rPr>
                <w:t>&lt;/tweet&gt;</w:t>
              </w:r>
            </w:ins>
          </w:p>
          <w:p w14:paraId="2899D6D1" w14:textId="77777777" w:rsidR="00690D69" w:rsidRPr="00BD695A" w:rsidRDefault="00690D69">
            <w:pPr>
              <w:rPr>
                <w:ins w:id="5396" w:author="Vilson Lu" w:date="2014-08-15T16:06:00Z"/>
                <w:sz w:val="20"/>
                <w:szCs w:val="20"/>
                <w:lang w:val="en-PH" w:eastAsia="zh-CN"/>
                <w:rPrChange w:id="5397" w:author="TinTin Kalaw" w:date="2014-08-16T13:51:00Z">
                  <w:rPr>
                    <w:ins w:id="5398" w:author="Vilson Lu" w:date="2014-08-15T16:06:00Z"/>
                    <w:b/>
                    <w:lang w:val="en-PH" w:eastAsia="zh-CN"/>
                  </w:rPr>
                </w:rPrChange>
              </w:rPr>
              <w:pPrChange w:id="5399" w:author="TinTin Kalaw" w:date="2014-08-19T08:23:00Z">
                <w:pPr>
                  <w:jc w:val="center"/>
                </w:pPr>
              </w:pPrChange>
            </w:pPr>
          </w:p>
        </w:tc>
        <w:tc>
          <w:tcPr>
            <w:tcW w:w="3975" w:type="dxa"/>
            <w:vAlign w:val="center"/>
            <w:tcPrChange w:id="5400" w:author="TinTin Kalaw" w:date="2014-08-16T13:51:00Z">
              <w:tcPr>
                <w:tcW w:w="3975" w:type="dxa"/>
              </w:tcPr>
            </w:tcPrChange>
          </w:tcPr>
          <w:p w14:paraId="30D2D2C3" w14:textId="2F47F230" w:rsidR="00690D69" w:rsidRPr="00BD695A" w:rsidDel="00BD695A" w:rsidRDefault="00690D69">
            <w:pPr>
              <w:jc w:val="center"/>
              <w:rPr>
                <w:ins w:id="5401" w:author="Vilson Lu" w:date="2014-08-15T16:06:00Z"/>
                <w:del w:id="5402" w:author="TinTin Kalaw" w:date="2014-08-16T13:51:00Z"/>
                <w:sz w:val="20"/>
                <w:szCs w:val="20"/>
                <w:lang w:val="en-PH" w:eastAsia="zh-CN"/>
                <w:rPrChange w:id="5403" w:author="TinTin Kalaw" w:date="2014-08-16T13:51:00Z">
                  <w:rPr>
                    <w:ins w:id="5404" w:author="Vilson Lu" w:date="2014-08-15T16:06:00Z"/>
                    <w:del w:id="5405" w:author="TinTin Kalaw" w:date="2014-08-16T13:51:00Z"/>
                    <w:b/>
                    <w:lang w:val="en-PH" w:eastAsia="zh-CN"/>
                  </w:rPr>
                </w:rPrChange>
              </w:rPr>
            </w:pPr>
          </w:p>
          <w:p w14:paraId="22EC5D95" w14:textId="039C792A" w:rsidR="00690D69" w:rsidRPr="00BD695A" w:rsidRDefault="00690D69">
            <w:pPr>
              <w:spacing w:line="276" w:lineRule="auto"/>
              <w:contextualSpacing/>
              <w:jc w:val="both"/>
              <w:outlineLvl w:val="4"/>
              <w:rPr>
                <w:ins w:id="5406" w:author="Vilson Lu" w:date="2014-08-15T16:06:00Z"/>
                <w:rFonts w:ascii="Times New Roman" w:hAnsi="Times New Roman" w:cs="Times New Roman"/>
                <w:sz w:val="20"/>
                <w:szCs w:val="20"/>
                <w:lang w:val="en-PH" w:eastAsia="zh-CN"/>
                <w:rPrChange w:id="5407" w:author="TinTin Kalaw" w:date="2014-08-16T13:51:00Z">
                  <w:rPr>
                    <w:ins w:id="5408" w:author="Vilson Lu" w:date="2014-08-15T16:06:00Z"/>
                    <w:rFonts w:ascii="Times New Roman" w:hAnsi="Times New Roman" w:cs="Times New Roman"/>
                    <w:b/>
                    <w:lang w:val="en-PH" w:eastAsia="zh-CN"/>
                  </w:rPr>
                </w:rPrChange>
              </w:rPr>
              <w:pPrChange w:id="5409" w:author="TinTin Kalaw" w:date="2014-08-19T08:23:00Z">
                <w:pPr>
                  <w:spacing w:line="276" w:lineRule="auto"/>
                  <w:ind w:left="1080"/>
                  <w:contextualSpacing/>
                  <w:jc w:val="both"/>
                  <w:outlineLvl w:val="4"/>
                </w:pPr>
              </w:pPrChange>
            </w:pPr>
            <w:ins w:id="5410" w:author="Vilson Lu" w:date="2014-08-15T16:06:00Z">
              <w:r w:rsidRPr="00BD695A">
                <w:rPr>
                  <w:sz w:val="20"/>
                  <w:szCs w:val="20"/>
                  <w:lang w:val="en-PH" w:eastAsia="zh-CN"/>
                  <w:rPrChange w:id="5411" w:author="TinTin Kalaw" w:date="2014-08-16T13:51:00Z">
                    <w:rPr>
                      <w:lang w:val="en-PH" w:eastAsia="zh-CN"/>
                    </w:rPr>
                  </w:rPrChange>
                </w:rPr>
                <w:t>&lt;tweet&gt;</w:t>
              </w:r>
            </w:ins>
          </w:p>
          <w:p w14:paraId="60CECF54" w14:textId="7622D668" w:rsidR="00690D69" w:rsidRPr="00BD695A" w:rsidDel="00BD695A" w:rsidRDefault="00690D69">
            <w:pPr>
              <w:spacing w:line="276" w:lineRule="auto"/>
              <w:contextualSpacing/>
              <w:jc w:val="both"/>
              <w:outlineLvl w:val="4"/>
              <w:rPr>
                <w:ins w:id="5412" w:author="Vilson Lu" w:date="2014-08-15T16:06:00Z"/>
                <w:del w:id="5413" w:author="TinTin Kalaw" w:date="2014-08-16T13:51:00Z"/>
                <w:rFonts w:ascii="Times New Roman" w:hAnsi="Times New Roman" w:cs="Times New Roman"/>
                <w:sz w:val="20"/>
                <w:szCs w:val="20"/>
                <w:lang w:val="en-PH" w:eastAsia="zh-CN"/>
                <w:rPrChange w:id="5414" w:author="TinTin Kalaw" w:date="2014-08-16T13:51:00Z">
                  <w:rPr>
                    <w:ins w:id="5415" w:author="Vilson Lu" w:date="2014-08-15T16:06:00Z"/>
                    <w:del w:id="5416" w:author="TinTin Kalaw" w:date="2014-08-16T13:51:00Z"/>
                    <w:rFonts w:ascii="Times New Roman" w:hAnsi="Times New Roman" w:cs="Times New Roman"/>
                    <w:b/>
                    <w:lang w:val="en-PH" w:eastAsia="zh-CN"/>
                  </w:rPr>
                </w:rPrChange>
              </w:rPr>
              <w:pPrChange w:id="5417" w:author="TinTin Kalaw" w:date="2014-08-19T08:23:00Z">
                <w:pPr>
                  <w:spacing w:line="276" w:lineRule="auto"/>
                  <w:ind w:left="1080"/>
                  <w:contextualSpacing/>
                  <w:jc w:val="both"/>
                  <w:outlineLvl w:val="4"/>
                </w:pPr>
              </w:pPrChange>
            </w:pPr>
            <w:ins w:id="5418" w:author="Vilson Lu" w:date="2014-08-15T16:06:00Z">
              <w:r w:rsidRPr="00BD695A">
                <w:rPr>
                  <w:sz w:val="20"/>
                  <w:szCs w:val="20"/>
                  <w:lang w:val="en-PH"/>
                  <w:rPrChange w:id="5419" w:author="TinTin Kalaw" w:date="2014-08-16T13:51:00Z">
                    <w:rPr>
                      <w:lang w:val="en-PH"/>
                    </w:rPr>
                  </w:rPrChange>
                </w:rPr>
                <w:t xml:space="preserve">[“Magnitude_NN:U”, “4.3”, “quake_NN”, “jolts_NNS”, “Antique_NN”, “,_PSNS”, “Boracay”, “Lindol”, “everywhere_RB” </w:t>
              </w:r>
              <w:r w:rsidRPr="00BD695A">
                <w:rPr>
                  <w:sz w:val="20"/>
                  <w:szCs w:val="20"/>
                  <w:lang w:val="en-PH" w:eastAsia="zh-CN"/>
                  <w:rPrChange w:id="5420" w:author="TinTin Kalaw" w:date="2014-08-16T13:51:00Z">
                    <w:rPr>
                      <w:lang w:val="en-PH" w:eastAsia="zh-CN"/>
                    </w:rPr>
                  </w:rPrChange>
                </w:rPr>
                <w:t>&lt;/tweet&gt;</w:t>
              </w:r>
            </w:ins>
          </w:p>
          <w:p w14:paraId="78F4BE2D" w14:textId="77777777" w:rsidR="00690D69" w:rsidRPr="00BD695A" w:rsidRDefault="00690D69">
            <w:pPr>
              <w:spacing w:line="276" w:lineRule="auto"/>
              <w:contextualSpacing/>
              <w:jc w:val="both"/>
              <w:outlineLvl w:val="4"/>
              <w:rPr>
                <w:ins w:id="5421" w:author="Vilson Lu" w:date="2014-08-15T16:06:00Z"/>
                <w:sz w:val="20"/>
                <w:szCs w:val="20"/>
                <w:lang w:val="en-PH" w:eastAsia="zh-CN"/>
                <w:rPrChange w:id="5422" w:author="TinTin Kalaw" w:date="2014-08-16T13:51:00Z">
                  <w:rPr>
                    <w:ins w:id="5423" w:author="Vilson Lu" w:date="2014-08-15T16:06:00Z"/>
                    <w:b/>
                    <w:lang w:val="en-PH" w:eastAsia="zh-CN"/>
                  </w:rPr>
                </w:rPrChange>
              </w:rPr>
              <w:pPrChange w:id="5424" w:author="TinTin Kalaw" w:date="2014-08-19T08:23:00Z">
                <w:pPr>
                  <w:spacing w:line="276" w:lineRule="auto"/>
                  <w:ind w:left="1080"/>
                  <w:contextualSpacing/>
                  <w:jc w:val="both"/>
                  <w:outlineLvl w:val="4"/>
                </w:pPr>
              </w:pPrChange>
            </w:pPr>
            <w:ins w:id="5425" w:author="Vilson Lu" w:date="2014-08-15T16:06:00Z">
              <w:r w:rsidRPr="00BD695A">
                <w:rPr>
                  <w:sz w:val="20"/>
                  <w:szCs w:val="20"/>
                  <w:lang w:val="en-PH" w:eastAsia="zh-CN"/>
                  <w:rPrChange w:id="5426" w:author="TinTin Kalaw" w:date="2014-08-16T13:51:00Z">
                    <w:rPr>
                      <w:lang w:val="en-PH" w:eastAsia="zh-CN"/>
                    </w:rPr>
                  </w:rPrChange>
                </w:rPr>
                <w:t> </w:t>
              </w:r>
            </w:ins>
          </w:p>
        </w:tc>
      </w:tr>
    </w:tbl>
    <w:p w14:paraId="48E0132E" w14:textId="77777777" w:rsidR="00690D69" w:rsidRPr="00B95616" w:rsidDel="00BD695A" w:rsidRDefault="00690D69">
      <w:pPr>
        <w:pStyle w:val="Content2"/>
        <w:rPr>
          <w:ins w:id="5427" w:author="Vilson Lu" w:date="2014-08-15T16:06:00Z"/>
          <w:del w:id="5428" w:author="TinTin Kalaw" w:date="2014-08-16T13:52:00Z"/>
        </w:rPr>
        <w:pPrChange w:id="5429" w:author="TinTin Kalaw" w:date="2014-08-16T13:52:00Z">
          <w:pPr>
            <w:pStyle w:val="Content"/>
          </w:pPr>
        </w:pPrChange>
      </w:pPr>
    </w:p>
    <w:p w14:paraId="574CACF7" w14:textId="77777777" w:rsidR="00690D69" w:rsidRDefault="00690D69">
      <w:pPr>
        <w:pStyle w:val="Content2"/>
        <w:rPr>
          <w:ins w:id="5430" w:author="Vilson Lu" w:date="2014-08-15T16:06:00Z"/>
          <w:lang w:val="en-PH" w:eastAsia="zh-CN"/>
        </w:rPr>
        <w:pPrChange w:id="5431" w:author="TinTin Kalaw" w:date="2014-08-16T13:52:00Z">
          <w:pPr>
            <w:pStyle w:val="Content"/>
          </w:pPr>
        </w:pPrChange>
      </w:pPr>
    </w:p>
    <w:p w14:paraId="33947718" w14:textId="77777777" w:rsidR="00690D69" w:rsidRDefault="00690D69" w:rsidP="00690D69">
      <w:pPr>
        <w:pStyle w:val="Heading4"/>
        <w:rPr>
          <w:ins w:id="5432" w:author="Vilson Lu" w:date="2014-08-15T16:06:00Z"/>
        </w:rPr>
      </w:pPr>
      <w:ins w:id="5433" w:author="Vilson Lu" w:date="2014-08-15T16:06:00Z">
        <w:r>
          <w:t>Filipino NER</w:t>
        </w:r>
      </w:ins>
    </w:p>
    <w:p w14:paraId="61A994C1" w14:textId="77777777" w:rsidR="00690D69" w:rsidRDefault="00690D69">
      <w:pPr>
        <w:pStyle w:val="Content2"/>
        <w:rPr>
          <w:ins w:id="5434" w:author="Vilson Lu" w:date="2014-08-15T16:06:00Z"/>
        </w:rPr>
        <w:pPrChange w:id="5435" w:author="TinTin Kalaw" w:date="2014-08-16T13:52:00Z">
          <w:pPr/>
        </w:pPrChange>
      </w:pPr>
    </w:p>
    <w:p w14:paraId="49D20502" w14:textId="0F679792" w:rsidR="00BD695A" w:rsidDel="00A956C8" w:rsidRDefault="00690D69">
      <w:pPr>
        <w:pStyle w:val="Content2"/>
        <w:rPr>
          <w:ins w:id="5436" w:author="TinTin Kalaw" w:date="2014-08-16T13:52:00Z"/>
          <w:del w:id="5437" w:author="Vilson Lu" w:date="2014-08-19T06:22:00Z"/>
        </w:rPr>
        <w:pPrChange w:id="5438" w:author="TinTin Kalaw" w:date="2014-08-16T13:52:00Z">
          <w:pPr/>
        </w:pPrChange>
      </w:pPr>
      <w:ins w:id="5439" w:author="Vilson Lu" w:date="2014-08-15T16:06:00Z">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t xml:space="preserve"> </w:t>
        </w:r>
        <w:del w:id="5440" w:author="TinTin Kalaw" w:date="2014-08-16T13:52:00Z">
          <w:r w:rsidDel="00BD695A">
            <w:delText xml:space="preserve">Table 4-11 </w:delText>
          </w:r>
        </w:del>
      </w:ins>
      <w:ins w:id="5441" w:author="TinTin Kalaw" w:date="2014-08-16T13:52:00Z">
        <w:r w:rsidR="00BD695A">
          <w:fldChar w:fldCharType="begin"/>
        </w:r>
        <w:r w:rsidR="00BD695A">
          <w:instrText xml:space="preserve"> REF _Ref395960465 \h </w:instrText>
        </w:r>
      </w:ins>
      <w:r w:rsidR="00BD695A">
        <w:fldChar w:fldCharType="separate"/>
      </w:r>
      <w:ins w:id="5442" w:author="Vilson Lu" w:date="2014-08-16T16:50:00Z">
        <w:r w:rsidR="0068488C">
          <w:t xml:space="preserve">Table </w:t>
        </w:r>
        <w:r w:rsidR="0068488C">
          <w:rPr>
            <w:noProof/>
          </w:rPr>
          <w:t>4</w:t>
        </w:r>
        <w:r w:rsidR="0068488C">
          <w:noBreakHyphen/>
        </w:r>
        <w:r w:rsidR="0068488C">
          <w:rPr>
            <w:noProof/>
          </w:rPr>
          <w:t>7</w:t>
        </w:r>
      </w:ins>
      <w:ins w:id="5443" w:author="TinTin Kalaw" w:date="2014-08-16T13:52:00Z">
        <w:r w:rsidR="00BD695A">
          <w:fldChar w:fldCharType="end"/>
        </w:r>
        <w:r w:rsidR="00BD695A">
          <w:t xml:space="preserve"> </w:t>
        </w:r>
      </w:ins>
      <w:ins w:id="5444" w:author="Vilson Lu" w:date="2014-08-15T16:06:00Z">
        <w:r>
          <w:t>shows the sample input and its corresponding output.</w:t>
        </w:r>
      </w:ins>
    </w:p>
    <w:p w14:paraId="23F8A6C2" w14:textId="142E7896" w:rsidR="00BD695A" w:rsidDel="00A956C8" w:rsidRDefault="00BD695A">
      <w:pPr>
        <w:pStyle w:val="Content2"/>
        <w:rPr>
          <w:ins w:id="5445" w:author="TinTin Kalaw" w:date="2014-08-16T13:52:00Z"/>
          <w:del w:id="5446" w:author="Vilson Lu" w:date="2014-08-19T06:22:00Z"/>
        </w:rPr>
        <w:pPrChange w:id="5447" w:author="TinTin Kalaw" w:date="2014-08-16T13:52:00Z">
          <w:pPr/>
        </w:pPrChange>
      </w:pPr>
    </w:p>
    <w:p w14:paraId="4B46A447" w14:textId="5D629C49" w:rsidR="003F1C01" w:rsidRDefault="00690D69">
      <w:pPr>
        <w:pStyle w:val="Content2"/>
        <w:rPr>
          <w:ins w:id="5448" w:author="Vilson Lu" w:date="2014-08-16T16:40:00Z"/>
        </w:rPr>
        <w:pPrChange w:id="5449" w:author="Vilson Lu" w:date="2014-08-19T06:22:00Z">
          <w:pPr/>
        </w:pPrChange>
      </w:pPr>
      <w:ins w:id="5450" w:author="Vilson Lu" w:date="2014-08-15T16:06:00Z">
        <w:del w:id="5451" w:author="TinTin Kalaw" w:date="2014-08-16T13:52:00Z">
          <w:r w:rsidDel="00BD695A">
            <w:delText xml:space="preserve"> </w:delText>
          </w:r>
        </w:del>
      </w:ins>
    </w:p>
    <w:p w14:paraId="0EAF10A2" w14:textId="77777777" w:rsidR="00690D69" w:rsidRDefault="00690D69">
      <w:pPr>
        <w:pStyle w:val="Content2"/>
        <w:rPr>
          <w:ins w:id="5452" w:author="Vilson Lu" w:date="2014-08-15T16:06:00Z"/>
        </w:rPr>
        <w:pPrChange w:id="5453" w:author="TinTin Kalaw" w:date="2014-08-16T13:52:00Z">
          <w:pPr>
            <w:pStyle w:val="Content"/>
          </w:pPr>
        </w:pPrChange>
      </w:pPr>
    </w:p>
    <w:p w14:paraId="70191261" w14:textId="6330C357" w:rsidR="00690D69" w:rsidRDefault="00690D69" w:rsidP="00690D69">
      <w:pPr>
        <w:pStyle w:val="Caption"/>
        <w:ind w:left="720" w:firstLine="720"/>
        <w:rPr>
          <w:ins w:id="5454" w:author="Vilson Lu" w:date="2014-08-15T16:06:00Z"/>
        </w:rPr>
      </w:pPr>
      <w:bookmarkStart w:id="5455" w:name="_Ref395960465"/>
      <w:bookmarkStart w:id="5456" w:name="_Toc395094932"/>
      <w:bookmarkStart w:id="5457" w:name="_Toc396200400"/>
      <w:ins w:id="5458" w:author="Vilson Lu" w:date="2014-08-15T16:06:00Z">
        <w:r>
          <w:lastRenderedPageBreak/>
          <w:t xml:space="preserve">Table </w:t>
        </w:r>
      </w:ins>
      <w:ins w:id="5459" w:author="TinTin Kalaw" w:date="2014-08-16T13:59:00Z">
        <w:r w:rsidR="006E6440">
          <w:fldChar w:fldCharType="begin"/>
        </w:r>
        <w:r w:rsidR="006E6440">
          <w:instrText xml:space="preserve"> STYLEREF 1 \s </w:instrText>
        </w:r>
      </w:ins>
      <w:r w:rsidR="006E6440">
        <w:fldChar w:fldCharType="separate"/>
      </w:r>
      <w:r w:rsidR="0068488C">
        <w:rPr>
          <w:noProof/>
        </w:rPr>
        <w:t>4</w:t>
      </w:r>
      <w:ins w:id="5460"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5461" w:author="Vilson Lu" w:date="2014-08-16T16:50:00Z">
        <w:r w:rsidR="0068488C">
          <w:rPr>
            <w:noProof/>
          </w:rPr>
          <w:t>7</w:t>
        </w:r>
      </w:ins>
      <w:ins w:id="5462" w:author="TinTin Kalaw" w:date="2014-08-16T13:59:00Z">
        <w:r w:rsidR="006E6440">
          <w:fldChar w:fldCharType="end"/>
        </w:r>
      </w:ins>
      <w:bookmarkEnd w:id="5455"/>
      <w:ins w:id="5463" w:author="Vilson Lu" w:date="2014-08-15T16:06:00Z">
        <w:del w:id="5464"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11</w:delText>
          </w:r>
          <w:r w:rsidDel="00BD695A">
            <w:rPr>
              <w:noProof/>
            </w:rPr>
            <w:fldChar w:fldCharType="end"/>
          </w:r>
        </w:del>
        <w:r>
          <w:t>. Sample Input/Output for Filipino NER</w:t>
        </w:r>
        <w:bookmarkEnd w:id="5456"/>
        <w:bookmarkEnd w:id="5457"/>
      </w:ins>
    </w:p>
    <w:tbl>
      <w:tblPr>
        <w:tblStyle w:val="TableGrid"/>
        <w:tblW w:w="0" w:type="auto"/>
        <w:tblInd w:w="1440" w:type="dxa"/>
        <w:tblLook w:val="04A0" w:firstRow="1" w:lastRow="0" w:firstColumn="1" w:lastColumn="0" w:noHBand="0" w:noVBand="1"/>
      </w:tblPr>
      <w:tblGrid>
        <w:gridCol w:w="3935"/>
        <w:gridCol w:w="3975"/>
        <w:tblGridChange w:id="5465">
          <w:tblGrid>
            <w:gridCol w:w="3935"/>
            <w:gridCol w:w="3975"/>
          </w:tblGrid>
        </w:tblGridChange>
      </w:tblGrid>
      <w:tr w:rsidR="00690D69" w:rsidRPr="00BD695A" w14:paraId="5DF245CA" w14:textId="77777777" w:rsidTr="0063049B">
        <w:trPr>
          <w:ins w:id="5466" w:author="Vilson Lu" w:date="2014-08-15T16:06:00Z"/>
        </w:trPr>
        <w:tc>
          <w:tcPr>
            <w:tcW w:w="3935" w:type="dxa"/>
          </w:tcPr>
          <w:p w14:paraId="0CE3043C" w14:textId="77777777" w:rsidR="00690D69" w:rsidRPr="00497EF3" w:rsidRDefault="00690D69" w:rsidP="0063049B">
            <w:pPr>
              <w:pStyle w:val="Content"/>
              <w:ind w:left="0"/>
              <w:jc w:val="center"/>
              <w:rPr>
                <w:ins w:id="5467" w:author="Vilson Lu" w:date="2014-08-15T16:06:00Z"/>
                <w:b/>
                <w:lang w:val="en-PH" w:eastAsia="zh-CN"/>
              </w:rPr>
            </w:pPr>
            <w:ins w:id="5468" w:author="Vilson Lu" w:date="2014-08-15T16:06:00Z">
              <w:r w:rsidRPr="00497EF3">
                <w:rPr>
                  <w:b/>
                  <w:lang w:val="en-PH" w:eastAsia="zh-CN"/>
                </w:rPr>
                <w:t>Input</w:t>
              </w:r>
            </w:ins>
          </w:p>
        </w:tc>
        <w:tc>
          <w:tcPr>
            <w:tcW w:w="3975" w:type="dxa"/>
          </w:tcPr>
          <w:p w14:paraId="7C2621F9" w14:textId="77777777" w:rsidR="00690D69" w:rsidRPr="00BD695A" w:rsidRDefault="00690D69" w:rsidP="0063049B">
            <w:pPr>
              <w:pStyle w:val="Content"/>
              <w:ind w:left="0"/>
              <w:jc w:val="center"/>
              <w:rPr>
                <w:ins w:id="5469" w:author="Vilson Lu" w:date="2014-08-15T16:06:00Z"/>
                <w:b/>
                <w:lang w:val="en-PH" w:eastAsia="zh-CN"/>
              </w:rPr>
            </w:pPr>
            <w:ins w:id="5470" w:author="Vilson Lu" w:date="2014-08-15T16:06:00Z">
              <w:r w:rsidRPr="00BD695A">
                <w:rPr>
                  <w:b/>
                  <w:lang w:val="en-PH" w:eastAsia="zh-CN"/>
                </w:rPr>
                <w:t>Output</w:t>
              </w:r>
            </w:ins>
          </w:p>
        </w:tc>
      </w:tr>
      <w:tr w:rsidR="00690D69" w:rsidRPr="00BD695A" w14:paraId="274C3DE7" w14:textId="77777777" w:rsidTr="006E6440">
        <w:tblPrEx>
          <w:tblW w:w="0" w:type="auto"/>
          <w:tblInd w:w="1440" w:type="dxa"/>
          <w:tblPrExChange w:id="5471" w:author="TinTin Kalaw" w:date="2014-08-16T13:53:00Z">
            <w:tblPrEx>
              <w:tblW w:w="0" w:type="auto"/>
              <w:tblInd w:w="1440" w:type="dxa"/>
            </w:tblPrEx>
          </w:tblPrExChange>
        </w:tblPrEx>
        <w:trPr>
          <w:ins w:id="5472" w:author="Vilson Lu" w:date="2014-08-15T16:06:00Z"/>
        </w:trPr>
        <w:tc>
          <w:tcPr>
            <w:tcW w:w="3935" w:type="dxa"/>
            <w:vAlign w:val="center"/>
            <w:tcPrChange w:id="5473" w:author="TinTin Kalaw" w:date="2014-08-16T13:53:00Z">
              <w:tcPr>
                <w:tcW w:w="3935" w:type="dxa"/>
              </w:tcPr>
            </w:tcPrChange>
          </w:tcPr>
          <w:p w14:paraId="326C4BCC" w14:textId="1EAB0807" w:rsidR="00690D69" w:rsidRPr="00BD695A" w:rsidDel="006E6440" w:rsidRDefault="00690D69">
            <w:pPr>
              <w:jc w:val="center"/>
              <w:rPr>
                <w:ins w:id="5474" w:author="Vilson Lu" w:date="2014-08-15T16:06:00Z"/>
                <w:del w:id="5475" w:author="TinTin Kalaw" w:date="2014-08-16T13:52:00Z"/>
                <w:sz w:val="20"/>
                <w:szCs w:val="20"/>
                <w:lang w:val="en-PH" w:eastAsia="zh-CN"/>
                <w:rPrChange w:id="5476" w:author="TinTin Kalaw" w:date="2014-08-16T13:52:00Z">
                  <w:rPr>
                    <w:ins w:id="5477" w:author="Vilson Lu" w:date="2014-08-15T16:06:00Z"/>
                    <w:del w:id="5478" w:author="TinTin Kalaw" w:date="2014-08-16T13:52:00Z"/>
                    <w:b/>
                    <w:lang w:val="en-PH" w:eastAsia="zh-CN"/>
                  </w:rPr>
                </w:rPrChange>
              </w:rPr>
            </w:pPr>
          </w:p>
          <w:p w14:paraId="7FA49CC9" w14:textId="77777777" w:rsidR="00690D69" w:rsidRPr="00BD695A" w:rsidRDefault="00690D69">
            <w:pPr>
              <w:spacing w:line="276" w:lineRule="auto"/>
              <w:contextualSpacing/>
              <w:jc w:val="both"/>
              <w:outlineLvl w:val="4"/>
              <w:rPr>
                <w:ins w:id="5479" w:author="Vilson Lu" w:date="2014-08-15T16:06:00Z"/>
                <w:rFonts w:ascii="Times New Roman" w:hAnsi="Times New Roman" w:cs="Times New Roman"/>
                <w:sz w:val="20"/>
                <w:szCs w:val="20"/>
                <w:lang w:val="en-PH" w:eastAsia="zh-CN"/>
                <w:rPrChange w:id="5480" w:author="TinTin Kalaw" w:date="2014-08-16T13:52:00Z">
                  <w:rPr>
                    <w:ins w:id="5481" w:author="Vilson Lu" w:date="2014-08-15T16:06:00Z"/>
                    <w:rFonts w:ascii="Times New Roman" w:hAnsi="Times New Roman" w:cs="Times New Roman"/>
                    <w:b/>
                    <w:lang w:val="en-PH" w:eastAsia="zh-CN"/>
                  </w:rPr>
                </w:rPrChange>
              </w:rPr>
              <w:pPrChange w:id="5482" w:author="TinTin Kalaw" w:date="2014-08-19T08:23:00Z">
                <w:pPr>
                  <w:spacing w:line="276" w:lineRule="auto"/>
                  <w:ind w:left="1080"/>
                  <w:contextualSpacing/>
                  <w:jc w:val="both"/>
                  <w:outlineLvl w:val="4"/>
                </w:pPr>
              </w:pPrChange>
            </w:pPr>
            <w:ins w:id="5483" w:author="Vilson Lu" w:date="2014-08-15T16:06:00Z">
              <w:r w:rsidRPr="00BD695A">
                <w:rPr>
                  <w:sz w:val="20"/>
                  <w:szCs w:val="20"/>
                  <w:lang w:val="en-PH" w:eastAsia="zh-CN"/>
                  <w:rPrChange w:id="5484" w:author="TinTin Kalaw" w:date="2014-08-16T13:52:00Z">
                    <w:rPr>
                      <w:lang w:val="en-PH" w:eastAsia="zh-CN"/>
                    </w:rPr>
                  </w:rPrChange>
                </w:rPr>
                <w:t>&lt;tweet&gt;</w:t>
              </w:r>
            </w:ins>
          </w:p>
          <w:p w14:paraId="691FB664" w14:textId="77777777" w:rsidR="00690D69" w:rsidRPr="00BD695A" w:rsidRDefault="00690D69">
            <w:pPr>
              <w:spacing w:line="276" w:lineRule="auto"/>
              <w:contextualSpacing/>
              <w:jc w:val="both"/>
              <w:outlineLvl w:val="4"/>
              <w:rPr>
                <w:ins w:id="5485" w:author="Vilson Lu" w:date="2014-08-15T16:06:00Z"/>
                <w:rFonts w:ascii="Times New Roman" w:hAnsi="Times New Roman" w:cs="Times New Roman"/>
                <w:sz w:val="20"/>
                <w:szCs w:val="20"/>
                <w:lang w:val="en-PH" w:eastAsia="zh-CN"/>
                <w:rPrChange w:id="5486" w:author="TinTin Kalaw" w:date="2014-08-16T13:52:00Z">
                  <w:rPr>
                    <w:ins w:id="5487" w:author="Vilson Lu" w:date="2014-08-15T16:06:00Z"/>
                    <w:rFonts w:ascii="Times New Roman" w:hAnsi="Times New Roman" w:cs="Times New Roman"/>
                    <w:b/>
                    <w:lang w:val="en-PH" w:eastAsia="zh-CN"/>
                  </w:rPr>
                </w:rPrChange>
              </w:rPr>
              <w:pPrChange w:id="5488" w:author="TinTin Kalaw" w:date="2014-08-19T08:23:00Z">
                <w:pPr>
                  <w:spacing w:line="276" w:lineRule="auto"/>
                  <w:ind w:left="1080"/>
                  <w:contextualSpacing/>
                  <w:jc w:val="both"/>
                  <w:outlineLvl w:val="4"/>
                </w:pPr>
              </w:pPrChange>
            </w:pPr>
            <w:ins w:id="5489" w:author="Vilson Lu" w:date="2014-08-15T16:06:00Z">
              <w:r w:rsidRPr="00BD695A">
                <w:rPr>
                  <w:sz w:val="20"/>
                  <w:szCs w:val="20"/>
                  <w:lang w:val="en-PH" w:eastAsia="zh-CN"/>
                  <w:rPrChange w:id="5490" w:author="TinTin Kalaw" w:date="2014-08-16T13:52:00Z">
                    <w:rPr>
                      <w:lang w:val="en-PH" w:eastAsia="zh-CN"/>
                    </w:rPr>
                  </w:rPrChange>
                </w:rPr>
                <w:t>[“Kawawa”, “naman”, “nilindol”, “sa”, “Antique”, “.”]</w:t>
              </w:r>
            </w:ins>
          </w:p>
          <w:p w14:paraId="00A4FF69" w14:textId="77777777" w:rsidR="00690D69" w:rsidRPr="00BD695A" w:rsidDel="00BD695A" w:rsidRDefault="00690D69">
            <w:pPr>
              <w:spacing w:line="276" w:lineRule="auto"/>
              <w:ind w:left="1080"/>
              <w:contextualSpacing/>
              <w:outlineLvl w:val="4"/>
              <w:rPr>
                <w:ins w:id="5491" w:author="Vilson Lu" w:date="2014-08-15T16:06:00Z"/>
                <w:del w:id="5492" w:author="TinTin Kalaw" w:date="2014-08-16T13:52:00Z"/>
                <w:rFonts w:ascii="Times New Roman" w:hAnsi="Times New Roman" w:cs="Times New Roman"/>
                <w:sz w:val="20"/>
                <w:szCs w:val="20"/>
                <w:lang w:val="en-PH" w:eastAsia="zh-CN"/>
                <w:rPrChange w:id="5493" w:author="TinTin Kalaw" w:date="2014-08-16T13:52:00Z">
                  <w:rPr>
                    <w:ins w:id="5494" w:author="Vilson Lu" w:date="2014-08-15T16:06:00Z"/>
                    <w:del w:id="5495" w:author="TinTin Kalaw" w:date="2014-08-16T13:52:00Z"/>
                    <w:rFonts w:ascii="Times New Roman" w:hAnsi="Times New Roman" w:cs="Times New Roman"/>
                    <w:b/>
                    <w:lang w:val="en-PH" w:eastAsia="zh-CN"/>
                  </w:rPr>
                </w:rPrChange>
              </w:rPr>
              <w:pPrChange w:id="5496" w:author="TinTin Kalaw" w:date="2014-08-19T08:23:00Z">
                <w:pPr>
                  <w:spacing w:line="276" w:lineRule="auto"/>
                  <w:ind w:left="1080"/>
                  <w:contextualSpacing/>
                  <w:jc w:val="both"/>
                  <w:outlineLvl w:val="4"/>
                </w:pPr>
              </w:pPrChange>
            </w:pPr>
            <w:ins w:id="5497" w:author="Vilson Lu" w:date="2014-08-15T16:06:00Z">
              <w:r w:rsidRPr="00BD695A">
                <w:rPr>
                  <w:sz w:val="20"/>
                  <w:szCs w:val="20"/>
                  <w:lang w:val="en-PH" w:eastAsia="zh-CN"/>
                  <w:rPrChange w:id="5498" w:author="TinTin Kalaw" w:date="2014-08-16T13:52:00Z">
                    <w:rPr>
                      <w:lang w:val="en-PH" w:eastAsia="zh-CN"/>
                    </w:rPr>
                  </w:rPrChange>
                </w:rPr>
                <w:t>&lt;/tweet&gt;</w:t>
              </w:r>
            </w:ins>
          </w:p>
          <w:p w14:paraId="54E713E5" w14:textId="77777777" w:rsidR="00690D69" w:rsidRPr="00BD695A" w:rsidRDefault="00690D69">
            <w:pPr>
              <w:rPr>
                <w:ins w:id="5499" w:author="Vilson Lu" w:date="2014-08-15T16:06:00Z"/>
                <w:sz w:val="20"/>
                <w:szCs w:val="20"/>
                <w:lang w:val="en-PH" w:eastAsia="zh-CN"/>
                <w:rPrChange w:id="5500" w:author="TinTin Kalaw" w:date="2014-08-16T13:52:00Z">
                  <w:rPr>
                    <w:ins w:id="5501" w:author="Vilson Lu" w:date="2014-08-15T16:06:00Z"/>
                    <w:b/>
                    <w:lang w:val="en-PH" w:eastAsia="zh-CN"/>
                  </w:rPr>
                </w:rPrChange>
              </w:rPr>
              <w:pPrChange w:id="5502" w:author="TinTin Kalaw" w:date="2014-08-19T08:23:00Z">
                <w:pPr>
                  <w:jc w:val="center"/>
                </w:pPr>
              </w:pPrChange>
            </w:pPr>
          </w:p>
        </w:tc>
        <w:tc>
          <w:tcPr>
            <w:tcW w:w="3975" w:type="dxa"/>
            <w:vAlign w:val="center"/>
            <w:tcPrChange w:id="5503" w:author="TinTin Kalaw" w:date="2014-08-16T13:53:00Z">
              <w:tcPr>
                <w:tcW w:w="3975" w:type="dxa"/>
              </w:tcPr>
            </w:tcPrChange>
          </w:tcPr>
          <w:p w14:paraId="3FF30D3D" w14:textId="2F90B0B3" w:rsidR="00690D69" w:rsidRPr="00BD695A" w:rsidDel="006E6440" w:rsidRDefault="00690D69">
            <w:pPr>
              <w:jc w:val="center"/>
              <w:rPr>
                <w:ins w:id="5504" w:author="Vilson Lu" w:date="2014-08-15T16:06:00Z"/>
                <w:del w:id="5505" w:author="TinTin Kalaw" w:date="2014-08-16T13:52:00Z"/>
                <w:sz w:val="20"/>
                <w:szCs w:val="20"/>
                <w:lang w:val="en-PH" w:eastAsia="zh-CN"/>
                <w:rPrChange w:id="5506" w:author="TinTin Kalaw" w:date="2014-08-16T13:52:00Z">
                  <w:rPr>
                    <w:ins w:id="5507" w:author="Vilson Lu" w:date="2014-08-15T16:06:00Z"/>
                    <w:del w:id="5508" w:author="TinTin Kalaw" w:date="2014-08-16T13:52:00Z"/>
                    <w:b/>
                    <w:lang w:val="en-PH" w:eastAsia="zh-CN"/>
                  </w:rPr>
                </w:rPrChange>
              </w:rPr>
            </w:pPr>
          </w:p>
          <w:p w14:paraId="6A4FA251" w14:textId="77777777" w:rsidR="00690D69" w:rsidRPr="00BD695A" w:rsidRDefault="00690D69">
            <w:pPr>
              <w:spacing w:line="276" w:lineRule="auto"/>
              <w:contextualSpacing/>
              <w:jc w:val="both"/>
              <w:outlineLvl w:val="4"/>
              <w:rPr>
                <w:ins w:id="5509" w:author="Vilson Lu" w:date="2014-08-15T16:06:00Z"/>
                <w:rFonts w:ascii="Times New Roman" w:hAnsi="Times New Roman" w:cs="Times New Roman"/>
                <w:sz w:val="20"/>
                <w:szCs w:val="20"/>
                <w:lang w:val="en-PH" w:eastAsia="zh-CN"/>
                <w:rPrChange w:id="5510" w:author="TinTin Kalaw" w:date="2014-08-16T13:52:00Z">
                  <w:rPr>
                    <w:ins w:id="5511" w:author="Vilson Lu" w:date="2014-08-15T16:06:00Z"/>
                    <w:rFonts w:ascii="Times New Roman" w:hAnsi="Times New Roman" w:cs="Times New Roman"/>
                    <w:b/>
                    <w:lang w:val="en-PH" w:eastAsia="zh-CN"/>
                  </w:rPr>
                </w:rPrChange>
              </w:rPr>
              <w:pPrChange w:id="5512" w:author="TinTin Kalaw" w:date="2014-08-19T08:23:00Z">
                <w:pPr>
                  <w:spacing w:line="276" w:lineRule="auto"/>
                  <w:ind w:left="1080"/>
                  <w:contextualSpacing/>
                  <w:jc w:val="both"/>
                  <w:outlineLvl w:val="4"/>
                </w:pPr>
              </w:pPrChange>
            </w:pPr>
            <w:ins w:id="5513" w:author="Vilson Lu" w:date="2014-08-15T16:06:00Z">
              <w:r w:rsidRPr="00BD695A">
                <w:rPr>
                  <w:sz w:val="20"/>
                  <w:szCs w:val="20"/>
                  <w:lang w:val="en-PH" w:eastAsia="zh-CN"/>
                  <w:rPrChange w:id="5514" w:author="TinTin Kalaw" w:date="2014-08-16T13:52:00Z">
                    <w:rPr>
                      <w:lang w:val="en-PH" w:eastAsia="zh-CN"/>
                    </w:rPr>
                  </w:rPrChange>
                </w:rPr>
                <w:t>&lt;tweet&gt;</w:t>
              </w:r>
            </w:ins>
          </w:p>
          <w:p w14:paraId="0C12F05F" w14:textId="77777777" w:rsidR="00690D69" w:rsidRPr="00BD695A" w:rsidRDefault="00690D69">
            <w:pPr>
              <w:spacing w:line="276" w:lineRule="auto"/>
              <w:contextualSpacing/>
              <w:jc w:val="both"/>
              <w:outlineLvl w:val="4"/>
              <w:rPr>
                <w:ins w:id="5515" w:author="Vilson Lu" w:date="2014-08-15T16:06:00Z"/>
                <w:rFonts w:ascii="Times New Roman" w:hAnsi="Times New Roman" w:cs="Times New Roman"/>
                <w:sz w:val="20"/>
                <w:szCs w:val="20"/>
                <w:lang w:val="en-PH" w:eastAsia="zh-CN"/>
                <w:rPrChange w:id="5516" w:author="TinTin Kalaw" w:date="2014-08-16T13:52:00Z">
                  <w:rPr>
                    <w:ins w:id="5517" w:author="Vilson Lu" w:date="2014-08-15T16:06:00Z"/>
                    <w:rFonts w:ascii="Times New Roman" w:hAnsi="Times New Roman" w:cs="Times New Roman"/>
                    <w:b/>
                    <w:lang w:val="en-PH" w:eastAsia="zh-CN"/>
                  </w:rPr>
                </w:rPrChange>
              </w:rPr>
              <w:pPrChange w:id="5518" w:author="TinTin Kalaw" w:date="2014-08-19T08:23:00Z">
                <w:pPr>
                  <w:spacing w:line="276" w:lineRule="auto"/>
                  <w:ind w:left="1080"/>
                  <w:contextualSpacing/>
                  <w:jc w:val="both"/>
                  <w:outlineLvl w:val="4"/>
                </w:pPr>
              </w:pPrChange>
            </w:pPr>
            <w:ins w:id="5519" w:author="Vilson Lu" w:date="2014-08-15T16:06:00Z">
              <w:r w:rsidRPr="00BD695A">
                <w:rPr>
                  <w:sz w:val="20"/>
                  <w:szCs w:val="20"/>
                  <w:lang w:val="en-PH"/>
                  <w:rPrChange w:id="5520" w:author="TinTin Kalaw" w:date="2014-08-16T13:52:00Z">
                    <w:rPr>
                      <w:lang w:val="en-PH"/>
                    </w:rPr>
                  </w:rPrChange>
                </w:rPr>
                <w:t>[“Kawawa_ADUN”, “naman_NPRO”, “nilindol”, “sa_DECN”, “&lt;location=”Antique_NN”&gt;, “._PSNS”]</w:t>
              </w:r>
            </w:ins>
          </w:p>
          <w:p w14:paraId="6343DBEA" w14:textId="5CD79BAB" w:rsidR="00690D69" w:rsidRPr="00BD695A" w:rsidDel="006E6440" w:rsidRDefault="00690D69">
            <w:pPr>
              <w:spacing w:line="276" w:lineRule="auto"/>
              <w:ind w:left="1080"/>
              <w:contextualSpacing/>
              <w:outlineLvl w:val="4"/>
              <w:rPr>
                <w:ins w:id="5521" w:author="Vilson Lu" w:date="2014-08-15T16:14:00Z"/>
                <w:del w:id="5522" w:author="TinTin Kalaw" w:date="2014-08-16T13:52:00Z"/>
                <w:sz w:val="20"/>
                <w:szCs w:val="20"/>
                <w:lang w:val="en-PH" w:eastAsia="zh-CN"/>
                <w:rPrChange w:id="5523" w:author="TinTin Kalaw" w:date="2014-08-16T13:52:00Z">
                  <w:rPr>
                    <w:ins w:id="5524" w:author="Vilson Lu" w:date="2014-08-15T16:14:00Z"/>
                    <w:del w:id="5525" w:author="TinTin Kalaw" w:date="2014-08-16T13:52:00Z"/>
                    <w:b/>
                    <w:lang w:val="en-PH" w:eastAsia="zh-CN"/>
                  </w:rPr>
                </w:rPrChange>
              </w:rPr>
              <w:pPrChange w:id="5526" w:author="TinTin Kalaw" w:date="2014-08-19T08:23:00Z">
                <w:pPr>
                  <w:spacing w:line="276" w:lineRule="auto"/>
                  <w:ind w:left="1080"/>
                  <w:contextualSpacing/>
                  <w:jc w:val="both"/>
                  <w:outlineLvl w:val="4"/>
                </w:pPr>
              </w:pPrChange>
            </w:pPr>
            <w:ins w:id="5527" w:author="Vilson Lu" w:date="2014-08-15T16:06:00Z">
              <w:r w:rsidRPr="00BD695A">
                <w:rPr>
                  <w:sz w:val="20"/>
                  <w:szCs w:val="20"/>
                  <w:lang w:val="en-PH" w:eastAsia="zh-CN"/>
                  <w:rPrChange w:id="5528" w:author="TinTin Kalaw" w:date="2014-08-16T13:52:00Z">
                    <w:rPr>
                      <w:lang w:val="en-PH" w:eastAsia="zh-CN"/>
                    </w:rPr>
                  </w:rPrChange>
                </w:rPr>
                <w:t>&lt;/tweet&gt;</w:t>
              </w:r>
            </w:ins>
          </w:p>
          <w:p w14:paraId="38A183DB" w14:textId="7CA1B904" w:rsidR="00FD5B88" w:rsidRPr="00BD695A" w:rsidRDefault="00FD5B88">
            <w:pPr>
              <w:rPr>
                <w:ins w:id="5529" w:author="Vilson Lu" w:date="2014-08-15T16:06:00Z"/>
                <w:sz w:val="20"/>
                <w:szCs w:val="20"/>
                <w:lang w:val="en-PH" w:eastAsia="zh-CN"/>
                <w:rPrChange w:id="5530" w:author="TinTin Kalaw" w:date="2014-08-16T13:52:00Z">
                  <w:rPr>
                    <w:ins w:id="5531" w:author="Vilson Lu" w:date="2014-08-15T16:06:00Z"/>
                    <w:b/>
                    <w:lang w:val="en-PH" w:eastAsia="zh-CN"/>
                  </w:rPr>
                </w:rPrChange>
              </w:rPr>
              <w:pPrChange w:id="5532" w:author="TinTin Kalaw" w:date="2014-08-19T08:23:00Z">
                <w:pPr>
                  <w:jc w:val="center"/>
                </w:pPr>
              </w:pPrChange>
            </w:pPr>
          </w:p>
        </w:tc>
      </w:tr>
      <w:tr w:rsidR="00690D69" w:rsidRPr="00BD695A" w14:paraId="1B2563F5" w14:textId="77777777" w:rsidTr="006E6440">
        <w:tblPrEx>
          <w:tblW w:w="0" w:type="auto"/>
          <w:tblInd w:w="1440" w:type="dxa"/>
          <w:tblPrExChange w:id="5533" w:author="TinTin Kalaw" w:date="2014-08-16T13:53:00Z">
            <w:tblPrEx>
              <w:tblW w:w="0" w:type="auto"/>
              <w:tblInd w:w="1440" w:type="dxa"/>
            </w:tblPrEx>
          </w:tblPrExChange>
        </w:tblPrEx>
        <w:trPr>
          <w:ins w:id="5534" w:author="Vilson Lu" w:date="2014-08-15T16:06:00Z"/>
        </w:trPr>
        <w:tc>
          <w:tcPr>
            <w:tcW w:w="3935" w:type="dxa"/>
            <w:vAlign w:val="center"/>
            <w:tcPrChange w:id="5535" w:author="TinTin Kalaw" w:date="2014-08-16T13:53:00Z">
              <w:tcPr>
                <w:tcW w:w="3935" w:type="dxa"/>
              </w:tcPr>
            </w:tcPrChange>
          </w:tcPr>
          <w:p w14:paraId="32EF9C7D" w14:textId="567BC463" w:rsidR="00690D69" w:rsidRPr="00BD695A" w:rsidDel="006E6440" w:rsidRDefault="00690D69">
            <w:pPr>
              <w:jc w:val="center"/>
              <w:rPr>
                <w:ins w:id="5536" w:author="Vilson Lu" w:date="2014-08-15T16:06:00Z"/>
                <w:del w:id="5537" w:author="TinTin Kalaw" w:date="2014-08-16T13:52:00Z"/>
                <w:sz w:val="20"/>
                <w:szCs w:val="20"/>
                <w:lang w:val="en-PH" w:eastAsia="zh-CN"/>
                <w:rPrChange w:id="5538" w:author="TinTin Kalaw" w:date="2014-08-16T13:52:00Z">
                  <w:rPr>
                    <w:ins w:id="5539" w:author="Vilson Lu" w:date="2014-08-15T16:06:00Z"/>
                    <w:del w:id="5540" w:author="TinTin Kalaw" w:date="2014-08-16T13:52:00Z"/>
                    <w:b/>
                    <w:lang w:val="en-PH" w:eastAsia="zh-CN"/>
                  </w:rPr>
                </w:rPrChange>
              </w:rPr>
            </w:pPr>
          </w:p>
          <w:p w14:paraId="2D532B85" w14:textId="77777777" w:rsidR="00690D69" w:rsidRPr="00BD695A" w:rsidRDefault="00690D69">
            <w:pPr>
              <w:spacing w:line="276" w:lineRule="auto"/>
              <w:contextualSpacing/>
              <w:jc w:val="both"/>
              <w:outlineLvl w:val="4"/>
              <w:rPr>
                <w:ins w:id="5541" w:author="Vilson Lu" w:date="2014-08-15T16:06:00Z"/>
                <w:rFonts w:ascii="Times New Roman" w:hAnsi="Times New Roman" w:cs="Times New Roman"/>
                <w:sz w:val="20"/>
                <w:szCs w:val="20"/>
                <w:lang w:val="en-PH" w:eastAsia="zh-CN"/>
                <w:rPrChange w:id="5542" w:author="TinTin Kalaw" w:date="2014-08-16T13:52:00Z">
                  <w:rPr>
                    <w:ins w:id="5543" w:author="Vilson Lu" w:date="2014-08-15T16:06:00Z"/>
                    <w:rFonts w:ascii="Times New Roman" w:hAnsi="Times New Roman" w:cs="Times New Roman"/>
                    <w:b/>
                    <w:lang w:val="en-PH" w:eastAsia="zh-CN"/>
                  </w:rPr>
                </w:rPrChange>
              </w:rPr>
              <w:pPrChange w:id="5544" w:author="TinTin Kalaw" w:date="2014-08-19T08:23:00Z">
                <w:pPr>
                  <w:spacing w:line="276" w:lineRule="auto"/>
                  <w:ind w:left="1080"/>
                  <w:contextualSpacing/>
                  <w:jc w:val="both"/>
                  <w:outlineLvl w:val="4"/>
                </w:pPr>
              </w:pPrChange>
            </w:pPr>
            <w:ins w:id="5545" w:author="Vilson Lu" w:date="2014-08-15T16:06:00Z">
              <w:r w:rsidRPr="00BD695A">
                <w:rPr>
                  <w:sz w:val="20"/>
                  <w:szCs w:val="20"/>
                  <w:lang w:val="en-PH" w:eastAsia="zh-CN"/>
                  <w:rPrChange w:id="5546" w:author="TinTin Kalaw" w:date="2014-08-16T13:52:00Z">
                    <w:rPr>
                      <w:lang w:val="en-PH" w:eastAsia="zh-CN"/>
                    </w:rPr>
                  </w:rPrChange>
                </w:rPr>
                <w:t>&lt;tweet&gt;</w:t>
              </w:r>
            </w:ins>
          </w:p>
          <w:p w14:paraId="6AB96B6D" w14:textId="77777777" w:rsidR="00690D69" w:rsidRPr="00BD695A" w:rsidRDefault="00690D69">
            <w:pPr>
              <w:spacing w:line="276" w:lineRule="auto"/>
              <w:contextualSpacing/>
              <w:jc w:val="both"/>
              <w:outlineLvl w:val="4"/>
              <w:rPr>
                <w:ins w:id="5547" w:author="Vilson Lu" w:date="2014-08-15T16:06:00Z"/>
                <w:rFonts w:ascii="Times New Roman" w:hAnsi="Times New Roman" w:cs="Times New Roman"/>
                <w:sz w:val="20"/>
                <w:szCs w:val="20"/>
                <w:lang w:val="en-PH" w:eastAsia="zh-CN"/>
                <w:rPrChange w:id="5548" w:author="TinTin Kalaw" w:date="2014-08-16T13:52:00Z">
                  <w:rPr>
                    <w:ins w:id="5549" w:author="Vilson Lu" w:date="2014-08-15T16:06:00Z"/>
                    <w:rFonts w:ascii="Times New Roman" w:hAnsi="Times New Roman" w:cs="Times New Roman"/>
                    <w:b/>
                    <w:lang w:val="en-PH" w:eastAsia="zh-CN"/>
                  </w:rPr>
                </w:rPrChange>
              </w:rPr>
              <w:pPrChange w:id="5550" w:author="TinTin Kalaw" w:date="2014-08-19T08:23:00Z">
                <w:pPr>
                  <w:spacing w:line="276" w:lineRule="auto"/>
                  <w:ind w:left="1080"/>
                  <w:contextualSpacing/>
                  <w:jc w:val="both"/>
                  <w:outlineLvl w:val="4"/>
                </w:pPr>
              </w:pPrChange>
            </w:pPr>
            <w:ins w:id="5551" w:author="Vilson Lu" w:date="2014-08-15T16:06:00Z">
              <w:r w:rsidRPr="00BD695A">
                <w:rPr>
                  <w:sz w:val="20"/>
                  <w:szCs w:val="20"/>
                  <w:lang w:val="en-PH" w:eastAsia="zh-CN"/>
                  <w:rPrChange w:id="5552" w:author="TinTin Kalaw" w:date="2014-08-16T13:52:00Z">
                    <w:rPr>
                      <w:lang w:val="en-PH" w:eastAsia="zh-CN"/>
                    </w:rPr>
                  </w:rPrChange>
                </w:rPr>
                <w:t>[“Magnitude”, “4.3”, “quake”, “jolts”, “Antique”, “,”, “Boracay”, “Lindol”, “everywhere”]</w:t>
              </w:r>
            </w:ins>
          </w:p>
          <w:p w14:paraId="665B13D4" w14:textId="6529FEED" w:rsidR="00690D69" w:rsidRPr="00BD695A" w:rsidDel="006E6440" w:rsidRDefault="00690D69">
            <w:pPr>
              <w:spacing w:line="276" w:lineRule="auto"/>
              <w:ind w:left="1080"/>
              <w:contextualSpacing/>
              <w:outlineLvl w:val="4"/>
              <w:rPr>
                <w:ins w:id="5553" w:author="Vilson Lu" w:date="2014-08-15T16:06:00Z"/>
                <w:del w:id="5554" w:author="TinTin Kalaw" w:date="2014-08-16T13:52:00Z"/>
                <w:sz w:val="20"/>
                <w:szCs w:val="20"/>
                <w:lang w:val="en-PH" w:eastAsia="zh-CN"/>
                <w:rPrChange w:id="5555" w:author="TinTin Kalaw" w:date="2014-08-16T13:52:00Z">
                  <w:rPr>
                    <w:ins w:id="5556" w:author="Vilson Lu" w:date="2014-08-15T16:06:00Z"/>
                    <w:del w:id="5557" w:author="TinTin Kalaw" w:date="2014-08-16T13:52:00Z"/>
                    <w:b/>
                    <w:lang w:val="en-PH" w:eastAsia="zh-CN"/>
                  </w:rPr>
                </w:rPrChange>
              </w:rPr>
              <w:pPrChange w:id="5558" w:author="TinTin Kalaw" w:date="2014-08-19T08:23:00Z">
                <w:pPr>
                  <w:spacing w:line="276" w:lineRule="auto"/>
                  <w:ind w:left="1080"/>
                  <w:contextualSpacing/>
                  <w:jc w:val="both"/>
                  <w:outlineLvl w:val="4"/>
                </w:pPr>
              </w:pPrChange>
            </w:pPr>
            <w:ins w:id="5559" w:author="Vilson Lu" w:date="2014-08-15T16:06:00Z">
              <w:r w:rsidRPr="00BD695A">
                <w:rPr>
                  <w:sz w:val="20"/>
                  <w:szCs w:val="20"/>
                  <w:lang w:val="en-PH" w:eastAsia="zh-CN"/>
                  <w:rPrChange w:id="5560" w:author="TinTin Kalaw" w:date="2014-08-16T13:52:00Z">
                    <w:rPr>
                      <w:lang w:val="en-PH" w:eastAsia="zh-CN"/>
                    </w:rPr>
                  </w:rPrChange>
                </w:rPr>
                <w:t>&lt;/tweet&gt;</w:t>
              </w:r>
            </w:ins>
          </w:p>
          <w:p w14:paraId="4F14A70C" w14:textId="77777777" w:rsidR="00690D69" w:rsidRPr="00BD695A" w:rsidRDefault="00690D69">
            <w:pPr>
              <w:rPr>
                <w:ins w:id="5561" w:author="Vilson Lu" w:date="2014-08-15T16:06:00Z"/>
                <w:sz w:val="20"/>
                <w:szCs w:val="20"/>
                <w:lang w:val="en-PH" w:eastAsia="zh-CN"/>
                <w:rPrChange w:id="5562" w:author="TinTin Kalaw" w:date="2014-08-16T13:52:00Z">
                  <w:rPr>
                    <w:ins w:id="5563" w:author="Vilson Lu" w:date="2014-08-15T16:06:00Z"/>
                    <w:b/>
                    <w:lang w:val="en-PH" w:eastAsia="zh-CN"/>
                  </w:rPr>
                </w:rPrChange>
              </w:rPr>
              <w:pPrChange w:id="5564" w:author="TinTin Kalaw" w:date="2014-08-19T08:23:00Z">
                <w:pPr>
                  <w:jc w:val="center"/>
                </w:pPr>
              </w:pPrChange>
            </w:pPr>
          </w:p>
        </w:tc>
        <w:tc>
          <w:tcPr>
            <w:tcW w:w="3975" w:type="dxa"/>
            <w:vAlign w:val="center"/>
            <w:tcPrChange w:id="5565" w:author="TinTin Kalaw" w:date="2014-08-16T13:53:00Z">
              <w:tcPr>
                <w:tcW w:w="3975" w:type="dxa"/>
              </w:tcPr>
            </w:tcPrChange>
          </w:tcPr>
          <w:p w14:paraId="66595AF0" w14:textId="1725B8B2" w:rsidR="00690D69" w:rsidRPr="00BD695A" w:rsidDel="006E6440" w:rsidRDefault="00690D69">
            <w:pPr>
              <w:jc w:val="center"/>
              <w:rPr>
                <w:ins w:id="5566" w:author="Vilson Lu" w:date="2014-08-15T16:06:00Z"/>
                <w:del w:id="5567" w:author="TinTin Kalaw" w:date="2014-08-16T13:52:00Z"/>
                <w:sz w:val="20"/>
                <w:szCs w:val="20"/>
                <w:lang w:val="en-PH" w:eastAsia="zh-CN"/>
                <w:rPrChange w:id="5568" w:author="TinTin Kalaw" w:date="2014-08-16T13:52:00Z">
                  <w:rPr>
                    <w:ins w:id="5569" w:author="Vilson Lu" w:date="2014-08-15T16:06:00Z"/>
                    <w:del w:id="5570" w:author="TinTin Kalaw" w:date="2014-08-16T13:52:00Z"/>
                    <w:b/>
                    <w:lang w:val="en-PH" w:eastAsia="zh-CN"/>
                  </w:rPr>
                </w:rPrChange>
              </w:rPr>
            </w:pPr>
          </w:p>
          <w:p w14:paraId="0D029264" w14:textId="77777777" w:rsidR="00690D69" w:rsidRPr="00BD695A" w:rsidRDefault="00690D69">
            <w:pPr>
              <w:spacing w:line="276" w:lineRule="auto"/>
              <w:contextualSpacing/>
              <w:jc w:val="both"/>
              <w:outlineLvl w:val="4"/>
              <w:rPr>
                <w:ins w:id="5571" w:author="Vilson Lu" w:date="2014-08-15T16:06:00Z"/>
                <w:rFonts w:ascii="Times New Roman" w:hAnsi="Times New Roman" w:cs="Times New Roman"/>
                <w:sz w:val="20"/>
                <w:szCs w:val="20"/>
                <w:lang w:val="en-PH" w:eastAsia="zh-CN"/>
                <w:rPrChange w:id="5572" w:author="TinTin Kalaw" w:date="2014-08-16T13:52:00Z">
                  <w:rPr>
                    <w:ins w:id="5573" w:author="Vilson Lu" w:date="2014-08-15T16:06:00Z"/>
                    <w:rFonts w:ascii="Times New Roman" w:hAnsi="Times New Roman" w:cs="Times New Roman"/>
                    <w:b/>
                    <w:lang w:val="en-PH" w:eastAsia="zh-CN"/>
                  </w:rPr>
                </w:rPrChange>
              </w:rPr>
              <w:pPrChange w:id="5574" w:author="TinTin Kalaw" w:date="2014-08-19T08:23:00Z">
                <w:pPr>
                  <w:spacing w:line="276" w:lineRule="auto"/>
                  <w:ind w:left="1080"/>
                  <w:contextualSpacing/>
                  <w:jc w:val="both"/>
                  <w:outlineLvl w:val="4"/>
                </w:pPr>
              </w:pPrChange>
            </w:pPr>
            <w:ins w:id="5575" w:author="Vilson Lu" w:date="2014-08-15T16:06:00Z">
              <w:r w:rsidRPr="00BD695A">
                <w:rPr>
                  <w:sz w:val="20"/>
                  <w:szCs w:val="20"/>
                  <w:lang w:val="en-PH" w:eastAsia="zh-CN"/>
                  <w:rPrChange w:id="5576" w:author="TinTin Kalaw" w:date="2014-08-16T13:52:00Z">
                    <w:rPr>
                      <w:lang w:val="en-PH" w:eastAsia="zh-CN"/>
                    </w:rPr>
                  </w:rPrChange>
                </w:rPr>
                <w:t>&lt;tweet&gt;</w:t>
              </w:r>
            </w:ins>
          </w:p>
          <w:p w14:paraId="0BAB0D6E" w14:textId="1D2B3C0A" w:rsidR="00690D69" w:rsidRPr="00BD695A" w:rsidDel="006E6440" w:rsidRDefault="00690D69">
            <w:pPr>
              <w:spacing w:line="276" w:lineRule="auto"/>
              <w:ind w:left="1080"/>
              <w:contextualSpacing/>
              <w:outlineLvl w:val="4"/>
              <w:rPr>
                <w:ins w:id="5577" w:author="Vilson Lu" w:date="2014-08-15T16:14:00Z"/>
                <w:del w:id="5578" w:author="TinTin Kalaw" w:date="2014-08-16T13:52:00Z"/>
                <w:sz w:val="20"/>
                <w:szCs w:val="20"/>
                <w:lang w:val="en-PH" w:eastAsia="zh-CN"/>
                <w:rPrChange w:id="5579" w:author="TinTin Kalaw" w:date="2014-08-16T13:52:00Z">
                  <w:rPr>
                    <w:ins w:id="5580" w:author="Vilson Lu" w:date="2014-08-15T16:14:00Z"/>
                    <w:del w:id="5581" w:author="TinTin Kalaw" w:date="2014-08-16T13:52:00Z"/>
                    <w:b/>
                    <w:lang w:val="en-PH" w:eastAsia="zh-CN"/>
                  </w:rPr>
                </w:rPrChange>
              </w:rPr>
              <w:pPrChange w:id="5582" w:author="TinTin Kalaw" w:date="2014-08-19T08:23:00Z">
                <w:pPr>
                  <w:spacing w:line="276" w:lineRule="auto"/>
                  <w:ind w:left="1080"/>
                  <w:contextualSpacing/>
                  <w:jc w:val="both"/>
                  <w:outlineLvl w:val="4"/>
                </w:pPr>
              </w:pPrChange>
            </w:pPr>
            <w:ins w:id="5583" w:author="Vilson Lu" w:date="2014-08-15T16:06:00Z">
              <w:r w:rsidRPr="00BD695A">
                <w:rPr>
                  <w:sz w:val="20"/>
                  <w:szCs w:val="20"/>
                  <w:lang w:val="en-PH"/>
                  <w:rPrChange w:id="5584" w:author="TinTin Kalaw" w:date="2014-08-16T13:52:00Z">
                    <w:rPr>
                      <w:lang w:val="en-PH"/>
                    </w:rPr>
                  </w:rPrChange>
                </w:rPr>
                <w:t xml:space="preserve">[“Magnitude_NN:U”, “4.3”, “quake_NN”, “jolts_NNS”, &lt;location=“Antique_NN”&gt;, “,_PSNS”, &lt;location=“Boracay”&gt;, “Lindol”, “everywhere_RB” </w:t>
              </w:r>
              <w:r w:rsidRPr="00BD695A">
                <w:rPr>
                  <w:sz w:val="20"/>
                  <w:szCs w:val="20"/>
                  <w:lang w:val="en-PH" w:eastAsia="zh-CN"/>
                  <w:rPrChange w:id="5585" w:author="TinTin Kalaw" w:date="2014-08-16T13:52:00Z">
                    <w:rPr>
                      <w:lang w:val="en-PH" w:eastAsia="zh-CN"/>
                    </w:rPr>
                  </w:rPrChange>
                </w:rPr>
                <w:t>&lt;/tweet&gt;</w:t>
              </w:r>
            </w:ins>
          </w:p>
          <w:p w14:paraId="36B6BAB4" w14:textId="77777777" w:rsidR="00FD5B88" w:rsidRPr="00BD695A" w:rsidRDefault="00FD5B88">
            <w:pPr>
              <w:rPr>
                <w:ins w:id="5586" w:author="Vilson Lu" w:date="2014-08-15T16:06:00Z"/>
                <w:rFonts w:ascii="Times New Roman" w:hAnsi="Times New Roman" w:cs="Times New Roman"/>
                <w:sz w:val="20"/>
                <w:szCs w:val="20"/>
                <w:lang w:val="en-PH" w:eastAsia="zh-CN"/>
                <w:rPrChange w:id="5587" w:author="TinTin Kalaw" w:date="2014-08-16T13:52:00Z">
                  <w:rPr>
                    <w:ins w:id="5588" w:author="Vilson Lu" w:date="2014-08-15T16:06:00Z"/>
                    <w:rFonts w:ascii="Times New Roman" w:hAnsi="Times New Roman" w:cs="Times New Roman"/>
                    <w:b/>
                    <w:lang w:val="en-PH" w:eastAsia="zh-CN"/>
                  </w:rPr>
                </w:rPrChange>
              </w:rPr>
              <w:pPrChange w:id="5589" w:author="TinTin Kalaw" w:date="2014-08-19T08:23:00Z">
                <w:pPr>
                  <w:jc w:val="center"/>
                </w:pPr>
              </w:pPrChange>
            </w:pPr>
          </w:p>
        </w:tc>
      </w:tr>
    </w:tbl>
    <w:p w14:paraId="04787C4F" w14:textId="77777777" w:rsidR="00690D69" w:rsidRPr="00B95616" w:rsidRDefault="00690D69" w:rsidP="00690D69">
      <w:pPr>
        <w:pStyle w:val="Content"/>
        <w:rPr>
          <w:ins w:id="5590" w:author="Vilson Lu" w:date="2014-08-15T16:06:00Z"/>
        </w:rPr>
      </w:pPr>
    </w:p>
    <w:p w14:paraId="1D458F0F" w14:textId="77777777" w:rsidR="00690D69" w:rsidRDefault="00690D69">
      <w:pPr>
        <w:pStyle w:val="Heading4"/>
        <w:rPr>
          <w:ins w:id="5591" w:author="Vilson Lu" w:date="2014-08-15T16:06:00Z"/>
        </w:rPr>
        <w:pPrChange w:id="5592" w:author="TinTin Kalaw" w:date="2014-08-16T13:53:00Z">
          <w:pPr>
            <w:pStyle w:val="Style1"/>
            <w:numPr>
              <w:numId w:val="1"/>
            </w:numPr>
            <w:tabs>
              <w:tab w:val="clear" w:pos="2880"/>
            </w:tabs>
            <w:ind w:left="2880" w:hanging="720"/>
          </w:pPr>
        </w:pPrChange>
      </w:pPr>
      <w:ins w:id="5593" w:author="Vilson Lu" w:date="2014-08-15T16:06:00Z">
        <w:r>
          <w:t xml:space="preserve">Disaster </w:t>
        </w:r>
        <w:r w:rsidRPr="00A65457">
          <w:t xml:space="preserve">Keyword </w:t>
        </w:r>
        <w:r>
          <w:t>Tagger</w:t>
        </w:r>
      </w:ins>
    </w:p>
    <w:p w14:paraId="108DFA4F" w14:textId="77777777" w:rsidR="00690D69" w:rsidRPr="00497EF3" w:rsidRDefault="00690D69">
      <w:pPr>
        <w:pStyle w:val="Content2"/>
        <w:rPr>
          <w:ins w:id="5594" w:author="Vilson Lu" w:date="2014-08-15T16:06:00Z"/>
        </w:rPr>
        <w:pPrChange w:id="5595" w:author="TinTin Kalaw" w:date="2014-08-16T13:54:00Z">
          <w:pPr>
            <w:pStyle w:val="Content"/>
          </w:pPr>
        </w:pPrChange>
      </w:pPr>
    </w:p>
    <w:p w14:paraId="31C86398" w14:textId="7D13D10F" w:rsidR="00690D69" w:rsidRPr="00497EF3" w:rsidRDefault="00690D69">
      <w:pPr>
        <w:pStyle w:val="Content2"/>
        <w:rPr>
          <w:ins w:id="5596" w:author="Vilson Lu" w:date="2014-08-15T16:06:00Z"/>
        </w:rPr>
        <w:pPrChange w:id="5597" w:author="TinTin Kalaw" w:date="2014-08-16T13:54:00Z">
          <w:pPr>
            <w:pStyle w:val="Content"/>
            <w:ind w:left="2160"/>
          </w:pPr>
        </w:pPrChange>
      </w:pPr>
      <w:ins w:id="5598" w:author="Vilson Lu" w:date="2014-08-15T16:06:00Z">
        <w:r w:rsidRPr="00497EF3">
          <w:t xml:space="preserve">The disaster keyword tagger module is the module responsible for enclosing the disaster seed words present in the input tweet with a disaster tag. The disaster tag will be tagged in this manner: &lt;disaster=word&gt;. For the list of seed words that will be used in this module, the researchers will make use of the existing list of seed </w:t>
        </w:r>
        <w:r w:rsidRPr="006E6440">
          <w:t xml:space="preserve">words from SOMIDIA. </w:t>
        </w:r>
        <w:del w:id="5599" w:author="TinTin Kalaw" w:date="2014-08-16T13:54:00Z">
          <w:r w:rsidRPr="006E6440" w:rsidDel="006E6440">
            <w:delText>Table 4-12</w:delText>
          </w:r>
        </w:del>
      </w:ins>
      <w:ins w:id="5600" w:author="TinTin Kalaw" w:date="2014-08-16T13:54:00Z">
        <w:r w:rsidR="006E6440">
          <w:fldChar w:fldCharType="begin"/>
        </w:r>
        <w:r w:rsidR="006E6440">
          <w:instrText xml:space="preserve"> REF _Ref395960619 \h </w:instrText>
        </w:r>
      </w:ins>
      <w:r w:rsidR="006E6440">
        <w:fldChar w:fldCharType="separate"/>
      </w:r>
      <w:ins w:id="5601" w:author="Vilson Lu" w:date="2014-08-16T16:50:00Z">
        <w:r w:rsidR="0068488C">
          <w:t xml:space="preserve">Table </w:t>
        </w:r>
        <w:r w:rsidR="0068488C">
          <w:rPr>
            <w:noProof/>
          </w:rPr>
          <w:t>4</w:t>
        </w:r>
        <w:r w:rsidR="0068488C">
          <w:noBreakHyphen/>
        </w:r>
        <w:r w:rsidR="0068488C">
          <w:rPr>
            <w:noProof/>
          </w:rPr>
          <w:t>8</w:t>
        </w:r>
      </w:ins>
      <w:ins w:id="5602" w:author="TinTin Kalaw" w:date="2014-08-16T13:54:00Z">
        <w:r w:rsidR="006E6440">
          <w:fldChar w:fldCharType="end"/>
        </w:r>
      </w:ins>
      <w:ins w:id="5603" w:author="Vilson Lu" w:date="2014-08-15T16:06:00Z">
        <w:r w:rsidRPr="00497EF3">
          <w:t xml:space="preserve"> shows the sample input and output of the disaster keyword tagger.</w:t>
        </w:r>
      </w:ins>
    </w:p>
    <w:p w14:paraId="6FA18F37" w14:textId="235F5F47" w:rsidR="00690D69" w:rsidRPr="006E6440" w:rsidDel="006E6440" w:rsidRDefault="00690D69">
      <w:pPr>
        <w:pStyle w:val="Content2"/>
        <w:rPr>
          <w:ins w:id="5604" w:author="Vilson Lu" w:date="2014-08-15T16:07:00Z"/>
          <w:del w:id="5605" w:author="TinTin Kalaw" w:date="2014-08-16T13:54:00Z"/>
        </w:rPr>
        <w:pPrChange w:id="5606" w:author="TinTin Kalaw" w:date="2014-08-16T13:54:00Z">
          <w:pPr>
            <w:pStyle w:val="Content"/>
            <w:ind w:left="2160"/>
          </w:pPr>
        </w:pPrChange>
      </w:pPr>
    </w:p>
    <w:p w14:paraId="43791FBD" w14:textId="77777777" w:rsidR="00690D69" w:rsidRDefault="00690D69" w:rsidP="00690D69">
      <w:pPr>
        <w:pStyle w:val="Content"/>
        <w:ind w:left="2160"/>
        <w:rPr>
          <w:ins w:id="5607" w:author="Vilson Lu" w:date="2014-08-15T16:06:00Z"/>
        </w:rPr>
      </w:pPr>
    </w:p>
    <w:p w14:paraId="24001862" w14:textId="576927B2" w:rsidR="00690D69" w:rsidRDefault="00690D69" w:rsidP="00690D69">
      <w:pPr>
        <w:pStyle w:val="Caption"/>
        <w:rPr>
          <w:ins w:id="5608" w:author="Vilson Lu" w:date="2014-08-15T16:06:00Z"/>
        </w:rPr>
      </w:pPr>
      <w:bookmarkStart w:id="5609" w:name="_Ref395960619"/>
      <w:bookmarkStart w:id="5610" w:name="_Toc395094933"/>
      <w:bookmarkStart w:id="5611" w:name="_Toc396200401"/>
      <w:ins w:id="5612" w:author="Vilson Lu" w:date="2014-08-15T16:06:00Z">
        <w:r>
          <w:t xml:space="preserve">Table </w:t>
        </w:r>
      </w:ins>
      <w:ins w:id="5613" w:author="TinTin Kalaw" w:date="2014-08-16T13:59:00Z">
        <w:r w:rsidR="006E6440">
          <w:fldChar w:fldCharType="begin"/>
        </w:r>
        <w:r w:rsidR="006E6440">
          <w:instrText xml:space="preserve"> STYLEREF 1 \s </w:instrText>
        </w:r>
      </w:ins>
      <w:r w:rsidR="006E6440">
        <w:fldChar w:fldCharType="separate"/>
      </w:r>
      <w:r w:rsidR="0068488C">
        <w:rPr>
          <w:noProof/>
        </w:rPr>
        <w:t>4</w:t>
      </w:r>
      <w:ins w:id="5614"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5615" w:author="Vilson Lu" w:date="2014-08-16T16:50:00Z">
        <w:r w:rsidR="0068488C">
          <w:rPr>
            <w:noProof/>
          </w:rPr>
          <w:t>8</w:t>
        </w:r>
      </w:ins>
      <w:ins w:id="5616" w:author="TinTin Kalaw" w:date="2014-08-16T13:59:00Z">
        <w:r w:rsidR="006E6440">
          <w:fldChar w:fldCharType="end"/>
        </w:r>
      </w:ins>
      <w:bookmarkEnd w:id="5609"/>
      <w:ins w:id="5617" w:author="Vilson Lu" w:date="2014-08-15T16:06:00Z">
        <w:del w:id="5618"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12</w:delText>
          </w:r>
          <w:r w:rsidDel="00BD695A">
            <w:rPr>
              <w:noProof/>
            </w:rPr>
            <w:fldChar w:fldCharType="end"/>
          </w:r>
        </w:del>
        <w:r>
          <w:t xml:space="preserve">. Sample Input/Output </w:t>
        </w:r>
      </w:ins>
      <w:ins w:id="5619" w:author="TinTin Kalaw" w:date="2014-08-16T13:58:00Z">
        <w:r w:rsidR="006E6440">
          <w:t xml:space="preserve">for </w:t>
        </w:r>
      </w:ins>
      <w:ins w:id="5620" w:author="Vilson Lu" w:date="2014-08-15T16:06:00Z">
        <w:r>
          <w:t>Disaster Tagger</w:t>
        </w:r>
        <w:bookmarkEnd w:id="5610"/>
        <w:bookmarkEnd w:id="5611"/>
      </w:ins>
    </w:p>
    <w:tbl>
      <w:tblPr>
        <w:tblStyle w:val="TableGrid"/>
        <w:tblW w:w="0" w:type="auto"/>
        <w:tblInd w:w="1440" w:type="dxa"/>
        <w:tblLook w:val="04A0" w:firstRow="1" w:lastRow="0" w:firstColumn="1" w:lastColumn="0" w:noHBand="0" w:noVBand="1"/>
      </w:tblPr>
      <w:tblGrid>
        <w:gridCol w:w="3935"/>
        <w:gridCol w:w="3975"/>
        <w:tblGridChange w:id="5621">
          <w:tblGrid>
            <w:gridCol w:w="3935"/>
            <w:gridCol w:w="3975"/>
          </w:tblGrid>
        </w:tblGridChange>
      </w:tblGrid>
      <w:tr w:rsidR="00690D69" w:rsidRPr="009C624D" w14:paraId="2AAC3667" w14:textId="77777777" w:rsidTr="0063049B">
        <w:trPr>
          <w:cantSplit/>
          <w:ins w:id="5622" w:author="Vilson Lu" w:date="2014-08-15T16:06:00Z"/>
        </w:trPr>
        <w:tc>
          <w:tcPr>
            <w:tcW w:w="3935" w:type="dxa"/>
          </w:tcPr>
          <w:p w14:paraId="32B4348E" w14:textId="77777777" w:rsidR="00690D69" w:rsidRPr="009C624D" w:rsidRDefault="00690D69" w:rsidP="0063049B">
            <w:pPr>
              <w:pStyle w:val="Content"/>
              <w:ind w:left="0"/>
              <w:jc w:val="center"/>
              <w:rPr>
                <w:ins w:id="5623" w:author="Vilson Lu" w:date="2014-08-15T16:06:00Z"/>
                <w:b/>
                <w:lang w:val="en-PH" w:eastAsia="zh-CN"/>
              </w:rPr>
            </w:pPr>
            <w:ins w:id="5624" w:author="Vilson Lu" w:date="2014-08-15T16:06:00Z">
              <w:r w:rsidRPr="009C624D">
                <w:rPr>
                  <w:b/>
                  <w:lang w:val="en-PH" w:eastAsia="zh-CN"/>
                </w:rPr>
                <w:t>Input</w:t>
              </w:r>
            </w:ins>
          </w:p>
        </w:tc>
        <w:tc>
          <w:tcPr>
            <w:tcW w:w="3975" w:type="dxa"/>
          </w:tcPr>
          <w:p w14:paraId="4650F3F7" w14:textId="77777777" w:rsidR="00690D69" w:rsidRPr="009C624D" w:rsidRDefault="00690D69" w:rsidP="0063049B">
            <w:pPr>
              <w:pStyle w:val="Content"/>
              <w:ind w:left="0"/>
              <w:jc w:val="center"/>
              <w:rPr>
                <w:ins w:id="5625" w:author="Vilson Lu" w:date="2014-08-15T16:06:00Z"/>
                <w:b/>
                <w:lang w:val="en-PH" w:eastAsia="zh-CN"/>
              </w:rPr>
            </w:pPr>
            <w:ins w:id="5626" w:author="Vilson Lu" w:date="2014-08-15T16:06:00Z">
              <w:r w:rsidRPr="009C624D">
                <w:rPr>
                  <w:b/>
                  <w:lang w:val="en-PH" w:eastAsia="zh-CN"/>
                </w:rPr>
                <w:t>Output</w:t>
              </w:r>
            </w:ins>
          </w:p>
        </w:tc>
      </w:tr>
      <w:tr w:rsidR="00690D69" w:rsidRPr="006E6440" w14:paraId="4BD920AF" w14:textId="77777777" w:rsidTr="006E6440">
        <w:tblPrEx>
          <w:tblW w:w="0" w:type="auto"/>
          <w:tblInd w:w="1440" w:type="dxa"/>
          <w:tblPrExChange w:id="5627" w:author="TinTin Kalaw" w:date="2014-08-16T13:55:00Z">
            <w:tblPrEx>
              <w:tblW w:w="0" w:type="auto"/>
              <w:tblInd w:w="1440" w:type="dxa"/>
            </w:tblPrEx>
          </w:tblPrExChange>
        </w:tblPrEx>
        <w:trPr>
          <w:cantSplit/>
          <w:ins w:id="5628" w:author="Vilson Lu" w:date="2014-08-15T16:06:00Z"/>
          <w:trPrChange w:id="5629" w:author="TinTin Kalaw" w:date="2014-08-16T13:55:00Z">
            <w:trPr>
              <w:cantSplit/>
            </w:trPr>
          </w:trPrChange>
        </w:trPr>
        <w:tc>
          <w:tcPr>
            <w:tcW w:w="3935" w:type="dxa"/>
            <w:vAlign w:val="center"/>
            <w:tcPrChange w:id="5630" w:author="TinTin Kalaw" w:date="2014-08-16T13:55:00Z">
              <w:tcPr>
                <w:tcW w:w="3935" w:type="dxa"/>
              </w:tcPr>
            </w:tcPrChange>
          </w:tcPr>
          <w:p w14:paraId="2BAFE7EF" w14:textId="7C481472" w:rsidR="00690D69" w:rsidRPr="006E6440" w:rsidDel="006E6440" w:rsidRDefault="00690D69">
            <w:pPr>
              <w:jc w:val="center"/>
              <w:rPr>
                <w:ins w:id="5631" w:author="Vilson Lu" w:date="2014-08-15T16:06:00Z"/>
                <w:del w:id="5632" w:author="TinTin Kalaw" w:date="2014-08-16T13:54:00Z"/>
                <w:sz w:val="20"/>
                <w:szCs w:val="20"/>
                <w:lang w:val="en-PH" w:eastAsia="zh-CN"/>
                <w:rPrChange w:id="5633" w:author="TinTin Kalaw" w:date="2014-08-16T13:55:00Z">
                  <w:rPr>
                    <w:ins w:id="5634" w:author="Vilson Lu" w:date="2014-08-15T16:06:00Z"/>
                    <w:del w:id="5635" w:author="TinTin Kalaw" w:date="2014-08-16T13:54:00Z"/>
                    <w:b/>
                    <w:lang w:val="en-PH" w:eastAsia="zh-CN"/>
                  </w:rPr>
                </w:rPrChange>
              </w:rPr>
            </w:pPr>
          </w:p>
          <w:p w14:paraId="16617F7D" w14:textId="77777777" w:rsidR="00690D69" w:rsidRPr="006E6440" w:rsidRDefault="00690D69">
            <w:pPr>
              <w:spacing w:line="276" w:lineRule="auto"/>
              <w:contextualSpacing/>
              <w:jc w:val="both"/>
              <w:outlineLvl w:val="4"/>
              <w:rPr>
                <w:ins w:id="5636" w:author="Vilson Lu" w:date="2014-08-15T16:06:00Z"/>
                <w:rFonts w:ascii="Times New Roman" w:hAnsi="Times New Roman" w:cs="Times New Roman"/>
                <w:sz w:val="20"/>
                <w:szCs w:val="20"/>
                <w:lang w:val="en-PH" w:eastAsia="zh-CN"/>
                <w:rPrChange w:id="5637" w:author="TinTin Kalaw" w:date="2014-08-16T13:55:00Z">
                  <w:rPr>
                    <w:ins w:id="5638" w:author="Vilson Lu" w:date="2014-08-15T16:06:00Z"/>
                    <w:rFonts w:ascii="Times New Roman" w:hAnsi="Times New Roman" w:cs="Times New Roman"/>
                    <w:b/>
                    <w:lang w:val="en-PH" w:eastAsia="zh-CN"/>
                  </w:rPr>
                </w:rPrChange>
              </w:rPr>
              <w:pPrChange w:id="5639" w:author="TinTin Kalaw" w:date="2014-08-19T08:23:00Z">
                <w:pPr>
                  <w:spacing w:line="276" w:lineRule="auto"/>
                  <w:ind w:left="1080"/>
                  <w:contextualSpacing/>
                  <w:jc w:val="both"/>
                  <w:outlineLvl w:val="4"/>
                </w:pPr>
              </w:pPrChange>
            </w:pPr>
            <w:ins w:id="5640" w:author="Vilson Lu" w:date="2014-08-15T16:06:00Z">
              <w:r w:rsidRPr="006E6440">
                <w:rPr>
                  <w:sz w:val="20"/>
                  <w:szCs w:val="20"/>
                  <w:lang w:val="en-PH" w:eastAsia="zh-CN"/>
                  <w:rPrChange w:id="5641" w:author="TinTin Kalaw" w:date="2014-08-16T13:55:00Z">
                    <w:rPr>
                      <w:lang w:val="en-PH" w:eastAsia="zh-CN"/>
                    </w:rPr>
                  </w:rPrChange>
                </w:rPr>
                <w:t>&lt;tweet&gt;</w:t>
              </w:r>
            </w:ins>
          </w:p>
          <w:p w14:paraId="356492B6" w14:textId="77777777" w:rsidR="00690D69" w:rsidRPr="006E6440" w:rsidRDefault="00690D69">
            <w:pPr>
              <w:spacing w:line="276" w:lineRule="auto"/>
              <w:contextualSpacing/>
              <w:jc w:val="both"/>
              <w:outlineLvl w:val="4"/>
              <w:rPr>
                <w:ins w:id="5642" w:author="Vilson Lu" w:date="2014-08-15T16:06:00Z"/>
                <w:rFonts w:ascii="Times New Roman" w:hAnsi="Times New Roman" w:cs="Times New Roman"/>
                <w:sz w:val="20"/>
                <w:szCs w:val="20"/>
                <w:lang w:val="en-PH" w:eastAsia="zh-CN"/>
                <w:rPrChange w:id="5643" w:author="TinTin Kalaw" w:date="2014-08-16T13:55:00Z">
                  <w:rPr>
                    <w:ins w:id="5644" w:author="Vilson Lu" w:date="2014-08-15T16:06:00Z"/>
                    <w:rFonts w:ascii="Times New Roman" w:hAnsi="Times New Roman" w:cs="Times New Roman"/>
                    <w:b/>
                    <w:lang w:val="en-PH" w:eastAsia="zh-CN"/>
                  </w:rPr>
                </w:rPrChange>
              </w:rPr>
              <w:pPrChange w:id="5645" w:author="TinTin Kalaw" w:date="2014-08-19T08:23:00Z">
                <w:pPr>
                  <w:spacing w:line="276" w:lineRule="auto"/>
                  <w:ind w:left="1080"/>
                  <w:contextualSpacing/>
                  <w:jc w:val="both"/>
                  <w:outlineLvl w:val="4"/>
                </w:pPr>
              </w:pPrChange>
            </w:pPr>
            <w:ins w:id="5646" w:author="Vilson Lu" w:date="2014-08-15T16:06:00Z">
              <w:r w:rsidRPr="006E6440">
                <w:rPr>
                  <w:sz w:val="20"/>
                  <w:szCs w:val="20"/>
                  <w:lang w:val="en-PH" w:eastAsia="zh-CN"/>
                  <w:rPrChange w:id="5647" w:author="TinTin Kalaw" w:date="2014-08-16T13:55:00Z">
                    <w:rPr>
                      <w:lang w:val="en-PH" w:eastAsia="zh-CN"/>
                    </w:rPr>
                  </w:rPrChange>
                </w:rPr>
                <w:t>[“Kawawa”, “naman”, “nilindol”, “sa”, “Antique”, “.”]</w:t>
              </w:r>
            </w:ins>
          </w:p>
          <w:p w14:paraId="6E5D21B6" w14:textId="24384C63" w:rsidR="00690D69" w:rsidRPr="006E6440" w:rsidDel="006E6440" w:rsidRDefault="00690D69">
            <w:pPr>
              <w:spacing w:line="276" w:lineRule="auto"/>
              <w:ind w:left="1080"/>
              <w:contextualSpacing/>
              <w:outlineLvl w:val="4"/>
              <w:rPr>
                <w:ins w:id="5648" w:author="Vilson Lu" w:date="2014-08-15T16:06:00Z"/>
                <w:del w:id="5649" w:author="TinTin Kalaw" w:date="2014-08-16T13:55:00Z"/>
                <w:rFonts w:ascii="Times New Roman" w:hAnsi="Times New Roman" w:cs="Times New Roman"/>
                <w:sz w:val="20"/>
                <w:szCs w:val="20"/>
                <w:lang w:val="en-PH" w:eastAsia="zh-CN"/>
                <w:rPrChange w:id="5650" w:author="TinTin Kalaw" w:date="2014-08-16T13:55:00Z">
                  <w:rPr>
                    <w:ins w:id="5651" w:author="Vilson Lu" w:date="2014-08-15T16:06:00Z"/>
                    <w:del w:id="5652" w:author="TinTin Kalaw" w:date="2014-08-16T13:55:00Z"/>
                    <w:rFonts w:ascii="Times New Roman" w:hAnsi="Times New Roman" w:cs="Times New Roman"/>
                    <w:b/>
                    <w:lang w:val="en-PH" w:eastAsia="zh-CN"/>
                  </w:rPr>
                </w:rPrChange>
              </w:rPr>
              <w:pPrChange w:id="5653" w:author="TinTin Kalaw" w:date="2014-08-19T08:23:00Z">
                <w:pPr>
                  <w:spacing w:line="276" w:lineRule="auto"/>
                  <w:ind w:left="1080"/>
                  <w:contextualSpacing/>
                  <w:jc w:val="both"/>
                  <w:outlineLvl w:val="4"/>
                </w:pPr>
              </w:pPrChange>
            </w:pPr>
            <w:ins w:id="5654" w:author="Vilson Lu" w:date="2014-08-15T16:06:00Z">
              <w:r w:rsidRPr="006E6440">
                <w:rPr>
                  <w:sz w:val="20"/>
                  <w:szCs w:val="20"/>
                  <w:lang w:val="en-PH" w:eastAsia="zh-CN"/>
                  <w:rPrChange w:id="5655" w:author="TinTin Kalaw" w:date="2014-08-16T13:55:00Z">
                    <w:rPr>
                      <w:lang w:val="en-PH" w:eastAsia="zh-CN"/>
                    </w:rPr>
                  </w:rPrChange>
                </w:rPr>
                <w:t>&lt;/tweet&gt;</w:t>
              </w:r>
            </w:ins>
          </w:p>
          <w:p w14:paraId="05E33BE8" w14:textId="77777777" w:rsidR="00690D69" w:rsidRPr="006E6440" w:rsidRDefault="00690D69">
            <w:pPr>
              <w:rPr>
                <w:ins w:id="5656" w:author="Vilson Lu" w:date="2014-08-15T16:06:00Z"/>
                <w:sz w:val="20"/>
                <w:szCs w:val="20"/>
                <w:lang w:val="en-PH" w:eastAsia="zh-CN"/>
                <w:rPrChange w:id="5657" w:author="TinTin Kalaw" w:date="2014-08-16T13:55:00Z">
                  <w:rPr>
                    <w:ins w:id="5658" w:author="Vilson Lu" w:date="2014-08-15T16:06:00Z"/>
                    <w:b/>
                    <w:lang w:val="en-PH" w:eastAsia="zh-CN"/>
                  </w:rPr>
                </w:rPrChange>
              </w:rPr>
              <w:pPrChange w:id="5659" w:author="TinTin Kalaw" w:date="2014-08-19T08:23:00Z">
                <w:pPr>
                  <w:jc w:val="center"/>
                </w:pPr>
              </w:pPrChange>
            </w:pPr>
          </w:p>
        </w:tc>
        <w:tc>
          <w:tcPr>
            <w:tcW w:w="3975" w:type="dxa"/>
            <w:vAlign w:val="center"/>
            <w:tcPrChange w:id="5660" w:author="TinTin Kalaw" w:date="2014-08-16T13:55:00Z">
              <w:tcPr>
                <w:tcW w:w="3975" w:type="dxa"/>
              </w:tcPr>
            </w:tcPrChange>
          </w:tcPr>
          <w:p w14:paraId="797DDF43" w14:textId="74455E1C" w:rsidR="00690D69" w:rsidRPr="006E6440" w:rsidDel="006E6440" w:rsidRDefault="00690D69">
            <w:pPr>
              <w:jc w:val="center"/>
              <w:rPr>
                <w:ins w:id="5661" w:author="Vilson Lu" w:date="2014-08-15T16:06:00Z"/>
                <w:del w:id="5662" w:author="TinTin Kalaw" w:date="2014-08-16T13:54:00Z"/>
                <w:sz w:val="20"/>
                <w:szCs w:val="20"/>
                <w:lang w:val="en-PH" w:eastAsia="zh-CN"/>
                <w:rPrChange w:id="5663" w:author="TinTin Kalaw" w:date="2014-08-16T13:55:00Z">
                  <w:rPr>
                    <w:ins w:id="5664" w:author="Vilson Lu" w:date="2014-08-15T16:06:00Z"/>
                    <w:del w:id="5665" w:author="TinTin Kalaw" w:date="2014-08-16T13:54:00Z"/>
                    <w:b/>
                    <w:lang w:val="en-PH" w:eastAsia="zh-CN"/>
                  </w:rPr>
                </w:rPrChange>
              </w:rPr>
            </w:pPr>
          </w:p>
          <w:p w14:paraId="6CEAFF14" w14:textId="77777777" w:rsidR="00690D69" w:rsidRPr="006E6440" w:rsidRDefault="00690D69">
            <w:pPr>
              <w:spacing w:line="276" w:lineRule="auto"/>
              <w:contextualSpacing/>
              <w:jc w:val="both"/>
              <w:outlineLvl w:val="4"/>
              <w:rPr>
                <w:ins w:id="5666" w:author="Vilson Lu" w:date="2014-08-15T16:06:00Z"/>
                <w:rFonts w:ascii="Times New Roman" w:hAnsi="Times New Roman" w:cs="Times New Roman"/>
                <w:sz w:val="20"/>
                <w:szCs w:val="20"/>
                <w:lang w:val="en-PH" w:eastAsia="zh-CN"/>
                <w:rPrChange w:id="5667" w:author="TinTin Kalaw" w:date="2014-08-16T13:55:00Z">
                  <w:rPr>
                    <w:ins w:id="5668" w:author="Vilson Lu" w:date="2014-08-15T16:06:00Z"/>
                    <w:rFonts w:ascii="Times New Roman" w:hAnsi="Times New Roman" w:cs="Times New Roman"/>
                    <w:b/>
                    <w:lang w:val="en-PH" w:eastAsia="zh-CN"/>
                  </w:rPr>
                </w:rPrChange>
              </w:rPr>
              <w:pPrChange w:id="5669" w:author="TinTin Kalaw" w:date="2014-08-19T08:23:00Z">
                <w:pPr>
                  <w:spacing w:line="276" w:lineRule="auto"/>
                  <w:ind w:left="1080"/>
                  <w:contextualSpacing/>
                  <w:jc w:val="both"/>
                  <w:outlineLvl w:val="4"/>
                </w:pPr>
              </w:pPrChange>
            </w:pPr>
            <w:ins w:id="5670" w:author="Vilson Lu" w:date="2014-08-15T16:06:00Z">
              <w:r w:rsidRPr="006E6440">
                <w:rPr>
                  <w:sz w:val="20"/>
                  <w:szCs w:val="20"/>
                  <w:lang w:val="en-PH" w:eastAsia="zh-CN"/>
                  <w:rPrChange w:id="5671" w:author="TinTin Kalaw" w:date="2014-08-16T13:55:00Z">
                    <w:rPr>
                      <w:lang w:val="en-PH" w:eastAsia="zh-CN"/>
                    </w:rPr>
                  </w:rPrChange>
                </w:rPr>
                <w:t>&lt;tweet&gt;</w:t>
              </w:r>
            </w:ins>
          </w:p>
          <w:p w14:paraId="0E489848" w14:textId="77777777" w:rsidR="00690D69" w:rsidRPr="006E6440" w:rsidRDefault="00690D69">
            <w:pPr>
              <w:rPr>
                <w:ins w:id="5672" w:author="Vilson Lu" w:date="2014-08-15T16:06:00Z"/>
                <w:rFonts w:ascii="Times New Roman" w:hAnsi="Times New Roman" w:cs="Times New Roman"/>
                <w:sz w:val="20"/>
                <w:szCs w:val="20"/>
                <w:lang w:val="en-PH" w:eastAsia="zh-CN"/>
                <w:rPrChange w:id="5673" w:author="TinTin Kalaw" w:date="2014-08-16T13:55:00Z">
                  <w:rPr>
                    <w:ins w:id="5674" w:author="Vilson Lu" w:date="2014-08-15T16:06:00Z"/>
                    <w:rFonts w:ascii="Times New Roman" w:hAnsi="Times New Roman" w:cs="Times New Roman"/>
                    <w:b/>
                    <w:lang w:val="en-PH" w:eastAsia="zh-CN"/>
                  </w:rPr>
                </w:rPrChange>
              </w:rPr>
              <w:pPrChange w:id="5675" w:author="TinTin Kalaw" w:date="2014-08-19T08:23:00Z">
                <w:pPr>
                  <w:jc w:val="center"/>
                </w:pPr>
              </w:pPrChange>
            </w:pPr>
            <w:ins w:id="5676" w:author="Vilson Lu" w:date="2014-08-15T16:06:00Z">
              <w:r w:rsidRPr="006E6440">
                <w:rPr>
                  <w:sz w:val="20"/>
                  <w:szCs w:val="20"/>
                  <w:lang w:val="en-PH"/>
                  <w:rPrChange w:id="5677" w:author="TinTin Kalaw" w:date="2014-08-16T13:55:00Z">
                    <w:rPr>
                      <w:lang w:val="en-PH"/>
                    </w:rPr>
                  </w:rPrChange>
                </w:rPr>
                <w:t>[“Kawawa_ADUN”, “naman_NPRO”, “&lt;disaster=nilindol/&gt;”, “sa_DECN”, “&lt;location=”Antique_NN/”&gt;, “._PSNS”]</w:t>
              </w:r>
            </w:ins>
          </w:p>
          <w:p w14:paraId="1206B8EF" w14:textId="1ED74151" w:rsidR="00690D69" w:rsidRPr="006E6440" w:rsidDel="006E6440" w:rsidRDefault="00690D69">
            <w:pPr>
              <w:spacing w:line="276" w:lineRule="auto"/>
              <w:ind w:left="1080"/>
              <w:contextualSpacing/>
              <w:outlineLvl w:val="4"/>
              <w:rPr>
                <w:ins w:id="5678" w:author="Vilson Lu" w:date="2014-08-15T16:06:00Z"/>
                <w:del w:id="5679" w:author="TinTin Kalaw" w:date="2014-08-16T13:55:00Z"/>
                <w:sz w:val="20"/>
                <w:szCs w:val="20"/>
                <w:lang w:val="en-PH" w:eastAsia="zh-CN"/>
                <w:rPrChange w:id="5680" w:author="TinTin Kalaw" w:date="2014-08-16T13:55:00Z">
                  <w:rPr>
                    <w:ins w:id="5681" w:author="Vilson Lu" w:date="2014-08-15T16:06:00Z"/>
                    <w:del w:id="5682" w:author="TinTin Kalaw" w:date="2014-08-16T13:55:00Z"/>
                    <w:b/>
                    <w:lang w:val="en-PH" w:eastAsia="zh-CN"/>
                  </w:rPr>
                </w:rPrChange>
              </w:rPr>
              <w:pPrChange w:id="5683" w:author="TinTin Kalaw" w:date="2014-08-19T08:23:00Z">
                <w:pPr>
                  <w:spacing w:line="276" w:lineRule="auto"/>
                  <w:ind w:left="1080"/>
                  <w:contextualSpacing/>
                  <w:jc w:val="both"/>
                  <w:outlineLvl w:val="4"/>
                </w:pPr>
              </w:pPrChange>
            </w:pPr>
            <w:ins w:id="5684" w:author="Vilson Lu" w:date="2014-08-15T16:06:00Z">
              <w:r w:rsidRPr="006E6440">
                <w:rPr>
                  <w:sz w:val="20"/>
                  <w:szCs w:val="20"/>
                  <w:lang w:val="en-PH" w:eastAsia="zh-CN"/>
                  <w:rPrChange w:id="5685" w:author="TinTin Kalaw" w:date="2014-08-16T13:55:00Z">
                    <w:rPr>
                      <w:lang w:val="en-PH" w:eastAsia="zh-CN"/>
                    </w:rPr>
                  </w:rPrChange>
                </w:rPr>
                <w:t>&lt;/tweet&gt;</w:t>
              </w:r>
            </w:ins>
          </w:p>
          <w:p w14:paraId="26F153D6" w14:textId="42F1819D" w:rsidR="00690D69" w:rsidRPr="006E6440" w:rsidDel="006E6440" w:rsidRDefault="00690D69">
            <w:pPr>
              <w:rPr>
                <w:ins w:id="5686" w:author="Vilson Lu" w:date="2014-08-15T16:06:00Z"/>
                <w:del w:id="5687" w:author="TinTin Kalaw" w:date="2014-08-16T13:55:00Z"/>
                <w:b/>
                <w:sz w:val="20"/>
                <w:szCs w:val="20"/>
                <w:lang w:val="en-PH" w:eastAsia="zh-CN"/>
                <w:rPrChange w:id="5688" w:author="TinTin Kalaw" w:date="2014-08-16T13:55:00Z">
                  <w:rPr>
                    <w:ins w:id="5689" w:author="Vilson Lu" w:date="2014-08-15T16:06:00Z"/>
                    <w:del w:id="5690" w:author="TinTin Kalaw" w:date="2014-08-16T13:55:00Z"/>
                    <w:b/>
                    <w:lang w:val="en-PH" w:eastAsia="zh-CN"/>
                  </w:rPr>
                </w:rPrChange>
              </w:rPr>
              <w:pPrChange w:id="5691" w:author="TinTin Kalaw" w:date="2014-08-19T08:23:00Z">
                <w:pPr>
                  <w:jc w:val="center"/>
                </w:pPr>
              </w:pPrChange>
            </w:pPr>
          </w:p>
          <w:p w14:paraId="1329F643" w14:textId="77777777" w:rsidR="00690D69" w:rsidRPr="006E6440" w:rsidRDefault="00690D69">
            <w:pPr>
              <w:rPr>
                <w:ins w:id="5692" w:author="Vilson Lu" w:date="2014-08-15T16:06:00Z"/>
                <w:sz w:val="20"/>
                <w:szCs w:val="20"/>
                <w:lang w:val="en-PH" w:eastAsia="zh-CN"/>
                <w:rPrChange w:id="5693" w:author="TinTin Kalaw" w:date="2014-08-16T13:55:00Z">
                  <w:rPr>
                    <w:ins w:id="5694" w:author="Vilson Lu" w:date="2014-08-15T16:06:00Z"/>
                    <w:b/>
                    <w:lang w:val="en-PH" w:eastAsia="zh-CN"/>
                  </w:rPr>
                </w:rPrChange>
              </w:rPr>
              <w:pPrChange w:id="5695" w:author="TinTin Kalaw" w:date="2014-08-19T08:23:00Z">
                <w:pPr>
                  <w:jc w:val="center"/>
                </w:pPr>
              </w:pPrChange>
            </w:pPr>
          </w:p>
        </w:tc>
      </w:tr>
      <w:tr w:rsidR="00690D69" w:rsidRPr="006E6440" w14:paraId="08412F39" w14:textId="77777777" w:rsidTr="006E6440">
        <w:tblPrEx>
          <w:tblW w:w="0" w:type="auto"/>
          <w:tblInd w:w="1440" w:type="dxa"/>
          <w:tblPrExChange w:id="5696" w:author="TinTin Kalaw" w:date="2014-08-16T13:55:00Z">
            <w:tblPrEx>
              <w:tblW w:w="0" w:type="auto"/>
              <w:tblInd w:w="1440" w:type="dxa"/>
            </w:tblPrEx>
          </w:tblPrExChange>
        </w:tblPrEx>
        <w:trPr>
          <w:cantSplit/>
          <w:ins w:id="5697" w:author="Vilson Lu" w:date="2014-08-15T16:06:00Z"/>
          <w:trPrChange w:id="5698" w:author="TinTin Kalaw" w:date="2014-08-16T13:55:00Z">
            <w:trPr>
              <w:cantSplit/>
            </w:trPr>
          </w:trPrChange>
        </w:trPr>
        <w:tc>
          <w:tcPr>
            <w:tcW w:w="3935" w:type="dxa"/>
            <w:vAlign w:val="center"/>
            <w:tcPrChange w:id="5699" w:author="TinTin Kalaw" w:date="2014-08-16T13:55:00Z">
              <w:tcPr>
                <w:tcW w:w="3935" w:type="dxa"/>
              </w:tcPr>
            </w:tcPrChange>
          </w:tcPr>
          <w:p w14:paraId="63C7CA31" w14:textId="46063EEC" w:rsidR="00690D69" w:rsidRPr="006E6440" w:rsidDel="006E6440" w:rsidRDefault="00690D69">
            <w:pPr>
              <w:jc w:val="center"/>
              <w:rPr>
                <w:ins w:id="5700" w:author="Vilson Lu" w:date="2014-08-15T16:06:00Z"/>
                <w:del w:id="5701" w:author="TinTin Kalaw" w:date="2014-08-16T13:55:00Z"/>
                <w:sz w:val="20"/>
                <w:szCs w:val="20"/>
                <w:lang w:val="en-PH" w:eastAsia="zh-CN"/>
                <w:rPrChange w:id="5702" w:author="TinTin Kalaw" w:date="2014-08-16T13:55:00Z">
                  <w:rPr>
                    <w:ins w:id="5703" w:author="Vilson Lu" w:date="2014-08-15T16:06:00Z"/>
                    <w:del w:id="5704" w:author="TinTin Kalaw" w:date="2014-08-16T13:55:00Z"/>
                    <w:b/>
                    <w:lang w:val="en-PH" w:eastAsia="zh-CN"/>
                  </w:rPr>
                </w:rPrChange>
              </w:rPr>
            </w:pPr>
          </w:p>
          <w:p w14:paraId="02A493DE" w14:textId="77777777" w:rsidR="00690D69" w:rsidRPr="006E6440" w:rsidRDefault="00690D69">
            <w:pPr>
              <w:spacing w:line="276" w:lineRule="auto"/>
              <w:contextualSpacing/>
              <w:jc w:val="both"/>
              <w:outlineLvl w:val="4"/>
              <w:rPr>
                <w:ins w:id="5705" w:author="Vilson Lu" w:date="2014-08-15T16:06:00Z"/>
                <w:rFonts w:ascii="Times New Roman" w:hAnsi="Times New Roman" w:cs="Times New Roman"/>
                <w:sz w:val="20"/>
                <w:szCs w:val="20"/>
                <w:lang w:val="en-PH" w:eastAsia="zh-CN"/>
                <w:rPrChange w:id="5706" w:author="TinTin Kalaw" w:date="2014-08-16T13:55:00Z">
                  <w:rPr>
                    <w:ins w:id="5707" w:author="Vilson Lu" w:date="2014-08-15T16:06:00Z"/>
                    <w:rFonts w:ascii="Times New Roman" w:hAnsi="Times New Roman" w:cs="Times New Roman"/>
                    <w:b/>
                    <w:lang w:val="en-PH" w:eastAsia="zh-CN"/>
                  </w:rPr>
                </w:rPrChange>
              </w:rPr>
              <w:pPrChange w:id="5708" w:author="TinTin Kalaw" w:date="2014-08-19T08:23:00Z">
                <w:pPr>
                  <w:spacing w:line="276" w:lineRule="auto"/>
                  <w:ind w:left="1080"/>
                  <w:contextualSpacing/>
                  <w:jc w:val="both"/>
                  <w:outlineLvl w:val="4"/>
                </w:pPr>
              </w:pPrChange>
            </w:pPr>
            <w:ins w:id="5709" w:author="Vilson Lu" w:date="2014-08-15T16:06:00Z">
              <w:r w:rsidRPr="006E6440">
                <w:rPr>
                  <w:sz w:val="20"/>
                  <w:szCs w:val="20"/>
                  <w:lang w:val="en-PH" w:eastAsia="zh-CN"/>
                  <w:rPrChange w:id="5710" w:author="TinTin Kalaw" w:date="2014-08-16T13:55:00Z">
                    <w:rPr>
                      <w:lang w:val="en-PH" w:eastAsia="zh-CN"/>
                    </w:rPr>
                  </w:rPrChange>
                </w:rPr>
                <w:t>&lt;tweet&gt;</w:t>
              </w:r>
            </w:ins>
          </w:p>
          <w:p w14:paraId="7EC96BDC" w14:textId="77777777" w:rsidR="00690D69" w:rsidRPr="006E6440" w:rsidRDefault="00690D69">
            <w:pPr>
              <w:rPr>
                <w:ins w:id="5711" w:author="Vilson Lu" w:date="2014-08-15T16:06:00Z"/>
                <w:rFonts w:ascii="Times New Roman" w:hAnsi="Times New Roman" w:cs="Times New Roman"/>
                <w:sz w:val="20"/>
                <w:szCs w:val="20"/>
                <w:lang w:val="en-PH" w:eastAsia="zh-CN"/>
                <w:rPrChange w:id="5712" w:author="TinTin Kalaw" w:date="2014-08-16T13:55:00Z">
                  <w:rPr>
                    <w:ins w:id="5713" w:author="Vilson Lu" w:date="2014-08-15T16:06:00Z"/>
                    <w:rFonts w:ascii="Times New Roman" w:hAnsi="Times New Roman" w:cs="Times New Roman"/>
                    <w:b/>
                    <w:lang w:val="en-PH" w:eastAsia="zh-CN"/>
                  </w:rPr>
                </w:rPrChange>
              </w:rPr>
              <w:pPrChange w:id="5714" w:author="TinTin Kalaw" w:date="2014-08-19T08:23:00Z">
                <w:pPr>
                  <w:jc w:val="center"/>
                </w:pPr>
              </w:pPrChange>
            </w:pPr>
            <w:ins w:id="5715" w:author="Vilson Lu" w:date="2014-08-15T16:06:00Z">
              <w:r w:rsidRPr="006E6440">
                <w:rPr>
                  <w:sz w:val="20"/>
                  <w:szCs w:val="20"/>
                  <w:lang w:val="en-PH" w:eastAsia="zh-CN"/>
                  <w:rPrChange w:id="5716" w:author="TinTin Kalaw" w:date="2014-08-16T13:55:00Z">
                    <w:rPr>
                      <w:lang w:val="en-PH" w:eastAsia="zh-CN"/>
                    </w:rPr>
                  </w:rPrChange>
                </w:rPr>
                <w:t>[“Magnitude”, “4.3”, “quake”, “jolts”, “Antique”, “,”, “Boracay”, “Lindol”, “everywhere”]</w:t>
              </w:r>
            </w:ins>
          </w:p>
          <w:p w14:paraId="103BCA51" w14:textId="7E634C37" w:rsidR="00690D69" w:rsidRPr="006E6440" w:rsidDel="006E6440" w:rsidRDefault="00690D69">
            <w:pPr>
              <w:spacing w:line="276" w:lineRule="auto"/>
              <w:ind w:left="1080"/>
              <w:contextualSpacing/>
              <w:outlineLvl w:val="4"/>
              <w:rPr>
                <w:ins w:id="5717" w:author="Vilson Lu" w:date="2014-08-15T16:06:00Z"/>
                <w:del w:id="5718" w:author="TinTin Kalaw" w:date="2014-08-16T13:55:00Z"/>
                <w:sz w:val="20"/>
                <w:szCs w:val="20"/>
                <w:lang w:val="en-PH" w:eastAsia="zh-CN"/>
                <w:rPrChange w:id="5719" w:author="TinTin Kalaw" w:date="2014-08-16T13:55:00Z">
                  <w:rPr>
                    <w:ins w:id="5720" w:author="Vilson Lu" w:date="2014-08-15T16:06:00Z"/>
                    <w:del w:id="5721" w:author="TinTin Kalaw" w:date="2014-08-16T13:55:00Z"/>
                    <w:b/>
                    <w:lang w:val="en-PH" w:eastAsia="zh-CN"/>
                  </w:rPr>
                </w:rPrChange>
              </w:rPr>
              <w:pPrChange w:id="5722" w:author="TinTin Kalaw" w:date="2014-08-19T08:23:00Z">
                <w:pPr>
                  <w:spacing w:line="276" w:lineRule="auto"/>
                  <w:ind w:left="1080"/>
                  <w:contextualSpacing/>
                  <w:jc w:val="both"/>
                  <w:outlineLvl w:val="4"/>
                </w:pPr>
              </w:pPrChange>
            </w:pPr>
            <w:ins w:id="5723" w:author="Vilson Lu" w:date="2014-08-15T16:06:00Z">
              <w:r w:rsidRPr="006E6440">
                <w:rPr>
                  <w:sz w:val="20"/>
                  <w:szCs w:val="20"/>
                  <w:lang w:val="en-PH" w:eastAsia="zh-CN"/>
                  <w:rPrChange w:id="5724" w:author="TinTin Kalaw" w:date="2014-08-16T13:55:00Z">
                    <w:rPr>
                      <w:lang w:val="en-PH" w:eastAsia="zh-CN"/>
                    </w:rPr>
                  </w:rPrChange>
                </w:rPr>
                <w:t>&lt;/tweet&gt;</w:t>
              </w:r>
            </w:ins>
          </w:p>
          <w:p w14:paraId="60CD457D" w14:textId="77777777" w:rsidR="00690D69" w:rsidRPr="006E6440" w:rsidRDefault="00690D69">
            <w:pPr>
              <w:rPr>
                <w:ins w:id="5725" w:author="Vilson Lu" w:date="2014-08-15T16:06:00Z"/>
                <w:sz w:val="20"/>
                <w:szCs w:val="20"/>
                <w:lang w:val="en-PH" w:eastAsia="zh-CN"/>
                <w:rPrChange w:id="5726" w:author="TinTin Kalaw" w:date="2014-08-16T13:55:00Z">
                  <w:rPr>
                    <w:ins w:id="5727" w:author="Vilson Lu" w:date="2014-08-15T16:06:00Z"/>
                    <w:b/>
                    <w:lang w:val="en-PH" w:eastAsia="zh-CN"/>
                  </w:rPr>
                </w:rPrChange>
              </w:rPr>
              <w:pPrChange w:id="5728" w:author="TinTin Kalaw" w:date="2014-08-19T08:23:00Z">
                <w:pPr>
                  <w:jc w:val="center"/>
                </w:pPr>
              </w:pPrChange>
            </w:pPr>
          </w:p>
        </w:tc>
        <w:tc>
          <w:tcPr>
            <w:tcW w:w="3975" w:type="dxa"/>
            <w:vAlign w:val="center"/>
            <w:tcPrChange w:id="5729" w:author="TinTin Kalaw" w:date="2014-08-16T13:55:00Z">
              <w:tcPr>
                <w:tcW w:w="3975" w:type="dxa"/>
              </w:tcPr>
            </w:tcPrChange>
          </w:tcPr>
          <w:p w14:paraId="3DEFB1DD" w14:textId="78A8CA3C" w:rsidR="00690D69" w:rsidRPr="006E6440" w:rsidDel="006E6440" w:rsidRDefault="00690D69">
            <w:pPr>
              <w:jc w:val="center"/>
              <w:rPr>
                <w:ins w:id="5730" w:author="Vilson Lu" w:date="2014-08-15T16:06:00Z"/>
                <w:del w:id="5731" w:author="TinTin Kalaw" w:date="2014-08-16T13:55:00Z"/>
                <w:sz w:val="20"/>
                <w:szCs w:val="20"/>
                <w:lang w:val="en-PH" w:eastAsia="zh-CN"/>
                <w:rPrChange w:id="5732" w:author="TinTin Kalaw" w:date="2014-08-16T13:55:00Z">
                  <w:rPr>
                    <w:ins w:id="5733" w:author="Vilson Lu" w:date="2014-08-15T16:06:00Z"/>
                    <w:del w:id="5734" w:author="TinTin Kalaw" w:date="2014-08-16T13:55:00Z"/>
                    <w:b/>
                    <w:lang w:val="en-PH" w:eastAsia="zh-CN"/>
                  </w:rPr>
                </w:rPrChange>
              </w:rPr>
            </w:pPr>
          </w:p>
          <w:p w14:paraId="2F8742E1" w14:textId="77777777" w:rsidR="00690D69" w:rsidRPr="006E6440" w:rsidRDefault="00690D69">
            <w:pPr>
              <w:spacing w:line="276" w:lineRule="auto"/>
              <w:contextualSpacing/>
              <w:jc w:val="both"/>
              <w:outlineLvl w:val="4"/>
              <w:rPr>
                <w:ins w:id="5735" w:author="Vilson Lu" w:date="2014-08-15T16:06:00Z"/>
                <w:rFonts w:ascii="Times New Roman" w:hAnsi="Times New Roman" w:cs="Times New Roman"/>
                <w:sz w:val="20"/>
                <w:szCs w:val="20"/>
                <w:lang w:val="en-PH" w:eastAsia="zh-CN"/>
                <w:rPrChange w:id="5736" w:author="TinTin Kalaw" w:date="2014-08-16T13:55:00Z">
                  <w:rPr>
                    <w:ins w:id="5737" w:author="Vilson Lu" w:date="2014-08-15T16:06:00Z"/>
                    <w:rFonts w:ascii="Times New Roman" w:hAnsi="Times New Roman" w:cs="Times New Roman"/>
                    <w:b/>
                    <w:lang w:val="en-PH" w:eastAsia="zh-CN"/>
                  </w:rPr>
                </w:rPrChange>
              </w:rPr>
              <w:pPrChange w:id="5738" w:author="TinTin Kalaw" w:date="2014-08-19T08:23:00Z">
                <w:pPr>
                  <w:spacing w:line="276" w:lineRule="auto"/>
                  <w:ind w:left="1080"/>
                  <w:contextualSpacing/>
                  <w:jc w:val="both"/>
                  <w:outlineLvl w:val="4"/>
                </w:pPr>
              </w:pPrChange>
            </w:pPr>
            <w:ins w:id="5739" w:author="Vilson Lu" w:date="2014-08-15T16:06:00Z">
              <w:r w:rsidRPr="006E6440">
                <w:rPr>
                  <w:sz w:val="20"/>
                  <w:szCs w:val="20"/>
                  <w:lang w:val="en-PH" w:eastAsia="zh-CN"/>
                  <w:rPrChange w:id="5740" w:author="TinTin Kalaw" w:date="2014-08-16T13:55:00Z">
                    <w:rPr>
                      <w:lang w:val="en-PH" w:eastAsia="zh-CN"/>
                    </w:rPr>
                  </w:rPrChange>
                </w:rPr>
                <w:t>&lt;tweet&gt;</w:t>
              </w:r>
            </w:ins>
          </w:p>
          <w:p w14:paraId="731D722C" w14:textId="426FD3E4" w:rsidR="00690D69" w:rsidRPr="006E6440" w:rsidDel="006E6440" w:rsidRDefault="00690D69">
            <w:pPr>
              <w:spacing w:line="276" w:lineRule="auto"/>
              <w:contextualSpacing/>
              <w:jc w:val="both"/>
              <w:outlineLvl w:val="4"/>
              <w:rPr>
                <w:ins w:id="5741" w:author="Vilson Lu" w:date="2014-08-15T16:06:00Z"/>
                <w:del w:id="5742" w:author="TinTin Kalaw" w:date="2014-08-16T13:55:00Z"/>
                <w:rFonts w:ascii="Times New Roman" w:hAnsi="Times New Roman" w:cs="Times New Roman"/>
                <w:sz w:val="20"/>
                <w:szCs w:val="20"/>
                <w:lang w:val="en-PH" w:eastAsia="zh-CN"/>
                <w:rPrChange w:id="5743" w:author="TinTin Kalaw" w:date="2014-08-16T13:55:00Z">
                  <w:rPr>
                    <w:ins w:id="5744" w:author="Vilson Lu" w:date="2014-08-15T16:06:00Z"/>
                    <w:del w:id="5745" w:author="TinTin Kalaw" w:date="2014-08-16T13:55:00Z"/>
                    <w:rFonts w:ascii="Times New Roman" w:hAnsi="Times New Roman" w:cs="Times New Roman"/>
                    <w:b/>
                    <w:lang w:val="en-PH" w:eastAsia="zh-CN"/>
                  </w:rPr>
                </w:rPrChange>
              </w:rPr>
              <w:pPrChange w:id="5746" w:author="TinTin Kalaw" w:date="2014-08-19T08:24:00Z">
                <w:pPr>
                  <w:spacing w:line="276" w:lineRule="auto"/>
                  <w:ind w:left="1080"/>
                  <w:contextualSpacing/>
                  <w:jc w:val="both"/>
                  <w:outlineLvl w:val="4"/>
                </w:pPr>
              </w:pPrChange>
            </w:pPr>
            <w:ins w:id="5747" w:author="Vilson Lu" w:date="2014-08-15T16:06:00Z">
              <w:r w:rsidRPr="006E6440">
                <w:rPr>
                  <w:sz w:val="20"/>
                  <w:szCs w:val="20"/>
                  <w:lang w:val="en-PH"/>
                  <w:rPrChange w:id="5748" w:author="TinTin Kalaw" w:date="2014-08-16T13:55:00Z">
                    <w:rPr>
                      <w:lang w:val="en-PH"/>
                    </w:rPr>
                  </w:rPrChange>
                </w:rPr>
                <w:t xml:space="preserve">[“Magnitude_NN:U”, “4.3”, “quake_NN”, “jolts_NNS”, &lt;location=“Antique_NN”&gt;, “,_PSNS”, &lt;location=“Boracay”&gt;, &lt;disaster=“Lindol”&gt;, “everywhere_RB” </w:t>
              </w:r>
              <w:r w:rsidRPr="006E6440">
                <w:rPr>
                  <w:sz w:val="20"/>
                  <w:szCs w:val="20"/>
                  <w:lang w:val="en-PH" w:eastAsia="zh-CN"/>
                  <w:rPrChange w:id="5749" w:author="TinTin Kalaw" w:date="2014-08-16T13:55:00Z">
                    <w:rPr>
                      <w:lang w:val="en-PH" w:eastAsia="zh-CN"/>
                    </w:rPr>
                  </w:rPrChange>
                </w:rPr>
                <w:t>&lt;/tweet&gt;</w:t>
              </w:r>
            </w:ins>
          </w:p>
          <w:p w14:paraId="4BB20A47" w14:textId="77777777" w:rsidR="00690D69" w:rsidRPr="006E6440" w:rsidRDefault="00690D69">
            <w:pPr>
              <w:spacing w:line="276" w:lineRule="auto"/>
              <w:contextualSpacing/>
              <w:jc w:val="both"/>
              <w:outlineLvl w:val="4"/>
              <w:rPr>
                <w:ins w:id="5750" w:author="Vilson Lu" w:date="2014-08-15T16:06:00Z"/>
                <w:sz w:val="20"/>
                <w:szCs w:val="20"/>
                <w:lang w:val="en-PH" w:eastAsia="zh-CN"/>
                <w:rPrChange w:id="5751" w:author="TinTin Kalaw" w:date="2014-08-16T13:55:00Z">
                  <w:rPr>
                    <w:ins w:id="5752" w:author="Vilson Lu" w:date="2014-08-15T16:06:00Z"/>
                    <w:b/>
                    <w:lang w:val="en-PH" w:eastAsia="zh-CN"/>
                  </w:rPr>
                </w:rPrChange>
              </w:rPr>
              <w:pPrChange w:id="5753" w:author="TinTin Kalaw" w:date="2014-08-19T08:24:00Z">
                <w:pPr>
                  <w:spacing w:line="276" w:lineRule="auto"/>
                  <w:ind w:left="1080"/>
                  <w:contextualSpacing/>
                  <w:jc w:val="both"/>
                  <w:outlineLvl w:val="4"/>
                </w:pPr>
              </w:pPrChange>
            </w:pPr>
            <w:ins w:id="5754" w:author="Vilson Lu" w:date="2014-08-15T16:06:00Z">
              <w:r w:rsidRPr="006E6440">
                <w:rPr>
                  <w:sz w:val="20"/>
                  <w:szCs w:val="20"/>
                  <w:lang w:val="en-PH" w:eastAsia="zh-CN"/>
                  <w:rPrChange w:id="5755" w:author="TinTin Kalaw" w:date="2014-08-16T13:55:00Z">
                    <w:rPr>
                      <w:lang w:val="en-PH" w:eastAsia="zh-CN"/>
                    </w:rPr>
                  </w:rPrChange>
                </w:rPr>
                <w:t> </w:t>
              </w:r>
            </w:ins>
          </w:p>
        </w:tc>
      </w:tr>
    </w:tbl>
    <w:p w14:paraId="04F6A4A4" w14:textId="77777777" w:rsidR="008F2FB7" w:rsidRPr="008F2FB7" w:rsidRDefault="008F2FB7" w:rsidP="008F2FB7">
      <w:pPr>
        <w:rPr>
          <w:ins w:id="5756" w:author="Vilson Lu" w:date="2014-08-15T16:08:00Z"/>
        </w:rPr>
      </w:pPr>
    </w:p>
    <w:p w14:paraId="2AECFF78" w14:textId="0873F468" w:rsidR="00690D69" w:rsidRDefault="00690D69" w:rsidP="00690D69">
      <w:pPr>
        <w:pStyle w:val="Heading3"/>
        <w:rPr>
          <w:ins w:id="5757" w:author="Vilson Lu" w:date="2014-08-15T16:08:00Z"/>
        </w:rPr>
      </w:pPr>
      <w:bookmarkStart w:id="5758" w:name="_Toc395181724"/>
      <w:bookmarkStart w:id="5759" w:name="_Toc396200187"/>
      <w:ins w:id="5760" w:author="Vilson Lu" w:date="2014-08-15T16:08:00Z">
        <w:r>
          <w:t>Feature Extraction Module</w:t>
        </w:r>
        <w:bookmarkEnd w:id="5758"/>
        <w:bookmarkEnd w:id="5759"/>
      </w:ins>
    </w:p>
    <w:p w14:paraId="6111573D" w14:textId="185B89BF" w:rsidR="00690D69" w:rsidRPr="00341E15" w:rsidDel="006F08F4" w:rsidRDefault="00690D69">
      <w:pPr>
        <w:pStyle w:val="Content2"/>
        <w:rPr>
          <w:ins w:id="5761" w:author="Vilson Lu" w:date="2014-08-15T16:08:00Z"/>
          <w:del w:id="5762" w:author="TinTin Kalaw" w:date="2014-08-19T08:24:00Z"/>
        </w:rPr>
        <w:pPrChange w:id="5763" w:author="TinTin Kalaw" w:date="2014-08-16T13:55:00Z">
          <w:pPr>
            <w:pStyle w:val="Content"/>
            <w:ind w:left="0"/>
          </w:pPr>
        </w:pPrChange>
      </w:pPr>
    </w:p>
    <w:p w14:paraId="0AC02521" w14:textId="77777777" w:rsidR="006F08F4" w:rsidRDefault="006F08F4">
      <w:pPr>
        <w:pStyle w:val="Content2"/>
        <w:rPr>
          <w:ins w:id="5764" w:author="TinTin Kalaw" w:date="2014-08-19T08:24:00Z"/>
        </w:rPr>
        <w:pPrChange w:id="5765" w:author="TinTin Kalaw" w:date="2014-08-16T13:55:00Z">
          <w:pPr>
            <w:pStyle w:val="Content"/>
          </w:pPr>
        </w:pPrChange>
      </w:pPr>
    </w:p>
    <w:p w14:paraId="714CA549" w14:textId="1CAAE01F" w:rsidR="00690D69" w:rsidRDefault="00690D69">
      <w:pPr>
        <w:pStyle w:val="Content2"/>
        <w:rPr>
          <w:ins w:id="5766" w:author="Vilson Lu" w:date="2014-08-15T16:08:00Z"/>
        </w:rPr>
        <w:pPrChange w:id="5767" w:author="TinTin Kalaw" w:date="2014-08-16T13:55:00Z">
          <w:pPr>
            <w:pStyle w:val="Content"/>
          </w:pPr>
        </w:pPrChange>
      </w:pPr>
      <w:ins w:id="5768" w:author="Vilson Lu" w:date="2014-08-15T16:08:00Z">
        <w:r w:rsidRPr="00B95616">
          <w:t>This module is responsible for extracting the feature from the tweet. The module will extract the presence of disaster words, tweet length, character n-gram, user, location, and trusted accounts. The Feature Extraction Module will take the preprocessed tweets as inputs, then output the tweet with the features.</w:t>
        </w:r>
        <w:r>
          <w:t xml:space="preserve"> </w:t>
        </w:r>
        <w:del w:id="5769" w:author="TinTin Kalaw" w:date="2014-08-19T08:24:00Z">
          <w:r w:rsidDel="006F08F4">
            <w:delText xml:space="preserve">Table 4-13 </w:delText>
          </w:r>
        </w:del>
      </w:ins>
      <w:ins w:id="5770" w:author="TinTin Kalaw" w:date="2014-08-19T08:25:00Z">
        <w:r w:rsidR="006F08F4">
          <w:fldChar w:fldCharType="begin"/>
        </w:r>
        <w:r w:rsidR="006F08F4">
          <w:instrText xml:space="preserve"> REF _Ref396200035 \h </w:instrText>
        </w:r>
      </w:ins>
      <w:r w:rsidR="006F08F4">
        <w:fldChar w:fldCharType="separate"/>
      </w:r>
      <w:ins w:id="5771" w:author="TinTin Kalaw" w:date="2014-08-19T08:25:00Z">
        <w:r w:rsidR="006F08F4">
          <w:t xml:space="preserve">Table </w:t>
        </w:r>
        <w:r w:rsidR="006F08F4">
          <w:rPr>
            <w:noProof/>
          </w:rPr>
          <w:t>4</w:t>
        </w:r>
        <w:r w:rsidR="006F08F4">
          <w:noBreakHyphen/>
        </w:r>
        <w:r w:rsidR="006F08F4">
          <w:rPr>
            <w:noProof/>
          </w:rPr>
          <w:t>9</w:t>
        </w:r>
        <w:r w:rsidR="006F08F4">
          <w:fldChar w:fldCharType="end"/>
        </w:r>
        <w:r w:rsidR="006F08F4">
          <w:t xml:space="preserve"> </w:t>
        </w:r>
      </w:ins>
      <w:ins w:id="5772" w:author="Vilson Lu" w:date="2014-08-15T16:08:00Z">
        <w:r>
          <w:t>shows a sample of the features and their respective values.</w:t>
        </w:r>
      </w:ins>
    </w:p>
    <w:p w14:paraId="246DD177" w14:textId="77777777" w:rsidR="00690D69" w:rsidRPr="00B95616" w:rsidRDefault="00690D69">
      <w:pPr>
        <w:pStyle w:val="Content2"/>
        <w:rPr>
          <w:ins w:id="5773" w:author="Vilson Lu" w:date="2014-08-15T16:08:00Z"/>
          <w:rFonts w:ascii="Times New Roman" w:hAnsi="Times New Roman" w:cs="Times New Roman"/>
        </w:rPr>
        <w:pPrChange w:id="5774" w:author="TinTin Kalaw" w:date="2014-08-16T13:55:00Z">
          <w:pPr>
            <w:pStyle w:val="Content"/>
          </w:pPr>
        </w:pPrChange>
      </w:pPr>
    </w:p>
    <w:p w14:paraId="24098418" w14:textId="77777777" w:rsidR="00690D69" w:rsidRPr="00B95616" w:rsidRDefault="00690D69" w:rsidP="00690D69">
      <w:pPr>
        <w:pStyle w:val="Heading4"/>
        <w:rPr>
          <w:ins w:id="5775" w:author="Vilson Lu" w:date="2014-08-15T16:08:00Z"/>
        </w:rPr>
      </w:pPr>
      <w:ins w:id="5776" w:author="Vilson Lu" w:date="2014-08-15T16:08:00Z">
        <w:r w:rsidRPr="00B95616">
          <w:rPr>
            <w:bCs/>
            <w:sz w:val="14"/>
            <w:szCs w:val="14"/>
          </w:rPr>
          <w:t>  </w:t>
        </w:r>
        <w:r w:rsidRPr="00B95616">
          <w:t>Presence</w:t>
        </w:r>
      </w:ins>
    </w:p>
    <w:p w14:paraId="1C1D5999" w14:textId="77777777" w:rsidR="00690D69" w:rsidRPr="00B95616" w:rsidRDefault="00690D69">
      <w:pPr>
        <w:pStyle w:val="Content2"/>
        <w:rPr>
          <w:ins w:id="5777" w:author="Vilson Lu" w:date="2014-08-15T16:08:00Z"/>
        </w:rPr>
        <w:pPrChange w:id="5778" w:author="TinTin Kalaw" w:date="2014-08-16T13:55:00Z">
          <w:pPr>
            <w:pStyle w:val="Content"/>
          </w:pPr>
        </w:pPrChange>
      </w:pPr>
    </w:p>
    <w:p w14:paraId="2D0303FF" w14:textId="77777777" w:rsidR="00690D69" w:rsidRDefault="00690D69">
      <w:pPr>
        <w:pStyle w:val="Content2"/>
        <w:rPr>
          <w:ins w:id="5779" w:author="TinTin Kalaw" w:date="2014-08-19T08:24:00Z"/>
        </w:rPr>
        <w:pPrChange w:id="5780" w:author="TinTin Kalaw" w:date="2014-08-16T13:55:00Z">
          <w:pPr>
            <w:pStyle w:val="Content"/>
          </w:pPr>
        </w:pPrChange>
      </w:pPr>
      <w:ins w:id="5781" w:author="Vilson Lu" w:date="2014-08-15T16:08:00Z">
        <w:r w:rsidRPr="00B95616">
          <w:t>The Presence feature</w:t>
        </w:r>
        <w:r>
          <w:t xml:space="preserve"> is a binary feature that indicates the presence of </w:t>
        </w:r>
        <w:r w:rsidRPr="00B95616">
          <w:t xml:space="preserve">keywords like disaster words, </w:t>
        </w:r>
        <w:r>
          <w:t>mentions, hashtags, emoticons, retweets</w:t>
        </w:r>
        <w:r w:rsidRPr="00B95616">
          <w:t>, and Code Switching in the input tweet.</w:t>
        </w:r>
        <w:r>
          <w:t xml:space="preserve"> The value of “1” is given if the keyword is present, else it is given “0”.</w:t>
        </w:r>
      </w:ins>
    </w:p>
    <w:p w14:paraId="085D1412" w14:textId="77777777" w:rsidR="006F08F4" w:rsidRPr="00B95616" w:rsidRDefault="006F08F4">
      <w:pPr>
        <w:pStyle w:val="Content2"/>
        <w:rPr>
          <w:ins w:id="5782" w:author="Vilson Lu" w:date="2014-08-15T16:08:00Z"/>
        </w:rPr>
        <w:pPrChange w:id="5783" w:author="TinTin Kalaw" w:date="2014-08-16T13:55:00Z">
          <w:pPr>
            <w:pStyle w:val="Content"/>
          </w:pPr>
        </w:pPrChange>
      </w:pPr>
    </w:p>
    <w:p w14:paraId="67BD1710" w14:textId="77777777" w:rsidR="00690D69" w:rsidRPr="00B95616" w:rsidRDefault="00690D69">
      <w:pPr>
        <w:pStyle w:val="Content2"/>
        <w:rPr>
          <w:ins w:id="5784" w:author="Vilson Lu" w:date="2014-08-15T16:08:00Z"/>
        </w:rPr>
        <w:pPrChange w:id="5785" w:author="TinTin Kalaw" w:date="2014-08-16T13:55:00Z">
          <w:pPr>
            <w:pStyle w:val="Content"/>
          </w:pPr>
        </w:pPrChange>
      </w:pPr>
    </w:p>
    <w:p w14:paraId="5C2AC150" w14:textId="77777777" w:rsidR="00690D69" w:rsidRPr="00B95616" w:rsidRDefault="00690D69" w:rsidP="00690D69">
      <w:pPr>
        <w:pStyle w:val="Heading4"/>
        <w:rPr>
          <w:ins w:id="5786" w:author="Vilson Lu" w:date="2014-08-15T16:08:00Z"/>
        </w:rPr>
      </w:pPr>
      <w:ins w:id="5787" w:author="Vilson Lu" w:date="2014-08-15T16:08:00Z">
        <w:r w:rsidRPr="00B95616">
          <w:t>Trusted</w:t>
        </w:r>
      </w:ins>
    </w:p>
    <w:p w14:paraId="6F47079B" w14:textId="77777777" w:rsidR="00690D69" w:rsidRPr="00B95616" w:rsidRDefault="00690D69">
      <w:pPr>
        <w:pStyle w:val="Content2"/>
        <w:rPr>
          <w:ins w:id="5788" w:author="Vilson Lu" w:date="2014-08-15T16:08:00Z"/>
        </w:rPr>
        <w:pPrChange w:id="5789" w:author="TinTin Kalaw" w:date="2014-08-16T13:55:00Z">
          <w:pPr>
            <w:pStyle w:val="Content"/>
          </w:pPr>
        </w:pPrChange>
      </w:pPr>
    </w:p>
    <w:p w14:paraId="12FBB495" w14:textId="77777777" w:rsidR="00690D69" w:rsidRDefault="00690D69">
      <w:pPr>
        <w:pStyle w:val="Content2"/>
        <w:rPr>
          <w:ins w:id="5790" w:author="Vilson Lu" w:date="2014-08-15T16:08:00Z"/>
        </w:rPr>
        <w:pPrChange w:id="5791" w:author="TinTin Kalaw" w:date="2014-08-16T13:55:00Z">
          <w:pPr>
            <w:pStyle w:val="Content"/>
          </w:pPr>
        </w:pPrChange>
      </w:pPr>
      <w:ins w:id="5792" w:author="Vilson Lu" w:date="2014-08-15T16:08:00Z">
        <w:r w:rsidRPr="00B95616">
          <w:lastRenderedPageBreak/>
          <w:t xml:space="preserve">The Trusted feature </w:t>
        </w:r>
        <w:r>
          <w:t xml:space="preserve">is a binary feature that </w:t>
        </w:r>
        <w:r w:rsidRPr="00B95616">
          <w:t xml:space="preserve">helps in determining whether the input tweet came from a reliable source or account. Reliable sources are Twitter accounts that were automatically </w:t>
        </w:r>
        <w:r>
          <w:t>verified</w:t>
        </w:r>
        <w:r w:rsidRPr="00B95616">
          <w:t xml:space="preserve"> by Twitter </w:t>
        </w:r>
        <w:r>
          <w:t>or trusted social media accounts (i.e. accounts of news reporters)</w:t>
        </w:r>
        <w:r w:rsidRPr="00B95616">
          <w:t xml:space="preserve">. </w:t>
        </w:r>
        <w:r>
          <w:t xml:space="preserve">The value of “1” is given if the tweet came from a Trusted account, else it is given “0”. </w:t>
        </w:r>
        <w:r w:rsidRPr="00B95616">
          <w:t>For the complete list of reliable sources or accounts, this module will use the existing list of SOMIDIA as its main reference.</w:t>
        </w:r>
      </w:ins>
    </w:p>
    <w:p w14:paraId="5D4B6190" w14:textId="77777777" w:rsidR="00690D69" w:rsidRPr="00B95616" w:rsidRDefault="00690D69">
      <w:pPr>
        <w:pStyle w:val="Content2"/>
        <w:rPr>
          <w:ins w:id="5793" w:author="Vilson Lu" w:date="2014-08-15T16:08:00Z"/>
        </w:rPr>
        <w:pPrChange w:id="5794" w:author="TinTin Kalaw" w:date="2014-08-16T13:55:00Z">
          <w:pPr>
            <w:pStyle w:val="Content"/>
          </w:pPr>
        </w:pPrChange>
      </w:pPr>
    </w:p>
    <w:p w14:paraId="2FEABC50" w14:textId="77777777" w:rsidR="00690D69" w:rsidRPr="00B95616" w:rsidRDefault="00690D69" w:rsidP="00690D69">
      <w:pPr>
        <w:pStyle w:val="Heading4"/>
        <w:rPr>
          <w:ins w:id="5795" w:author="Vilson Lu" w:date="2014-08-15T16:08:00Z"/>
        </w:rPr>
      </w:pPr>
      <w:ins w:id="5796" w:author="Vilson Lu" w:date="2014-08-15T16:08:00Z">
        <w:r w:rsidRPr="00B95616">
          <w:t>Tweet Length</w:t>
        </w:r>
      </w:ins>
    </w:p>
    <w:p w14:paraId="5B470B39" w14:textId="77777777" w:rsidR="00690D69" w:rsidRPr="00B95616" w:rsidRDefault="00690D69" w:rsidP="00690D69">
      <w:pPr>
        <w:pStyle w:val="Content"/>
        <w:rPr>
          <w:ins w:id="5797" w:author="Vilson Lu" w:date="2014-08-15T16:08:00Z"/>
        </w:rPr>
      </w:pPr>
    </w:p>
    <w:p w14:paraId="4F867275" w14:textId="77777777" w:rsidR="00690D69" w:rsidRPr="00B95616" w:rsidRDefault="00690D69" w:rsidP="00690D69">
      <w:pPr>
        <w:pStyle w:val="Content"/>
        <w:rPr>
          <w:ins w:id="5798" w:author="Vilson Lu" w:date="2014-08-15T16:08:00Z"/>
        </w:rPr>
      </w:pPr>
      <w:ins w:id="5799" w:author="Vilson Lu" w:date="2014-08-15T16:08:00Z">
        <w:r w:rsidRPr="00B95616">
          <w:t>The Tweet Length feature essentially counts the length of the input tweet.</w:t>
        </w:r>
      </w:ins>
    </w:p>
    <w:p w14:paraId="73E1C9CB" w14:textId="77777777" w:rsidR="00690D69" w:rsidRPr="00B95616" w:rsidRDefault="00690D69" w:rsidP="00690D69">
      <w:pPr>
        <w:pStyle w:val="Content"/>
        <w:rPr>
          <w:ins w:id="5800" w:author="Vilson Lu" w:date="2014-08-15T16:08:00Z"/>
        </w:rPr>
      </w:pPr>
    </w:p>
    <w:p w14:paraId="3807620A" w14:textId="77777777" w:rsidR="00690D69" w:rsidRPr="00B95616" w:rsidRDefault="00690D69" w:rsidP="00690D69">
      <w:pPr>
        <w:pStyle w:val="Heading4"/>
        <w:rPr>
          <w:ins w:id="5801" w:author="Vilson Lu" w:date="2014-08-15T16:08:00Z"/>
        </w:rPr>
      </w:pPr>
      <w:ins w:id="5802" w:author="Vilson Lu" w:date="2014-08-15T16:08:00Z">
        <w:r w:rsidRPr="00B95616">
          <w:t>N-gram</w:t>
        </w:r>
      </w:ins>
    </w:p>
    <w:p w14:paraId="0E48E5B0" w14:textId="77777777" w:rsidR="00690D69" w:rsidRPr="00B95616" w:rsidRDefault="00690D69">
      <w:pPr>
        <w:pStyle w:val="Content2"/>
        <w:rPr>
          <w:ins w:id="5803" w:author="Vilson Lu" w:date="2014-08-15T16:08:00Z"/>
        </w:rPr>
        <w:pPrChange w:id="5804" w:author="TinTin Kalaw" w:date="2014-08-16T13:55:00Z">
          <w:pPr>
            <w:pStyle w:val="Content"/>
          </w:pPr>
        </w:pPrChange>
      </w:pPr>
    </w:p>
    <w:p w14:paraId="1DA0526D" w14:textId="77777777" w:rsidR="00690D69" w:rsidRPr="00B95616" w:rsidRDefault="00690D69">
      <w:pPr>
        <w:pStyle w:val="Content2"/>
        <w:rPr>
          <w:ins w:id="5805" w:author="Vilson Lu" w:date="2014-08-15T16:08:00Z"/>
        </w:rPr>
        <w:pPrChange w:id="5806" w:author="TinTin Kalaw" w:date="2014-08-16T13:55:00Z">
          <w:pPr>
            <w:pStyle w:val="Content"/>
          </w:pPr>
        </w:pPrChange>
      </w:pPr>
      <w:ins w:id="5807" w:author="Vilson Lu" w:date="2014-08-15T16:08:00Z">
        <w:r w:rsidRPr="00B95616">
          <w:t>The N-gram feature is mainly responsible for generating/extracting the different n-grams for the input tweets, specifically, the bi-gram and the tri-gram of the input tweets. In order to accomplish the n-gram generation/extraction tasks, the module will make use of the SRILM tool, which is specifically built for generating/extracting n-gram models.</w:t>
        </w:r>
      </w:ins>
    </w:p>
    <w:p w14:paraId="2A86EFFF" w14:textId="77777777" w:rsidR="00690D69" w:rsidRPr="00B95616" w:rsidRDefault="00690D69">
      <w:pPr>
        <w:pStyle w:val="Content2"/>
        <w:rPr>
          <w:ins w:id="5808" w:author="Vilson Lu" w:date="2014-08-15T16:08:00Z"/>
        </w:rPr>
        <w:pPrChange w:id="5809" w:author="TinTin Kalaw" w:date="2014-08-16T13:55:00Z">
          <w:pPr>
            <w:pStyle w:val="Content"/>
          </w:pPr>
        </w:pPrChange>
      </w:pPr>
    </w:p>
    <w:p w14:paraId="15B1DFA8" w14:textId="77777777" w:rsidR="00690D69" w:rsidRPr="00B95616" w:rsidRDefault="00690D69" w:rsidP="00690D69">
      <w:pPr>
        <w:pStyle w:val="Heading4"/>
        <w:rPr>
          <w:ins w:id="5810" w:author="Vilson Lu" w:date="2014-08-15T16:08:00Z"/>
        </w:rPr>
      </w:pPr>
      <w:ins w:id="5811" w:author="Vilson Lu" w:date="2014-08-15T16:08:00Z">
        <w:r w:rsidRPr="00B95616">
          <w:t>User</w:t>
        </w:r>
      </w:ins>
    </w:p>
    <w:p w14:paraId="63DDF796" w14:textId="77777777" w:rsidR="00690D69" w:rsidRPr="00B95616" w:rsidRDefault="00690D69" w:rsidP="00690D69">
      <w:pPr>
        <w:pStyle w:val="Content"/>
        <w:rPr>
          <w:ins w:id="5812" w:author="Vilson Lu" w:date="2014-08-15T16:08:00Z"/>
        </w:rPr>
      </w:pPr>
    </w:p>
    <w:p w14:paraId="5570213D" w14:textId="77777777" w:rsidR="00690D69" w:rsidRPr="00B95616" w:rsidRDefault="00690D69" w:rsidP="00690D69">
      <w:pPr>
        <w:pStyle w:val="Content"/>
        <w:rPr>
          <w:ins w:id="5813" w:author="Vilson Lu" w:date="2014-08-15T16:08:00Z"/>
        </w:rPr>
      </w:pPr>
      <w:ins w:id="5814" w:author="Vilson Lu" w:date="2014-08-15T16:08:00Z">
        <w:r w:rsidRPr="00B95616">
          <w:t>The User feature will help in determining the type of disaster. For example, @dost_pagasa will tweet about typhoons.</w:t>
        </w:r>
      </w:ins>
    </w:p>
    <w:p w14:paraId="49B802A4" w14:textId="77777777" w:rsidR="00690D69" w:rsidRPr="00B95616" w:rsidRDefault="00690D69" w:rsidP="00690D69">
      <w:pPr>
        <w:pStyle w:val="Content"/>
        <w:rPr>
          <w:ins w:id="5815" w:author="Vilson Lu" w:date="2014-08-15T16:08:00Z"/>
        </w:rPr>
      </w:pPr>
    </w:p>
    <w:p w14:paraId="334A337B" w14:textId="77777777" w:rsidR="00690D69" w:rsidRPr="00B95616" w:rsidRDefault="00690D69" w:rsidP="00690D69">
      <w:pPr>
        <w:pStyle w:val="Heading4"/>
        <w:rPr>
          <w:ins w:id="5816" w:author="Vilson Lu" w:date="2014-08-15T16:08:00Z"/>
        </w:rPr>
      </w:pPr>
      <w:ins w:id="5817" w:author="Vilson Lu" w:date="2014-08-15T16:08:00Z">
        <w:r w:rsidRPr="00B95616">
          <w:t>Location</w:t>
        </w:r>
      </w:ins>
    </w:p>
    <w:p w14:paraId="40A5D0B9" w14:textId="77777777" w:rsidR="00690D69" w:rsidRPr="00B95616" w:rsidRDefault="00690D69">
      <w:pPr>
        <w:pStyle w:val="Content2"/>
        <w:rPr>
          <w:ins w:id="5818" w:author="Vilson Lu" w:date="2014-08-15T16:08:00Z"/>
        </w:rPr>
        <w:pPrChange w:id="5819" w:author="TinTin Kalaw" w:date="2014-08-16T13:56:00Z">
          <w:pPr>
            <w:pStyle w:val="Content"/>
          </w:pPr>
        </w:pPrChange>
      </w:pPr>
    </w:p>
    <w:p w14:paraId="34451749" w14:textId="77777777" w:rsidR="00690D69" w:rsidRDefault="00690D69">
      <w:pPr>
        <w:pStyle w:val="Content2"/>
        <w:rPr>
          <w:ins w:id="5820" w:author="Vilson Lu" w:date="2014-08-15T16:08:00Z"/>
        </w:rPr>
        <w:pPrChange w:id="5821" w:author="TinTin Kalaw" w:date="2014-08-16T13:56:00Z">
          <w:pPr>
            <w:pStyle w:val="Content"/>
          </w:pPr>
        </w:pPrChange>
      </w:pPr>
      <w:ins w:id="5822" w:author="Vilson Lu" w:date="2014-08-15T16:08:00Z">
        <w:r w:rsidRPr="00B95616">
          <w:t>The location feature is where the disaster occurred. There are instances which are specific for certain disasters, for example the disaster is flood, and the location given is usually a street. It can be also be a region, city or province for typhoon or earthquake related tweets.</w:t>
        </w:r>
        <w:del w:id="5823" w:author="TinTin Kalaw" w:date="2014-08-16T13:56:00Z">
          <w:r w:rsidRPr="00B95616" w:rsidDel="006E6440">
            <w:delText xml:space="preserve"> </w:delText>
          </w:r>
        </w:del>
      </w:ins>
    </w:p>
    <w:p w14:paraId="599B0956" w14:textId="77777777" w:rsidR="00690D69" w:rsidRDefault="00690D69" w:rsidP="00690D69">
      <w:pPr>
        <w:rPr>
          <w:ins w:id="5824" w:author="Vilson Lu" w:date="2014-08-15T16:08:00Z"/>
        </w:rPr>
      </w:pPr>
      <w:ins w:id="5825" w:author="Vilson Lu" w:date="2014-08-15T16:08:00Z">
        <w:r>
          <w:br w:type="page"/>
        </w:r>
      </w:ins>
    </w:p>
    <w:p w14:paraId="2BC1FC77" w14:textId="6C848BA6" w:rsidR="00690D69" w:rsidRDefault="00690D69" w:rsidP="00690D69">
      <w:pPr>
        <w:pStyle w:val="Caption"/>
        <w:ind w:left="720" w:firstLine="720"/>
        <w:rPr>
          <w:ins w:id="5826" w:author="Vilson Lu" w:date="2014-08-15T16:08:00Z"/>
        </w:rPr>
      </w:pPr>
      <w:bookmarkStart w:id="5827" w:name="_Ref396200035"/>
      <w:bookmarkStart w:id="5828" w:name="_Toc395094934"/>
      <w:bookmarkStart w:id="5829" w:name="_Toc396200402"/>
      <w:ins w:id="5830" w:author="Vilson Lu" w:date="2014-08-15T16:08:00Z">
        <w:r>
          <w:lastRenderedPageBreak/>
          <w:t xml:space="preserve">Table </w:t>
        </w:r>
      </w:ins>
      <w:ins w:id="5831" w:author="TinTin Kalaw" w:date="2014-08-16T13:59:00Z">
        <w:r w:rsidR="006E6440">
          <w:fldChar w:fldCharType="begin"/>
        </w:r>
        <w:r w:rsidR="006E6440">
          <w:instrText xml:space="preserve"> STYLEREF 1 \s </w:instrText>
        </w:r>
      </w:ins>
      <w:r w:rsidR="006E6440">
        <w:fldChar w:fldCharType="separate"/>
      </w:r>
      <w:r w:rsidR="0068488C">
        <w:rPr>
          <w:noProof/>
        </w:rPr>
        <w:t>4</w:t>
      </w:r>
      <w:ins w:id="5832"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5833" w:author="Vilson Lu" w:date="2014-08-16T16:50:00Z">
        <w:r w:rsidR="0068488C">
          <w:rPr>
            <w:noProof/>
          </w:rPr>
          <w:t>9</w:t>
        </w:r>
      </w:ins>
      <w:ins w:id="5834" w:author="TinTin Kalaw" w:date="2014-08-16T13:59:00Z">
        <w:r w:rsidR="006E6440">
          <w:fldChar w:fldCharType="end"/>
        </w:r>
      </w:ins>
      <w:bookmarkEnd w:id="5827"/>
      <w:ins w:id="5835" w:author="Vilson Lu" w:date="2014-08-15T16:08:00Z">
        <w:del w:id="5836"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13</w:delText>
          </w:r>
          <w:r w:rsidDel="00BD695A">
            <w:rPr>
              <w:noProof/>
            </w:rPr>
            <w:fldChar w:fldCharType="end"/>
          </w:r>
        </w:del>
        <w:r>
          <w:t>. Sample Features and Values</w:t>
        </w:r>
        <w:bookmarkEnd w:id="5828"/>
        <w:bookmarkEnd w:id="5829"/>
      </w:ins>
    </w:p>
    <w:tbl>
      <w:tblPr>
        <w:tblStyle w:val="TableGrid"/>
        <w:tblW w:w="0" w:type="auto"/>
        <w:tblInd w:w="1440" w:type="dxa"/>
        <w:tblLayout w:type="fixed"/>
        <w:tblLook w:val="04A0" w:firstRow="1" w:lastRow="0" w:firstColumn="1" w:lastColumn="0" w:noHBand="0" w:noVBand="1"/>
      </w:tblPr>
      <w:tblGrid>
        <w:gridCol w:w="1278"/>
        <w:gridCol w:w="2070"/>
        <w:gridCol w:w="1042"/>
        <w:gridCol w:w="1568"/>
        <w:gridCol w:w="2178"/>
      </w:tblGrid>
      <w:tr w:rsidR="00690D69" w14:paraId="554B00B6" w14:textId="77777777" w:rsidTr="0063049B">
        <w:trPr>
          <w:trHeight w:val="215"/>
          <w:ins w:id="5837" w:author="Vilson Lu" w:date="2014-08-15T16:08:00Z"/>
        </w:trPr>
        <w:tc>
          <w:tcPr>
            <w:tcW w:w="1278" w:type="dxa"/>
            <w:vMerge w:val="restart"/>
            <w:vAlign w:val="center"/>
          </w:tcPr>
          <w:p w14:paraId="4BFF1B00" w14:textId="77777777" w:rsidR="00690D69" w:rsidRPr="00915BA7" w:rsidRDefault="00690D69" w:rsidP="0063049B">
            <w:pPr>
              <w:pStyle w:val="Content"/>
              <w:ind w:left="0"/>
              <w:jc w:val="left"/>
              <w:rPr>
                <w:ins w:id="5838" w:author="Vilson Lu" w:date="2014-08-15T16:08:00Z"/>
                <w:b/>
              </w:rPr>
            </w:pPr>
            <w:ins w:id="5839" w:author="Vilson Lu" w:date="2014-08-15T16:08:00Z">
              <w:r w:rsidRPr="00915BA7">
                <w:rPr>
                  <w:b/>
                </w:rPr>
                <w:t>Feature</w:t>
              </w:r>
            </w:ins>
          </w:p>
        </w:tc>
        <w:tc>
          <w:tcPr>
            <w:tcW w:w="2070" w:type="dxa"/>
            <w:vMerge w:val="restart"/>
            <w:vAlign w:val="center"/>
          </w:tcPr>
          <w:p w14:paraId="14BBAA91" w14:textId="77777777" w:rsidR="00690D69" w:rsidRPr="00915BA7" w:rsidRDefault="00690D69" w:rsidP="0063049B">
            <w:pPr>
              <w:pStyle w:val="Content"/>
              <w:ind w:left="0"/>
              <w:jc w:val="left"/>
              <w:rPr>
                <w:ins w:id="5840" w:author="Vilson Lu" w:date="2014-08-15T16:08:00Z"/>
                <w:b/>
              </w:rPr>
            </w:pPr>
            <w:ins w:id="5841" w:author="Vilson Lu" w:date="2014-08-15T16:08:00Z">
              <w:r w:rsidRPr="00915BA7">
                <w:rPr>
                  <w:b/>
                </w:rPr>
                <w:t>Description</w:t>
              </w:r>
            </w:ins>
          </w:p>
        </w:tc>
        <w:tc>
          <w:tcPr>
            <w:tcW w:w="1042" w:type="dxa"/>
            <w:vMerge w:val="restart"/>
            <w:vAlign w:val="center"/>
          </w:tcPr>
          <w:p w14:paraId="7E8B2ECD" w14:textId="77777777" w:rsidR="00690D69" w:rsidRPr="00915BA7" w:rsidRDefault="00690D69" w:rsidP="0063049B">
            <w:pPr>
              <w:pStyle w:val="Content"/>
              <w:ind w:left="0"/>
              <w:jc w:val="left"/>
              <w:rPr>
                <w:ins w:id="5842" w:author="Vilson Lu" w:date="2014-08-15T16:08:00Z"/>
                <w:b/>
              </w:rPr>
            </w:pPr>
            <w:ins w:id="5843" w:author="Vilson Lu" w:date="2014-08-15T16:08:00Z">
              <w:r w:rsidRPr="00915BA7">
                <w:rPr>
                  <w:b/>
                </w:rPr>
                <w:t>Type</w:t>
              </w:r>
            </w:ins>
          </w:p>
        </w:tc>
        <w:tc>
          <w:tcPr>
            <w:tcW w:w="1568" w:type="dxa"/>
            <w:vAlign w:val="center"/>
          </w:tcPr>
          <w:p w14:paraId="3C8F5C2B" w14:textId="77777777" w:rsidR="00690D69" w:rsidRPr="00915BA7" w:rsidRDefault="00690D69" w:rsidP="0063049B">
            <w:pPr>
              <w:pStyle w:val="Content"/>
              <w:ind w:left="0"/>
              <w:jc w:val="left"/>
              <w:rPr>
                <w:ins w:id="5844" w:author="Vilson Lu" w:date="2014-08-15T16:08:00Z"/>
                <w:b/>
              </w:rPr>
            </w:pPr>
            <w:ins w:id="5845" w:author="Vilson Lu" w:date="2014-08-15T16:08:00Z">
              <w:r>
                <w:rPr>
                  <w:b/>
                </w:rPr>
                <w:t>S</w:t>
              </w:r>
              <w:r w:rsidRPr="00915BA7">
                <w:rPr>
                  <w:b/>
                </w:rPr>
                <w:t>ample 1</w:t>
              </w:r>
            </w:ins>
          </w:p>
        </w:tc>
        <w:tc>
          <w:tcPr>
            <w:tcW w:w="2178" w:type="dxa"/>
            <w:vAlign w:val="center"/>
          </w:tcPr>
          <w:p w14:paraId="62CFB476" w14:textId="77777777" w:rsidR="00690D69" w:rsidRPr="00915BA7" w:rsidRDefault="00690D69" w:rsidP="0063049B">
            <w:pPr>
              <w:pStyle w:val="Content"/>
              <w:ind w:left="0"/>
              <w:jc w:val="left"/>
              <w:rPr>
                <w:ins w:id="5846" w:author="Vilson Lu" w:date="2014-08-15T16:08:00Z"/>
                <w:b/>
              </w:rPr>
            </w:pPr>
            <w:ins w:id="5847" w:author="Vilson Lu" w:date="2014-08-15T16:08:00Z">
              <w:r w:rsidRPr="00915BA7">
                <w:rPr>
                  <w:b/>
                </w:rPr>
                <w:t>Sample 2</w:t>
              </w:r>
            </w:ins>
          </w:p>
        </w:tc>
      </w:tr>
      <w:tr w:rsidR="00690D69" w14:paraId="18FACDBA" w14:textId="77777777" w:rsidTr="0063049B">
        <w:trPr>
          <w:trHeight w:val="1565"/>
          <w:ins w:id="5848" w:author="Vilson Lu" w:date="2014-08-15T16:08:00Z"/>
        </w:trPr>
        <w:tc>
          <w:tcPr>
            <w:tcW w:w="1278" w:type="dxa"/>
            <w:vMerge/>
            <w:vAlign w:val="center"/>
          </w:tcPr>
          <w:p w14:paraId="39672AE5" w14:textId="77777777" w:rsidR="00690D69" w:rsidRPr="00A32451" w:rsidRDefault="00690D69" w:rsidP="0063049B">
            <w:pPr>
              <w:pStyle w:val="Content"/>
              <w:ind w:left="0"/>
              <w:jc w:val="left"/>
              <w:rPr>
                <w:ins w:id="5849" w:author="Vilson Lu" w:date="2014-08-15T16:08:00Z"/>
                <w:b/>
              </w:rPr>
            </w:pPr>
          </w:p>
        </w:tc>
        <w:tc>
          <w:tcPr>
            <w:tcW w:w="2070" w:type="dxa"/>
            <w:vMerge/>
            <w:vAlign w:val="center"/>
          </w:tcPr>
          <w:p w14:paraId="45E578CB" w14:textId="77777777" w:rsidR="00690D69" w:rsidRPr="00A32451" w:rsidRDefault="00690D69" w:rsidP="0063049B">
            <w:pPr>
              <w:pStyle w:val="Content"/>
              <w:ind w:left="0"/>
              <w:jc w:val="left"/>
              <w:rPr>
                <w:ins w:id="5850" w:author="Vilson Lu" w:date="2014-08-15T16:08:00Z"/>
                <w:b/>
              </w:rPr>
            </w:pPr>
          </w:p>
        </w:tc>
        <w:tc>
          <w:tcPr>
            <w:tcW w:w="1042" w:type="dxa"/>
            <w:vMerge/>
            <w:vAlign w:val="center"/>
          </w:tcPr>
          <w:p w14:paraId="0F57E947" w14:textId="77777777" w:rsidR="00690D69" w:rsidRPr="00A32451" w:rsidRDefault="00690D69" w:rsidP="0063049B">
            <w:pPr>
              <w:pStyle w:val="Content"/>
              <w:ind w:left="0"/>
              <w:jc w:val="left"/>
              <w:rPr>
                <w:ins w:id="5851" w:author="Vilson Lu" w:date="2014-08-15T16:08:00Z"/>
                <w:b/>
              </w:rPr>
            </w:pPr>
          </w:p>
        </w:tc>
        <w:tc>
          <w:tcPr>
            <w:tcW w:w="1568" w:type="dxa"/>
            <w:vAlign w:val="center"/>
          </w:tcPr>
          <w:p w14:paraId="3A9D00FD" w14:textId="77777777" w:rsidR="00690D69" w:rsidRPr="00A32451" w:rsidRDefault="00690D69" w:rsidP="0063049B">
            <w:pPr>
              <w:pStyle w:val="Content"/>
              <w:ind w:left="0"/>
              <w:jc w:val="left"/>
              <w:rPr>
                <w:ins w:id="5852" w:author="Vilson Lu" w:date="2014-08-15T16:08:00Z"/>
                <w:b/>
              </w:rPr>
            </w:pPr>
            <w:ins w:id="5853" w:author="Vilson Lu" w:date="2014-08-15T16:08:00Z">
              <w:r>
                <w:rPr>
                  <w:rFonts w:eastAsia="Times New Roman"/>
                  <w:lang w:val="en-PH" w:eastAsia="zh-CN"/>
                </w:rPr>
                <w:t>K</w:t>
              </w:r>
              <w:r w:rsidRPr="00F47A9D">
                <w:rPr>
                  <w:rFonts w:eastAsia="Times New Roman"/>
                  <w:lang w:val="en-PH" w:eastAsia="zh-CN"/>
                </w:rPr>
                <w:t>awawa naman nilindol sa Antique. &lt;//33</w:t>
              </w:r>
            </w:ins>
          </w:p>
        </w:tc>
        <w:tc>
          <w:tcPr>
            <w:tcW w:w="2178" w:type="dxa"/>
            <w:vAlign w:val="center"/>
          </w:tcPr>
          <w:p w14:paraId="343BCC97" w14:textId="77777777" w:rsidR="00690D69" w:rsidRDefault="00690D69" w:rsidP="0063049B">
            <w:pPr>
              <w:pStyle w:val="Content"/>
              <w:ind w:left="0"/>
              <w:jc w:val="left"/>
              <w:rPr>
                <w:ins w:id="5854" w:author="Vilson Lu" w:date="2014-08-15T16:08:00Z"/>
                <w:rFonts w:eastAsia="Times New Roman"/>
                <w:lang w:val="en-PH" w:eastAsia="zh-CN"/>
              </w:rPr>
            </w:pPr>
            <w:ins w:id="5855" w:author="Vilson Lu" w:date="2014-08-15T16:08:00Z">
              <w:r>
                <w:rPr>
                  <w:rFonts w:eastAsia="Times New Roman"/>
                  <w:lang w:val="en-PH" w:eastAsia="zh-CN"/>
                </w:rPr>
                <w:t>“”</w:t>
              </w:r>
              <w:r w:rsidRPr="00541BE6">
                <w:rPr>
                  <w:rFonts w:eastAsia="Times New Roman"/>
                  <w:lang w:val="en-PH" w:eastAsia="zh-CN"/>
                </w:rPr>
                <w:t>@ANCALERTS: Magnitude 4.3 quake jolts Antique, Boracay http://t.co/c2BczJEa6Y"" Lindol everywhere :3</w:t>
              </w:r>
            </w:ins>
          </w:p>
          <w:p w14:paraId="75249F29" w14:textId="77777777" w:rsidR="00690D69" w:rsidRDefault="00690D69" w:rsidP="0063049B">
            <w:pPr>
              <w:pStyle w:val="Content"/>
              <w:ind w:left="0"/>
              <w:jc w:val="left"/>
              <w:rPr>
                <w:ins w:id="5856" w:author="Vilson Lu" w:date="2014-08-15T16:08:00Z"/>
                <w:b/>
              </w:rPr>
            </w:pPr>
          </w:p>
        </w:tc>
      </w:tr>
      <w:tr w:rsidR="00690D69" w14:paraId="05C30F3A" w14:textId="77777777" w:rsidTr="0063049B">
        <w:trPr>
          <w:ins w:id="5857" w:author="Vilson Lu" w:date="2014-08-15T16:08:00Z"/>
        </w:trPr>
        <w:tc>
          <w:tcPr>
            <w:tcW w:w="1278" w:type="dxa"/>
            <w:vAlign w:val="center"/>
          </w:tcPr>
          <w:p w14:paraId="68B30659" w14:textId="77777777" w:rsidR="00690D69" w:rsidRDefault="00690D69" w:rsidP="0063049B">
            <w:pPr>
              <w:pStyle w:val="Content"/>
              <w:ind w:left="0"/>
              <w:jc w:val="left"/>
              <w:rPr>
                <w:ins w:id="5858" w:author="Vilson Lu" w:date="2014-08-15T16:08:00Z"/>
              </w:rPr>
            </w:pPr>
            <w:ins w:id="5859" w:author="Vilson Lu" w:date="2014-08-15T16:08:00Z">
              <w:r>
                <w:t>Hashtags</w:t>
              </w:r>
            </w:ins>
          </w:p>
        </w:tc>
        <w:tc>
          <w:tcPr>
            <w:tcW w:w="2070" w:type="dxa"/>
            <w:vAlign w:val="center"/>
          </w:tcPr>
          <w:p w14:paraId="370783DC" w14:textId="77777777" w:rsidR="00690D69" w:rsidRDefault="00690D69" w:rsidP="0063049B">
            <w:pPr>
              <w:pStyle w:val="Content"/>
              <w:ind w:left="0"/>
              <w:jc w:val="left"/>
              <w:rPr>
                <w:ins w:id="5860" w:author="Vilson Lu" w:date="2014-08-15T16:08:00Z"/>
              </w:rPr>
            </w:pPr>
            <w:ins w:id="5861" w:author="Vilson Lu" w:date="2014-08-15T16:08:00Z">
              <w:r>
                <w:t>Presence feature that indicates the presence of hashtags “#” in the input tweet</w:t>
              </w:r>
            </w:ins>
          </w:p>
        </w:tc>
        <w:tc>
          <w:tcPr>
            <w:tcW w:w="1042" w:type="dxa"/>
            <w:vAlign w:val="center"/>
          </w:tcPr>
          <w:p w14:paraId="365A6E9B" w14:textId="77777777" w:rsidR="00690D69" w:rsidRDefault="00690D69" w:rsidP="0063049B">
            <w:pPr>
              <w:pStyle w:val="Content"/>
              <w:ind w:left="0"/>
              <w:jc w:val="left"/>
              <w:rPr>
                <w:ins w:id="5862" w:author="Vilson Lu" w:date="2014-08-15T16:08:00Z"/>
              </w:rPr>
            </w:pPr>
            <w:ins w:id="5863" w:author="Vilson Lu" w:date="2014-08-15T16:08:00Z">
              <w:r>
                <w:t>Binary</w:t>
              </w:r>
            </w:ins>
          </w:p>
        </w:tc>
        <w:tc>
          <w:tcPr>
            <w:tcW w:w="1568" w:type="dxa"/>
            <w:vAlign w:val="center"/>
          </w:tcPr>
          <w:p w14:paraId="4652086D" w14:textId="77777777" w:rsidR="00690D69" w:rsidRDefault="00690D69" w:rsidP="0063049B">
            <w:pPr>
              <w:pStyle w:val="Content"/>
              <w:ind w:left="0"/>
              <w:jc w:val="left"/>
              <w:rPr>
                <w:ins w:id="5864" w:author="Vilson Lu" w:date="2014-08-15T16:08:00Z"/>
              </w:rPr>
            </w:pPr>
            <w:ins w:id="5865" w:author="Vilson Lu" w:date="2014-08-15T16:08:00Z">
              <w:r>
                <w:t>0</w:t>
              </w:r>
            </w:ins>
          </w:p>
        </w:tc>
        <w:tc>
          <w:tcPr>
            <w:tcW w:w="2178" w:type="dxa"/>
            <w:vAlign w:val="center"/>
          </w:tcPr>
          <w:p w14:paraId="541A0873" w14:textId="77777777" w:rsidR="00690D69" w:rsidRDefault="00690D69" w:rsidP="0063049B">
            <w:pPr>
              <w:pStyle w:val="Content"/>
              <w:ind w:left="0"/>
              <w:jc w:val="left"/>
              <w:rPr>
                <w:ins w:id="5866" w:author="Vilson Lu" w:date="2014-08-15T16:08:00Z"/>
              </w:rPr>
            </w:pPr>
            <w:ins w:id="5867" w:author="Vilson Lu" w:date="2014-08-15T16:08:00Z">
              <w:r>
                <w:t>0</w:t>
              </w:r>
            </w:ins>
          </w:p>
        </w:tc>
      </w:tr>
      <w:tr w:rsidR="00690D69" w14:paraId="511090F9" w14:textId="77777777" w:rsidTr="0063049B">
        <w:trPr>
          <w:ins w:id="5868" w:author="Vilson Lu" w:date="2014-08-15T16:08:00Z"/>
        </w:trPr>
        <w:tc>
          <w:tcPr>
            <w:tcW w:w="1278" w:type="dxa"/>
            <w:vAlign w:val="center"/>
          </w:tcPr>
          <w:p w14:paraId="272BE9AE" w14:textId="77777777" w:rsidR="00690D69" w:rsidRDefault="00690D69" w:rsidP="0063049B">
            <w:pPr>
              <w:pStyle w:val="Content"/>
              <w:ind w:left="0"/>
              <w:jc w:val="left"/>
              <w:rPr>
                <w:ins w:id="5869" w:author="Vilson Lu" w:date="2014-08-15T16:08:00Z"/>
              </w:rPr>
            </w:pPr>
            <w:ins w:id="5870" w:author="Vilson Lu" w:date="2014-08-15T16:08:00Z">
              <w:r>
                <w:t>Links</w:t>
              </w:r>
            </w:ins>
          </w:p>
        </w:tc>
        <w:tc>
          <w:tcPr>
            <w:tcW w:w="2070" w:type="dxa"/>
            <w:vAlign w:val="center"/>
          </w:tcPr>
          <w:p w14:paraId="5AB0883C" w14:textId="77777777" w:rsidR="00690D69" w:rsidRDefault="00690D69" w:rsidP="0063049B">
            <w:pPr>
              <w:pStyle w:val="Content"/>
              <w:ind w:left="0"/>
              <w:jc w:val="left"/>
              <w:rPr>
                <w:ins w:id="5871" w:author="Vilson Lu" w:date="2014-08-15T16:08:00Z"/>
              </w:rPr>
            </w:pPr>
            <w:ins w:id="5872" w:author="Vilson Lu" w:date="2014-08-15T16:08:00Z">
              <w:r>
                <w:t>Presence feature that indicates the presence of links or URLs in the input tweet</w:t>
              </w:r>
            </w:ins>
          </w:p>
        </w:tc>
        <w:tc>
          <w:tcPr>
            <w:tcW w:w="1042" w:type="dxa"/>
            <w:vAlign w:val="center"/>
          </w:tcPr>
          <w:p w14:paraId="41673F56" w14:textId="77777777" w:rsidR="00690D69" w:rsidRDefault="00690D69" w:rsidP="0063049B">
            <w:pPr>
              <w:pStyle w:val="Content"/>
              <w:ind w:left="0"/>
              <w:jc w:val="left"/>
              <w:rPr>
                <w:ins w:id="5873" w:author="Vilson Lu" w:date="2014-08-15T16:08:00Z"/>
              </w:rPr>
            </w:pPr>
            <w:ins w:id="5874" w:author="Vilson Lu" w:date="2014-08-15T16:08:00Z">
              <w:r>
                <w:t>Binary</w:t>
              </w:r>
            </w:ins>
          </w:p>
        </w:tc>
        <w:tc>
          <w:tcPr>
            <w:tcW w:w="1568" w:type="dxa"/>
            <w:vAlign w:val="center"/>
          </w:tcPr>
          <w:p w14:paraId="30F5A268" w14:textId="77777777" w:rsidR="00690D69" w:rsidRDefault="00690D69" w:rsidP="0063049B">
            <w:pPr>
              <w:pStyle w:val="Content"/>
              <w:ind w:left="0"/>
              <w:jc w:val="left"/>
              <w:rPr>
                <w:ins w:id="5875" w:author="Vilson Lu" w:date="2014-08-15T16:08:00Z"/>
              </w:rPr>
            </w:pPr>
            <w:ins w:id="5876" w:author="Vilson Lu" w:date="2014-08-15T16:08:00Z">
              <w:r>
                <w:t>0</w:t>
              </w:r>
            </w:ins>
          </w:p>
        </w:tc>
        <w:tc>
          <w:tcPr>
            <w:tcW w:w="2178" w:type="dxa"/>
            <w:vAlign w:val="center"/>
          </w:tcPr>
          <w:p w14:paraId="5A64334A" w14:textId="77777777" w:rsidR="00690D69" w:rsidRDefault="00690D69" w:rsidP="0063049B">
            <w:pPr>
              <w:pStyle w:val="Content"/>
              <w:ind w:left="0"/>
              <w:jc w:val="left"/>
              <w:rPr>
                <w:ins w:id="5877" w:author="Vilson Lu" w:date="2014-08-15T16:08:00Z"/>
              </w:rPr>
            </w:pPr>
            <w:ins w:id="5878" w:author="Vilson Lu" w:date="2014-08-15T16:08:00Z">
              <w:r>
                <w:t>1</w:t>
              </w:r>
            </w:ins>
          </w:p>
        </w:tc>
      </w:tr>
      <w:tr w:rsidR="00690D69" w14:paraId="1D22FD5E" w14:textId="77777777" w:rsidTr="0063049B">
        <w:trPr>
          <w:ins w:id="5879" w:author="Vilson Lu" w:date="2014-08-15T16:08:00Z"/>
        </w:trPr>
        <w:tc>
          <w:tcPr>
            <w:tcW w:w="1278" w:type="dxa"/>
            <w:vAlign w:val="center"/>
          </w:tcPr>
          <w:p w14:paraId="03967A4D" w14:textId="77777777" w:rsidR="00690D69" w:rsidRDefault="00690D69" w:rsidP="0063049B">
            <w:pPr>
              <w:pStyle w:val="Content"/>
              <w:ind w:left="0"/>
              <w:jc w:val="left"/>
              <w:rPr>
                <w:ins w:id="5880" w:author="Vilson Lu" w:date="2014-08-15T16:08:00Z"/>
              </w:rPr>
            </w:pPr>
            <w:ins w:id="5881" w:author="Vilson Lu" w:date="2014-08-15T16:08:00Z">
              <w:r>
                <w:t>Emoticons</w:t>
              </w:r>
            </w:ins>
          </w:p>
        </w:tc>
        <w:tc>
          <w:tcPr>
            <w:tcW w:w="2070" w:type="dxa"/>
            <w:vAlign w:val="center"/>
          </w:tcPr>
          <w:p w14:paraId="3EDE8748" w14:textId="77777777" w:rsidR="00690D69" w:rsidRDefault="00690D69" w:rsidP="0063049B">
            <w:pPr>
              <w:pStyle w:val="Content"/>
              <w:ind w:left="0"/>
              <w:jc w:val="left"/>
              <w:rPr>
                <w:ins w:id="5882" w:author="Vilson Lu" w:date="2014-08-15T16:08:00Z"/>
              </w:rPr>
            </w:pPr>
            <w:ins w:id="5883" w:author="Vilson Lu" w:date="2014-08-15T16:08:00Z">
              <w:r>
                <w:t>Presence feature that indicates the presence of emoticons in the input tweet</w:t>
              </w:r>
            </w:ins>
          </w:p>
        </w:tc>
        <w:tc>
          <w:tcPr>
            <w:tcW w:w="1042" w:type="dxa"/>
            <w:vAlign w:val="center"/>
          </w:tcPr>
          <w:p w14:paraId="79F8AE8B" w14:textId="77777777" w:rsidR="00690D69" w:rsidRDefault="00690D69" w:rsidP="0063049B">
            <w:pPr>
              <w:pStyle w:val="Content"/>
              <w:ind w:left="0"/>
              <w:jc w:val="left"/>
              <w:rPr>
                <w:ins w:id="5884" w:author="Vilson Lu" w:date="2014-08-15T16:08:00Z"/>
              </w:rPr>
            </w:pPr>
            <w:ins w:id="5885" w:author="Vilson Lu" w:date="2014-08-15T16:08:00Z">
              <w:r>
                <w:t>Binary</w:t>
              </w:r>
            </w:ins>
          </w:p>
        </w:tc>
        <w:tc>
          <w:tcPr>
            <w:tcW w:w="1568" w:type="dxa"/>
            <w:vAlign w:val="center"/>
          </w:tcPr>
          <w:p w14:paraId="544CFF15" w14:textId="77777777" w:rsidR="00690D69" w:rsidRDefault="00690D69" w:rsidP="0063049B">
            <w:pPr>
              <w:pStyle w:val="Content"/>
              <w:ind w:left="0"/>
              <w:jc w:val="left"/>
              <w:rPr>
                <w:ins w:id="5886" w:author="Vilson Lu" w:date="2014-08-15T16:08:00Z"/>
              </w:rPr>
            </w:pPr>
            <w:ins w:id="5887" w:author="Vilson Lu" w:date="2014-08-15T16:08:00Z">
              <w:r>
                <w:t>1</w:t>
              </w:r>
            </w:ins>
          </w:p>
        </w:tc>
        <w:tc>
          <w:tcPr>
            <w:tcW w:w="2178" w:type="dxa"/>
            <w:vAlign w:val="center"/>
          </w:tcPr>
          <w:p w14:paraId="28E2BABF" w14:textId="77777777" w:rsidR="00690D69" w:rsidRDefault="00690D69" w:rsidP="0063049B">
            <w:pPr>
              <w:pStyle w:val="Content"/>
              <w:ind w:left="0"/>
              <w:jc w:val="left"/>
              <w:rPr>
                <w:ins w:id="5888" w:author="Vilson Lu" w:date="2014-08-15T16:08:00Z"/>
              </w:rPr>
            </w:pPr>
            <w:ins w:id="5889" w:author="Vilson Lu" w:date="2014-08-15T16:08:00Z">
              <w:r>
                <w:t>1</w:t>
              </w:r>
            </w:ins>
          </w:p>
        </w:tc>
      </w:tr>
      <w:tr w:rsidR="00690D69" w14:paraId="18816456" w14:textId="77777777" w:rsidTr="0063049B">
        <w:trPr>
          <w:ins w:id="5890" w:author="Vilson Lu" w:date="2014-08-15T16:08:00Z"/>
        </w:trPr>
        <w:tc>
          <w:tcPr>
            <w:tcW w:w="1278" w:type="dxa"/>
            <w:vAlign w:val="center"/>
          </w:tcPr>
          <w:p w14:paraId="625EB9AA" w14:textId="77777777" w:rsidR="00690D69" w:rsidRDefault="00690D69" w:rsidP="0063049B">
            <w:pPr>
              <w:pStyle w:val="Content"/>
              <w:ind w:left="0"/>
              <w:jc w:val="left"/>
              <w:rPr>
                <w:ins w:id="5891" w:author="Vilson Lu" w:date="2014-08-15T16:08:00Z"/>
              </w:rPr>
            </w:pPr>
            <w:ins w:id="5892" w:author="Vilson Lu" w:date="2014-08-15T16:08:00Z">
              <w:r>
                <w:t>Mentions</w:t>
              </w:r>
            </w:ins>
          </w:p>
        </w:tc>
        <w:tc>
          <w:tcPr>
            <w:tcW w:w="2070" w:type="dxa"/>
            <w:vAlign w:val="center"/>
          </w:tcPr>
          <w:p w14:paraId="6705A9A3" w14:textId="77777777" w:rsidR="00690D69" w:rsidRDefault="00690D69" w:rsidP="0063049B">
            <w:pPr>
              <w:pStyle w:val="Content"/>
              <w:ind w:left="0"/>
              <w:jc w:val="left"/>
              <w:rPr>
                <w:ins w:id="5893" w:author="Vilson Lu" w:date="2014-08-15T16:08:00Z"/>
              </w:rPr>
            </w:pPr>
            <w:ins w:id="5894" w:author="Vilson Lu" w:date="2014-08-15T16:08:00Z">
              <w:r>
                <w:t>Presence feature that indicates the presence of mentions via the “@” sign in the input tweet</w:t>
              </w:r>
            </w:ins>
          </w:p>
        </w:tc>
        <w:tc>
          <w:tcPr>
            <w:tcW w:w="1042" w:type="dxa"/>
            <w:vAlign w:val="center"/>
          </w:tcPr>
          <w:p w14:paraId="5F49CE38" w14:textId="77777777" w:rsidR="00690D69" w:rsidRDefault="00690D69" w:rsidP="0063049B">
            <w:pPr>
              <w:pStyle w:val="Content"/>
              <w:ind w:left="0"/>
              <w:jc w:val="left"/>
              <w:rPr>
                <w:ins w:id="5895" w:author="Vilson Lu" w:date="2014-08-15T16:08:00Z"/>
              </w:rPr>
            </w:pPr>
            <w:ins w:id="5896" w:author="Vilson Lu" w:date="2014-08-15T16:08:00Z">
              <w:r>
                <w:t>Binary</w:t>
              </w:r>
            </w:ins>
          </w:p>
        </w:tc>
        <w:tc>
          <w:tcPr>
            <w:tcW w:w="1568" w:type="dxa"/>
            <w:vAlign w:val="center"/>
          </w:tcPr>
          <w:p w14:paraId="2D792BC9" w14:textId="77777777" w:rsidR="00690D69" w:rsidRDefault="00690D69" w:rsidP="0063049B">
            <w:pPr>
              <w:pStyle w:val="Content"/>
              <w:ind w:left="0"/>
              <w:jc w:val="left"/>
              <w:rPr>
                <w:ins w:id="5897" w:author="Vilson Lu" w:date="2014-08-15T16:08:00Z"/>
              </w:rPr>
            </w:pPr>
            <w:ins w:id="5898" w:author="Vilson Lu" w:date="2014-08-15T16:08:00Z">
              <w:r>
                <w:t>0</w:t>
              </w:r>
            </w:ins>
          </w:p>
        </w:tc>
        <w:tc>
          <w:tcPr>
            <w:tcW w:w="2178" w:type="dxa"/>
            <w:vAlign w:val="center"/>
          </w:tcPr>
          <w:p w14:paraId="1C919803" w14:textId="77777777" w:rsidR="00690D69" w:rsidRDefault="00690D69" w:rsidP="0063049B">
            <w:pPr>
              <w:pStyle w:val="Content"/>
              <w:ind w:left="0"/>
              <w:jc w:val="left"/>
              <w:rPr>
                <w:ins w:id="5899" w:author="Vilson Lu" w:date="2014-08-15T16:08:00Z"/>
              </w:rPr>
            </w:pPr>
            <w:ins w:id="5900" w:author="Vilson Lu" w:date="2014-08-15T16:08:00Z">
              <w:r>
                <w:t>1</w:t>
              </w:r>
            </w:ins>
          </w:p>
        </w:tc>
      </w:tr>
      <w:tr w:rsidR="00690D69" w14:paraId="5FDDE04C" w14:textId="77777777" w:rsidTr="0063049B">
        <w:trPr>
          <w:ins w:id="5901" w:author="Vilson Lu" w:date="2014-08-15T16:08:00Z"/>
        </w:trPr>
        <w:tc>
          <w:tcPr>
            <w:tcW w:w="1278" w:type="dxa"/>
            <w:vAlign w:val="center"/>
          </w:tcPr>
          <w:p w14:paraId="36F30864" w14:textId="77777777" w:rsidR="00690D69" w:rsidRDefault="00690D69" w:rsidP="0063049B">
            <w:pPr>
              <w:pStyle w:val="Content"/>
              <w:ind w:left="0"/>
              <w:jc w:val="left"/>
              <w:rPr>
                <w:ins w:id="5902" w:author="Vilson Lu" w:date="2014-08-15T16:08:00Z"/>
              </w:rPr>
            </w:pPr>
            <w:ins w:id="5903" w:author="Vilson Lu" w:date="2014-08-15T16:08:00Z">
              <w:r>
                <w:t>Retweet</w:t>
              </w:r>
            </w:ins>
          </w:p>
        </w:tc>
        <w:tc>
          <w:tcPr>
            <w:tcW w:w="2070" w:type="dxa"/>
            <w:vAlign w:val="center"/>
          </w:tcPr>
          <w:p w14:paraId="2495B34E" w14:textId="77777777" w:rsidR="00690D69" w:rsidRDefault="00690D69" w:rsidP="0063049B">
            <w:pPr>
              <w:pStyle w:val="Content"/>
              <w:ind w:left="0"/>
              <w:jc w:val="left"/>
              <w:rPr>
                <w:ins w:id="5904" w:author="Vilson Lu" w:date="2014-08-15T16:08:00Z"/>
              </w:rPr>
            </w:pPr>
            <w:ins w:id="5905" w:author="Vilson Lu" w:date="2014-08-15T16:08:00Z">
              <w:r>
                <w:t>Presence feature that indicates if the input tweet is a retweet via the presence of “RT”</w:t>
              </w:r>
            </w:ins>
          </w:p>
        </w:tc>
        <w:tc>
          <w:tcPr>
            <w:tcW w:w="1042" w:type="dxa"/>
            <w:vAlign w:val="center"/>
          </w:tcPr>
          <w:p w14:paraId="1E0C7C0C" w14:textId="77777777" w:rsidR="00690D69" w:rsidRDefault="00690D69" w:rsidP="0063049B">
            <w:pPr>
              <w:pStyle w:val="Content"/>
              <w:ind w:left="0"/>
              <w:jc w:val="left"/>
              <w:rPr>
                <w:ins w:id="5906" w:author="Vilson Lu" w:date="2014-08-15T16:08:00Z"/>
              </w:rPr>
            </w:pPr>
            <w:ins w:id="5907" w:author="Vilson Lu" w:date="2014-08-15T16:08:00Z">
              <w:r>
                <w:t>Binary</w:t>
              </w:r>
            </w:ins>
          </w:p>
        </w:tc>
        <w:tc>
          <w:tcPr>
            <w:tcW w:w="1568" w:type="dxa"/>
            <w:vAlign w:val="center"/>
          </w:tcPr>
          <w:p w14:paraId="5FFFA17D" w14:textId="77777777" w:rsidR="00690D69" w:rsidRDefault="00690D69" w:rsidP="0063049B">
            <w:pPr>
              <w:pStyle w:val="Content"/>
              <w:ind w:left="0"/>
              <w:jc w:val="left"/>
              <w:rPr>
                <w:ins w:id="5908" w:author="Vilson Lu" w:date="2014-08-15T16:08:00Z"/>
              </w:rPr>
            </w:pPr>
            <w:ins w:id="5909" w:author="Vilson Lu" w:date="2014-08-15T16:08:00Z">
              <w:r>
                <w:t>0</w:t>
              </w:r>
            </w:ins>
          </w:p>
        </w:tc>
        <w:tc>
          <w:tcPr>
            <w:tcW w:w="2178" w:type="dxa"/>
            <w:vAlign w:val="center"/>
          </w:tcPr>
          <w:p w14:paraId="6CE31D09" w14:textId="77777777" w:rsidR="00690D69" w:rsidRDefault="00690D69" w:rsidP="0063049B">
            <w:pPr>
              <w:pStyle w:val="Content"/>
              <w:ind w:left="0"/>
              <w:jc w:val="left"/>
              <w:rPr>
                <w:ins w:id="5910" w:author="Vilson Lu" w:date="2014-08-15T16:08:00Z"/>
              </w:rPr>
            </w:pPr>
            <w:ins w:id="5911" w:author="Vilson Lu" w:date="2014-08-15T16:08:00Z">
              <w:r>
                <w:t>0</w:t>
              </w:r>
            </w:ins>
          </w:p>
        </w:tc>
      </w:tr>
      <w:tr w:rsidR="00690D69" w14:paraId="04D03766" w14:textId="77777777" w:rsidTr="0063049B">
        <w:trPr>
          <w:ins w:id="5912" w:author="Vilson Lu" w:date="2014-08-15T16:08:00Z"/>
        </w:trPr>
        <w:tc>
          <w:tcPr>
            <w:tcW w:w="1278" w:type="dxa"/>
            <w:vAlign w:val="center"/>
          </w:tcPr>
          <w:p w14:paraId="5DF2B187" w14:textId="77777777" w:rsidR="00690D69" w:rsidRDefault="00690D69" w:rsidP="0063049B">
            <w:pPr>
              <w:pStyle w:val="Content"/>
              <w:ind w:left="0"/>
              <w:jc w:val="left"/>
              <w:rPr>
                <w:ins w:id="5913" w:author="Vilson Lu" w:date="2014-08-15T16:08:00Z"/>
              </w:rPr>
            </w:pPr>
            <w:ins w:id="5914" w:author="Vilson Lu" w:date="2014-08-15T16:08:00Z">
              <w:r>
                <w:t>Codeswitch</w:t>
              </w:r>
            </w:ins>
          </w:p>
        </w:tc>
        <w:tc>
          <w:tcPr>
            <w:tcW w:w="2070" w:type="dxa"/>
            <w:vAlign w:val="center"/>
          </w:tcPr>
          <w:p w14:paraId="429173CA" w14:textId="77777777" w:rsidR="00690D69" w:rsidRDefault="00690D69" w:rsidP="0063049B">
            <w:pPr>
              <w:pStyle w:val="Content"/>
              <w:ind w:left="0"/>
              <w:jc w:val="left"/>
              <w:rPr>
                <w:ins w:id="5915" w:author="Vilson Lu" w:date="2014-08-15T16:08:00Z"/>
              </w:rPr>
            </w:pPr>
            <w:ins w:id="5916" w:author="Vilson Lu" w:date="2014-08-15T16:08:00Z">
              <w:r>
                <w:t>Presence feature that indicates if the input tweet employs codeswitching</w:t>
              </w:r>
            </w:ins>
          </w:p>
        </w:tc>
        <w:tc>
          <w:tcPr>
            <w:tcW w:w="1042" w:type="dxa"/>
            <w:vAlign w:val="center"/>
          </w:tcPr>
          <w:p w14:paraId="6113EDDD" w14:textId="77777777" w:rsidR="00690D69" w:rsidRDefault="00690D69" w:rsidP="0063049B">
            <w:pPr>
              <w:pStyle w:val="Content"/>
              <w:ind w:left="0"/>
              <w:jc w:val="left"/>
              <w:rPr>
                <w:ins w:id="5917" w:author="Vilson Lu" w:date="2014-08-15T16:08:00Z"/>
              </w:rPr>
            </w:pPr>
            <w:ins w:id="5918" w:author="Vilson Lu" w:date="2014-08-15T16:08:00Z">
              <w:r>
                <w:t>Binary</w:t>
              </w:r>
            </w:ins>
          </w:p>
        </w:tc>
        <w:tc>
          <w:tcPr>
            <w:tcW w:w="1568" w:type="dxa"/>
            <w:vAlign w:val="center"/>
          </w:tcPr>
          <w:p w14:paraId="54991D30" w14:textId="77777777" w:rsidR="00690D69" w:rsidRDefault="00690D69" w:rsidP="0063049B">
            <w:pPr>
              <w:pStyle w:val="Content"/>
              <w:ind w:left="0"/>
              <w:jc w:val="left"/>
              <w:rPr>
                <w:ins w:id="5919" w:author="Vilson Lu" w:date="2014-08-15T16:08:00Z"/>
              </w:rPr>
            </w:pPr>
            <w:ins w:id="5920" w:author="Vilson Lu" w:date="2014-08-15T16:08:00Z">
              <w:r>
                <w:t>0</w:t>
              </w:r>
            </w:ins>
          </w:p>
        </w:tc>
        <w:tc>
          <w:tcPr>
            <w:tcW w:w="2178" w:type="dxa"/>
            <w:vAlign w:val="center"/>
          </w:tcPr>
          <w:p w14:paraId="1101957B" w14:textId="77777777" w:rsidR="00690D69" w:rsidRDefault="00690D69" w:rsidP="0063049B">
            <w:pPr>
              <w:pStyle w:val="Content"/>
              <w:ind w:left="0"/>
              <w:jc w:val="left"/>
              <w:rPr>
                <w:ins w:id="5921" w:author="Vilson Lu" w:date="2014-08-15T16:08:00Z"/>
              </w:rPr>
            </w:pPr>
            <w:ins w:id="5922" w:author="Vilson Lu" w:date="2014-08-15T16:08:00Z">
              <w:r>
                <w:t>1</w:t>
              </w:r>
            </w:ins>
          </w:p>
        </w:tc>
      </w:tr>
      <w:tr w:rsidR="00690D69" w14:paraId="6F4E0EFF" w14:textId="77777777" w:rsidTr="0063049B">
        <w:trPr>
          <w:ins w:id="5923" w:author="Vilson Lu" w:date="2014-08-15T16:08:00Z"/>
        </w:trPr>
        <w:tc>
          <w:tcPr>
            <w:tcW w:w="1278" w:type="dxa"/>
            <w:vAlign w:val="center"/>
          </w:tcPr>
          <w:p w14:paraId="42EA01DF" w14:textId="77777777" w:rsidR="00690D69" w:rsidRDefault="00690D69" w:rsidP="0063049B">
            <w:pPr>
              <w:pStyle w:val="Content"/>
              <w:ind w:left="0"/>
              <w:jc w:val="left"/>
              <w:rPr>
                <w:ins w:id="5924" w:author="Vilson Lu" w:date="2014-08-15T16:08:00Z"/>
              </w:rPr>
            </w:pPr>
            <w:ins w:id="5925" w:author="Vilson Lu" w:date="2014-08-15T16:08:00Z">
              <w:r>
                <w:t>Trusted</w:t>
              </w:r>
            </w:ins>
          </w:p>
        </w:tc>
        <w:tc>
          <w:tcPr>
            <w:tcW w:w="2070" w:type="dxa"/>
            <w:vAlign w:val="center"/>
          </w:tcPr>
          <w:p w14:paraId="26569C3C" w14:textId="77777777" w:rsidR="00690D69" w:rsidRDefault="00690D69" w:rsidP="0063049B">
            <w:pPr>
              <w:pStyle w:val="Content"/>
              <w:ind w:left="0"/>
              <w:jc w:val="left"/>
              <w:rPr>
                <w:ins w:id="5926" w:author="Vilson Lu" w:date="2014-08-15T16:08:00Z"/>
              </w:rPr>
            </w:pPr>
            <w:ins w:id="5927" w:author="Vilson Lu" w:date="2014-08-15T16:08:00Z">
              <w:r>
                <w:t xml:space="preserve">Trusted feature that indicates if the input tweet </w:t>
              </w:r>
            </w:ins>
          </w:p>
        </w:tc>
        <w:tc>
          <w:tcPr>
            <w:tcW w:w="1042" w:type="dxa"/>
            <w:vAlign w:val="center"/>
          </w:tcPr>
          <w:p w14:paraId="63B46391" w14:textId="77777777" w:rsidR="00690D69" w:rsidRDefault="00690D69" w:rsidP="0063049B">
            <w:pPr>
              <w:pStyle w:val="Content"/>
              <w:ind w:left="0"/>
              <w:jc w:val="left"/>
              <w:rPr>
                <w:ins w:id="5928" w:author="Vilson Lu" w:date="2014-08-15T16:08:00Z"/>
              </w:rPr>
            </w:pPr>
            <w:ins w:id="5929" w:author="Vilson Lu" w:date="2014-08-15T16:08:00Z">
              <w:r>
                <w:t>Binary</w:t>
              </w:r>
            </w:ins>
          </w:p>
        </w:tc>
        <w:tc>
          <w:tcPr>
            <w:tcW w:w="1568" w:type="dxa"/>
            <w:vAlign w:val="center"/>
          </w:tcPr>
          <w:p w14:paraId="1A5C8D3E" w14:textId="77777777" w:rsidR="00690D69" w:rsidRDefault="00690D69" w:rsidP="0063049B">
            <w:pPr>
              <w:pStyle w:val="Content"/>
              <w:ind w:left="0"/>
              <w:jc w:val="left"/>
              <w:rPr>
                <w:ins w:id="5930" w:author="Vilson Lu" w:date="2014-08-15T16:08:00Z"/>
              </w:rPr>
            </w:pPr>
            <w:ins w:id="5931" w:author="Vilson Lu" w:date="2014-08-15T16:08:00Z">
              <w:r>
                <w:t>0</w:t>
              </w:r>
            </w:ins>
          </w:p>
        </w:tc>
        <w:tc>
          <w:tcPr>
            <w:tcW w:w="2178" w:type="dxa"/>
            <w:vAlign w:val="center"/>
          </w:tcPr>
          <w:p w14:paraId="6BA335A6" w14:textId="77777777" w:rsidR="00690D69" w:rsidRDefault="00690D69" w:rsidP="0063049B">
            <w:pPr>
              <w:pStyle w:val="Content"/>
              <w:ind w:left="0"/>
              <w:jc w:val="left"/>
              <w:rPr>
                <w:ins w:id="5932" w:author="Vilson Lu" w:date="2014-08-15T16:08:00Z"/>
              </w:rPr>
            </w:pPr>
            <w:ins w:id="5933" w:author="Vilson Lu" w:date="2014-08-15T16:08:00Z">
              <w:r>
                <w:t>0</w:t>
              </w:r>
            </w:ins>
          </w:p>
        </w:tc>
      </w:tr>
      <w:tr w:rsidR="00690D69" w14:paraId="4BD35F29" w14:textId="77777777" w:rsidTr="0063049B">
        <w:trPr>
          <w:ins w:id="5934" w:author="Vilson Lu" w:date="2014-08-15T16:08:00Z"/>
        </w:trPr>
        <w:tc>
          <w:tcPr>
            <w:tcW w:w="1278" w:type="dxa"/>
            <w:vAlign w:val="center"/>
          </w:tcPr>
          <w:p w14:paraId="20A249D8" w14:textId="77777777" w:rsidR="00690D69" w:rsidRDefault="00690D69" w:rsidP="0063049B">
            <w:pPr>
              <w:pStyle w:val="Content"/>
              <w:ind w:left="0"/>
              <w:jc w:val="left"/>
              <w:rPr>
                <w:ins w:id="5935" w:author="Vilson Lu" w:date="2014-08-15T16:08:00Z"/>
              </w:rPr>
            </w:pPr>
            <w:ins w:id="5936" w:author="Vilson Lu" w:date="2014-08-15T16:08:00Z">
              <w:r>
                <w:t>Tweet Length</w:t>
              </w:r>
            </w:ins>
          </w:p>
        </w:tc>
        <w:tc>
          <w:tcPr>
            <w:tcW w:w="2070" w:type="dxa"/>
            <w:vAlign w:val="center"/>
          </w:tcPr>
          <w:p w14:paraId="0CF7AB07" w14:textId="77777777" w:rsidR="00690D69" w:rsidRDefault="00690D69" w:rsidP="0063049B">
            <w:pPr>
              <w:pStyle w:val="Content"/>
              <w:ind w:left="0"/>
              <w:jc w:val="left"/>
              <w:rPr>
                <w:ins w:id="5937" w:author="Vilson Lu" w:date="2014-08-15T16:08:00Z"/>
              </w:rPr>
            </w:pPr>
            <w:ins w:id="5938" w:author="Vilson Lu" w:date="2014-08-15T16:08:00Z">
              <w:r>
                <w:t>The length of the tweet</w:t>
              </w:r>
            </w:ins>
          </w:p>
        </w:tc>
        <w:tc>
          <w:tcPr>
            <w:tcW w:w="1042" w:type="dxa"/>
            <w:vAlign w:val="center"/>
          </w:tcPr>
          <w:p w14:paraId="1468F0EE" w14:textId="77777777" w:rsidR="00690D69" w:rsidRDefault="00690D69" w:rsidP="0063049B">
            <w:pPr>
              <w:pStyle w:val="Content"/>
              <w:ind w:left="0"/>
              <w:jc w:val="left"/>
              <w:rPr>
                <w:ins w:id="5939" w:author="Vilson Lu" w:date="2014-08-15T16:08:00Z"/>
              </w:rPr>
            </w:pPr>
            <w:ins w:id="5940" w:author="Vilson Lu" w:date="2014-08-15T16:08:00Z">
              <w:r>
                <w:t>Nominal</w:t>
              </w:r>
            </w:ins>
          </w:p>
        </w:tc>
        <w:tc>
          <w:tcPr>
            <w:tcW w:w="1568" w:type="dxa"/>
            <w:vAlign w:val="center"/>
          </w:tcPr>
          <w:p w14:paraId="18EF9595" w14:textId="77777777" w:rsidR="00690D69" w:rsidRDefault="00690D69" w:rsidP="0063049B">
            <w:pPr>
              <w:pStyle w:val="Content"/>
              <w:ind w:left="0"/>
              <w:jc w:val="left"/>
              <w:rPr>
                <w:ins w:id="5941" w:author="Vilson Lu" w:date="2014-08-15T16:08:00Z"/>
              </w:rPr>
            </w:pPr>
            <w:ins w:id="5942" w:author="Vilson Lu" w:date="2014-08-15T16:08:00Z">
              <w:r>
                <w:t>39</w:t>
              </w:r>
            </w:ins>
          </w:p>
        </w:tc>
        <w:tc>
          <w:tcPr>
            <w:tcW w:w="2178" w:type="dxa"/>
            <w:vAlign w:val="center"/>
          </w:tcPr>
          <w:p w14:paraId="3A4A34AB" w14:textId="77777777" w:rsidR="00690D69" w:rsidRDefault="00690D69" w:rsidP="0063049B">
            <w:pPr>
              <w:pStyle w:val="Content"/>
              <w:ind w:left="0"/>
              <w:jc w:val="left"/>
              <w:rPr>
                <w:ins w:id="5943" w:author="Vilson Lu" w:date="2014-08-15T16:08:00Z"/>
              </w:rPr>
            </w:pPr>
            <w:ins w:id="5944" w:author="Vilson Lu" w:date="2014-08-15T16:08:00Z">
              <w:r>
                <w:t>102</w:t>
              </w:r>
            </w:ins>
          </w:p>
        </w:tc>
      </w:tr>
      <w:tr w:rsidR="00690D69" w14:paraId="59E917BD" w14:textId="77777777" w:rsidTr="0063049B">
        <w:trPr>
          <w:ins w:id="5945" w:author="Vilson Lu" w:date="2014-08-15T16:08:00Z"/>
        </w:trPr>
        <w:tc>
          <w:tcPr>
            <w:tcW w:w="1278" w:type="dxa"/>
            <w:vAlign w:val="center"/>
          </w:tcPr>
          <w:p w14:paraId="06F675F9" w14:textId="77777777" w:rsidR="00690D69" w:rsidRDefault="00690D69" w:rsidP="0063049B">
            <w:pPr>
              <w:pStyle w:val="Content"/>
              <w:ind w:left="0"/>
              <w:jc w:val="left"/>
              <w:rPr>
                <w:ins w:id="5946" w:author="Vilson Lu" w:date="2014-08-15T16:08:00Z"/>
              </w:rPr>
            </w:pPr>
            <w:ins w:id="5947" w:author="Vilson Lu" w:date="2014-08-15T16:08:00Z">
              <w:r>
                <w:t>User</w:t>
              </w:r>
            </w:ins>
          </w:p>
        </w:tc>
        <w:tc>
          <w:tcPr>
            <w:tcW w:w="2070" w:type="dxa"/>
            <w:vAlign w:val="center"/>
          </w:tcPr>
          <w:p w14:paraId="38188F46" w14:textId="77777777" w:rsidR="00690D69" w:rsidRDefault="00690D69" w:rsidP="0063049B">
            <w:pPr>
              <w:pStyle w:val="Content"/>
              <w:ind w:left="0"/>
              <w:jc w:val="left"/>
              <w:rPr>
                <w:ins w:id="5948" w:author="Vilson Lu" w:date="2014-08-15T16:08:00Z"/>
              </w:rPr>
            </w:pPr>
            <w:ins w:id="5949" w:author="Vilson Lu" w:date="2014-08-15T16:08:00Z">
              <w:r>
                <w:t>The user of the tweet</w:t>
              </w:r>
            </w:ins>
          </w:p>
        </w:tc>
        <w:tc>
          <w:tcPr>
            <w:tcW w:w="1042" w:type="dxa"/>
            <w:vAlign w:val="center"/>
          </w:tcPr>
          <w:p w14:paraId="213D44A7" w14:textId="77777777" w:rsidR="00690D69" w:rsidRDefault="00690D69" w:rsidP="0063049B">
            <w:pPr>
              <w:pStyle w:val="Content"/>
              <w:ind w:left="0"/>
              <w:jc w:val="left"/>
              <w:rPr>
                <w:ins w:id="5950" w:author="Vilson Lu" w:date="2014-08-15T16:08:00Z"/>
              </w:rPr>
            </w:pPr>
            <w:ins w:id="5951" w:author="Vilson Lu" w:date="2014-08-15T16:08:00Z">
              <w:r>
                <w:t>Nominal</w:t>
              </w:r>
            </w:ins>
          </w:p>
        </w:tc>
        <w:tc>
          <w:tcPr>
            <w:tcW w:w="1568" w:type="dxa"/>
            <w:vAlign w:val="center"/>
          </w:tcPr>
          <w:p w14:paraId="467F7470" w14:textId="77777777" w:rsidR="00690D69" w:rsidRDefault="00690D69" w:rsidP="0063049B">
            <w:pPr>
              <w:pStyle w:val="Content"/>
              <w:ind w:left="0"/>
              <w:jc w:val="left"/>
              <w:rPr>
                <w:ins w:id="5952" w:author="Vilson Lu" w:date="2014-08-15T16:08:00Z"/>
              </w:rPr>
            </w:pPr>
            <w:ins w:id="5953" w:author="Vilson Lu" w:date="2014-08-15T16:08:00Z">
              <w:r w:rsidRPr="00541BE6">
                <w:t>BakaCarmiyan</w:t>
              </w:r>
            </w:ins>
          </w:p>
        </w:tc>
        <w:tc>
          <w:tcPr>
            <w:tcW w:w="2178" w:type="dxa"/>
            <w:vAlign w:val="center"/>
          </w:tcPr>
          <w:p w14:paraId="22A2C841" w14:textId="77777777" w:rsidR="00690D69" w:rsidRDefault="00690D69" w:rsidP="0063049B">
            <w:pPr>
              <w:pStyle w:val="Content"/>
              <w:ind w:left="0"/>
              <w:jc w:val="left"/>
              <w:rPr>
                <w:ins w:id="5954" w:author="Vilson Lu" w:date="2014-08-15T16:08:00Z"/>
              </w:rPr>
            </w:pPr>
            <w:ins w:id="5955" w:author="Vilson Lu" w:date="2014-08-15T16:08:00Z">
              <w:r w:rsidRPr="008809C2">
                <w:t>Ehmai123</w:t>
              </w:r>
            </w:ins>
          </w:p>
        </w:tc>
      </w:tr>
      <w:tr w:rsidR="00690D69" w14:paraId="6A037C7E" w14:textId="77777777" w:rsidTr="0063049B">
        <w:trPr>
          <w:trHeight w:val="917"/>
          <w:ins w:id="5956" w:author="Vilson Lu" w:date="2014-08-15T16:08:00Z"/>
        </w:trPr>
        <w:tc>
          <w:tcPr>
            <w:tcW w:w="1278" w:type="dxa"/>
            <w:vAlign w:val="center"/>
          </w:tcPr>
          <w:p w14:paraId="5E409B5B" w14:textId="77777777" w:rsidR="00690D69" w:rsidRDefault="00690D69" w:rsidP="0063049B">
            <w:pPr>
              <w:pStyle w:val="Content"/>
              <w:ind w:left="0"/>
              <w:jc w:val="left"/>
              <w:rPr>
                <w:ins w:id="5957" w:author="Vilson Lu" w:date="2014-08-15T16:08:00Z"/>
              </w:rPr>
            </w:pPr>
            <w:ins w:id="5958" w:author="Vilson Lu" w:date="2014-08-15T16:08:00Z">
              <w:r>
                <w:t>Location</w:t>
              </w:r>
            </w:ins>
          </w:p>
        </w:tc>
        <w:tc>
          <w:tcPr>
            <w:tcW w:w="2070" w:type="dxa"/>
            <w:vAlign w:val="center"/>
          </w:tcPr>
          <w:p w14:paraId="6F94C8E6" w14:textId="77777777" w:rsidR="00690D69" w:rsidRDefault="00690D69" w:rsidP="0063049B">
            <w:pPr>
              <w:pStyle w:val="Content"/>
              <w:ind w:left="0"/>
              <w:jc w:val="left"/>
              <w:rPr>
                <w:ins w:id="5959" w:author="Vilson Lu" w:date="2014-08-15T16:08:00Z"/>
              </w:rPr>
            </w:pPr>
            <w:ins w:id="5960" w:author="Vilson Lu" w:date="2014-08-15T16:08:00Z">
              <w:r>
                <w:t>The location mentioned in the tweet.</w:t>
              </w:r>
            </w:ins>
          </w:p>
        </w:tc>
        <w:tc>
          <w:tcPr>
            <w:tcW w:w="1042" w:type="dxa"/>
            <w:vAlign w:val="center"/>
          </w:tcPr>
          <w:p w14:paraId="39EC0D66" w14:textId="77777777" w:rsidR="00690D69" w:rsidRDefault="00690D69" w:rsidP="0063049B">
            <w:pPr>
              <w:pStyle w:val="Content"/>
              <w:ind w:left="0"/>
              <w:jc w:val="left"/>
              <w:rPr>
                <w:ins w:id="5961" w:author="Vilson Lu" w:date="2014-08-15T16:08:00Z"/>
              </w:rPr>
            </w:pPr>
            <w:ins w:id="5962" w:author="Vilson Lu" w:date="2014-08-15T16:08:00Z">
              <w:r>
                <w:t>Nominal</w:t>
              </w:r>
            </w:ins>
          </w:p>
        </w:tc>
        <w:tc>
          <w:tcPr>
            <w:tcW w:w="1568" w:type="dxa"/>
            <w:vAlign w:val="center"/>
          </w:tcPr>
          <w:p w14:paraId="2FCAE6FC" w14:textId="77777777" w:rsidR="00690D69" w:rsidRDefault="00690D69" w:rsidP="0063049B">
            <w:pPr>
              <w:pStyle w:val="Content"/>
              <w:ind w:left="0"/>
              <w:jc w:val="left"/>
              <w:rPr>
                <w:ins w:id="5963" w:author="Vilson Lu" w:date="2014-08-15T16:08:00Z"/>
              </w:rPr>
            </w:pPr>
            <w:ins w:id="5964" w:author="Vilson Lu" w:date="2014-08-15T16:08:00Z">
              <w:r>
                <w:t>Antique</w:t>
              </w:r>
            </w:ins>
          </w:p>
        </w:tc>
        <w:tc>
          <w:tcPr>
            <w:tcW w:w="2178" w:type="dxa"/>
            <w:vAlign w:val="center"/>
          </w:tcPr>
          <w:p w14:paraId="160C1EBA" w14:textId="77777777" w:rsidR="00690D69" w:rsidRDefault="00690D69" w:rsidP="0063049B">
            <w:pPr>
              <w:pStyle w:val="Content"/>
              <w:ind w:left="0"/>
              <w:jc w:val="left"/>
              <w:rPr>
                <w:ins w:id="5965" w:author="Vilson Lu" w:date="2014-08-15T16:08:00Z"/>
              </w:rPr>
            </w:pPr>
            <w:ins w:id="5966" w:author="Vilson Lu" w:date="2014-08-15T16:08:00Z">
              <w:r>
                <w:t>Antique, Boracay</w:t>
              </w:r>
            </w:ins>
          </w:p>
        </w:tc>
      </w:tr>
    </w:tbl>
    <w:p w14:paraId="4C5AD8A0" w14:textId="77777777" w:rsidR="00690D69" w:rsidRDefault="00690D69" w:rsidP="00690D69">
      <w:pPr>
        <w:rPr>
          <w:ins w:id="5967" w:author="Vilson Lu" w:date="2014-08-15T16:09:00Z"/>
        </w:rPr>
      </w:pPr>
    </w:p>
    <w:p w14:paraId="7C00C22B" w14:textId="03CFF501" w:rsidR="006E6440" w:rsidDel="006549BA" w:rsidRDefault="006E6440">
      <w:pPr>
        <w:pStyle w:val="Caption"/>
        <w:rPr>
          <w:ins w:id="5968" w:author="TinTin Kalaw" w:date="2014-08-16T13:59:00Z"/>
          <w:del w:id="5969" w:author="Vilson Lu" w:date="2014-08-19T06:42:00Z"/>
        </w:rPr>
        <w:pPrChange w:id="5970" w:author="TinTin Kalaw" w:date="2014-08-16T13:59:00Z">
          <w:pPr/>
        </w:pPrChange>
      </w:pPr>
      <w:ins w:id="5971" w:author="TinTin Kalaw" w:date="2014-08-16T13:59:00Z">
        <w:del w:id="5972" w:author="Vilson Lu" w:date="2014-08-19T06:42:00Z">
          <w:r w:rsidDel="006549BA">
            <w:delText xml:space="preserve"> </w:delText>
          </w:r>
          <w:r w:rsidDel="006549BA">
            <w:rPr>
              <w:b w:val="0"/>
              <w:i w:val="0"/>
            </w:rPr>
            <w:fldChar w:fldCharType="begin"/>
          </w:r>
          <w:r w:rsidDel="006549BA">
            <w:delInstrText xml:space="preserve"> REF _Ref395960909 \h </w:delInstrText>
          </w:r>
        </w:del>
      </w:ins>
      <w:del w:id="5973" w:author="Vilson Lu" w:date="2014-08-19T06:42:00Z">
        <w:r w:rsidDel="006549BA">
          <w:rPr>
            <w:b w:val="0"/>
            <w:i w:val="0"/>
          </w:rPr>
        </w:r>
        <w:r w:rsidDel="006549BA">
          <w:rPr>
            <w:b w:val="0"/>
            <w:i w:val="0"/>
          </w:rPr>
          <w:fldChar w:fldCharType="end"/>
        </w:r>
      </w:del>
      <w:ins w:id="5974" w:author="TinTin Kalaw" w:date="2014-08-16T13:59:00Z">
        <w:del w:id="5975" w:author="Vilson Lu" w:date="2014-08-19T06:42:00Z">
          <w:r w:rsidDel="006549BA">
            <w:delText xml:space="preserve"> shows the sample input and output for the tweet classifier.</w:delText>
          </w:r>
          <w:bookmarkStart w:id="5976" w:name="_Ref395960909"/>
          <w:r w:rsidDel="006549BA">
            <w:delText xml:space="preserve">Table </w:delText>
          </w:r>
          <w:r w:rsidDel="006549BA">
            <w:rPr>
              <w:b w:val="0"/>
              <w:i w:val="0"/>
            </w:rPr>
            <w:fldChar w:fldCharType="begin"/>
          </w:r>
          <w:r w:rsidDel="006549BA">
            <w:delInstrText xml:space="preserve"> STYLEREF 1 \s </w:delInstrText>
          </w:r>
        </w:del>
      </w:ins>
      <w:del w:id="5977" w:author="Vilson Lu" w:date="2014-08-19T06:42:00Z">
        <w:r w:rsidDel="006549BA">
          <w:rPr>
            <w:b w:val="0"/>
            <w:i w:val="0"/>
          </w:rPr>
          <w:fldChar w:fldCharType="separate"/>
        </w:r>
        <w:r w:rsidR="0068488C" w:rsidDel="006549BA">
          <w:rPr>
            <w:noProof/>
          </w:rPr>
          <w:delText>4</w:delText>
        </w:r>
      </w:del>
      <w:ins w:id="5978" w:author="TinTin Kalaw" w:date="2014-08-16T13:59:00Z">
        <w:del w:id="5979" w:author="Vilson Lu" w:date="2014-08-19T06:42:00Z">
          <w:r w:rsidDel="006549BA">
            <w:rPr>
              <w:b w:val="0"/>
              <w:i w:val="0"/>
            </w:rPr>
            <w:fldChar w:fldCharType="end"/>
          </w:r>
          <w:r w:rsidDel="006549BA">
            <w:noBreakHyphen/>
          </w:r>
          <w:r w:rsidDel="006549BA">
            <w:rPr>
              <w:b w:val="0"/>
              <w:i w:val="0"/>
            </w:rPr>
            <w:fldChar w:fldCharType="begin"/>
          </w:r>
          <w:r w:rsidDel="006549BA">
            <w:delInstrText xml:space="preserve"> SEQ Table \* ARABIC \s 1 </w:delInstrText>
          </w:r>
        </w:del>
      </w:ins>
      <w:del w:id="5980" w:author="Vilson Lu" w:date="2014-08-19T06:42:00Z">
        <w:r w:rsidDel="006549BA">
          <w:rPr>
            <w:b w:val="0"/>
            <w:i w:val="0"/>
          </w:rPr>
          <w:fldChar w:fldCharType="end"/>
        </w:r>
      </w:del>
      <w:bookmarkEnd w:id="5976"/>
      <w:ins w:id="5981" w:author="TinTin Kalaw" w:date="2014-08-16T13:59:00Z">
        <w:del w:id="5982" w:author="Vilson Lu" w:date="2014-08-19T06:42:00Z">
          <w:r w:rsidDel="006549BA">
            <w:delText xml:space="preserve">. </w:delText>
          </w:r>
          <w:r w:rsidRPr="00B15988" w:rsidDel="006549BA">
            <w:delText xml:space="preserve">Sample </w:delText>
          </w:r>
          <w:r w:rsidDel="006549BA">
            <w:delText>Input/Output for Tweet Classifier</w:delText>
          </w:r>
        </w:del>
      </w:ins>
    </w:p>
    <w:p w14:paraId="731BC4FE" w14:textId="1E708A80" w:rsidR="006549BA" w:rsidRDefault="006549BA">
      <w:pPr>
        <w:rPr>
          <w:ins w:id="5983" w:author="Vilson Lu" w:date="2014-08-19T06:42:00Z"/>
          <w:sz w:val="20"/>
          <w:szCs w:val="20"/>
        </w:rPr>
      </w:pPr>
      <w:ins w:id="5984" w:author="Vilson Lu" w:date="2014-08-19T06:42:00Z">
        <w:r>
          <w:br w:type="page"/>
        </w:r>
      </w:ins>
    </w:p>
    <w:p w14:paraId="76B84C54" w14:textId="387864B4" w:rsidR="000F02B8" w:rsidRDefault="006E319B">
      <w:pPr>
        <w:pStyle w:val="Heading3"/>
        <w:rPr>
          <w:ins w:id="5985" w:author="Vilson Lu" w:date="2014-08-15T22:13:00Z"/>
        </w:rPr>
        <w:pPrChange w:id="5986" w:author="Vilson Lu" w:date="2014-08-15T22:14:00Z">
          <w:pPr>
            <w:pStyle w:val="Heading3"/>
            <w:numPr>
              <w:numId w:val="21"/>
            </w:numPr>
            <w:ind w:left="2160"/>
          </w:pPr>
        </w:pPrChange>
      </w:pPr>
      <w:bookmarkStart w:id="5987" w:name="_Toc396200188"/>
      <w:ins w:id="5988" w:author="Vilson Lu" w:date="2014-08-19T06:48:00Z">
        <w:r>
          <w:lastRenderedPageBreak/>
          <w:t>Rule Inducer Module</w:t>
        </w:r>
      </w:ins>
      <w:bookmarkEnd w:id="5987"/>
    </w:p>
    <w:p w14:paraId="17553139" w14:textId="77777777" w:rsidR="000F02B8" w:rsidRDefault="000F02B8" w:rsidP="000F02B8">
      <w:pPr>
        <w:pStyle w:val="Content"/>
        <w:rPr>
          <w:ins w:id="5989" w:author="Vilson Lu" w:date="2014-08-16T14:35:00Z"/>
        </w:rPr>
      </w:pPr>
    </w:p>
    <w:p w14:paraId="5FF5D166" w14:textId="62104E28" w:rsidR="000F02B8" w:rsidRDefault="000F02B8">
      <w:pPr>
        <w:pStyle w:val="Content1"/>
        <w:rPr>
          <w:ins w:id="5990" w:author="Vilson Lu" w:date="2014-08-19T06:23:00Z"/>
        </w:rPr>
        <w:pPrChange w:id="5991" w:author="Vilson Lu" w:date="2014-08-19T06:31:00Z">
          <w:pPr>
            <w:pStyle w:val="Content"/>
          </w:pPr>
        </w:pPrChange>
      </w:pPr>
      <w:ins w:id="5992" w:author="Vilson Lu" w:date="2014-08-15T22:13:00Z">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ins>
      <w:ins w:id="5993" w:author="Vilson Lu" w:date="2014-08-16T14:25:00Z">
        <w:r w:rsidR="00786A4A">
          <w:t xml:space="preserve"> </w:t>
        </w:r>
      </w:ins>
    </w:p>
    <w:p w14:paraId="3F6D6E23" w14:textId="77777777" w:rsidR="00A956C8" w:rsidRDefault="00A956C8" w:rsidP="007D4ADE">
      <w:pPr>
        <w:pStyle w:val="Content"/>
        <w:rPr>
          <w:ins w:id="5994" w:author="Vilson Lu" w:date="2014-08-19T06:23:00Z"/>
        </w:rPr>
      </w:pPr>
    </w:p>
    <w:p w14:paraId="62DD1DDB" w14:textId="1CF6376E" w:rsidR="00A956C8" w:rsidRPr="006E319B" w:rsidRDefault="00A956C8">
      <w:pPr>
        <w:pStyle w:val="Heading4"/>
        <w:rPr>
          <w:ins w:id="5995" w:author="Vilson Lu" w:date="2014-08-16T14:35:00Z"/>
        </w:rPr>
        <w:pPrChange w:id="5996" w:author="Vilson Lu" w:date="2014-08-19T06:23:00Z">
          <w:pPr>
            <w:pStyle w:val="Content"/>
          </w:pPr>
        </w:pPrChange>
      </w:pPr>
      <w:ins w:id="5997" w:author="Vilson Lu" w:date="2014-08-19T06:23:00Z">
        <w:r>
          <w:t>Rule Generation Module</w:t>
        </w:r>
      </w:ins>
    </w:p>
    <w:p w14:paraId="26933CE9" w14:textId="77777777" w:rsidR="007D4ADE" w:rsidRDefault="007D4ADE" w:rsidP="007D4ADE">
      <w:pPr>
        <w:pStyle w:val="Content"/>
        <w:rPr>
          <w:ins w:id="5998" w:author="Vilson Lu" w:date="2014-08-19T06:23:00Z"/>
        </w:rPr>
      </w:pPr>
    </w:p>
    <w:p w14:paraId="64271B37" w14:textId="26B727CA" w:rsidR="00A956C8" w:rsidRDefault="00A956C8">
      <w:pPr>
        <w:pStyle w:val="Content2"/>
        <w:rPr>
          <w:ins w:id="5999" w:author="Vilson Lu" w:date="2014-08-19T06:24:00Z"/>
        </w:rPr>
        <w:pPrChange w:id="6000" w:author="Vilson Lu" w:date="2014-08-19T06:24:00Z">
          <w:pPr>
            <w:pStyle w:val="Content"/>
          </w:pPr>
        </w:pPrChange>
      </w:pPr>
      <w:ins w:id="6001" w:author="Vilson Lu" w:date="2014-08-19T06:24:00Z">
        <w:r>
          <w:t>The Rule Generation Module is responsible for generating and validating the extraction rules.</w:t>
        </w:r>
      </w:ins>
      <w:ins w:id="6002" w:author="Vilson Lu" w:date="2014-08-19T06:26:00Z">
        <w:r>
          <w:t xml:space="preserve"> It consists of the Rule Extractor and the Rule Validator.</w:t>
        </w:r>
      </w:ins>
    </w:p>
    <w:p w14:paraId="0BFCEA91" w14:textId="77777777" w:rsidR="00A956C8" w:rsidRPr="007D4ADE" w:rsidRDefault="00A956C8">
      <w:pPr>
        <w:pStyle w:val="Content2"/>
        <w:rPr>
          <w:ins w:id="6003" w:author="Vilson Lu" w:date="2014-08-15T22:13:00Z"/>
          <w:rPrChange w:id="6004" w:author="Vilson Lu" w:date="2014-08-16T14:35:00Z">
            <w:rPr>
              <w:ins w:id="6005" w:author="Vilson Lu" w:date="2014-08-15T22:13:00Z"/>
              <w:rFonts w:ascii="Times New Roman" w:hAnsi="Times New Roman" w:cs="Times New Roman"/>
            </w:rPr>
          </w:rPrChange>
        </w:rPr>
        <w:pPrChange w:id="6006" w:author="Vilson Lu" w:date="2014-08-19T06:24:00Z">
          <w:pPr>
            <w:pStyle w:val="Content"/>
          </w:pPr>
        </w:pPrChange>
      </w:pPr>
    </w:p>
    <w:p w14:paraId="746F1F07" w14:textId="77777777" w:rsidR="000F02B8" w:rsidRDefault="000F02B8">
      <w:pPr>
        <w:pStyle w:val="Heading5"/>
        <w:rPr>
          <w:ins w:id="6007" w:author="Vilson Lu" w:date="2014-08-15T22:13:00Z"/>
        </w:rPr>
        <w:pPrChange w:id="6008" w:author="Vilson Lu" w:date="2014-08-19T06:23:00Z">
          <w:pPr>
            <w:pStyle w:val="Heading4"/>
          </w:pPr>
        </w:pPrChange>
      </w:pPr>
      <w:ins w:id="6009" w:author="Vilson Lu" w:date="2014-08-15T22:13:00Z">
        <w:r w:rsidRPr="00B95616">
          <w:t>Rule Extractor</w:t>
        </w:r>
      </w:ins>
    </w:p>
    <w:p w14:paraId="66063BBD" w14:textId="77777777" w:rsidR="000F02B8" w:rsidRPr="00B95616" w:rsidRDefault="000F02B8" w:rsidP="000F02B8">
      <w:pPr>
        <w:rPr>
          <w:ins w:id="6010" w:author="Vilson Lu" w:date="2014-08-15T22:13:00Z"/>
        </w:rPr>
      </w:pPr>
    </w:p>
    <w:p w14:paraId="1F4730B8" w14:textId="7DA1411C" w:rsidR="00750DB1" w:rsidRDefault="000F02B8">
      <w:pPr>
        <w:pStyle w:val="Content"/>
        <w:rPr>
          <w:ins w:id="6011" w:author="Vilson Lu" w:date="2014-08-19T06:22:00Z"/>
        </w:rPr>
        <w:pPrChange w:id="6012" w:author="Vilson Lu" w:date="2014-08-19T06:22:00Z">
          <w:pPr/>
        </w:pPrChange>
      </w:pPr>
      <w:ins w:id="6013" w:author="Vilson Lu" w:date="2014-08-15T22:13:00Z">
        <w:r w:rsidRPr="00B95616">
          <w:t xml:space="preserve">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w:t>
        </w:r>
        <w:commentRangeStart w:id="6014"/>
        <w:r w:rsidRPr="00B95616">
          <w:t xml:space="preserve">seed words </w:t>
        </w:r>
      </w:ins>
      <w:commentRangeEnd w:id="6014"/>
      <w:ins w:id="6015" w:author="Vilson Lu" w:date="2014-08-20T20:01:00Z">
        <w:r w:rsidR="00473C78">
          <w:rPr>
            <w:rStyle w:val="CommentReference"/>
          </w:rPr>
          <w:commentReference w:id="6014"/>
        </w:r>
      </w:ins>
      <w:ins w:id="6016" w:author="Vilson Lu" w:date="2014-08-15T22:13:00Z">
        <w:r w:rsidRPr="00B95616">
          <w:t>to extract as much patterns of combination of words, which, in turn can be converted to become extraction rules. To generate/extract as much patterns, the researchers will try vari</w:t>
        </w:r>
        <w:r>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r>
          <w:t xml:space="preserve"> </w:t>
        </w:r>
        <w:del w:id="6017" w:author="TinTin Kalaw" w:date="2014-08-16T14:00:00Z">
          <w:r w:rsidDel="006E6440">
            <w:delText xml:space="preserve">Table 4-15 </w:delText>
          </w:r>
        </w:del>
      </w:ins>
      <w:ins w:id="6018" w:author="TinTin Kalaw" w:date="2014-08-16T14:00:00Z">
        <w:r w:rsidR="006E6440">
          <w:fldChar w:fldCharType="begin"/>
        </w:r>
        <w:r w:rsidR="006E6440">
          <w:instrText xml:space="preserve"> REF _Ref395960972 \h </w:instrText>
        </w:r>
      </w:ins>
      <w:r w:rsidR="006E6440">
        <w:fldChar w:fldCharType="separate"/>
      </w:r>
      <w:ins w:id="6019" w:author="Vilson Lu" w:date="2014-08-19T06:44:00Z">
        <w:r w:rsidR="006E319B">
          <w:t xml:space="preserve">Table </w:t>
        </w:r>
        <w:r w:rsidR="006E319B">
          <w:rPr>
            <w:noProof/>
          </w:rPr>
          <w:t>4</w:t>
        </w:r>
        <w:r w:rsidR="006E319B">
          <w:noBreakHyphen/>
        </w:r>
        <w:r w:rsidR="006E319B">
          <w:rPr>
            <w:noProof/>
          </w:rPr>
          <w:t>10</w:t>
        </w:r>
      </w:ins>
      <w:ins w:id="6020" w:author="TinTin Kalaw" w:date="2014-08-16T14:00:00Z">
        <w:r w:rsidR="006E6440">
          <w:fldChar w:fldCharType="end"/>
        </w:r>
        <w:r w:rsidR="006E6440">
          <w:t xml:space="preserve"> </w:t>
        </w:r>
      </w:ins>
      <w:ins w:id="6021" w:author="Vilson Lu" w:date="2014-08-15T22:13:00Z">
        <w:r>
          <w:t>shows the rules that can be generated by the rule extractor.</w:t>
        </w:r>
      </w:ins>
    </w:p>
    <w:p w14:paraId="2E4BC1E3" w14:textId="77777777" w:rsidR="00A956C8" w:rsidRDefault="00A956C8">
      <w:pPr>
        <w:pStyle w:val="Content"/>
        <w:rPr>
          <w:ins w:id="6022" w:author="Vilson Lu" w:date="2014-08-16T14:40:00Z"/>
        </w:rPr>
        <w:pPrChange w:id="6023" w:author="Vilson Lu" w:date="2014-08-19T06:22:00Z">
          <w:pPr/>
        </w:pPrChange>
      </w:pPr>
    </w:p>
    <w:p w14:paraId="6888A770" w14:textId="51F3F689" w:rsidR="000F02B8" w:rsidRDefault="000F02B8" w:rsidP="000F02B8">
      <w:pPr>
        <w:pStyle w:val="Caption"/>
        <w:ind w:left="720" w:firstLine="720"/>
      </w:pPr>
      <w:bookmarkStart w:id="6024" w:name="_Ref395960972"/>
      <w:bookmarkStart w:id="6025" w:name="_Toc395094936"/>
      <w:bookmarkStart w:id="6026" w:name="_Toc396200403"/>
      <w:ins w:id="6027" w:author="Vilson Lu" w:date="2014-08-15T22:13:00Z">
        <w:r>
          <w:t xml:space="preserve">Table </w:t>
        </w:r>
      </w:ins>
      <w:ins w:id="6028" w:author="TinTin Kalaw" w:date="2014-08-16T13:59:00Z">
        <w:r w:rsidR="006E6440">
          <w:fldChar w:fldCharType="begin"/>
        </w:r>
        <w:r w:rsidR="006E6440">
          <w:instrText xml:space="preserve"> STYLEREF 1 \s </w:instrText>
        </w:r>
      </w:ins>
      <w:r w:rsidR="006E6440">
        <w:fldChar w:fldCharType="separate"/>
      </w:r>
      <w:r w:rsidR="0068488C">
        <w:rPr>
          <w:noProof/>
        </w:rPr>
        <w:t>4</w:t>
      </w:r>
      <w:ins w:id="6029" w:author="TinTin Kalaw" w:date="2014-08-16T13:59:00Z">
        <w:r w:rsidR="006E6440">
          <w:fldChar w:fldCharType="end"/>
        </w:r>
        <w:r w:rsidR="006E6440">
          <w:noBreakHyphen/>
        </w:r>
      </w:ins>
      <w:ins w:id="6030" w:author="Vilson Lu" w:date="2014-08-19T06:44:00Z">
        <w:r w:rsidR="006E319B">
          <w:fldChar w:fldCharType="begin"/>
        </w:r>
        <w:r w:rsidR="006E319B">
          <w:instrText xml:space="preserve"> SEQ Table \* ARABIC \s 1 </w:instrText>
        </w:r>
      </w:ins>
      <w:r w:rsidR="006E319B">
        <w:fldChar w:fldCharType="separate"/>
      </w:r>
      <w:ins w:id="6031" w:author="Vilson Lu" w:date="2014-08-19T06:44:00Z">
        <w:r w:rsidR="006E319B">
          <w:rPr>
            <w:noProof/>
          </w:rPr>
          <w:t>10</w:t>
        </w:r>
        <w:r w:rsidR="006E319B">
          <w:fldChar w:fldCharType="end"/>
        </w:r>
      </w:ins>
      <w:ins w:id="6032" w:author="TinTin Kalaw" w:date="2014-08-16T13:59:00Z">
        <w:del w:id="6033" w:author="Vilson Lu" w:date="2014-08-19T06:44:00Z">
          <w:r w:rsidR="006E6440" w:rsidDel="006E319B">
            <w:fldChar w:fldCharType="begin"/>
          </w:r>
          <w:r w:rsidR="006E6440" w:rsidDel="006E319B">
            <w:delInstrText xml:space="preserve"> SEQ Table \* ARABIC \s 1 </w:delInstrText>
          </w:r>
        </w:del>
      </w:ins>
      <w:del w:id="6034" w:author="Vilson Lu" w:date="2014-08-19T06:44:00Z">
        <w:r w:rsidR="006E6440" w:rsidDel="006E319B">
          <w:fldChar w:fldCharType="end"/>
        </w:r>
      </w:del>
      <w:bookmarkEnd w:id="6024"/>
      <w:del w:id="6035"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15</w:delText>
        </w:r>
        <w:r w:rsidDel="00BD695A">
          <w:rPr>
            <w:noProof/>
          </w:rPr>
          <w:fldChar w:fldCharType="end"/>
        </w:r>
      </w:del>
      <w:r>
        <w:t>. Sample Generated Rules</w:t>
      </w:r>
      <w:bookmarkEnd w:id="6025"/>
      <w:bookmarkEnd w:id="6026"/>
    </w:p>
    <w:tbl>
      <w:tblPr>
        <w:tblStyle w:val="TableGrid"/>
        <w:tblW w:w="0" w:type="auto"/>
        <w:tblInd w:w="1440" w:type="dxa"/>
        <w:tblLook w:val="04A0" w:firstRow="1" w:lastRow="0" w:firstColumn="1" w:lastColumn="0" w:noHBand="0" w:noVBand="1"/>
      </w:tblPr>
      <w:tblGrid>
        <w:gridCol w:w="3962"/>
        <w:gridCol w:w="3948"/>
        <w:tblGridChange w:id="6036">
          <w:tblGrid>
            <w:gridCol w:w="3962"/>
            <w:gridCol w:w="3948"/>
          </w:tblGrid>
        </w:tblGridChange>
      </w:tblGrid>
      <w:tr w:rsidR="000F02B8" w14:paraId="4CEE2CF4" w14:textId="77777777" w:rsidTr="00BF4C5E">
        <w:tc>
          <w:tcPr>
            <w:tcW w:w="3962" w:type="dxa"/>
          </w:tcPr>
          <w:p w14:paraId="5D8C55B1" w14:textId="77777777" w:rsidR="000F02B8" w:rsidRPr="00CE6C9E" w:rsidRDefault="000F02B8">
            <w:pPr>
              <w:pStyle w:val="Content"/>
              <w:ind w:left="0"/>
              <w:jc w:val="center"/>
              <w:rPr>
                <w:b/>
              </w:rPr>
              <w:pPrChange w:id="6037" w:author="TinTin Kalaw" w:date="2014-08-16T14:00:00Z">
                <w:pPr>
                  <w:pStyle w:val="Content"/>
                  <w:spacing w:line="276" w:lineRule="auto"/>
                  <w:ind w:left="0"/>
                  <w:contextualSpacing/>
                  <w:outlineLvl w:val="4"/>
                </w:pPr>
              </w:pPrChange>
            </w:pPr>
            <w:r w:rsidRPr="00CE6C9E">
              <w:rPr>
                <w:b/>
              </w:rPr>
              <w:t>Tweet</w:t>
            </w:r>
          </w:p>
        </w:tc>
        <w:tc>
          <w:tcPr>
            <w:tcW w:w="3948" w:type="dxa"/>
          </w:tcPr>
          <w:p w14:paraId="6BC0579E" w14:textId="77777777" w:rsidR="000F02B8" w:rsidRPr="00CE6C9E" w:rsidRDefault="000F02B8">
            <w:pPr>
              <w:pStyle w:val="Content"/>
              <w:ind w:left="0"/>
              <w:jc w:val="center"/>
              <w:rPr>
                <w:b/>
              </w:rPr>
              <w:pPrChange w:id="6038" w:author="TinTin Kalaw" w:date="2014-08-16T14:00:00Z">
                <w:pPr>
                  <w:pStyle w:val="Content"/>
                  <w:spacing w:line="276" w:lineRule="auto"/>
                  <w:ind w:left="0"/>
                  <w:contextualSpacing/>
                  <w:outlineLvl w:val="4"/>
                </w:pPr>
              </w:pPrChange>
            </w:pPr>
            <w:r w:rsidRPr="00CE6C9E">
              <w:rPr>
                <w:b/>
              </w:rPr>
              <w:t>Sample Rules</w:t>
            </w:r>
          </w:p>
        </w:tc>
      </w:tr>
      <w:tr w:rsidR="000F02B8" w:rsidRPr="006E6440" w14:paraId="37CD81D6" w14:textId="77777777" w:rsidTr="006E6440">
        <w:tblPrEx>
          <w:tblW w:w="0" w:type="auto"/>
          <w:tblInd w:w="1440" w:type="dxa"/>
          <w:tblPrExChange w:id="6039" w:author="TinTin Kalaw" w:date="2014-08-16T14:01:00Z">
            <w:tblPrEx>
              <w:tblW w:w="0" w:type="auto"/>
              <w:tblInd w:w="1440" w:type="dxa"/>
            </w:tblPrEx>
          </w:tblPrExChange>
        </w:tblPrEx>
        <w:tc>
          <w:tcPr>
            <w:tcW w:w="3962" w:type="dxa"/>
            <w:vMerge w:val="restart"/>
            <w:vAlign w:val="center"/>
            <w:tcPrChange w:id="6040" w:author="TinTin Kalaw" w:date="2014-08-16T14:01:00Z">
              <w:tcPr>
                <w:tcW w:w="3962" w:type="dxa"/>
                <w:vMerge w:val="restart"/>
              </w:tcPr>
            </w:tcPrChange>
          </w:tcPr>
          <w:p w14:paraId="683F5D7C" w14:textId="77777777" w:rsidR="000F02B8" w:rsidRPr="006F08F4" w:rsidRDefault="000F02B8" w:rsidP="00497EF3">
            <w:pPr>
              <w:rPr>
                <w:rFonts w:ascii="Times New Roman" w:hAnsi="Times New Roman" w:cs="Times New Roman"/>
                <w:sz w:val="20"/>
                <w:szCs w:val="20"/>
                <w:lang w:val="en-PH" w:eastAsia="zh-CN"/>
                <w:rPrChange w:id="6041" w:author="TinTin Kalaw" w:date="2014-08-19T08:25:00Z">
                  <w:rPr>
                    <w:rFonts w:ascii="Times New Roman" w:hAnsi="Times New Roman" w:cs="Times New Roman"/>
                    <w:lang w:val="en-PH" w:eastAsia="zh-CN"/>
                  </w:rPr>
                </w:rPrChange>
              </w:rPr>
            </w:pPr>
            <w:r w:rsidRPr="006F08F4">
              <w:rPr>
                <w:sz w:val="20"/>
                <w:szCs w:val="20"/>
                <w:lang w:val="en-PH" w:eastAsia="zh-CN"/>
                <w:rPrChange w:id="6042" w:author="TinTin Kalaw" w:date="2014-08-19T08:25:00Z">
                  <w:rPr>
                    <w:lang w:val="en-PH" w:eastAsia="zh-CN"/>
                  </w:rPr>
                </w:rPrChange>
              </w:rPr>
              <w:t>&lt;tweet</w:t>
            </w:r>
            <w:del w:id="6043" w:author="Vilson Lu" w:date="2014-08-19T06:22:00Z">
              <w:r w:rsidRPr="006F08F4" w:rsidDel="00A956C8">
                <w:rPr>
                  <w:sz w:val="20"/>
                  <w:szCs w:val="20"/>
                  <w:lang w:val="en-PH" w:eastAsia="zh-CN"/>
                  <w:rPrChange w:id="6044" w:author="TinTin Kalaw" w:date="2014-08-19T08:25:00Z">
                    <w:rPr>
                      <w:lang w:val="en-PH" w:eastAsia="zh-CN"/>
                    </w:rPr>
                  </w:rPrChange>
                </w:rPr>
                <w:delText xml:space="preserve"> disaster=”earthquake”</w:delText>
              </w:r>
            </w:del>
            <w:r w:rsidRPr="006F08F4">
              <w:rPr>
                <w:sz w:val="20"/>
                <w:szCs w:val="20"/>
                <w:lang w:val="en-PH" w:eastAsia="zh-CN"/>
                <w:rPrChange w:id="6045" w:author="TinTin Kalaw" w:date="2014-08-19T08:25:00Z">
                  <w:rPr>
                    <w:lang w:val="en-PH" w:eastAsia="zh-CN"/>
                  </w:rPr>
                </w:rPrChange>
              </w:rPr>
              <w:t>&gt;</w:t>
            </w:r>
          </w:p>
          <w:p w14:paraId="61F25DDF" w14:textId="77777777" w:rsidR="000F02B8" w:rsidRPr="006F08F4" w:rsidRDefault="000F02B8" w:rsidP="00497EF3">
            <w:pPr>
              <w:rPr>
                <w:rFonts w:ascii="Times New Roman" w:hAnsi="Times New Roman" w:cs="Times New Roman"/>
                <w:sz w:val="20"/>
                <w:szCs w:val="20"/>
                <w:lang w:val="en-PH" w:eastAsia="zh-CN"/>
                <w:rPrChange w:id="6046" w:author="TinTin Kalaw" w:date="2014-08-19T08:25:00Z">
                  <w:rPr>
                    <w:rFonts w:ascii="Times New Roman" w:hAnsi="Times New Roman" w:cs="Times New Roman"/>
                    <w:lang w:val="en-PH" w:eastAsia="zh-CN"/>
                  </w:rPr>
                </w:rPrChange>
              </w:rPr>
            </w:pPr>
            <w:r w:rsidRPr="006F08F4">
              <w:rPr>
                <w:sz w:val="20"/>
                <w:szCs w:val="20"/>
                <w:lang w:val="en-PH"/>
                <w:rPrChange w:id="6047" w:author="TinTin Kalaw" w:date="2014-08-19T08:25:00Z">
                  <w:rPr>
                    <w:lang w:val="en-PH"/>
                  </w:rPr>
                </w:rPrChange>
              </w:rPr>
              <w:t>[“Kawawa_ADUN”, “naman_NPRO”, “&lt;disaster=nilindol/&gt;”, “sa_DECN”, “&lt;location=”Antique_NN/”&gt;, “._PSNS”]</w:t>
            </w:r>
          </w:p>
          <w:p w14:paraId="2A082F92" w14:textId="77777777" w:rsidR="000F02B8" w:rsidRPr="006F08F4" w:rsidRDefault="000F02B8">
            <w:pPr>
              <w:rPr>
                <w:sz w:val="20"/>
                <w:szCs w:val="20"/>
                <w:lang w:val="en-PH" w:eastAsia="zh-CN"/>
                <w:rPrChange w:id="6048" w:author="TinTin Kalaw" w:date="2014-08-19T08:25:00Z">
                  <w:rPr>
                    <w:lang w:val="en-PH" w:eastAsia="zh-CN"/>
                  </w:rPr>
                </w:rPrChange>
              </w:rPr>
            </w:pPr>
            <w:r w:rsidRPr="006F08F4">
              <w:rPr>
                <w:sz w:val="20"/>
                <w:szCs w:val="20"/>
                <w:lang w:val="en-PH" w:eastAsia="zh-CN"/>
                <w:rPrChange w:id="6049" w:author="TinTin Kalaw" w:date="2014-08-19T08:25:00Z">
                  <w:rPr>
                    <w:lang w:val="en-PH" w:eastAsia="zh-CN"/>
                  </w:rPr>
                </w:rPrChange>
              </w:rPr>
              <w:t>&lt;/tweet&gt;</w:t>
            </w:r>
          </w:p>
        </w:tc>
        <w:tc>
          <w:tcPr>
            <w:tcW w:w="3948" w:type="dxa"/>
            <w:vAlign w:val="center"/>
            <w:tcPrChange w:id="6050" w:author="TinTin Kalaw" w:date="2014-08-16T14:01:00Z">
              <w:tcPr>
                <w:tcW w:w="3948" w:type="dxa"/>
              </w:tcPr>
            </w:tcPrChange>
          </w:tcPr>
          <w:p w14:paraId="1715BBAC" w14:textId="77777777" w:rsidR="000F02B8" w:rsidRPr="00497EF3" w:rsidRDefault="000F02B8">
            <w:pPr>
              <w:pStyle w:val="Content"/>
              <w:ind w:left="0"/>
              <w:jc w:val="left"/>
              <w:rPr>
                <w:b/>
              </w:rPr>
              <w:pPrChange w:id="6051" w:author="TinTin Kalaw" w:date="2014-08-16T14:01:00Z">
                <w:pPr>
                  <w:pStyle w:val="Content"/>
                  <w:spacing w:line="276" w:lineRule="auto"/>
                  <w:ind w:left="0"/>
                  <w:contextualSpacing/>
                  <w:outlineLvl w:val="4"/>
                </w:pPr>
              </w:pPrChange>
            </w:pPr>
            <w:r w:rsidRPr="00497EF3">
              <w:t>&lt;string: sa&gt;&lt;location&gt;&lt;string: “.”&gt;AS Location</w:t>
            </w:r>
          </w:p>
        </w:tc>
      </w:tr>
      <w:tr w:rsidR="000F02B8" w:rsidRPr="006E6440" w14:paraId="38EA7BB9" w14:textId="77777777" w:rsidTr="006E6440">
        <w:tblPrEx>
          <w:tblW w:w="0" w:type="auto"/>
          <w:tblInd w:w="1440" w:type="dxa"/>
          <w:tblPrExChange w:id="6052" w:author="TinTin Kalaw" w:date="2014-08-16T14:01:00Z">
            <w:tblPrEx>
              <w:tblW w:w="0" w:type="auto"/>
              <w:tblInd w:w="1440" w:type="dxa"/>
            </w:tblPrEx>
          </w:tblPrExChange>
        </w:tblPrEx>
        <w:tc>
          <w:tcPr>
            <w:tcW w:w="3962" w:type="dxa"/>
            <w:vMerge/>
            <w:vAlign w:val="center"/>
            <w:tcPrChange w:id="6053" w:author="TinTin Kalaw" w:date="2014-08-16T14:01:00Z">
              <w:tcPr>
                <w:tcW w:w="3962" w:type="dxa"/>
                <w:vMerge/>
              </w:tcPr>
            </w:tcPrChange>
          </w:tcPr>
          <w:p w14:paraId="61FACC1A" w14:textId="77777777" w:rsidR="000F02B8" w:rsidRPr="006F08F4" w:rsidRDefault="000F02B8">
            <w:pPr>
              <w:pStyle w:val="Content"/>
              <w:ind w:left="0"/>
              <w:jc w:val="left"/>
              <w:rPr>
                <w:rPrChange w:id="6054" w:author="TinTin Kalaw" w:date="2014-08-19T08:25:00Z">
                  <w:rPr>
                    <w:b/>
                  </w:rPr>
                </w:rPrChange>
              </w:rPr>
              <w:pPrChange w:id="6055" w:author="TinTin Kalaw" w:date="2014-08-16T14:01:00Z">
                <w:pPr>
                  <w:pStyle w:val="Content"/>
                  <w:ind w:left="0"/>
                </w:pPr>
              </w:pPrChange>
            </w:pPr>
          </w:p>
        </w:tc>
        <w:tc>
          <w:tcPr>
            <w:tcW w:w="3948" w:type="dxa"/>
            <w:vAlign w:val="center"/>
            <w:tcPrChange w:id="6056" w:author="TinTin Kalaw" w:date="2014-08-16T14:01:00Z">
              <w:tcPr>
                <w:tcW w:w="3948" w:type="dxa"/>
              </w:tcPr>
            </w:tcPrChange>
          </w:tcPr>
          <w:p w14:paraId="6D74E7B8" w14:textId="77777777" w:rsidR="000F02B8" w:rsidRPr="006E6440" w:rsidRDefault="000F02B8">
            <w:pPr>
              <w:pStyle w:val="Content"/>
              <w:ind w:left="0"/>
              <w:jc w:val="left"/>
              <w:rPr>
                <w:b/>
              </w:rPr>
              <w:pPrChange w:id="6057" w:author="TinTin Kalaw" w:date="2014-08-16T14:01:00Z">
                <w:pPr>
                  <w:pStyle w:val="Content"/>
                  <w:spacing w:line="276" w:lineRule="auto"/>
                  <w:ind w:left="0"/>
                  <w:contextualSpacing/>
                  <w:outlineLvl w:val="4"/>
                </w:pPr>
              </w:pPrChange>
            </w:pPr>
            <w:r w:rsidRPr="006E6440">
              <w:t>&lt;string: naman&gt;&lt;disaster&gt;&lt;string:sa&gt; AS Disaster</w:t>
            </w:r>
          </w:p>
        </w:tc>
      </w:tr>
      <w:tr w:rsidR="000F02B8" w:rsidRPr="006E6440" w14:paraId="0A81F60F" w14:textId="77777777" w:rsidTr="006E6440">
        <w:tblPrEx>
          <w:tblW w:w="0" w:type="auto"/>
          <w:tblInd w:w="1440" w:type="dxa"/>
          <w:tblPrExChange w:id="6058" w:author="TinTin Kalaw" w:date="2014-08-16T14:01:00Z">
            <w:tblPrEx>
              <w:tblW w:w="0" w:type="auto"/>
              <w:tblInd w:w="1440" w:type="dxa"/>
            </w:tblPrEx>
          </w:tblPrExChange>
        </w:tblPrEx>
        <w:tc>
          <w:tcPr>
            <w:tcW w:w="3962" w:type="dxa"/>
            <w:vMerge w:val="restart"/>
            <w:vAlign w:val="center"/>
            <w:tcPrChange w:id="6059" w:author="TinTin Kalaw" w:date="2014-08-16T14:01:00Z">
              <w:tcPr>
                <w:tcW w:w="3962" w:type="dxa"/>
                <w:vMerge w:val="restart"/>
              </w:tcPr>
            </w:tcPrChange>
          </w:tcPr>
          <w:p w14:paraId="1699480B" w14:textId="77777777" w:rsidR="000F02B8" w:rsidRPr="006F08F4" w:rsidRDefault="000F02B8" w:rsidP="00497EF3">
            <w:pPr>
              <w:rPr>
                <w:rFonts w:ascii="Times New Roman" w:hAnsi="Times New Roman" w:cs="Times New Roman"/>
                <w:sz w:val="20"/>
                <w:szCs w:val="20"/>
                <w:lang w:val="en-PH" w:eastAsia="zh-CN"/>
                <w:rPrChange w:id="6060" w:author="TinTin Kalaw" w:date="2014-08-19T08:25:00Z">
                  <w:rPr>
                    <w:rFonts w:ascii="Times New Roman" w:hAnsi="Times New Roman" w:cs="Times New Roman"/>
                    <w:lang w:val="en-PH" w:eastAsia="zh-CN"/>
                  </w:rPr>
                </w:rPrChange>
              </w:rPr>
            </w:pPr>
            <w:r w:rsidRPr="006F08F4">
              <w:rPr>
                <w:sz w:val="20"/>
                <w:szCs w:val="20"/>
                <w:lang w:val="en-PH" w:eastAsia="zh-CN"/>
                <w:rPrChange w:id="6061" w:author="TinTin Kalaw" w:date="2014-08-19T08:25:00Z">
                  <w:rPr>
                    <w:lang w:val="en-PH" w:eastAsia="zh-CN"/>
                  </w:rPr>
                </w:rPrChange>
              </w:rPr>
              <w:t>&lt;tweet</w:t>
            </w:r>
            <w:del w:id="6062" w:author="Vilson Lu" w:date="2014-08-19T06:22:00Z">
              <w:r w:rsidRPr="006F08F4" w:rsidDel="00A956C8">
                <w:rPr>
                  <w:sz w:val="20"/>
                  <w:szCs w:val="20"/>
                  <w:lang w:val="en-PH" w:eastAsia="zh-CN"/>
                  <w:rPrChange w:id="6063" w:author="TinTin Kalaw" w:date="2014-08-19T08:25:00Z">
                    <w:rPr>
                      <w:lang w:val="en-PH" w:eastAsia="zh-CN"/>
                    </w:rPr>
                  </w:rPrChange>
                </w:rPr>
                <w:delText xml:space="preserve"> disaster=”earthquake”</w:delText>
              </w:r>
            </w:del>
            <w:r w:rsidRPr="006F08F4">
              <w:rPr>
                <w:sz w:val="20"/>
                <w:szCs w:val="20"/>
                <w:lang w:val="en-PH" w:eastAsia="zh-CN"/>
                <w:rPrChange w:id="6064" w:author="TinTin Kalaw" w:date="2014-08-19T08:25:00Z">
                  <w:rPr>
                    <w:lang w:val="en-PH" w:eastAsia="zh-CN"/>
                  </w:rPr>
                </w:rPrChange>
              </w:rPr>
              <w:t>&gt;</w:t>
            </w:r>
          </w:p>
          <w:p w14:paraId="116D8DB0" w14:textId="77777777" w:rsidR="000F02B8" w:rsidRPr="006F08F4" w:rsidRDefault="000F02B8" w:rsidP="00497EF3">
            <w:pPr>
              <w:rPr>
                <w:rFonts w:ascii="Times New Roman" w:hAnsi="Times New Roman" w:cs="Times New Roman"/>
                <w:sz w:val="20"/>
                <w:szCs w:val="20"/>
                <w:lang w:val="en-PH" w:eastAsia="zh-CN"/>
                <w:rPrChange w:id="6065" w:author="TinTin Kalaw" w:date="2014-08-19T08:25:00Z">
                  <w:rPr>
                    <w:rFonts w:ascii="Times New Roman" w:hAnsi="Times New Roman" w:cs="Times New Roman"/>
                    <w:lang w:val="en-PH" w:eastAsia="zh-CN"/>
                  </w:rPr>
                </w:rPrChange>
              </w:rPr>
            </w:pPr>
            <w:r w:rsidRPr="006F08F4">
              <w:rPr>
                <w:sz w:val="20"/>
                <w:szCs w:val="20"/>
                <w:lang w:val="en-PH"/>
                <w:rPrChange w:id="6066" w:author="TinTin Kalaw" w:date="2014-08-19T08:25:00Z">
                  <w:rPr>
                    <w:lang w:val="en-PH"/>
                  </w:rPr>
                </w:rPrChange>
              </w:rPr>
              <w:t xml:space="preserve">[“Magnitude_NN:U”, “4.3”, “quake_NN”, “jolts_NNS”, &lt;location=“Antique_NN”&gt;, “,_PSNS”, &lt;location=“Boracay”&gt;, &lt;disaster=“Lindol”&gt;, “everywhere_RB” </w:t>
            </w:r>
            <w:r w:rsidRPr="006F08F4">
              <w:rPr>
                <w:sz w:val="20"/>
                <w:szCs w:val="20"/>
                <w:lang w:val="en-PH" w:eastAsia="zh-CN"/>
                <w:rPrChange w:id="6067" w:author="TinTin Kalaw" w:date="2014-08-19T08:25:00Z">
                  <w:rPr>
                    <w:lang w:val="en-PH" w:eastAsia="zh-CN"/>
                  </w:rPr>
                </w:rPrChange>
              </w:rPr>
              <w:t>&lt;/tweet&gt;</w:t>
            </w:r>
          </w:p>
        </w:tc>
        <w:tc>
          <w:tcPr>
            <w:tcW w:w="3948" w:type="dxa"/>
            <w:vAlign w:val="center"/>
            <w:tcPrChange w:id="6068" w:author="TinTin Kalaw" w:date="2014-08-16T14:01:00Z">
              <w:tcPr>
                <w:tcW w:w="3948" w:type="dxa"/>
              </w:tcPr>
            </w:tcPrChange>
          </w:tcPr>
          <w:p w14:paraId="32E15B8D" w14:textId="77777777" w:rsidR="000F02B8" w:rsidRPr="00497EF3" w:rsidRDefault="000F02B8">
            <w:pPr>
              <w:pStyle w:val="Content"/>
              <w:ind w:left="0"/>
              <w:jc w:val="left"/>
              <w:rPr>
                <w:b/>
              </w:rPr>
              <w:pPrChange w:id="6069" w:author="TinTin Kalaw" w:date="2014-08-16T14:01:00Z">
                <w:pPr>
                  <w:pStyle w:val="Content"/>
                  <w:spacing w:line="276" w:lineRule="auto"/>
                  <w:ind w:left="0"/>
                  <w:contextualSpacing/>
                  <w:outlineLvl w:val="4"/>
                </w:pPr>
              </w:pPrChange>
            </w:pPr>
            <w:r w:rsidRPr="00497EF3">
              <w:t>&lt;string: magnitude&gt;&lt;number&gt;AS Intensity</w:t>
            </w:r>
          </w:p>
        </w:tc>
      </w:tr>
      <w:tr w:rsidR="000F02B8" w:rsidRPr="006E6440" w14:paraId="3D2C47C6" w14:textId="77777777" w:rsidTr="006E6440">
        <w:tblPrEx>
          <w:tblW w:w="0" w:type="auto"/>
          <w:tblInd w:w="1440" w:type="dxa"/>
          <w:tblPrExChange w:id="6070" w:author="TinTin Kalaw" w:date="2014-08-16T14:01:00Z">
            <w:tblPrEx>
              <w:tblW w:w="0" w:type="auto"/>
              <w:tblInd w:w="1440" w:type="dxa"/>
            </w:tblPrEx>
          </w:tblPrExChange>
        </w:tblPrEx>
        <w:tc>
          <w:tcPr>
            <w:tcW w:w="3962" w:type="dxa"/>
            <w:vMerge/>
            <w:vAlign w:val="center"/>
            <w:tcPrChange w:id="6071" w:author="TinTin Kalaw" w:date="2014-08-16T14:01:00Z">
              <w:tcPr>
                <w:tcW w:w="3962" w:type="dxa"/>
                <w:vMerge/>
              </w:tcPr>
            </w:tcPrChange>
          </w:tcPr>
          <w:p w14:paraId="36C95C04" w14:textId="77777777" w:rsidR="000F02B8" w:rsidRPr="006E6440" w:rsidRDefault="000F02B8">
            <w:pPr>
              <w:jc w:val="center"/>
              <w:rPr>
                <w:sz w:val="20"/>
                <w:szCs w:val="20"/>
                <w:lang w:val="en-PH" w:eastAsia="zh-CN"/>
                <w:rPrChange w:id="6072" w:author="TinTin Kalaw" w:date="2014-08-16T14:01:00Z">
                  <w:rPr>
                    <w:b/>
                    <w:lang w:val="en-PH" w:eastAsia="zh-CN"/>
                  </w:rPr>
                </w:rPrChange>
              </w:rPr>
            </w:pPr>
          </w:p>
        </w:tc>
        <w:tc>
          <w:tcPr>
            <w:tcW w:w="3948" w:type="dxa"/>
            <w:vAlign w:val="center"/>
            <w:tcPrChange w:id="6073" w:author="TinTin Kalaw" w:date="2014-08-16T14:01:00Z">
              <w:tcPr>
                <w:tcW w:w="3948" w:type="dxa"/>
              </w:tcPr>
            </w:tcPrChange>
          </w:tcPr>
          <w:p w14:paraId="65DBD2A1" w14:textId="77777777" w:rsidR="000F02B8" w:rsidRPr="00497EF3" w:rsidRDefault="000F02B8">
            <w:pPr>
              <w:pStyle w:val="Content"/>
              <w:ind w:left="0"/>
              <w:jc w:val="left"/>
              <w:rPr>
                <w:b/>
                <w:lang w:val="en-PH"/>
              </w:rPr>
              <w:pPrChange w:id="6074" w:author="TinTin Kalaw" w:date="2014-08-16T14:01:00Z">
                <w:pPr>
                  <w:pStyle w:val="Content"/>
                  <w:spacing w:line="276" w:lineRule="auto"/>
                  <w:ind w:left="0"/>
                  <w:contextualSpacing/>
                  <w:outlineLvl w:val="4"/>
                </w:pPr>
              </w:pPrChange>
            </w:pPr>
            <w:r w:rsidRPr="00497EF3">
              <w:rPr>
                <w:lang w:val="en-PH"/>
              </w:rPr>
              <w:t>&lt;POS: NNS&gt;&lt;location&gt;&lt;POS: PSNS&gt;AS Location</w:t>
            </w:r>
          </w:p>
        </w:tc>
      </w:tr>
      <w:tr w:rsidR="000F02B8" w:rsidRPr="006E6440" w14:paraId="765E9A91" w14:textId="77777777" w:rsidTr="006E6440">
        <w:tblPrEx>
          <w:tblW w:w="0" w:type="auto"/>
          <w:tblInd w:w="1440" w:type="dxa"/>
          <w:tblPrExChange w:id="6075" w:author="TinTin Kalaw" w:date="2014-08-16T14:01:00Z">
            <w:tblPrEx>
              <w:tblW w:w="0" w:type="auto"/>
              <w:tblInd w:w="1440" w:type="dxa"/>
            </w:tblPrEx>
          </w:tblPrExChange>
        </w:tblPrEx>
        <w:tc>
          <w:tcPr>
            <w:tcW w:w="3962" w:type="dxa"/>
            <w:vMerge/>
            <w:vAlign w:val="center"/>
            <w:tcPrChange w:id="6076" w:author="TinTin Kalaw" w:date="2014-08-16T14:01:00Z">
              <w:tcPr>
                <w:tcW w:w="3962" w:type="dxa"/>
                <w:vMerge/>
              </w:tcPr>
            </w:tcPrChange>
          </w:tcPr>
          <w:p w14:paraId="66CA563D" w14:textId="77777777" w:rsidR="000F02B8" w:rsidRPr="006E6440" w:rsidRDefault="000F02B8">
            <w:pPr>
              <w:jc w:val="center"/>
              <w:rPr>
                <w:sz w:val="20"/>
                <w:szCs w:val="20"/>
                <w:lang w:val="en-PH" w:eastAsia="zh-CN"/>
                <w:rPrChange w:id="6077" w:author="TinTin Kalaw" w:date="2014-08-16T14:01:00Z">
                  <w:rPr>
                    <w:b/>
                    <w:lang w:val="en-PH" w:eastAsia="zh-CN"/>
                  </w:rPr>
                </w:rPrChange>
              </w:rPr>
            </w:pPr>
          </w:p>
        </w:tc>
        <w:tc>
          <w:tcPr>
            <w:tcW w:w="3948" w:type="dxa"/>
            <w:vAlign w:val="center"/>
            <w:tcPrChange w:id="6078" w:author="TinTin Kalaw" w:date="2014-08-16T14:01:00Z">
              <w:tcPr>
                <w:tcW w:w="3948" w:type="dxa"/>
              </w:tcPr>
            </w:tcPrChange>
          </w:tcPr>
          <w:p w14:paraId="7B5B3DCB" w14:textId="77777777" w:rsidR="000F02B8" w:rsidRPr="00497EF3" w:rsidRDefault="000F02B8">
            <w:pPr>
              <w:pStyle w:val="Content"/>
              <w:ind w:left="0"/>
              <w:jc w:val="left"/>
              <w:rPr>
                <w:b/>
              </w:rPr>
              <w:pPrChange w:id="6079" w:author="TinTin Kalaw" w:date="2014-08-16T14:01:00Z">
                <w:pPr>
                  <w:pStyle w:val="Content"/>
                  <w:spacing w:line="276" w:lineRule="auto"/>
                  <w:ind w:left="0"/>
                  <w:contextualSpacing/>
                  <w:outlineLvl w:val="4"/>
                </w:pPr>
              </w:pPrChange>
            </w:pPr>
            <w:r w:rsidRPr="00497EF3">
              <w:t>&lt;POS: PSNS&gt;&lt;location&gt;&lt;disaster&gt; AS Location</w:t>
            </w:r>
          </w:p>
        </w:tc>
      </w:tr>
      <w:tr w:rsidR="000F02B8" w:rsidRPr="006E6440" w14:paraId="06982F36" w14:textId="77777777" w:rsidTr="006E6440">
        <w:tblPrEx>
          <w:tblW w:w="0" w:type="auto"/>
          <w:tblInd w:w="1440" w:type="dxa"/>
          <w:tblPrExChange w:id="6080" w:author="TinTin Kalaw" w:date="2014-08-16T14:01:00Z">
            <w:tblPrEx>
              <w:tblW w:w="0" w:type="auto"/>
              <w:tblInd w:w="1440" w:type="dxa"/>
            </w:tblPrEx>
          </w:tblPrExChange>
        </w:tblPrEx>
        <w:tc>
          <w:tcPr>
            <w:tcW w:w="3962" w:type="dxa"/>
            <w:vMerge/>
            <w:vAlign w:val="center"/>
            <w:tcPrChange w:id="6081" w:author="TinTin Kalaw" w:date="2014-08-16T14:01:00Z">
              <w:tcPr>
                <w:tcW w:w="3962" w:type="dxa"/>
                <w:vMerge/>
              </w:tcPr>
            </w:tcPrChange>
          </w:tcPr>
          <w:p w14:paraId="265C9667" w14:textId="77777777" w:rsidR="000F02B8" w:rsidRPr="006E6440" w:rsidRDefault="000F02B8">
            <w:pPr>
              <w:jc w:val="center"/>
              <w:rPr>
                <w:sz w:val="20"/>
                <w:szCs w:val="20"/>
                <w:lang w:val="en-PH" w:eastAsia="zh-CN"/>
                <w:rPrChange w:id="6082" w:author="TinTin Kalaw" w:date="2014-08-16T14:01:00Z">
                  <w:rPr>
                    <w:b/>
                    <w:lang w:val="en-PH" w:eastAsia="zh-CN"/>
                  </w:rPr>
                </w:rPrChange>
              </w:rPr>
            </w:pPr>
          </w:p>
        </w:tc>
        <w:tc>
          <w:tcPr>
            <w:tcW w:w="3948" w:type="dxa"/>
            <w:vAlign w:val="center"/>
            <w:tcPrChange w:id="6083" w:author="TinTin Kalaw" w:date="2014-08-16T14:01:00Z">
              <w:tcPr>
                <w:tcW w:w="3948" w:type="dxa"/>
              </w:tcPr>
            </w:tcPrChange>
          </w:tcPr>
          <w:p w14:paraId="4902AC48" w14:textId="77777777" w:rsidR="000F02B8" w:rsidRPr="00497EF3" w:rsidRDefault="000F02B8">
            <w:pPr>
              <w:pStyle w:val="Content"/>
              <w:ind w:left="0"/>
              <w:jc w:val="left"/>
              <w:rPr>
                <w:b/>
              </w:rPr>
              <w:pPrChange w:id="6084" w:author="TinTin Kalaw" w:date="2014-08-16T14:01:00Z">
                <w:pPr>
                  <w:pStyle w:val="Content"/>
                  <w:spacing w:line="276" w:lineRule="auto"/>
                  <w:ind w:left="0"/>
                  <w:contextualSpacing/>
                  <w:outlineLvl w:val="4"/>
                </w:pPr>
              </w:pPrChange>
            </w:pPr>
            <w:r w:rsidRPr="00497EF3">
              <w:t>&lt;location&gt;&lt;disaster&gt;&lt;string: everywhere&gt; AS Disaster</w:t>
            </w:r>
          </w:p>
        </w:tc>
      </w:tr>
    </w:tbl>
    <w:p w14:paraId="1757D10F" w14:textId="68B48B8F" w:rsidR="00CE0596" w:rsidRDefault="00CE0596" w:rsidP="000F02B8">
      <w:pPr>
        <w:rPr>
          <w:ins w:id="6085" w:author="Vilson Lu" w:date="2014-08-19T06:54:00Z"/>
        </w:rPr>
      </w:pPr>
    </w:p>
    <w:p w14:paraId="715AD074" w14:textId="77777777" w:rsidR="00CE0596" w:rsidRDefault="00CE0596">
      <w:pPr>
        <w:rPr>
          <w:ins w:id="6086" w:author="Vilson Lu" w:date="2014-08-19T06:54:00Z"/>
        </w:rPr>
      </w:pPr>
      <w:ins w:id="6087" w:author="Vilson Lu" w:date="2014-08-19T06:54:00Z">
        <w:r>
          <w:br w:type="page"/>
        </w:r>
      </w:ins>
    </w:p>
    <w:p w14:paraId="219EEB45" w14:textId="77777777" w:rsidR="000F02B8" w:rsidDel="005F55E0" w:rsidRDefault="000F02B8" w:rsidP="000F02B8">
      <w:pPr>
        <w:pStyle w:val="Content"/>
        <w:ind w:left="0"/>
        <w:rPr>
          <w:del w:id="6088" w:author="Vilson Lu" w:date="2014-08-16T16:14:00Z"/>
        </w:rPr>
      </w:pPr>
    </w:p>
    <w:p w14:paraId="1EFBE6E5" w14:textId="43FBD45F" w:rsidR="000F02B8" w:rsidDel="00CE0596" w:rsidRDefault="000F02B8" w:rsidP="000F02B8">
      <w:pPr>
        <w:rPr>
          <w:del w:id="6089" w:author="Vilson Lu" w:date="2014-08-19T06:54:00Z"/>
        </w:rPr>
      </w:pPr>
    </w:p>
    <w:p w14:paraId="40D5ACBE" w14:textId="77777777" w:rsidR="000F02B8" w:rsidRDefault="000F02B8">
      <w:pPr>
        <w:pStyle w:val="Heading5"/>
        <w:pPrChange w:id="6090" w:author="Vilson Lu" w:date="2014-08-19T06:23:00Z">
          <w:pPr>
            <w:pStyle w:val="Heading4"/>
          </w:pPr>
        </w:pPrChange>
      </w:pPr>
      <w:r w:rsidRPr="00B95616">
        <w:t>Rule Validator</w:t>
      </w:r>
    </w:p>
    <w:p w14:paraId="6050CEC9" w14:textId="77777777" w:rsidR="000F02B8" w:rsidRPr="00B95616" w:rsidRDefault="000F02B8" w:rsidP="000F02B8"/>
    <w:p w14:paraId="1719E617" w14:textId="77777777" w:rsidR="000F02B8" w:rsidRDefault="000F02B8" w:rsidP="000F02B8">
      <w:pPr>
        <w:pStyle w:val="Content"/>
      </w:pPr>
      <w:r w:rsidRPr="00B95616">
        <w:t xml:space="preserve">The Rule Validator module is responsible for cleaning up the excess rules. This is done to improve the </w:t>
      </w:r>
      <w:commentRangeStart w:id="6091"/>
      <w:r w:rsidRPr="00B95616">
        <w:t xml:space="preserve">performance </w:t>
      </w:r>
      <w:commentRangeEnd w:id="6091"/>
      <w:r w:rsidR="00473C78">
        <w:rPr>
          <w:rStyle w:val="CommentReference"/>
        </w:rPr>
        <w:commentReference w:id="6091"/>
      </w:r>
      <w:r w:rsidRPr="00B95616">
        <w:t>of the 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w:t>
      </w:r>
    </w:p>
    <w:p w14:paraId="579CB780" w14:textId="06738E56" w:rsidR="000F02B8" w:rsidRPr="00B95616" w:rsidRDefault="000F02B8" w:rsidP="000F02B8">
      <w:pPr>
        <w:pStyle w:val="Content"/>
        <w:ind w:left="0"/>
      </w:pPr>
    </w:p>
    <w:p w14:paraId="32389DB7" w14:textId="2FE9014D" w:rsidR="000F02B8" w:rsidRDefault="000F02B8">
      <w:pPr>
        <w:pStyle w:val="Heading4"/>
      </w:pPr>
      <w:bookmarkStart w:id="6092" w:name="_Toc396200189"/>
      <w:r w:rsidRPr="00B95616">
        <w:t>Rule Inductor</w:t>
      </w:r>
      <w:bookmarkEnd w:id="6092"/>
    </w:p>
    <w:p w14:paraId="410744C1" w14:textId="77777777" w:rsidR="000F02B8" w:rsidRPr="00B95616" w:rsidRDefault="000F02B8" w:rsidP="000F02B8"/>
    <w:p w14:paraId="4EE580B2" w14:textId="365A2E89" w:rsidR="000F02B8" w:rsidRDefault="000F02B8" w:rsidP="000F02B8">
      <w:pPr>
        <w:pStyle w:val="Content"/>
      </w:pPr>
      <w:r w:rsidRPr="00B95616">
        <w:t xml:space="preserve">The Rule Inductor module will accept a tokenized and tagged tweets. </w:t>
      </w:r>
      <w:ins w:id="6093" w:author="Vilson Lu" w:date="2014-08-19T06:23:00Z">
        <w:r w:rsidR="00A956C8">
          <w:t>I</w:t>
        </w:r>
      </w:ins>
      <w:ins w:id="6094" w:author="Vilson Lu" w:date="2014-08-19T06:24:00Z">
        <w:r w:rsidR="00A956C8">
          <w:t xml:space="preserve">t will now apply the rules generated by the Rule Generation Modules. </w:t>
        </w:r>
      </w:ins>
      <w:ins w:id="6095" w:author="Vilson Lu" w:date="2014-08-19T06:25:00Z">
        <w:r w:rsidR="00A956C8">
          <w:t xml:space="preserve">It will look for patterns in the text and apply the classification. </w:t>
        </w:r>
      </w:ins>
      <w:ins w:id="6096" w:author="Vilson Lu" w:date="2014-08-19T06:26:00Z">
        <w:r w:rsidR="00A956C8">
          <w:t>It will generate the instances that will be used to populate the ontology.</w:t>
        </w:r>
      </w:ins>
      <w:del w:id="6097" w:author="Vilson Lu" w:date="2014-08-19T06:23:00Z">
        <w:r w:rsidRPr="00B95616" w:rsidDel="00A956C8">
          <w:delText xml:space="preserve">The tweets contain XML tags that tells </w:delText>
        </w:r>
      </w:del>
      <w:del w:id="6098" w:author="Vilson Lu" w:date="2014-08-19T06:21:00Z">
        <w:r w:rsidRPr="00B95616" w:rsidDel="006673DB">
          <w:delText>the type of disaster, location, time and other information. The, the plan is to generate rules using machine learning techniques and apply the rules to extract the information needed.</w:delText>
        </w:r>
      </w:del>
    </w:p>
    <w:p w14:paraId="7CFC33EB" w14:textId="77777777" w:rsidR="000F02B8" w:rsidRDefault="000F02B8" w:rsidP="000F02B8">
      <w:pPr>
        <w:pStyle w:val="Content"/>
      </w:pPr>
    </w:p>
    <w:p w14:paraId="7260BC66" w14:textId="7A0EBAF3" w:rsidR="000F02B8" w:rsidRDefault="000F02B8">
      <w:pPr>
        <w:pStyle w:val="Heading3"/>
        <w:pPrChange w:id="6099" w:author="Vilson Lu" w:date="2014-08-15T22:14:00Z">
          <w:pPr>
            <w:pStyle w:val="Content"/>
          </w:pPr>
        </w:pPrChange>
      </w:pPr>
      <w:bookmarkStart w:id="6100" w:name="_Toc396200190"/>
      <w:commentRangeStart w:id="6101"/>
      <w:r>
        <w:t>Ontology</w:t>
      </w:r>
      <w:bookmarkEnd w:id="6100"/>
      <w:ins w:id="6102" w:author="Vilson Lu" w:date="2014-08-19T06:20:00Z">
        <w:r w:rsidR="006673DB">
          <w:t xml:space="preserve"> </w:t>
        </w:r>
      </w:ins>
      <w:commentRangeEnd w:id="6101"/>
      <w:ins w:id="6103" w:author="Vilson Lu" w:date="2014-08-20T20:05:00Z">
        <w:r w:rsidR="00473C78">
          <w:rPr>
            <w:rStyle w:val="CommentReference"/>
            <w:b w:val="0"/>
          </w:rPr>
          <w:commentReference w:id="6101"/>
        </w:r>
      </w:ins>
    </w:p>
    <w:p w14:paraId="04C2C1C1" w14:textId="77777777" w:rsidR="000F02B8" w:rsidDel="006673DB" w:rsidRDefault="000F02B8">
      <w:pPr>
        <w:pStyle w:val="Content1"/>
        <w:rPr>
          <w:del w:id="6104" w:author="Vilson Lu" w:date="2014-08-19T06:20:00Z"/>
        </w:rPr>
        <w:pPrChange w:id="6105" w:author="Vilson Lu" w:date="2014-08-15T22:22:00Z">
          <w:pPr>
            <w:pStyle w:val="Content"/>
          </w:pPr>
        </w:pPrChange>
      </w:pPr>
    </w:p>
    <w:p w14:paraId="597F59F6" w14:textId="48B144FC" w:rsidR="003F1C01" w:rsidRDefault="00944F87">
      <w:pPr>
        <w:pStyle w:val="Content2"/>
        <w:ind w:left="0"/>
        <w:rPr>
          <w:ins w:id="6106" w:author="Vilson Lu" w:date="2014-08-19T04:07:00Z"/>
        </w:rPr>
        <w:pPrChange w:id="6107" w:author="Vilson Lu" w:date="2014-08-19T06:20:00Z">
          <w:pPr>
            <w:pStyle w:val="Content"/>
          </w:pPr>
        </w:pPrChange>
      </w:pPr>
      <w:del w:id="6108" w:author="Vilson Lu" w:date="2014-08-19T06:20:00Z">
        <w:r w:rsidDel="006673DB">
          <w:delText>The extracted information will now be represented in the ontology.</w:delText>
        </w:r>
      </w:del>
    </w:p>
    <w:p w14:paraId="5C89944F" w14:textId="3284036F" w:rsidR="00CB2DFE" w:rsidRDefault="00CB2DFE">
      <w:pPr>
        <w:pStyle w:val="Content2"/>
        <w:rPr>
          <w:ins w:id="6109" w:author="Vilson Lu" w:date="2014-08-19T06:21:00Z"/>
        </w:rPr>
        <w:pPrChange w:id="6110" w:author="Vilson Lu" w:date="2014-08-19T04:07:00Z">
          <w:pPr>
            <w:pStyle w:val="Content"/>
          </w:pPr>
        </w:pPrChange>
      </w:pPr>
      <w:ins w:id="6111" w:author="Vilson Lu" w:date="2014-08-19T04:07:00Z">
        <w:r>
          <w:t xml:space="preserve">For the ontology, this will be done manually. The </w:t>
        </w:r>
      </w:ins>
      <w:ins w:id="6112" w:author="Vilson Lu" w:date="2014-08-19T04:09:00Z">
        <w:r>
          <w:t xml:space="preserve">domain of the ontology will be disaster, specifically for relief operations. Then, the next step would be identification of the terms. </w:t>
        </w:r>
      </w:ins>
      <w:ins w:id="6113" w:author="Vilson Lu" w:date="2014-08-19T04:11:00Z">
        <w:r>
          <w:t>After identifying the terms, the concept</w:t>
        </w:r>
      </w:ins>
      <w:ins w:id="6114" w:author="Vilson Lu" w:date="2014-08-19T04:12:00Z">
        <w:r>
          <w:t>,</w:t>
        </w:r>
      </w:ins>
      <w:ins w:id="6115" w:author="Vilson Lu" w:date="2014-08-19T04:11:00Z">
        <w:r>
          <w:t xml:space="preserve"> properties</w:t>
        </w:r>
      </w:ins>
      <w:ins w:id="6116" w:author="Vilson Lu" w:date="2014-08-19T04:12:00Z">
        <w:r>
          <w:t xml:space="preserve">, and constraints </w:t>
        </w:r>
      </w:ins>
      <w:ins w:id="6117" w:author="Vilson Lu" w:date="2014-08-19T04:11:00Z">
        <w:r>
          <w:t xml:space="preserve">will be </w:t>
        </w:r>
      </w:ins>
      <w:ins w:id="6118" w:author="Vilson Lu" w:date="2014-08-19T04:13:00Z">
        <w:r>
          <w:t>defined</w:t>
        </w:r>
      </w:ins>
      <w:ins w:id="6119" w:author="Vilson Lu" w:date="2014-08-19T04:12:00Z">
        <w:r>
          <w:t xml:space="preserve">. Next would be the </w:t>
        </w:r>
      </w:ins>
      <w:ins w:id="6120" w:author="Vilson Lu" w:date="2014-08-19T04:13:00Z">
        <w:r>
          <w:t>class instantiations.</w:t>
        </w:r>
      </w:ins>
    </w:p>
    <w:p w14:paraId="2FE6E0DA" w14:textId="77777777" w:rsidR="006673DB" w:rsidRDefault="006673DB">
      <w:pPr>
        <w:pStyle w:val="Content2"/>
        <w:ind w:left="0"/>
        <w:rPr>
          <w:ins w:id="6121" w:author="Vilson Lu" w:date="2014-08-19T06:21:00Z"/>
        </w:rPr>
        <w:pPrChange w:id="6122" w:author="Vilson Lu" w:date="2014-08-19T06:21:00Z">
          <w:pPr>
            <w:pStyle w:val="Content"/>
          </w:pPr>
        </w:pPrChange>
      </w:pPr>
    </w:p>
    <w:p w14:paraId="474CD3E0" w14:textId="095AD827" w:rsidR="006673DB" w:rsidRDefault="006673DB">
      <w:pPr>
        <w:pStyle w:val="Heading3"/>
        <w:rPr>
          <w:ins w:id="6123" w:author="Vilson Lu" w:date="2014-08-19T06:21:00Z"/>
        </w:rPr>
        <w:pPrChange w:id="6124" w:author="Vilson Lu" w:date="2014-08-19T06:21:00Z">
          <w:pPr>
            <w:pStyle w:val="Content"/>
          </w:pPr>
        </w:pPrChange>
      </w:pPr>
      <w:bookmarkStart w:id="6125" w:name="_Toc396200191"/>
      <w:ins w:id="6126" w:author="Vilson Lu" w:date="2014-08-19T06:21:00Z">
        <w:r>
          <w:t>Ontology Population Module</w:t>
        </w:r>
        <w:bookmarkEnd w:id="6125"/>
      </w:ins>
    </w:p>
    <w:p w14:paraId="703055DC" w14:textId="77777777" w:rsidR="006673DB" w:rsidRDefault="006673DB">
      <w:pPr>
        <w:rPr>
          <w:ins w:id="6127" w:author="Vilson Lu" w:date="2014-08-19T06:21:00Z"/>
        </w:rPr>
        <w:pPrChange w:id="6128" w:author="Vilson Lu" w:date="2014-08-19T06:21:00Z">
          <w:pPr>
            <w:pStyle w:val="Content"/>
          </w:pPr>
        </w:pPrChange>
      </w:pPr>
    </w:p>
    <w:p w14:paraId="5BC16BAD" w14:textId="4131F71A" w:rsidR="003F1C01" w:rsidRDefault="006E319B">
      <w:pPr>
        <w:pStyle w:val="Content2"/>
        <w:rPr>
          <w:ins w:id="6129" w:author="Vilson Lu" w:date="2014-08-19T06:48:00Z"/>
        </w:rPr>
        <w:pPrChange w:id="6130" w:author="Vilson Lu" w:date="2014-08-19T06:47:00Z">
          <w:pPr>
            <w:pStyle w:val="Caption"/>
          </w:pPr>
        </w:pPrChange>
      </w:pPr>
      <w:ins w:id="6131" w:author="Vilson Lu" w:date="2014-08-19T06:46:00Z">
        <w:r>
          <w:t>The ontology population module is responsible for filling up the ontology with instances</w:t>
        </w:r>
      </w:ins>
      <w:ins w:id="6132" w:author="Vilson Lu" w:date="2014-08-19T06:47:00Z">
        <w:r>
          <w:t>. It has two modules: Refinements and Ontology Population</w:t>
        </w:r>
      </w:ins>
      <w:ins w:id="6133" w:author="Vilson Lu" w:date="2014-08-19T06:48:00Z">
        <w:r>
          <w:t>.</w:t>
        </w:r>
      </w:ins>
    </w:p>
    <w:p w14:paraId="56CAE7F8" w14:textId="77777777" w:rsidR="006E319B" w:rsidRDefault="006E319B">
      <w:pPr>
        <w:pStyle w:val="Content2"/>
        <w:rPr>
          <w:ins w:id="6134" w:author="Vilson Lu" w:date="2014-08-19T06:48:00Z"/>
        </w:rPr>
        <w:pPrChange w:id="6135" w:author="Vilson Lu" w:date="2014-08-19T06:47:00Z">
          <w:pPr>
            <w:pStyle w:val="Caption"/>
          </w:pPr>
        </w:pPrChange>
      </w:pPr>
    </w:p>
    <w:p w14:paraId="34E16A67" w14:textId="4D0A2911" w:rsidR="006E319B" w:rsidRDefault="006E319B">
      <w:pPr>
        <w:pStyle w:val="Heading4"/>
        <w:rPr>
          <w:ins w:id="6136" w:author="Vilson Lu" w:date="2014-08-19T06:48:00Z"/>
        </w:rPr>
        <w:pPrChange w:id="6137" w:author="Vilson Lu" w:date="2014-08-19T06:48:00Z">
          <w:pPr>
            <w:pStyle w:val="Caption"/>
          </w:pPr>
        </w:pPrChange>
      </w:pPr>
      <w:ins w:id="6138" w:author="Vilson Lu" w:date="2014-08-19T06:48:00Z">
        <w:r>
          <w:t>Refinements</w:t>
        </w:r>
      </w:ins>
    </w:p>
    <w:p w14:paraId="01163C0B" w14:textId="77777777" w:rsidR="006E319B" w:rsidRDefault="006E319B">
      <w:pPr>
        <w:pStyle w:val="Content2"/>
        <w:rPr>
          <w:ins w:id="6139" w:author="Vilson Lu" w:date="2014-08-19T06:48:00Z"/>
        </w:rPr>
        <w:pPrChange w:id="6140" w:author="Vilson Lu" w:date="2014-08-19T06:48:00Z">
          <w:pPr>
            <w:pStyle w:val="Caption"/>
          </w:pPr>
        </w:pPrChange>
      </w:pPr>
    </w:p>
    <w:p w14:paraId="736854E8" w14:textId="209AF365" w:rsidR="006E319B" w:rsidRDefault="006E319B">
      <w:pPr>
        <w:pStyle w:val="Content2"/>
        <w:rPr>
          <w:ins w:id="6141" w:author="Vilson Lu" w:date="2014-08-19T06:52:00Z"/>
        </w:rPr>
        <w:pPrChange w:id="6142" w:author="Vilson Lu" w:date="2014-08-19T06:48:00Z">
          <w:pPr>
            <w:pStyle w:val="Caption"/>
          </w:pPr>
        </w:pPrChange>
      </w:pPr>
      <w:ins w:id="6143" w:author="Vilson Lu" w:date="2014-08-19T06:48:00Z">
        <w:r>
          <w:t xml:space="preserve">The Refinements module will be responsible for </w:t>
        </w:r>
      </w:ins>
      <w:ins w:id="6144" w:author="Vilson Lu" w:date="2014-08-19T06:49:00Z">
        <w:r>
          <w:t xml:space="preserve">checking the instance’s uniqueness. If the instance is not found in the ontology, it will be placed </w:t>
        </w:r>
      </w:ins>
      <w:ins w:id="6145" w:author="Vilson Lu" w:date="2014-08-19T06:50:00Z">
        <w:r>
          <w:t xml:space="preserve">in a container </w:t>
        </w:r>
      </w:ins>
      <w:ins w:id="6146" w:author="Vilson Lu" w:date="2014-08-19T06:51:00Z">
        <w:r>
          <w:rPr>
            <w:i/>
          </w:rPr>
          <w:t>I</w:t>
        </w:r>
        <w:r>
          <w:t xml:space="preserve">. If it is found, it will see if the instance in </w:t>
        </w:r>
        <w:r>
          <w:rPr>
            <w:i/>
          </w:rPr>
          <w:t>I</w:t>
        </w:r>
        <w:r>
          <w:t xml:space="preserve"> needs to be updated. </w:t>
        </w:r>
      </w:ins>
      <w:ins w:id="6147" w:author="Vilson Lu" w:date="2014-08-19T06:52:00Z">
        <w:r>
          <w:t xml:space="preserve">If the instance needs to be updated, it will be added in </w:t>
        </w:r>
        <w:r>
          <w:rPr>
            <w:i/>
          </w:rPr>
          <w:t>I</w:t>
        </w:r>
        <w:r>
          <w:t>. Else, it will be discarded.</w:t>
        </w:r>
      </w:ins>
    </w:p>
    <w:p w14:paraId="3501A2C8" w14:textId="77777777" w:rsidR="006E319B" w:rsidRDefault="006E319B">
      <w:pPr>
        <w:pStyle w:val="Content2"/>
        <w:rPr>
          <w:ins w:id="6148" w:author="Vilson Lu" w:date="2014-08-19T06:52:00Z"/>
        </w:rPr>
        <w:pPrChange w:id="6149" w:author="Vilson Lu" w:date="2014-08-19T06:48:00Z">
          <w:pPr>
            <w:pStyle w:val="Caption"/>
          </w:pPr>
        </w:pPrChange>
      </w:pPr>
    </w:p>
    <w:p w14:paraId="6487AF52" w14:textId="48C6BF72" w:rsidR="006E319B" w:rsidRDefault="00CE0596">
      <w:pPr>
        <w:pStyle w:val="Heading4"/>
        <w:rPr>
          <w:ins w:id="6150" w:author="Vilson Lu" w:date="2014-08-19T06:52:00Z"/>
        </w:rPr>
        <w:pPrChange w:id="6151" w:author="Vilson Lu" w:date="2014-08-19T06:52:00Z">
          <w:pPr>
            <w:pStyle w:val="Caption"/>
          </w:pPr>
        </w:pPrChange>
      </w:pPr>
      <w:ins w:id="6152" w:author="Vilson Lu" w:date="2014-08-19T06:52:00Z">
        <w:r>
          <w:t>Ontology Population</w:t>
        </w:r>
      </w:ins>
    </w:p>
    <w:p w14:paraId="0BA15F03" w14:textId="77777777" w:rsidR="00CE0596" w:rsidRDefault="00CE0596">
      <w:pPr>
        <w:rPr>
          <w:ins w:id="6153" w:author="Vilson Lu" w:date="2014-08-19T06:52:00Z"/>
        </w:rPr>
        <w:pPrChange w:id="6154" w:author="Vilson Lu" w:date="2014-08-19T06:52:00Z">
          <w:pPr>
            <w:pStyle w:val="Caption"/>
          </w:pPr>
        </w:pPrChange>
      </w:pPr>
    </w:p>
    <w:p w14:paraId="0BAB4B97" w14:textId="18DA9FE4" w:rsidR="00CE0596" w:rsidRPr="006F08F4" w:rsidRDefault="00CE0596">
      <w:pPr>
        <w:pStyle w:val="Content2"/>
        <w:rPr>
          <w:ins w:id="6155" w:author="Vilson Lu" w:date="2014-08-19T06:47:00Z"/>
        </w:rPr>
        <w:pPrChange w:id="6156" w:author="Vilson Lu" w:date="2014-08-19T06:52:00Z">
          <w:pPr>
            <w:pStyle w:val="Caption"/>
          </w:pPr>
        </w:pPrChange>
      </w:pPr>
      <w:ins w:id="6157" w:author="Vilson Lu" w:date="2014-08-19T06:52:00Z">
        <w:r>
          <w:t xml:space="preserve">After the Refinements module, the Ontology Population module will receive the instances in </w:t>
        </w:r>
      </w:ins>
      <w:ins w:id="6158" w:author="Vilson Lu" w:date="2014-08-19T06:53:00Z">
        <w:r>
          <w:rPr>
            <w:i/>
          </w:rPr>
          <w:t>I</w:t>
        </w:r>
        <w:r>
          <w:t xml:space="preserve">. For each instance in </w:t>
        </w:r>
        <w:r>
          <w:rPr>
            <w:i/>
          </w:rPr>
          <w:t>I</w:t>
        </w:r>
        <w:r>
          <w:t xml:space="preserve">, it will look for the matching class for it. If it found a match, the instance will be added </w:t>
        </w:r>
      </w:ins>
      <w:ins w:id="6159" w:author="Vilson Lu" w:date="2014-08-19T06:54:00Z">
        <w:r>
          <w:t>to the ontology.</w:t>
        </w:r>
      </w:ins>
    </w:p>
    <w:p w14:paraId="265EAB83" w14:textId="77777777" w:rsidR="006E319B" w:rsidRDefault="006E319B">
      <w:pPr>
        <w:pStyle w:val="Content2"/>
        <w:rPr>
          <w:ins w:id="6160" w:author="Vilson Lu" w:date="2014-08-19T06:47:00Z"/>
        </w:rPr>
        <w:pPrChange w:id="6161" w:author="Vilson Lu" w:date="2014-08-19T06:47:00Z">
          <w:pPr>
            <w:pStyle w:val="Caption"/>
          </w:pPr>
        </w:pPrChange>
      </w:pPr>
    </w:p>
    <w:p w14:paraId="617762DD" w14:textId="77777777" w:rsidR="006E319B" w:rsidRDefault="006E319B">
      <w:pPr>
        <w:pStyle w:val="Content2"/>
        <w:rPr>
          <w:ins w:id="6162" w:author="Vilson Lu" w:date="2014-08-16T16:41:00Z"/>
        </w:rPr>
        <w:pPrChange w:id="6163" w:author="Vilson Lu" w:date="2014-08-19T06:47:00Z">
          <w:pPr>
            <w:pStyle w:val="Caption"/>
          </w:pPr>
        </w:pPrChange>
      </w:pPr>
    </w:p>
    <w:p w14:paraId="2935CE91" w14:textId="77777777" w:rsidR="003F1C01" w:rsidRDefault="003F1C01">
      <w:pPr>
        <w:pStyle w:val="Content2"/>
        <w:pPrChange w:id="6164" w:author="Vilson Lu" w:date="2014-08-15T22:22:00Z">
          <w:pPr>
            <w:pStyle w:val="Content"/>
          </w:pPr>
        </w:pPrChange>
      </w:pPr>
      <w:ins w:id="6165" w:author="Vilson Lu" w:date="2014-08-16T16:38:00Z">
        <w:r>
          <w:rPr>
            <w:noProof/>
            <w:lang w:val="en-PH" w:eastAsia="zh-CN"/>
          </w:rPr>
          <w:lastRenderedPageBreak/>
          <w:drawing>
            <wp:inline distT="0" distB="0" distL="0" distR="0" wp14:anchorId="3F87E618" wp14:editId="7B712599">
              <wp:extent cx="4804961"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tology.png"/>
                      <pic:cNvPicPr/>
                    </pic:nvPicPr>
                    <pic:blipFill>
                      <a:blip r:embed="rId28">
                        <a:extLst>
                          <a:ext uri="{28A0092B-C50C-407E-A947-70E740481C1C}">
                            <a14:useLocalDpi xmlns:a14="http://schemas.microsoft.com/office/drawing/2010/main" val="0"/>
                          </a:ext>
                        </a:extLst>
                      </a:blip>
                      <a:stretch>
                        <a:fillRect/>
                      </a:stretch>
                    </pic:blipFill>
                    <pic:spPr>
                      <a:xfrm>
                        <a:off x="0" y="0"/>
                        <a:ext cx="4835561" cy="2281387"/>
                      </a:xfrm>
                      <a:prstGeom prst="rect">
                        <a:avLst/>
                      </a:prstGeom>
                    </pic:spPr>
                  </pic:pic>
                </a:graphicData>
              </a:graphic>
            </wp:inline>
          </w:drawing>
        </w:r>
      </w:ins>
    </w:p>
    <w:p w14:paraId="28F858E9" w14:textId="77777777" w:rsidR="000F02B8" w:rsidRPr="000F02B8" w:rsidRDefault="000F02B8">
      <w:pPr>
        <w:pPrChange w:id="6166" w:author="Vilson Lu" w:date="2014-08-15T22:14:00Z">
          <w:pPr>
            <w:pStyle w:val="Content"/>
          </w:pPr>
        </w:pPrChange>
      </w:pPr>
    </w:p>
    <w:p w14:paraId="6658989B" w14:textId="7323B2BB" w:rsidR="00AD098A" w:rsidRDefault="00AD098A" w:rsidP="00AD098A">
      <w:pPr>
        <w:pStyle w:val="Heading2"/>
        <w:jc w:val="left"/>
      </w:pPr>
      <w:bookmarkStart w:id="6167" w:name="_Toc395181728"/>
      <w:bookmarkStart w:id="6168" w:name="_Toc396200192"/>
      <w:r>
        <w:t>Physical Environment and Resources</w:t>
      </w:r>
      <w:bookmarkEnd w:id="6167"/>
      <w:bookmarkEnd w:id="6168"/>
    </w:p>
    <w:p w14:paraId="6FE35942" w14:textId="77777777" w:rsidR="00AD098A" w:rsidRDefault="00AD098A" w:rsidP="00AD098A">
      <w:pPr>
        <w:pStyle w:val="Content"/>
      </w:pPr>
    </w:p>
    <w:p w14:paraId="7FE428D7" w14:textId="77777777" w:rsidR="00AD098A" w:rsidRDefault="00AD098A" w:rsidP="00AD098A">
      <w:pPr>
        <w:pStyle w:val="Content"/>
      </w:pPr>
      <w:r>
        <w:t>This section outlines the minimum software and hardware requirements of the system.</w:t>
      </w:r>
    </w:p>
    <w:p w14:paraId="6EFFC7A6" w14:textId="77777777" w:rsidR="00AD098A" w:rsidRDefault="00AD098A" w:rsidP="00AD098A">
      <w:pPr>
        <w:pStyle w:val="Content"/>
      </w:pPr>
    </w:p>
    <w:p w14:paraId="659B1BC5" w14:textId="14D436E9" w:rsidR="00AD098A" w:rsidRDefault="00AD098A" w:rsidP="00AD098A">
      <w:pPr>
        <w:pStyle w:val="Heading3"/>
      </w:pPr>
      <w:bookmarkStart w:id="6169" w:name="_Toc395181729"/>
      <w:bookmarkStart w:id="6170" w:name="_Toc396200193"/>
      <w:r>
        <w:t>Minimum Software Requirements</w:t>
      </w:r>
      <w:bookmarkEnd w:id="6169"/>
      <w:bookmarkEnd w:id="6170"/>
    </w:p>
    <w:p w14:paraId="0A854723" w14:textId="77777777" w:rsidR="00AD098A" w:rsidRPr="00497EF3" w:rsidRDefault="00AD098A" w:rsidP="00AD098A">
      <w:pPr>
        <w:rPr>
          <w:sz w:val="20"/>
          <w:szCs w:val="20"/>
        </w:rPr>
      </w:pPr>
    </w:p>
    <w:p w14:paraId="3606B2C7" w14:textId="77777777" w:rsidR="00AD098A" w:rsidRPr="00497EF3" w:rsidRDefault="00AD098A" w:rsidP="00AD098A">
      <w:pPr>
        <w:pStyle w:val="ListParagraph"/>
        <w:numPr>
          <w:ilvl w:val="0"/>
          <w:numId w:val="23"/>
        </w:numPr>
        <w:jc w:val="both"/>
        <w:rPr>
          <w:sz w:val="20"/>
          <w:szCs w:val="20"/>
        </w:rPr>
      </w:pPr>
      <w:r w:rsidRPr="00497EF3">
        <w:rPr>
          <w:sz w:val="20"/>
          <w:szCs w:val="20"/>
        </w:rPr>
        <w:t>Windows 7</w:t>
      </w:r>
    </w:p>
    <w:p w14:paraId="3A054473" w14:textId="77777777" w:rsidR="00AD098A" w:rsidRPr="00497EF3" w:rsidRDefault="00AD098A" w:rsidP="00AD098A">
      <w:pPr>
        <w:pStyle w:val="ListParagraph"/>
        <w:numPr>
          <w:ilvl w:val="0"/>
          <w:numId w:val="23"/>
        </w:numPr>
        <w:jc w:val="both"/>
        <w:rPr>
          <w:sz w:val="20"/>
          <w:szCs w:val="20"/>
        </w:rPr>
      </w:pPr>
      <w:r w:rsidRPr="00497EF3">
        <w:rPr>
          <w:sz w:val="20"/>
          <w:szCs w:val="20"/>
        </w:rPr>
        <w:t>MySQL</w:t>
      </w:r>
    </w:p>
    <w:p w14:paraId="771FC68B" w14:textId="77777777" w:rsidR="00AD098A" w:rsidRPr="00497EF3" w:rsidRDefault="00AD098A" w:rsidP="00AD098A">
      <w:pPr>
        <w:pStyle w:val="ListParagraph"/>
        <w:numPr>
          <w:ilvl w:val="0"/>
          <w:numId w:val="23"/>
        </w:numPr>
        <w:jc w:val="both"/>
        <w:rPr>
          <w:sz w:val="20"/>
          <w:szCs w:val="20"/>
        </w:rPr>
      </w:pPr>
      <w:r w:rsidRPr="00497EF3">
        <w:rPr>
          <w:sz w:val="20"/>
          <w:szCs w:val="20"/>
        </w:rPr>
        <w:t>Java 1.7.0</w:t>
      </w:r>
    </w:p>
    <w:p w14:paraId="1910A960" w14:textId="77777777" w:rsidR="00AD098A" w:rsidRDefault="00AD098A" w:rsidP="00AD098A">
      <w:pPr>
        <w:pStyle w:val="ListParagraph"/>
        <w:ind w:left="1800"/>
      </w:pPr>
    </w:p>
    <w:p w14:paraId="2F3E8A7D" w14:textId="3239DE3E" w:rsidR="00AD098A" w:rsidRDefault="00AD098A">
      <w:pPr>
        <w:pStyle w:val="Heading3"/>
      </w:pPr>
      <w:bookmarkStart w:id="6171" w:name="_Toc395181730"/>
      <w:bookmarkStart w:id="6172" w:name="_Toc396200194"/>
      <w:r>
        <w:t xml:space="preserve">Minimum Hardware </w:t>
      </w:r>
      <w:r w:rsidRPr="00497EF3">
        <w:t>Requirements</w:t>
      </w:r>
      <w:bookmarkEnd w:id="6171"/>
      <w:bookmarkEnd w:id="6172"/>
    </w:p>
    <w:p w14:paraId="0D53A33F" w14:textId="77777777" w:rsidR="00AD098A" w:rsidRPr="00497EF3" w:rsidRDefault="00AD098A" w:rsidP="00AD098A">
      <w:pPr>
        <w:rPr>
          <w:sz w:val="20"/>
          <w:szCs w:val="20"/>
        </w:rPr>
      </w:pPr>
    </w:p>
    <w:p w14:paraId="5CAA6673" w14:textId="77777777" w:rsidR="00AD098A" w:rsidDel="00751528" w:rsidRDefault="00AD098A">
      <w:pPr>
        <w:pStyle w:val="ListParagraph"/>
        <w:numPr>
          <w:ilvl w:val="0"/>
          <w:numId w:val="24"/>
        </w:numPr>
        <w:jc w:val="both"/>
        <w:rPr>
          <w:del w:id="6173" w:author="TinTin Kalaw" w:date="2014-08-16T14:15:00Z"/>
          <w:sz w:val="20"/>
          <w:szCs w:val="20"/>
        </w:rPr>
        <w:pPrChange w:id="6174" w:author="TinTin Kalaw" w:date="2014-08-16T14:15:00Z">
          <w:pPr/>
        </w:pPrChange>
      </w:pPr>
      <w:r w:rsidRPr="00497EF3">
        <w:rPr>
          <w:sz w:val="20"/>
          <w:szCs w:val="20"/>
        </w:rPr>
        <w:t>2 GB RAM</w:t>
      </w:r>
    </w:p>
    <w:p w14:paraId="488018E5" w14:textId="77777777" w:rsidR="00751528" w:rsidRPr="00497EF3" w:rsidRDefault="00751528" w:rsidP="00AD098A">
      <w:pPr>
        <w:pStyle w:val="ListParagraph"/>
        <w:numPr>
          <w:ilvl w:val="0"/>
          <w:numId w:val="24"/>
        </w:numPr>
        <w:jc w:val="both"/>
        <w:rPr>
          <w:ins w:id="6175" w:author="TinTin Kalaw" w:date="2014-08-16T14:15:00Z"/>
          <w:sz w:val="20"/>
          <w:szCs w:val="20"/>
        </w:rPr>
      </w:pPr>
    </w:p>
    <w:p w14:paraId="36F3263A" w14:textId="09AE8424" w:rsidR="00DB37A8" w:rsidRDefault="00AD098A">
      <w:pPr>
        <w:pStyle w:val="ListParagraph"/>
        <w:numPr>
          <w:ilvl w:val="0"/>
          <w:numId w:val="24"/>
        </w:numPr>
        <w:jc w:val="both"/>
        <w:rPr>
          <w:ins w:id="6176" w:author="Vilson Lu" w:date="2014-08-16T15:42:00Z"/>
          <w:sz w:val="20"/>
          <w:szCs w:val="20"/>
        </w:rPr>
        <w:sectPr w:rsidR="00DB37A8" w:rsidSect="005A3259">
          <w:pgSz w:w="12240" w:h="15840"/>
          <w:pgMar w:top="1440" w:right="1440" w:bottom="1440" w:left="1440" w:header="720" w:footer="720" w:gutter="0"/>
          <w:pgNumType w:start="1" w:chapStyle="1"/>
          <w:cols w:space="720"/>
          <w:docGrid w:linePitch="360"/>
        </w:sectPr>
      </w:pPr>
      <w:r w:rsidRPr="00751528">
        <w:rPr>
          <w:sz w:val="20"/>
          <w:szCs w:val="20"/>
          <w:rPrChange w:id="6177" w:author="TinTin Kalaw" w:date="2014-08-16T14:15:00Z">
            <w:rPr/>
          </w:rPrChange>
        </w:rPr>
        <w:t>Serv</w:t>
      </w:r>
      <w:ins w:id="6178" w:author="Vilson Lu" w:date="2014-08-16T15:42:00Z">
        <w:r w:rsidR="00DB37A8">
          <w:rPr>
            <w:sz w:val="20"/>
            <w:szCs w:val="20"/>
          </w:rPr>
          <w:t>er</w:t>
        </w:r>
      </w:ins>
      <w:del w:id="6179" w:author="Vilson Lu" w:date="2014-08-16T15:42:00Z">
        <w:r w:rsidRPr="00751528" w:rsidDel="00DB37A8">
          <w:rPr>
            <w:sz w:val="20"/>
            <w:szCs w:val="20"/>
            <w:rPrChange w:id="6180" w:author="TinTin Kalaw" w:date="2014-08-16T14:15:00Z">
              <w:rPr/>
            </w:rPrChange>
          </w:rPr>
          <w:delText>er</w:delText>
        </w:r>
      </w:del>
    </w:p>
    <w:p w14:paraId="10293D52" w14:textId="2A4BBF35" w:rsidR="00AD098A" w:rsidRPr="00DB37A8" w:rsidDel="00497EF3" w:rsidRDefault="00AD098A">
      <w:pPr>
        <w:jc w:val="both"/>
        <w:rPr>
          <w:del w:id="6181" w:author="TinTin Kalaw" w:date="2014-08-16T14:08:00Z"/>
          <w:sz w:val="20"/>
          <w:szCs w:val="20"/>
          <w:rPrChange w:id="6182" w:author="Vilson Lu" w:date="2014-08-16T15:42:00Z">
            <w:rPr>
              <w:del w:id="6183" w:author="TinTin Kalaw" w:date="2014-08-16T14:08:00Z"/>
            </w:rPr>
          </w:rPrChange>
        </w:rPr>
        <w:pPrChange w:id="6184" w:author="Vilson Lu" w:date="2014-08-16T15:42:00Z">
          <w:pPr>
            <w:pStyle w:val="ListParagraph"/>
            <w:numPr>
              <w:numId w:val="24"/>
            </w:numPr>
            <w:ind w:left="1800" w:hanging="360"/>
            <w:jc w:val="both"/>
          </w:pPr>
        </w:pPrChange>
      </w:pPr>
      <w:bookmarkStart w:id="6185" w:name="_Toc396184368"/>
      <w:bookmarkStart w:id="6186" w:name="_Toc396194034"/>
      <w:bookmarkStart w:id="6187" w:name="_Toc396200195"/>
      <w:bookmarkEnd w:id="6185"/>
      <w:bookmarkEnd w:id="6186"/>
      <w:bookmarkEnd w:id="6187"/>
    </w:p>
    <w:p w14:paraId="5365A1C7" w14:textId="08E2C789" w:rsidR="000F02B8" w:rsidDel="00751528" w:rsidRDefault="000F02B8">
      <w:pPr>
        <w:rPr>
          <w:del w:id="6188" w:author="TinTin Kalaw" w:date="2014-08-16T14:14:00Z"/>
        </w:rPr>
      </w:pPr>
      <w:bookmarkStart w:id="6189" w:name="_Toc396184369"/>
      <w:bookmarkStart w:id="6190" w:name="_Toc396194035"/>
      <w:bookmarkStart w:id="6191" w:name="_Toc396200196"/>
      <w:bookmarkEnd w:id="6189"/>
      <w:bookmarkEnd w:id="6190"/>
      <w:bookmarkEnd w:id="6191"/>
    </w:p>
    <w:p w14:paraId="50AD8CC8" w14:textId="77777777" w:rsidR="00497EF3" w:rsidDel="00751528" w:rsidRDefault="00497EF3">
      <w:pPr>
        <w:rPr>
          <w:del w:id="6192" w:author="TinTin Kalaw" w:date="2014-08-16T14:14:00Z"/>
        </w:rPr>
      </w:pPr>
      <w:del w:id="6193" w:author="TinTin Kalaw" w:date="2014-08-16T14:14:00Z">
        <w:r w:rsidDel="00751528">
          <w:br w:type="page"/>
        </w:r>
      </w:del>
    </w:p>
    <w:p w14:paraId="732D6C8D" w14:textId="1FA806F4" w:rsidR="00497EF3" w:rsidDel="00751528" w:rsidRDefault="00497EF3">
      <w:pPr>
        <w:rPr>
          <w:del w:id="6194" w:author="TinTin Kalaw" w:date="2014-08-16T14:13:00Z"/>
        </w:rPr>
        <w:pPrChange w:id="6195" w:author="Vilson Lu" w:date="2014-08-16T15:42:00Z">
          <w:pPr>
            <w:pStyle w:val="Heading1"/>
          </w:pPr>
        </w:pPrChange>
      </w:pPr>
      <w:del w:id="6196" w:author="TinTin Kalaw" w:date="2014-08-16T14:14:00Z">
        <w:r w:rsidRPr="0086093C" w:rsidDel="00751528">
          <w:delText>References</w:delText>
        </w:r>
      </w:del>
      <w:bookmarkStart w:id="6197" w:name="_Toc396184370"/>
      <w:bookmarkStart w:id="6198" w:name="_Toc396194036"/>
      <w:bookmarkStart w:id="6199" w:name="_Toc396200197"/>
      <w:bookmarkEnd w:id="6197"/>
      <w:bookmarkEnd w:id="6198"/>
      <w:bookmarkEnd w:id="6199"/>
    </w:p>
    <w:p w14:paraId="45940E47" w14:textId="30AA4839" w:rsidR="00AA0301" w:rsidDel="00497EF3" w:rsidRDefault="00AA0301">
      <w:pPr>
        <w:rPr>
          <w:del w:id="6200" w:author="TinTin Kalaw" w:date="2014-08-16T14:08:00Z"/>
        </w:rPr>
        <w:pPrChange w:id="6201" w:author="Vilson Lu" w:date="2014-08-16T15:42:00Z">
          <w:pPr>
            <w:pStyle w:val="Heading1"/>
          </w:pPr>
        </w:pPrChange>
      </w:pPr>
      <w:del w:id="6202" w:author="TinTin Kalaw" w:date="2014-08-16T14:08:00Z">
        <w:r w:rsidDel="00497EF3">
          <w:br w:type="page"/>
        </w:r>
      </w:del>
    </w:p>
    <w:p w14:paraId="19D4BCA9" w14:textId="33EA92D2" w:rsidR="007665FF" w:rsidRDefault="007665FF">
      <w:pPr>
        <w:rPr>
          <w:del w:id="6203" w:author="TinTin Kalaw" w:date="2014-08-16T14:13:00Z"/>
        </w:rPr>
        <w:sectPr w:rsidR="007665FF" w:rsidSect="005A3259">
          <w:pgSz w:w="12240" w:h="15840"/>
          <w:pgMar w:top="1440" w:right="1440" w:bottom="1440" w:left="1440" w:header="720" w:footer="720" w:gutter="0"/>
          <w:pgNumType w:start="1" w:chapStyle="1"/>
          <w:cols w:space="720"/>
          <w:docGrid w:linePitch="360"/>
        </w:sectPr>
        <w:pPrChange w:id="6204" w:author="Vilson Lu" w:date="2014-08-16T15:42:00Z">
          <w:pPr>
            <w:pStyle w:val="Heading1"/>
          </w:pPr>
        </w:pPrChange>
      </w:pPr>
      <w:bookmarkStart w:id="6205" w:name="_Toc395961292"/>
      <w:bookmarkStart w:id="6206" w:name="_Toc395961293"/>
      <w:bookmarkEnd w:id="6205"/>
      <w:bookmarkEnd w:id="6206"/>
    </w:p>
    <w:p w14:paraId="01E725B9" w14:textId="6927781D" w:rsidR="005A3259" w:rsidRPr="00E45CE0" w:rsidDel="006E6440" w:rsidRDefault="005A3259">
      <w:pPr>
        <w:rPr>
          <w:del w:id="6207" w:author="TinTin Kalaw" w:date="2014-08-16T14:02:00Z"/>
        </w:rPr>
        <w:pPrChange w:id="6208" w:author="Vilson Lu" w:date="2014-08-16T15:42:00Z">
          <w:pPr>
            <w:pStyle w:val="Heading1"/>
          </w:pPr>
        </w:pPrChange>
      </w:pPr>
      <w:del w:id="6209" w:author="TinTin Kalaw" w:date="2014-08-16T14:09:00Z">
        <w:r w:rsidRPr="00690D69" w:rsidDel="00497EF3">
          <w:delText>References</w:delText>
        </w:r>
      </w:del>
      <w:bookmarkStart w:id="6210" w:name="_Toc396184371"/>
      <w:bookmarkStart w:id="6211" w:name="_Toc396194037"/>
      <w:bookmarkStart w:id="6212" w:name="_Toc396200198"/>
      <w:bookmarkEnd w:id="6210"/>
      <w:bookmarkEnd w:id="6211"/>
      <w:bookmarkEnd w:id="6212"/>
    </w:p>
    <w:p w14:paraId="76FBF0BD" w14:textId="2CFEB0E5" w:rsidR="003E0041" w:rsidRPr="00E45CE0" w:rsidDel="00497EF3" w:rsidRDefault="003E0041">
      <w:pPr>
        <w:rPr>
          <w:del w:id="6213" w:author="TinTin Kalaw" w:date="2014-08-16T14:09:00Z"/>
        </w:rPr>
        <w:pPrChange w:id="6214" w:author="Vilson Lu" w:date="2014-08-16T15:42:00Z">
          <w:pPr>
            <w:pStyle w:val="Heading1"/>
          </w:pPr>
        </w:pPrChange>
      </w:pPr>
      <w:bookmarkStart w:id="6215" w:name="_Toc396184372"/>
      <w:bookmarkStart w:id="6216" w:name="_Toc396194038"/>
      <w:bookmarkStart w:id="6217" w:name="_Toc396200199"/>
      <w:bookmarkEnd w:id="6215"/>
      <w:bookmarkEnd w:id="6216"/>
      <w:bookmarkEnd w:id="6217"/>
    </w:p>
    <w:p w14:paraId="65FDA564" w14:textId="490F61E6" w:rsidR="003E0041" w:rsidRPr="00E45CE0" w:rsidDel="00751528" w:rsidRDefault="003E0041">
      <w:pPr>
        <w:rPr>
          <w:del w:id="6218" w:author="TinTin Kalaw" w:date="2014-08-16T14:13:00Z"/>
        </w:rPr>
        <w:pPrChange w:id="6219" w:author="Vilson Lu" w:date="2014-08-16T15:42:00Z">
          <w:pPr>
            <w:pStyle w:val="Heading1"/>
          </w:pPr>
        </w:pPrChange>
      </w:pPr>
      <w:bookmarkStart w:id="6220" w:name="_Toc396184373"/>
      <w:bookmarkStart w:id="6221" w:name="_Toc396194039"/>
      <w:bookmarkStart w:id="6222" w:name="_Toc396200200"/>
      <w:bookmarkEnd w:id="6220"/>
      <w:bookmarkEnd w:id="6221"/>
      <w:bookmarkEnd w:id="6222"/>
    </w:p>
    <w:p w14:paraId="4EBEE297" w14:textId="083BBD8A" w:rsidR="003E0041" w:rsidRPr="00E45CE0" w:rsidDel="00751528" w:rsidRDefault="003E0041">
      <w:pPr>
        <w:rPr>
          <w:del w:id="6223" w:author="TinTin Kalaw" w:date="2014-08-16T14:13:00Z"/>
        </w:rPr>
        <w:pPrChange w:id="6224" w:author="Vilson Lu" w:date="2014-08-16T15:42:00Z">
          <w:pPr>
            <w:pStyle w:val="Heading1"/>
          </w:pPr>
        </w:pPrChange>
      </w:pPr>
      <w:del w:id="6225" w:author="TinTin Kalaw" w:date="2014-08-16T14:13:00Z">
        <w:r w:rsidRPr="00E45CE0" w:rsidDel="00751528">
          <w:rPr>
            <w:highlight w:val="white"/>
          </w:rPr>
          <w:delText xml:space="preserve">Universal McCann. (2008). Power to the people: Social media tracker wave 3. Retrieved from </w:delText>
        </w:r>
        <w:r w:rsidR="0032049A" w:rsidDel="00751528">
          <w:fldChar w:fldCharType="begin"/>
        </w:r>
        <w:r w:rsidR="0032049A" w:rsidDel="00751528">
          <w:delInstrText xml:space="preserve"> HYPERLINK "http://web.archive.org/web/20080921002044/http://www.universalmccann.com/Assets/wave_3_20080403093750.pdf" \h </w:delInstrText>
        </w:r>
        <w:r w:rsidR="0032049A" w:rsidDel="00751528">
          <w:fldChar w:fldCharType="separate"/>
        </w:r>
        <w:r w:rsidRPr="00E45CE0" w:rsidDel="00751528">
          <w:rPr>
            <w:highlight w:val="white"/>
          </w:rPr>
          <w:delText>h</w:delText>
        </w:r>
        <w:r w:rsidR="0032049A" w:rsidDel="00751528">
          <w:rPr>
            <w:highlight w:val="white"/>
          </w:rPr>
          <w:fldChar w:fldCharType="end"/>
        </w:r>
        <w:r w:rsidR="0032049A" w:rsidDel="00751528">
          <w:fldChar w:fldCharType="begin"/>
        </w:r>
        <w:r w:rsidR="0032049A" w:rsidDel="00751528">
          <w:delInstrText xml:space="preserve"> HYPERLINK "http://web.archive.org/web/20080921002044/http://www.universalmccann.com/Assets/wave_3_20080403093750.pdf" \h </w:delInstrText>
        </w:r>
        <w:r w:rsidR="0032049A" w:rsidDel="00751528">
          <w:fldChar w:fldCharType="separate"/>
        </w:r>
        <w:r w:rsidRPr="00E45CE0" w:rsidDel="00751528">
          <w:rPr>
            <w:highlight w:val="white"/>
          </w:rPr>
          <w:delText>ttp://web.archive.org/web/20080921002044/http://www.universalmccann.com/Assets/wave_3_20080403093750.pdf</w:delText>
        </w:r>
        <w:r w:rsidR="0032049A" w:rsidDel="00751528">
          <w:rPr>
            <w:highlight w:val="white"/>
          </w:rPr>
          <w:fldChar w:fldCharType="end"/>
        </w:r>
        <w:bookmarkStart w:id="6226" w:name="_Toc396184374"/>
        <w:bookmarkStart w:id="6227" w:name="_Toc396194040"/>
        <w:bookmarkStart w:id="6228" w:name="_Toc396200201"/>
        <w:bookmarkEnd w:id="6226"/>
        <w:bookmarkEnd w:id="6227"/>
        <w:bookmarkEnd w:id="6228"/>
      </w:del>
    </w:p>
    <w:p w14:paraId="7D1C2DC1" w14:textId="76E30DC1" w:rsidR="00CC1F1E" w:rsidRPr="00E45CE0" w:rsidDel="00751528" w:rsidRDefault="00CC1F1E">
      <w:pPr>
        <w:rPr>
          <w:del w:id="6229" w:author="TinTin Kalaw" w:date="2014-08-16T14:13:00Z"/>
        </w:rPr>
        <w:pPrChange w:id="6230" w:author="Vilson Lu" w:date="2014-08-16T15:42:00Z">
          <w:pPr>
            <w:pStyle w:val="Heading1"/>
          </w:pPr>
        </w:pPrChange>
      </w:pPr>
      <w:bookmarkStart w:id="6231" w:name="_Toc396184375"/>
      <w:bookmarkStart w:id="6232" w:name="_Toc396194041"/>
      <w:bookmarkStart w:id="6233" w:name="_Toc396200202"/>
      <w:bookmarkEnd w:id="6231"/>
      <w:bookmarkEnd w:id="6232"/>
      <w:bookmarkEnd w:id="6233"/>
    </w:p>
    <w:p w14:paraId="3D144325" w14:textId="21FF793E" w:rsidR="00CC1F1E" w:rsidRPr="00E45CE0" w:rsidDel="00751528" w:rsidRDefault="00CC1F1E">
      <w:pPr>
        <w:rPr>
          <w:del w:id="6234" w:author="TinTin Kalaw" w:date="2014-08-16T14:13:00Z"/>
        </w:rPr>
        <w:sectPr w:rsidR="00CC1F1E" w:rsidRPr="00E45CE0" w:rsidDel="00751528" w:rsidSect="005A3259">
          <w:pgSz w:w="12240" w:h="15840"/>
          <w:pgMar w:top="1440" w:right="1440" w:bottom="1440" w:left="1440" w:header="720" w:footer="720" w:gutter="0"/>
          <w:pgNumType w:start="1" w:chapStyle="1"/>
          <w:cols w:space="720"/>
          <w:docGrid w:linePitch="360"/>
        </w:sectPr>
        <w:pPrChange w:id="6235" w:author="Vilson Lu" w:date="2014-08-16T15:42:00Z">
          <w:pPr>
            <w:pStyle w:val="Heading1"/>
          </w:pPr>
        </w:pPrChange>
      </w:pPr>
      <w:moveFromRangeStart w:id="6236" w:author="Vilson Lu" w:date="2014-08-15T22:47:00Z" w:name="move395906148"/>
      <w:moveFrom w:id="6237" w:author="Vilson Lu" w:date="2014-08-15T22:47:00Z">
        <w:del w:id="6238" w:author="TinTin Kalaw" w:date="2014-08-16T14:13:00Z">
          <w:r w:rsidRPr="00E45CE0" w:rsidDel="00751528">
            <w:delText>Vieweg, S., Hughes, A. L., Starbird, K., &amp; Palen, L. (2010, April). Microblogging during two natural hazards events: what twitter may contribute to situational awareness. In Proceedings of the SIGCHI Conference on Human Factors in Computing Systems (pp. 1079-1088). ACM.</w:delText>
          </w:r>
        </w:del>
      </w:moveFrom>
      <w:bookmarkStart w:id="6239" w:name="_Toc396184376"/>
      <w:bookmarkStart w:id="6240" w:name="_Toc396194042"/>
      <w:bookmarkStart w:id="6241" w:name="_Toc396200203"/>
      <w:bookmarkEnd w:id="6239"/>
      <w:bookmarkEnd w:id="6240"/>
      <w:bookmarkEnd w:id="6241"/>
    </w:p>
    <w:p w14:paraId="645771A3" w14:textId="60DAF16D" w:rsidR="00497EF3" w:rsidDel="00751528" w:rsidRDefault="00497EF3">
      <w:pPr>
        <w:rPr>
          <w:del w:id="6242" w:author="TinTin Kalaw" w:date="2014-08-16T14:13:00Z"/>
          <w:highlight w:val="white"/>
        </w:rPr>
      </w:pPr>
      <w:bookmarkStart w:id="6243" w:name="_Toc396184377"/>
      <w:bookmarkStart w:id="6244" w:name="_Toc396194043"/>
      <w:bookmarkStart w:id="6245" w:name="_Toc396200204"/>
      <w:bookmarkEnd w:id="6243"/>
      <w:bookmarkEnd w:id="6244"/>
      <w:bookmarkEnd w:id="6245"/>
      <w:moveFromRangeEnd w:id="6236"/>
    </w:p>
    <w:p w14:paraId="7F602EA2" w14:textId="66E3B07D" w:rsidR="00E97D46" w:rsidRPr="0027470C" w:rsidDel="00751528" w:rsidRDefault="00E97D46">
      <w:pPr>
        <w:rPr>
          <w:del w:id="6246" w:author="TinTin Kalaw" w:date="2014-08-16T14:13:00Z"/>
        </w:rPr>
        <w:pPrChange w:id="6247" w:author="Vilson Lu" w:date="2014-08-16T15:42:00Z">
          <w:pPr>
            <w:pStyle w:val="Reference"/>
          </w:pPr>
        </w:pPrChange>
      </w:pPr>
      <w:del w:id="6248" w:author="TinTin Kalaw" w:date="2014-08-16T14:13:00Z">
        <w:r w:rsidRPr="00497EF3" w:rsidDel="00751528">
          <w:rPr>
            <w:highlight w:val="white"/>
          </w:rPr>
          <w:delText>alias</w:delText>
        </w:r>
        <w:r w:rsidRPr="0027470C" w:rsidDel="00751528">
          <w:rPr>
            <w:highlight w:val="white"/>
          </w:rPr>
          <w:delText>-i. (2011). What is lingpipe?. Retrieved from http://alias-i.com/lingpipe/</w:delText>
        </w:r>
        <w:bookmarkStart w:id="6249" w:name="_Toc396184378"/>
        <w:bookmarkStart w:id="6250" w:name="_Toc396194044"/>
        <w:bookmarkStart w:id="6251" w:name="_Toc396200205"/>
        <w:bookmarkEnd w:id="6249"/>
        <w:bookmarkEnd w:id="6250"/>
        <w:bookmarkEnd w:id="6251"/>
      </w:del>
    </w:p>
    <w:p w14:paraId="27E9F9AF" w14:textId="47F6907D" w:rsidR="00E97D46" w:rsidRPr="0027470C" w:rsidDel="00751528" w:rsidRDefault="00E97D46">
      <w:pPr>
        <w:rPr>
          <w:del w:id="6252" w:author="TinTin Kalaw" w:date="2014-08-16T14:13:00Z"/>
        </w:rPr>
        <w:pPrChange w:id="6253" w:author="Vilson Lu" w:date="2014-08-16T15:42:00Z">
          <w:pPr>
            <w:pStyle w:val="Reference"/>
          </w:pPr>
        </w:pPrChange>
      </w:pPr>
      <w:bookmarkStart w:id="6254" w:name="_Toc396184379"/>
      <w:bookmarkStart w:id="6255" w:name="_Toc396194045"/>
      <w:bookmarkStart w:id="6256" w:name="_Toc396200206"/>
      <w:bookmarkEnd w:id="6254"/>
      <w:bookmarkEnd w:id="6255"/>
      <w:bookmarkEnd w:id="6256"/>
    </w:p>
    <w:p w14:paraId="561C79BA" w14:textId="5792A2AA" w:rsidR="00E97D46" w:rsidRPr="0027470C" w:rsidDel="00751528" w:rsidRDefault="00E97D46">
      <w:pPr>
        <w:rPr>
          <w:del w:id="6257" w:author="TinTin Kalaw" w:date="2014-08-16T14:13:00Z"/>
        </w:rPr>
        <w:pPrChange w:id="6258" w:author="Vilson Lu" w:date="2014-08-16T15:42:00Z">
          <w:pPr>
            <w:pStyle w:val="Reference"/>
          </w:pPr>
        </w:pPrChange>
      </w:pPr>
      <w:del w:id="6259" w:author="TinTin Kalaw" w:date="2014-08-16T14:13:00Z">
        <w:r w:rsidRPr="0027470C" w:rsidDel="00751528">
          <w:delText>Aone, C., Halverson, L., Hampton, T., &amp; Ramos-Santacruz, M. (1998, April). SRA: Description of the IE2 system used for MUC-7. In</w:delText>
        </w:r>
        <w:r w:rsidRPr="0027470C" w:rsidDel="00751528">
          <w:rPr>
            <w:rStyle w:val="apple-converted-space"/>
          </w:rPr>
          <w:delText> </w:delText>
        </w:r>
        <w:r w:rsidRPr="0027470C" w:rsidDel="00751528">
          <w:rPr>
            <w:i/>
            <w:iCs/>
          </w:rPr>
          <w:delText>Proceedings of the seventh message understanding conference (MUC-7)</w:delText>
        </w:r>
        <w:r w:rsidRPr="0027470C" w:rsidDel="00751528">
          <w:delText>.</w:delText>
        </w:r>
        <w:bookmarkStart w:id="6260" w:name="_Toc396184380"/>
        <w:bookmarkStart w:id="6261" w:name="_Toc396194046"/>
        <w:bookmarkStart w:id="6262" w:name="_Toc396200207"/>
        <w:bookmarkEnd w:id="6260"/>
        <w:bookmarkEnd w:id="6261"/>
        <w:bookmarkEnd w:id="6262"/>
      </w:del>
    </w:p>
    <w:p w14:paraId="1D76B588" w14:textId="2F772E1F" w:rsidR="00E97D46" w:rsidRPr="0027470C" w:rsidDel="00751528" w:rsidRDefault="00E97D46">
      <w:pPr>
        <w:rPr>
          <w:del w:id="6263" w:author="TinTin Kalaw" w:date="2014-08-16T14:13:00Z"/>
        </w:rPr>
        <w:pPrChange w:id="6264" w:author="Vilson Lu" w:date="2014-08-16T15:42:00Z">
          <w:pPr>
            <w:pStyle w:val="Reference"/>
          </w:pPr>
        </w:pPrChange>
      </w:pPr>
      <w:bookmarkStart w:id="6265" w:name="_Toc396184381"/>
      <w:bookmarkStart w:id="6266" w:name="_Toc396194047"/>
      <w:bookmarkStart w:id="6267" w:name="_Toc396200208"/>
      <w:bookmarkEnd w:id="6265"/>
      <w:bookmarkEnd w:id="6266"/>
      <w:bookmarkEnd w:id="6267"/>
    </w:p>
    <w:p w14:paraId="6E1ED787" w14:textId="3751D902" w:rsidR="00E97D46" w:rsidRPr="0027470C" w:rsidDel="00751528" w:rsidRDefault="00E97D46">
      <w:pPr>
        <w:rPr>
          <w:del w:id="6268" w:author="TinTin Kalaw" w:date="2014-08-16T14:13:00Z"/>
        </w:rPr>
        <w:pPrChange w:id="6269" w:author="Vilson Lu" w:date="2014-08-16T15:42:00Z">
          <w:pPr>
            <w:pStyle w:val="Reference"/>
          </w:pPr>
        </w:pPrChange>
      </w:pPr>
      <w:del w:id="6270" w:author="TinTin Kalaw" w:date="2014-08-16T14:13:00Z">
        <w:r w:rsidRPr="0027470C" w:rsidDel="00751528">
          <w:rPr>
            <w:highlight w:val="white"/>
          </w:rPr>
          <w:delText>Apache Software Foundation. (2010). Welcome to apache opennlp. Retrieved from https://opennlp.apache.org/</w:delText>
        </w:r>
        <w:bookmarkStart w:id="6271" w:name="_Toc396184382"/>
        <w:bookmarkStart w:id="6272" w:name="_Toc396194048"/>
        <w:bookmarkStart w:id="6273" w:name="_Toc396200209"/>
        <w:bookmarkEnd w:id="6271"/>
        <w:bookmarkEnd w:id="6272"/>
        <w:bookmarkEnd w:id="6273"/>
      </w:del>
    </w:p>
    <w:p w14:paraId="303F4DEE" w14:textId="59FEFB31" w:rsidR="00E97D46" w:rsidRPr="0027470C" w:rsidDel="00751528" w:rsidRDefault="00E97D46">
      <w:pPr>
        <w:rPr>
          <w:del w:id="6274" w:author="TinTin Kalaw" w:date="2014-08-16T14:13:00Z"/>
        </w:rPr>
        <w:pPrChange w:id="6275" w:author="Vilson Lu" w:date="2014-08-16T15:42:00Z">
          <w:pPr>
            <w:pStyle w:val="Reference"/>
          </w:pPr>
        </w:pPrChange>
      </w:pPr>
      <w:bookmarkStart w:id="6276" w:name="_Toc396184383"/>
      <w:bookmarkStart w:id="6277" w:name="_Toc396194049"/>
      <w:bookmarkStart w:id="6278" w:name="_Toc396200210"/>
      <w:bookmarkEnd w:id="6276"/>
      <w:bookmarkEnd w:id="6277"/>
      <w:bookmarkEnd w:id="6278"/>
    </w:p>
    <w:p w14:paraId="079D6EEB" w14:textId="6232D23B" w:rsidR="00E97D46" w:rsidRPr="0027470C" w:rsidDel="00751528" w:rsidRDefault="00E97D46">
      <w:pPr>
        <w:rPr>
          <w:del w:id="6279" w:author="TinTin Kalaw" w:date="2014-08-16T14:13:00Z"/>
        </w:rPr>
        <w:pPrChange w:id="6280" w:author="Vilson Lu" w:date="2014-08-16T15:42:00Z">
          <w:pPr>
            <w:pStyle w:val="Reference"/>
          </w:pPr>
        </w:pPrChange>
      </w:pPr>
      <w:del w:id="6281" w:author="TinTin Kalaw" w:date="2014-08-16T14:13:00Z">
        <w:r w:rsidRPr="0027470C" w:rsidDel="00751528">
          <w:rPr>
            <w:highlight w:val="white"/>
          </w:rPr>
          <w:delText xml:space="preserve">Asahara, M., &amp; Matsumoto, Y. (2003, May). Japanese named entity extraction with redundant morphological analysis. In </w:delText>
        </w:r>
        <w:r w:rsidRPr="0027470C" w:rsidDel="00751528">
          <w:delText>Proceedings of the 2003 Conference of the North American Chapter of the Association for Computational Linguistics on Human Language Technology-Volume 1 (pp. 8-15). Association for Computational Linguistics.</w:delText>
        </w:r>
        <w:bookmarkStart w:id="6282" w:name="_Toc396184384"/>
        <w:bookmarkStart w:id="6283" w:name="_Toc396194050"/>
        <w:bookmarkStart w:id="6284" w:name="_Toc396200211"/>
        <w:bookmarkEnd w:id="6282"/>
        <w:bookmarkEnd w:id="6283"/>
        <w:bookmarkEnd w:id="6284"/>
      </w:del>
    </w:p>
    <w:p w14:paraId="3DB4DD7A" w14:textId="52B807B6" w:rsidR="00E97D46" w:rsidRPr="0027470C" w:rsidDel="00751528" w:rsidRDefault="00E97D46">
      <w:pPr>
        <w:rPr>
          <w:del w:id="6285" w:author="TinTin Kalaw" w:date="2014-08-16T14:13:00Z"/>
        </w:rPr>
        <w:pPrChange w:id="6286" w:author="Vilson Lu" w:date="2014-08-16T15:42:00Z">
          <w:pPr>
            <w:pStyle w:val="Reference"/>
          </w:pPr>
        </w:pPrChange>
      </w:pPr>
      <w:bookmarkStart w:id="6287" w:name="_Toc396184385"/>
      <w:bookmarkStart w:id="6288" w:name="_Toc396194051"/>
      <w:bookmarkStart w:id="6289" w:name="_Toc396200212"/>
      <w:bookmarkEnd w:id="6287"/>
      <w:bookmarkEnd w:id="6288"/>
      <w:bookmarkEnd w:id="6289"/>
    </w:p>
    <w:p w14:paraId="5EA15C52" w14:textId="3641D5B4" w:rsidR="00E97D46" w:rsidDel="00751528" w:rsidRDefault="00E97D46">
      <w:pPr>
        <w:rPr>
          <w:del w:id="6290" w:author="TinTin Kalaw" w:date="2014-08-16T14:13:00Z"/>
        </w:rPr>
        <w:pPrChange w:id="6291" w:author="Vilson Lu" w:date="2014-08-16T15:42:00Z">
          <w:pPr>
            <w:pStyle w:val="Reference"/>
          </w:pPr>
        </w:pPrChange>
      </w:pPr>
      <w:del w:id="6292" w:author="TinTin Kalaw" w:date="2014-08-16T14:13:00Z">
        <w:r w:rsidRPr="0027470C" w:rsidDel="00751528">
          <w:delText>Aw, A., Zhang, M., Xiao, J., &amp; Su, J. (2006, July). A phrase-based statistical model for SMS text normalization. In Proceedings of the COLING/ACL on Main conference poster sessions (pp. 33-40). Association for Computational Linguistics.</w:delText>
        </w:r>
        <w:bookmarkStart w:id="6293" w:name="_Toc396184386"/>
        <w:bookmarkStart w:id="6294" w:name="_Toc396194052"/>
        <w:bookmarkStart w:id="6295" w:name="_Toc396200213"/>
        <w:bookmarkEnd w:id="6293"/>
        <w:bookmarkEnd w:id="6294"/>
        <w:bookmarkEnd w:id="6295"/>
      </w:del>
    </w:p>
    <w:p w14:paraId="6F5FAF2C" w14:textId="16B0240C" w:rsidR="00E97D46" w:rsidDel="00751528" w:rsidRDefault="00E97D46">
      <w:pPr>
        <w:rPr>
          <w:del w:id="6296" w:author="TinTin Kalaw" w:date="2014-08-16T14:13:00Z"/>
        </w:rPr>
        <w:pPrChange w:id="6297" w:author="Vilson Lu" w:date="2014-08-16T15:42:00Z">
          <w:pPr>
            <w:pStyle w:val="Reference"/>
          </w:pPr>
        </w:pPrChange>
      </w:pPr>
      <w:bookmarkStart w:id="6298" w:name="_Toc396184387"/>
      <w:bookmarkStart w:id="6299" w:name="_Toc396194053"/>
      <w:bookmarkStart w:id="6300" w:name="_Toc396200214"/>
      <w:bookmarkEnd w:id="6298"/>
      <w:bookmarkEnd w:id="6299"/>
      <w:bookmarkEnd w:id="6300"/>
    </w:p>
    <w:p w14:paraId="44D00EB7" w14:textId="5058C5D0" w:rsidR="00E97D46" w:rsidRPr="00DC0596" w:rsidDel="00751528" w:rsidRDefault="00E97D46">
      <w:pPr>
        <w:rPr>
          <w:del w:id="6301" w:author="TinTin Kalaw" w:date="2014-08-16T14:13:00Z"/>
        </w:rPr>
        <w:pPrChange w:id="6302" w:author="Vilson Lu" w:date="2014-08-16T15:42:00Z">
          <w:pPr>
            <w:pStyle w:val="Reference"/>
          </w:pPr>
        </w:pPrChange>
      </w:pPr>
      <w:del w:id="6303" w:author="TinTin Kalaw" w:date="2014-08-16T14:13:00Z">
        <w:r w:rsidRPr="00DC0596" w:rsidDel="00751528">
          <w:delText>Bollen, J., Mao, H., &amp; Zeng, X. (2011). Twitter mood predicts the stock market. Journal of Computational Science, 2(1), 1-8.</w:delText>
        </w:r>
        <w:bookmarkStart w:id="6304" w:name="_Toc396184388"/>
        <w:bookmarkStart w:id="6305" w:name="_Toc396194054"/>
        <w:bookmarkStart w:id="6306" w:name="_Toc396200215"/>
        <w:bookmarkEnd w:id="6304"/>
        <w:bookmarkEnd w:id="6305"/>
        <w:bookmarkEnd w:id="6306"/>
      </w:del>
    </w:p>
    <w:p w14:paraId="7CD15353" w14:textId="78A9AD07" w:rsidR="00E97D46" w:rsidRPr="002A19D8" w:rsidDel="00751528" w:rsidRDefault="00E97D46">
      <w:pPr>
        <w:rPr>
          <w:del w:id="6307" w:author="TinTin Kalaw" w:date="2014-08-16T14:13:00Z"/>
        </w:rPr>
        <w:pPrChange w:id="6308" w:author="Vilson Lu" w:date="2014-08-16T15:42:00Z">
          <w:pPr>
            <w:pStyle w:val="Reference"/>
          </w:pPr>
        </w:pPrChange>
      </w:pPr>
      <w:bookmarkStart w:id="6309" w:name="_Toc396184389"/>
      <w:bookmarkStart w:id="6310" w:name="_Toc396194055"/>
      <w:bookmarkStart w:id="6311" w:name="_Toc396200216"/>
      <w:bookmarkEnd w:id="6309"/>
      <w:bookmarkEnd w:id="6310"/>
      <w:bookmarkEnd w:id="6311"/>
    </w:p>
    <w:p w14:paraId="057696FC" w14:textId="5DE940D9" w:rsidR="00E97D46" w:rsidRPr="0027470C" w:rsidDel="00751528" w:rsidRDefault="00E97D46">
      <w:pPr>
        <w:rPr>
          <w:del w:id="6312" w:author="TinTin Kalaw" w:date="2014-08-16T14:13:00Z"/>
        </w:rPr>
        <w:pPrChange w:id="6313" w:author="Vilson Lu" w:date="2014-08-16T15:42:00Z">
          <w:pPr>
            <w:pStyle w:val="Reference"/>
          </w:pPr>
        </w:pPrChange>
      </w:pPr>
      <w:del w:id="6314" w:author="TinTin Kalaw" w:date="2014-08-16T14:13:00Z">
        <w:r w:rsidRPr="0027470C" w:rsidDel="00751528">
          <w:delText>Bontcheva, K., Derczynski, L., Funk, A., Greenwood, M.A., Maynard, D., Aswani, N. TwitIE: An Open-Source Information Extraction Pipeline for Microblog Text. Proceedings of the International Conference on Recent Advances in Natural Language Processing (RANLP 2013).</w:delText>
        </w:r>
        <w:bookmarkStart w:id="6315" w:name="_Toc396184390"/>
        <w:bookmarkStart w:id="6316" w:name="_Toc396194056"/>
        <w:bookmarkStart w:id="6317" w:name="_Toc396200217"/>
        <w:bookmarkEnd w:id="6315"/>
        <w:bookmarkEnd w:id="6316"/>
        <w:bookmarkEnd w:id="6317"/>
      </w:del>
    </w:p>
    <w:p w14:paraId="318AF087" w14:textId="58699B39" w:rsidR="00E97D46" w:rsidRPr="0027470C" w:rsidDel="00751528" w:rsidRDefault="00E97D46">
      <w:pPr>
        <w:rPr>
          <w:del w:id="6318" w:author="TinTin Kalaw" w:date="2014-08-16T14:13:00Z"/>
        </w:rPr>
        <w:pPrChange w:id="6319" w:author="Vilson Lu" w:date="2014-08-16T15:42:00Z">
          <w:pPr>
            <w:pStyle w:val="Reference"/>
          </w:pPr>
        </w:pPrChange>
      </w:pPr>
      <w:bookmarkStart w:id="6320" w:name="_Toc396184391"/>
      <w:bookmarkStart w:id="6321" w:name="_Toc396194057"/>
      <w:bookmarkStart w:id="6322" w:name="_Toc396200218"/>
      <w:bookmarkEnd w:id="6320"/>
      <w:bookmarkEnd w:id="6321"/>
      <w:bookmarkEnd w:id="6322"/>
    </w:p>
    <w:p w14:paraId="3A3A409D" w14:textId="54414BA2" w:rsidR="00E97D46" w:rsidRPr="0027470C" w:rsidDel="00751528" w:rsidRDefault="00E97D46">
      <w:pPr>
        <w:rPr>
          <w:del w:id="6323" w:author="TinTin Kalaw" w:date="2014-08-16T14:13:00Z"/>
        </w:rPr>
        <w:pPrChange w:id="6324" w:author="Vilson Lu" w:date="2014-08-16T15:42:00Z">
          <w:pPr>
            <w:pStyle w:val="Reference"/>
          </w:pPr>
        </w:pPrChange>
      </w:pPr>
      <w:del w:id="6325" w:author="TinTin Kalaw" w:date="2014-08-16T14:13:00Z">
        <w:r w:rsidRPr="0027470C" w:rsidDel="00751528">
          <w:delText>Bradlee, D., Knoll, S., &amp; Pentheroudakis, J. (2001). Tokenizer for a natural language processing system.</w:delText>
        </w:r>
        <w:bookmarkStart w:id="6326" w:name="_Toc396184392"/>
        <w:bookmarkStart w:id="6327" w:name="_Toc396194058"/>
        <w:bookmarkStart w:id="6328" w:name="_Toc396200219"/>
        <w:bookmarkEnd w:id="6326"/>
        <w:bookmarkEnd w:id="6327"/>
        <w:bookmarkEnd w:id="6328"/>
      </w:del>
    </w:p>
    <w:p w14:paraId="67CD8B25" w14:textId="67FF5A25" w:rsidR="00E97D46" w:rsidRPr="0027470C" w:rsidDel="00751528" w:rsidRDefault="00E97D46">
      <w:pPr>
        <w:rPr>
          <w:del w:id="6329" w:author="TinTin Kalaw" w:date="2014-08-16T14:13:00Z"/>
        </w:rPr>
        <w:pPrChange w:id="6330" w:author="Vilson Lu" w:date="2014-08-16T15:42:00Z">
          <w:pPr>
            <w:pStyle w:val="Reference"/>
          </w:pPr>
        </w:pPrChange>
      </w:pPr>
      <w:bookmarkStart w:id="6331" w:name="_Toc396184393"/>
      <w:bookmarkStart w:id="6332" w:name="_Toc396194059"/>
      <w:bookmarkStart w:id="6333" w:name="_Toc396200220"/>
      <w:bookmarkEnd w:id="6331"/>
      <w:bookmarkEnd w:id="6332"/>
      <w:bookmarkEnd w:id="6333"/>
    </w:p>
    <w:p w14:paraId="535FE88D" w14:textId="437363E6" w:rsidR="00E97D46" w:rsidRPr="0027470C" w:rsidDel="00751528" w:rsidRDefault="00E97D46">
      <w:pPr>
        <w:rPr>
          <w:del w:id="6334" w:author="TinTin Kalaw" w:date="2014-08-16T14:13:00Z"/>
        </w:rPr>
        <w:pPrChange w:id="6335" w:author="Vilson Lu" w:date="2014-08-16T15:42:00Z">
          <w:pPr>
            <w:pStyle w:val="Reference"/>
          </w:pPr>
        </w:pPrChange>
      </w:pPr>
      <w:del w:id="6336" w:author="TinTin Kalaw" w:date="2014-08-16T14:13:00Z">
        <w:r w:rsidRPr="0027470C" w:rsidDel="00751528">
          <w:delText>Cheng, H., Chua, J., Co, J., &amp; Magpantay, A. B. (201</w:delText>
        </w:r>
        <w:r w:rsidDel="00751528">
          <w:delText>3</w:delText>
        </w:r>
        <w:r w:rsidRPr="0027470C" w:rsidDel="00751528">
          <w:delText xml:space="preserve">). Social media monitoring for disasters. Unpublished undergraduate thesis, De La Salle University, Manila, Philippines. </w:delText>
        </w:r>
        <w:bookmarkStart w:id="6337" w:name="_Toc396184394"/>
        <w:bookmarkStart w:id="6338" w:name="_Toc396194060"/>
        <w:bookmarkStart w:id="6339" w:name="_Toc396200221"/>
        <w:bookmarkEnd w:id="6337"/>
        <w:bookmarkEnd w:id="6338"/>
        <w:bookmarkEnd w:id="6339"/>
      </w:del>
    </w:p>
    <w:p w14:paraId="21694875" w14:textId="3CCC3C4B" w:rsidR="00E97D46" w:rsidRPr="0027470C" w:rsidDel="00751528" w:rsidRDefault="00E97D46">
      <w:pPr>
        <w:rPr>
          <w:del w:id="6340" w:author="TinTin Kalaw" w:date="2014-08-16T14:13:00Z"/>
        </w:rPr>
        <w:pPrChange w:id="6341" w:author="Vilson Lu" w:date="2014-08-16T15:42:00Z">
          <w:pPr>
            <w:pStyle w:val="Reference"/>
          </w:pPr>
        </w:pPrChange>
      </w:pPr>
      <w:bookmarkStart w:id="6342" w:name="_Toc396184395"/>
      <w:bookmarkStart w:id="6343" w:name="_Toc396194061"/>
      <w:bookmarkStart w:id="6344" w:name="_Toc396200222"/>
      <w:bookmarkEnd w:id="6342"/>
      <w:bookmarkEnd w:id="6343"/>
      <w:bookmarkEnd w:id="6344"/>
    </w:p>
    <w:p w14:paraId="5F0D852C" w14:textId="7A30BFE1" w:rsidR="00E97D46" w:rsidDel="00751528" w:rsidRDefault="00E97D46">
      <w:pPr>
        <w:rPr>
          <w:del w:id="6345" w:author="TinTin Kalaw" w:date="2014-08-16T14:13:00Z"/>
        </w:rPr>
        <w:pPrChange w:id="6346" w:author="Vilson Lu" w:date="2014-08-16T15:42:00Z">
          <w:pPr>
            <w:pStyle w:val="Reference"/>
          </w:pPr>
        </w:pPrChange>
      </w:pPr>
      <w:del w:id="6347" w:author="TinTin Kalaw" w:date="2014-08-16T14:13:00Z">
        <w:r w:rsidRPr="0027470C" w:rsidDel="00751528">
          <w:rPr>
            <w:highlight w:val="white"/>
          </w:rPr>
          <w:delText>Cheng, T. T., Cua, J. L., Tan, M. D., Yao, K. G., &amp; Roxas, R. E. (2009, October). Information extraction from legal documents. In Natural Language Processing, 2009. NLP'09. Eighth International Symposium on (pp. 157-162). IEEE.</w:delText>
        </w:r>
        <w:bookmarkStart w:id="6348" w:name="_Toc396184396"/>
        <w:bookmarkStart w:id="6349" w:name="_Toc396194062"/>
        <w:bookmarkStart w:id="6350" w:name="_Toc396200223"/>
        <w:bookmarkEnd w:id="6348"/>
        <w:bookmarkEnd w:id="6349"/>
        <w:bookmarkEnd w:id="6350"/>
      </w:del>
    </w:p>
    <w:p w14:paraId="24BACC91" w14:textId="3B3E1CF7" w:rsidR="00E97D46" w:rsidRPr="002A19D8" w:rsidDel="00751528" w:rsidRDefault="00E97D46">
      <w:pPr>
        <w:rPr>
          <w:del w:id="6351" w:author="TinTin Kalaw" w:date="2014-08-16T14:13:00Z"/>
        </w:rPr>
        <w:pPrChange w:id="6352" w:author="Vilson Lu" w:date="2014-08-16T15:42:00Z">
          <w:pPr>
            <w:pStyle w:val="Reference"/>
          </w:pPr>
        </w:pPrChange>
      </w:pPr>
      <w:bookmarkStart w:id="6353" w:name="_Toc396184397"/>
      <w:bookmarkStart w:id="6354" w:name="_Toc396194063"/>
      <w:bookmarkStart w:id="6355" w:name="_Toc396200224"/>
      <w:bookmarkEnd w:id="6353"/>
      <w:bookmarkEnd w:id="6354"/>
      <w:bookmarkEnd w:id="6355"/>
    </w:p>
    <w:p w14:paraId="2D469983" w14:textId="39AC5390" w:rsidR="00E97D46" w:rsidRPr="00DC0596" w:rsidDel="00751528" w:rsidRDefault="00E97D46">
      <w:pPr>
        <w:rPr>
          <w:del w:id="6356" w:author="TinTin Kalaw" w:date="2014-08-16T14:13:00Z"/>
        </w:rPr>
        <w:pPrChange w:id="6357" w:author="Vilson Lu" w:date="2014-08-16T15:42:00Z">
          <w:pPr>
            <w:pStyle w:val="Reference"/>
          </w:pPr>
        </w:pPrChange>
      </w:pPr>
      <w:del w:id="6358" w:author="TinTin Kalaw" w:date="2014-08-16T14:13:00Z">
        <w:r w:rsidRPr="00DC0596" w:rsidDel="00751528">
          <w:delText>Chew, C., &amp; Eysenbach, G. (2010). Pandemics in the age of Twitter: content analysis of Tweets during the 2009 H1N1 outbreak. PloS one, 5(11), e14118.</w:delText>
        </w:r>
        <w:bookmarkStart w:id="6359" w:name="_Toc396184398"/>
        <w:bookmarkStart w:id="6360" w:name="_Toc396194064"/>
        <w:bookmarkStart w:id="6361" w:name="_Toc396200225"/>
        <w:bookmarkEnd w:id="6359"/>
        <w:bookmarkEnd w:id="6360"/>
        <w:bookmarkEnd w:id="6361"/>
      </w:del>
    </w:p>
    <w:p w14:paraId="087C1155" w14:textId="230E9BD2" w:rsidR="00E97D46" w:rsidDel="00751528" w:rsidRDefault="00E97D46">
      <w:pPr>
        <w:rPr>
          <w:del w:id="6362" w:author="TinTin Kalaw" w:date="2014-08-16T14:13:00Z"/>
        </w:rPr>
        <w:pPrChange w:id="6363" w:author="Vilson Lu" w:date="2014-08-16T15:42:00Z">
          <w:pPr>
            <w:pStyle w:val="Reference"/>
          </w:pPr>
        </w:pPrChange>
      </w:pPr>
      <w:bookmarkStart w:id="6364" w:name="_Toc396184399"/>
      <w:bookmarkStart w:id="6365" w:name="_Toc396194065"/>
      <w:bookmarkStart w:id="6366" w:name="_Toc396200226"/>
      <w:bookmarkEnd w:id="6364"/>
      <w:bookmarkEnd w:id="6365"/>
      <w:bookmarkEnd w:id="6366"/>
    </w:p>
    <w:p w14:paraId="1AB19C15" w14:textId="5DC7279C" w:rsidR="00E97D46" w:rsidDel="00751528" w:rsidRDefault="00E97D46">
      <w:pPr>
        <w:rPr>
          <w:del w:id="6367" w:author="TinTin Kalaw" w:date="2014-08-16T14:13:00Z"/>
        </w:rPr>
        <w:pPrChange w:id="6368" w:author="Vilson Lu" w:date="2014-08-16T15:42:00Z">
          <w:pPr>
            <w:pStyle w:val="Reference"/>
          </w:pPr>
        </w:pPrChange>
      </w:pPr>
      <w:del w:id="6369" w:author="TinTin Kalaw" w:date="2014-08-16T14:13:00Z">
        <w:r w:rsidDel="00751528">
          <w:rPr>
            <w:color w:val="222222"/>
          </w:rPr>
          <w:delText xml:space="preserve">Choy, M., Cheong, M., Laik, M. N., &amp; Shung, K. P. (2012). US Presidential Election 2012 Prediction using Census </w:delText>
        </w:r>
        <w:r w:rsidRPr="00EB1169" w:rsidDel="00751528">
          <w:delText>Corrected</w:delText>
        </w:r>
        <w:r w:rsidDel="00751528">
          <w:rPr>
            <w:color w:val="222222"/>
          </w:rPr>
          <w:delText xml:space="preserve"> Twitter Model.</w:delText>
        </w:r>
        <w:r w:rsidDel="00751528">
          <w:rPr>
            <w:rStyle w:val="apple-converted-space"/>
            <w:color w:val="222222"/>
          </w:rPr>
          <w:delText> </w:delText>
        </w:r>
        <w:r w:rsidDel="00751528">
          <w:rPr>
            <w:i/>
            <w:iCs/>
            <w:color w:val="222222"/>
          </w:rPr>
          <w:delText>arXiv preprint arXiv:1211.0938</w:delText>
        </w:r>
        <w:r w:rsidDel="00751528">
          <w:rPr>
            <w:color w:val="222222"/>
          </w:rPr>
          <w:delText>.</w:delText>
        </w:r>
        <w:bookmarkStart w:id="6370" w:name="_Toc396184400"/>
        <w:bookmarkStart w:id="6371" w:name="_Toc396194066"/>
        <w:bookmarkStart w:id="6372" w:name="_Toc396200227"/>
        <w:bookmarkEnd w:id="6370"/>
        <w:bookmarkEnd w:id="6371"/>
        <w:bookmarkEnd w:id="6372"/>
      </w:del>
    </w:p>
    <w:p w14:paraId="2ABD9FEE" w14:textId="3C4780A3" w:rsidR="00E97D46" w:rsidRPr="0027470C" w:rsidDel="00751528" w:rsidRDefault="00E97D46">
      <w:pPr>
        <w:rPr>
          <w:del w:id="6373" w:author="TinTin Kalaw" w:date="2014-08-16T14:13:00Z"/>
        </w:rPr>
        <w:pPrChange w:id="6374" w:author="Vilson Lu" w:date="2014-08-16T15:42:00Z">
          <w:pPr>
            <w:pStyle w:val="Reference"/>
          </w:pPr>
        </w:pPrChange>
      </w:pPr>
      <w:bookmarkStart w:id="6375" w:name="_Toc396184401"/>
      <w:bookmarkStart w:id="6376" w:name="_Toc396194067"/>
      <w:bookmarkStart w:id="6377" w:name="_Toc396200228"/>
      <w:bookmarkEnd w:id="6375"/>
      <w:bookmarkEnd w:id="6376"/>
      <w:bookmarkEnd w:id="6377"/>
    </w:p>
    <w:p w14:paraId="47AD402E" w14:textId="1B23B427" w:rsidR="00E97D46" w:rsidRPr="0027470C" w:rsidDel="00751528" w:rsidRDefault="00E97D46">
      <w:pPr>
        <w:rPr>
          <w:del w:id="6378" w:author="TinTin Kalaw" w:date="2014-08-16T14:13:00Z"/>
        </w:rPr>
        <w:pPrChange w:id="6379" w:author="Vilson Lu" w:date="2014-08-16T15:42:00Z">
          <w:pPr>
            <w:pStyle w:val="Reference"/>
          </w:pPr>
        </w:pPrChange>
      </w:pPr>
      <w:del w:id="6380" w:author="TinTin Kalaw" w:date="2014-08-16T14:13:00Z">
        <w:r w:rsidRPr="0027470C" w:rsidDel="00751528">
          <w:rPr>
            <w:lang w:val="en-PH"/>
          </w:rPr>
          <w:delText>Califf, Mary Elaine. 1998. Relational Learning Techniques for Natural Language Information Extraction. Ph.D. thesis, Univ. of Texas at Austin, http://www.cs.utexas.edu/users/mecaliff.</w:delText>
        </w:r>
        <w:bookmarkStart w:id="6381" w:name="_Toc396184402"/>
        <w:bookmarkStart w:id="6382" w:name="_Toc396194068"/>
        <w:bookmarkStart w:id="6383" w:name="_Toc396200229"/>
        <w:bookmarkEnd w:id="6381"/>
        <w:bookmarkEnd w:id="6382"/>
        <w:bookmarkEnd w:id="6383"/>
      </w:del>
    </w:p>
    <w:p w14:paraId="5C8412EE" w14:textId="43C2F88F" w:rsidR="00E97D46" w:rsidRPr="0027470C" w:rsidDel="00751528" w:rsidRDefault="00E97D46">
      <w:pPr>
        <w:rPr>
          <w:del w:id="6384" w:author="TinTin Kalaw" w:date="2014-08-16T14:13:00Z"/>
        </w:rPr>
        <w:pPrChange w:id="6385" w:author="Vilson Lu" w:date="2014-08-16T15:42:00Z">
          <w:pPr>
            <w:pStyle w:val="Reference"/>
          </w:pPr>
        </w:pPrChange>
      </w:pPr>
      <w:bookmarkStart w:id="6386" w:name="_Toc396184403"/>
      <w:bookmarkStart w:id="6387" w:name="_Toc396194069"/>
      <w:bookmarkStart w:id="6388" w:name="_Toc396200230"/>
      <w:bookmarkEnd w:id="6386"/>
      <w:bookmarkEnd w:id="6387"/>
      <w:bookmarkEnd w:id="6388"/>
    </w:p>
    <w:p w14:paraId="51D715B8" w14:textId="34AB22CB" w:rsidR="00E97D46" w:rsidRPr="0027470C" w:rsidDel="00751528" w:rsidRDefault="00E97D46">
      <w:pPr>
        <w:rPr>
          <w:del w:id="6389" w:author="TinTin Kalaw" w:date="2014-08-16T14:13:00Z"/>
        </w:rPr>
        <w:pPrChange w:id="6390" w:author="Vilson Lu" w:date="2014-08-16T15:42:00Z">
          <w:pPr>
            <w:pStyle w:val="Reference"/>
          </w:pPr>
        </w:pPrChange>
      </w:pPr>
      <w:del w:id="6391" w:author="TinTin Kalaw" w:date="2014-08-16T14:13:00Z">
        <w:r w:rsidRPr="0027470C" w:rsidDel="00751528">
          <w:delText>Ciravegna, F., &amp; Lavelli, A. (2004). LearningPinocchio: Adaptive information extraction for real world applications.</w:delText>
        </w:r>
        <w:r w:rsidRPr="0027470C" w:rsidDel="00751528">
          <w:rPr>
            <w:rStyle w:val="apple-converted-space"/>
          </w:rPr>
          <w:delText> </w:delText>
        </w:r>
        <w:r w:rsidRPr="0027470C" w:rsidDel="00751528">
          <w:delText>Natural Language Engineering,</w:delText>
        </w:r>
        <w:r w:rsidRPr="0027470C" w:rsidDel="00751528">
          <w:rPr>
            <w:rStyle w:val="apple-converted-space"/>
          </w:rPr>
          <w:delText> </w:delText>
        </w:r>
        <w:r w:rsidRPr="0027470C" w:rsidDel="00751528">
          <w:delText>10(02), 145-165.</w:delText>
        </w:r>
        <w:bookmarkStart w:id="6392" w:name="_Toc396184404"/>
        <w:bookmarkStart w:id="6393" w:name="_Toc396194070"/>
        <w:bookmarkStart w:id="6394" w:name="_Toc396200231"/>
        <w:bookmarkEnd w:id="6392"/>
        <w:bookmarkEnd w:id="6393"/>
        <w:bookmarkEnd w:id="6394"/>
      </w:del>
    </w:p>
    <w:p w14:paraId="436904D7" w14:textId="24628523" w:rsidR="00E97D46" w:rsidRPr="0027470C" w:rsidDel="00751528" w:rsidRDefault="00E97D46">
      <w:pPr>
        <w:rPr>
          <w:del w:id="6395" w:author="TinTin Kalaw" w:date="2014-08-16T14:13:00Z"/>
        </w:rPr>
        <w:pPrChange w:id="6396" w:author="Vilson Lu" w:date="2014-08-16T15:42:00Z">
          <w:pPr>
            <w:pStyle w:val="Reference"/>
          </w:pPr>
        </w:pPrChange>
      </w:pPr>
      <w:bookmarkStart w:id="6397" w:name="_Toc396184405"/>
      <w:bookmarkStart w:id="6398" w:name="_Toc396194071"/>
      <w:bookmarkStart w:id="6399" w:name="_Toc396200232"/>
      <w:bookmarkEnd w:id="6397"/>
      <w:bookmarkEnd w:id="6398"/>
      <w:bookmarkEnd w:id="6399"/>
    </w:p>
    <w:p w14:paraId="2EEB9382" w14:textId="32CD98E6" w:rsidR="00E97D46" w:rsidDel="00751528" w:rsidRDefault="00E97D46">
      <w:pPr>
        <w:rPr>
          <w:del w:id="6400" w:author="TinTin Kalaw" w:date="2014-08-16T14:13:00Z"/>
          <w:rFonts w:eastAsia="Arial"/>
        </w:rPr>
        <w:pPrChange w:id="6401" w:author="Vilson Lu" w:date="2014-08-16T15:42:00Z">
          <w:pPr>
            <w:pStyle w:val="Reference"/>
          </w:pPr>
        </w:pPrChange>
      </w:pPr>
      <w:del w:id="6402" w:author="TinTin Kalaw" w:date="2014-08-16T14:13:00Z">
        <w:r w:rsidRPr="0027470C" w:rsidDel="00751528">
          <w:rPr>
            <w:rFonts w:eastAsia="Arial"/>
          </w:rPr>
          <w:delText xml:space="preserve">Corney, D., Byrne, E., Buxton, B., &amp; Jones, D. (2008). A logical framework for template creation and information extraction. In </w:delText>
        </w:r>
        <w:r w:rsidRPr="0027470C" w:rsidDel="00751528">
          <w:rPr>
            <w:rFonts w:eastAsia="Arial"/>
            <w:i/>
            <w:iCs/>
          </w:rPr>
          <w:delText>Data Mining: Foundations and Practice</w:delText>
        </w:r>
        <w:r w:rsidRPr="0027470C" w:rsidDel="00751528">
          <w:rPr>
            <w:rFonts w:eastAsia="Arial"/>
          </w:rPr>
          <w:delText xml:space="preserve"> (pp. 79-108). Springer Berlin Heidelberg.</w:delText>
        </w:r>
        <w:bookmarkStart w:id="6403" w:name="_Toc396184406"/>
        <w:bookmarkStart w:id="6404" w:name="_Toc396194072"/>
        <w:bookmarkStart w:id="6405" w:name="_Toc396200233"/>
        <w:bookmarkEnd w:id="6403"/>
        <w:bookmarkEnd w:id="6404"/>
        <w:bookmarkEnd w:id="6405"/>
      </w:del>
    </w:p>
    <w:p w14:paraId="1E86AF2E" w14:textId="146F8760" w:rsidR="00E97D46" w:rsidRPr="0027470C" w:rsidDel="00751528" w:rsidRDefault="00E97D46">
      <w:pPr>
        <w:rPr>
          <w:del w:id="6406" w:author="TinTin Kalaw" w:date="2014-08-16T14:13:00Z"/>
        </w:rPr>
        <w:pPrChange w:id="6407" w:author="Vilson Lu" w:date="2014-08-16T15:42:00Z">
          <w:pPr>
            <w:pStyle w:val="Reference"/>
          </w:pPr>
        </w:pPrChange>
      </w:pPr>
      <w:bookmarkStart w:id="6408" w:name="_Toc396184407"/>
      <w:bookmarkStart w:id="6409" w:name="_Toc396194073"/>
      <w:bookmarkStart w:id="6410" w:name="_Toc396200234"/>
      <w:bookmarkEnd w:id="6408"/>
      <w:bookmarkEnd w:id="6409"/>
      <w:bookmarkEnd w:id="6410"/>
    </w:p>
    <w:p w14:paraId="2FFB4018" w14:textId="13C4D321" w:rsidR="00E97D46" w:rsidRPr="00DC0596" w:rsidDel="00751528" w:rsidRDefault="00E97D46">
      <w:pPr>
        <w:rPr>
          <w:del w:id="6411" w:author="TinTin Kalaw" w:date="2014-08-16T14:13:00Z"/>
        </w:rPr>
        <w:pPrChange w:id="6412" w:author="Vilson Lu" w:date="2014-08-16T15:42:00Z">
          <w:pPr>
            <w:pStyle w:val="Reference"/>
          </w:pPr>
        </w:pPrChange>
      </w:pPr>
      <w:del w:id="6413" w:author="TinTin Kalaw" w:date="2014-08-16T14:13:00Z">
        <w:r w:rsidRPr="00DC0596" w:rsidDel="00751528">
          <w:delText>Culnan, M. J., McHugh, P. J., &amp; Zubillaga, J. I. (2010). How large US companies can use Twitter and other social media to gain business value. MIS Quarterly Executive, 9(4), 243-259.</w:delText>
        </w:r>
        <w:bookmarkStart w:id="6414" w:name="_Toc396184408"/>
        <w:bookmarkStart w:id="6415" w:name="_Toc396194074"/>
        <w:bookmarkStart w:id="6416" w:name="_Toc396200235"/>
        <w:bookmarkEnd w:id="6414"/>
        <w:bookmarkEnd w:id="6415"/>
        <w:bookmarkEnd w:id="6416"/>
      </w:del>
    </w:p>
    <w:p w14:paraId="54D69E07" w14:textId="00E45D1A" w:rsidR="00E97D46" w:rsidRPr="0027470C" w:rsidDel="00751528" w:rsidRDefault="00E97D46">
      <w:pPr>
        <w:rPr>
          <w:del w:id="6417" w:author="TinTin Kalaw" w:date="2014-08-16T14:13:00Z"/>
        </w:rPr>
        <w:pPrChange w:id="6418" w:author="Vilson Lu" w:date="2014-08-16T15:42:00Z">
          <w:pPr>
            <w:pStyle w:val="Reference"/>
          </w:pPr>
        </w:pPrChange>
      </w:pPr>
      <w:bookmarkStart w:id="6419" w:name="_Toc396184409"/>
      <w:bookmarkStart w:id="6420" w:name="_Toc396194075"/>
      <w:bookmarkStart w:id="6421" w:name="_Toc396200236"/>
      <w:bookmarkEnd w:id="6419"/>
      <w:bookmarkEnd w:id="6420"/>
      <w:bookmarkEnd w:id="6421"/>
    </w:p>
    <w:p w14:paraId="48794D0E" w14:textId="398371AD" w:rsidR="00E97D46" w:rsidRPr="0027470C" w:rsidDel="00751528" w:rsidRDefault="00E97D46">
      <w:pPr>
        <w:rPr>
          <w:del w:id="6422" w:author="TinTin Kalaw" w:date="2014-08-16T14:13:00Z"/>
        </w:rPr>
        <w:pPrChange w:id="6423" w:author="Vilson Lu" w:date="2014-08-16T15:42:00Z">
          <w:pPr>
            <w:pStyle w:val="Reference"/>
          </w:pPr>
        </w:pPrChange>
      </w:pPr>
      <w:del w:id="6424" w:author="TinTin Kalaw" w:date="2014-08-16T14:13:00Z">
        <w:r w:rsidRPr="0027470C" w:rsidDel="00751528">
          <w:delText>Cunningham, H. (2002). GATE, a general architecture for text engineering.Computers and the Humanities,</w:delText>
        </w:r>
        <w:r w:rsidRPr="0027470C" w:rsidDel="00751528">
          <w:rPr>
            <w:rStyle w:val="apple-converted-space"/>
          </w:rPr>
          <w:delText> </w:delText>
        </w:r>
        <w:r w:rsidRPr="0027470C" w:rsidDel="00751528">
          <w:delText>36(2), 223-254.</w:delText>
        </w:r>
        <w:bookmarkStart w:id="6425" w:name="_Toc396184410"/>
        <w:bookmarkStart w:id="6426" w:name="_Toc396194076"/>
        <w:bookmarkStart w:id="6427" w:name="_Toc396200237"/>
        <w:bookmarkEnd w:id="6425"/>
        <w:bookmarkEnd w:id="6426"/>
        <w:bookmarkEnd w:id="6427"/>
      </w:del>
    </w:p>
    <w:p w14:paraId="708DFC1B" w14:textId="02ACC12F" w:rsidR="00E97D46" w:rsidRPr="0027470C" w:rsidDel="00751528" w:rsidRDefault="00E97D46">
      <w:pPr>
        <w:rPr>
          <w:del w:id="6428" w:author="TinTin Kalaw" w:date="2014-08-16T14:13:00Z"/>
        </w:rPr>
        <w:pPrChange w:id="6429" w:author="Vilson Lu" w:date="2014-08-16T15:42:00Z">
          <w:pPr>
            <w:pStyle w:val="Reference"/>
          </w:pPr>
        </w:pPrChange>
      </w:pPr>
      <w:bookmarkStart w:id="6430" w:name="_Toc396184411"/>
      <w:bookmarkStart w:id="6431" w:name="_Toc396194077"/>
      <w:bookmarkStart w:id="6432" w:name="_Toc396200238"/>
      <w:bookmarkEnd w:id="6430"/>
      <w:bookmarkEnd w:id="6431"/>
      <w:bookmarkEnd w:id="6432"/>
    </w:p>
    <w:p w14:paraId="120D98D7" w14:textId="3837B47D" w:rsidR="00E97D46" w:rsidRPr="0027470C" w:rsidDel="00751528" w:rsidRDefault="00E97D46">
      <w:pPr>
        <w:rPr>
          <w:del w:id="6433" w:author="TinTin Kalaw" w:date="2014-08-16T14:13:00Z"/>
        </w:rPr>
        <w:pPrChange w:id="6434" w:author="Vilson Lu" w:date="2014-08-16T15:42:00Z">
          <w:pPr>
            <w:pStyle w:val="Reference"/>
          </w:pPr>
        </w:pPrChange>
      </w:pPr>
      <w:del w:id="6435" w:author="TinTin Kalaw" w:date="2014-08-16T14:13:00Z">
        <w:r w:rsidRPr="0027470C" w:rsidDel="00751528">
          <w:delText xml:space="preserve">Cunningham, H., Maynard, D., Bontcheva, K., &amp; </w:delText>
        </w:r>
        <w:r w:rsidRPr="0027470C" w:rsidDel="00751528">
          <w:rPr>
            <w:rStyle w:val="ReferenceChar"/>
          </w:rPr>
          <w:delText>Tablan, V. (2002, July). A framework and graphical development environment for robust NLP tools and</w:delText>
        </w:r>
        <w:r w:rsidRPr="0027470C" w:rsidDel="00751528">
          <w:delText xml:space="preserve"> applications. In ACL (pp. 168-175). </w:delText>
        </w:r>
        <w:bookmarkStart w:id="6436" w:name="_Toc396184412"/>
        <w:bookmarkStart w:id="6437" w:name="_Toc396194078"/>
        <w:bookmarkStart w:id="6438" w:name="_Toc396200239"/>
        <w:bookmarkEnd w:id="6436"/>
        <w:bookmarkEnd w:id="6437"/>
        <w:bookmarkEnd w:id="6438"/>
      </w:del>
    </w:p>
    <w:p w14:paraId="2EAD1B7E" w14:textId="4C13F4D4" w:rsidR="00E97D46" w:rsidRPr="0027470C" w:rsidDel="00751528" w:rsidRDefault="00E97D46">
      <w:pPr>
        <w:rPr>
          <w:del w:id="6439" w:author="TinTin Kalaw" w:date="2014-08-16T14:13:00Z"/>
        </w:rPr>
        <w:pPrChange w:id="6440" w:author="Vilson Lu" w:date="2014-08-16T15:42:00Z">
          <w:pPr>
            <w:pStyle w:val="Reference"/>
          </w:pPr>
        </w:pPrChange>
      </w:pPr>
      <w:bookmarkStart w:id="6441" w:name="_Toc396184413"/>
      <w:bookmarkStart w:id="6442" w:name="_Toc396194079"/>
      <w:bookmarkStart w:id="6443" w:name="_Toc396200240"/>
      <w:bookmarkEnd w:id="6441"/>
      <w:bookmarkEnd w:id="6442"/>
      <w:bookmarkEnd w:id="6443"/>
    </w:p>
    <w:p w14:paraId="42046AC5" w14:textId="74C21661" w:rsidR="00E97D46" w:rsidRPr="0027470C" w:rsidDel="00751528" w:rsidRDefault="00E97D46">
      <w:pPr>
        <w:rPr>
          <w:del w:id="6444" w:author="TinTin Kalaw" w:date="2014-08-16T14:13:00Z"/>
        </w:rPr>
        <w:pPrChange w:id="6445" w:author="Vilson Lu" w:date="2014-08-16T15:42:00Z">
          <w:pPr>
            <w:pStyle w:val="Reference"/>
          </w:pPr>
        </w:pPrChange>
      </w:pPr>
      <w:del w:id="6446" w:author="TinTin Kalaw" w:date="2014-08-16T14:13:00Z">
        <w:r w:rsidRPr="0027470C" w:rsidDel="00751528">
          <w:delText>Cunningham, H., Maynard, D., Bontcheva, K., Tablan, V., Ursu, C., Dimitrov, M. &amp; Aswani, N. (2002). Developing language processing components with GATE (a user guide).</w:delText>
        </w:r>
        <w:r w:rsidRPr="0027470C" w:rsidDel="00751528">
          <w:rPr>
            <w:rStyle w:val="apple-converted-space"/>
          </w:rPr>
          <w:delText> </w:delText>
        </w:r>
        <w:r w:rsidRPr="0027470C" w:rsidDel="00751528">
          <w:delText>University of Sheffield, Sheffield UK,</w:delText>
        </w:r>
        <w:r w:rsidRPr="0027470C" w:rsidDel="00751528">
          <w:rPr>
            <w:rStyle w:val="apple-converted-space"/>
          </w:rPr>
          <w:delText> </w:delText>
        </w:r>
        <w:r w:rsidRPr="0027470C" w:rsidDel="00751528">
          <w:delText>5.</w:delText>
        </w:r>
        <w:bookmarkStart w:id="6447" w:name="_Toc396184414"/>
        <w:bookmarkStart w:id="6448" w:name="_Toc396194080"/>
        <w:bookmarkStart w:id="6449" w:name="_Toc396200241"/>
        <w:bookmarkEnd w:id="6447"/>
        <w:bookmarkEnd w:id="6448"/>
        <w:bookmarkEnd w:id="6449"/>
      </w:del>
    </w:p>
    <w:p w14:paraId="3E80D1AC" w14:textId="54E18557" w:rsidR="00E97D46" w:rsidRPr="00EC3901" w:rsidDel="00751528" w:rsidRDefault="00E97D46">
      <w:pPr>
        <w:rPr>
          <w:del w:id="6450" w:author="TinTin Kalaw" w:date="2014-08-16T14:13:00Z"/>
        </w:rPr>
        <w:pPrChange w:id="6451" w:author="Vilson Lu" w:date="2014-08-16T15:42:00Z">
          <w:pPr>
            <w:pStyle w:val="Reference"/>
          </w:pPr>
        </w:pPrChange>
      </w:pPr>
      <w:bookmarkStart w:id="6452" w:name="_Toc396184415"/>
      <w:bookmarkStart w:id="6453" w:name="_Toc396194081"/>
      <w:bookmarkStart w:id="6454" w:name="_Toc396200242"/>
      <w:bookmarkEnd w:id="6452"/>
      <w:bookmarkEnd w:id="6453"/>
      <w:bookmarkEnd w:id="6454"/>
    </w:p>
    <w:p w14:paraId="6EF87F9C" w14:textId="3075CD2C" w:rsidR="00E97D46" w:rsidRPr="00EC3901" w:rsidDel="00751528" w:rsidRDefault="00E97D46">
      <w:pPr>
        <w:rPr>
          <w:del w:id="6455" w:author="TinTin Kalaw" w:date="2014-08-16T14:13:00Z"/>
        </w:rPr>
        <w:pPrChange w:id="6456" w:author="Vilson Lu" w:date="2014-08-16T15:42:00Z">
          <w:pPr>
            <w:pStyle w:val="Reference"/>
          </w:pPr>
        </w:pPrChange>
      </w:pPr>
      <w:del w:id="6457" w:author="TinTin Kalaw" w:date="2014-08-16T14:13:00Z">
        <w:r w:rsidRPr="00915BA7" w:rsidDel="00751528">
          <w:delText>Davis, J., &amp; Goadrich, M. (2006, June). The relationship between Precision-Recall and ROC curves. In Proceedings of the 23rd international conference on Machine learning (pp. 233-240). ACM.</w:delText>
        </w:r>
        <w:bookmarkStart w:id="6458" w:name="_Toc396184416"/>
        <w:bookmarkStart w:id="6459" w:name="_Toc396194082"/>
        <w:bookmarkStart w:id="6460" w:name="_Toc396200243"/>
        <w:bookmarkEnd w:id="6458"/>
        <w:bookmarkEnd w:id="6459"/>
        <w:bookmarkEnd w:id="6460"/>
      </w:del>
    </w:p>
    <w:p w14:paraId="4E44727E" w14:textId="324CDA91" w:rsidR="00E97D46" w:rsidRPr="0027470C" w:rsidDel="00751528" w:rsidRDefault="00E97D46">
      <w:pPr>
        <w:rPr>
          <w:del w:id="6461" w:author="TinTin Kalaw" w:date="2014-08-16T14:13:00Z"/>
        </w:rPr>
        <w:pPrChange w:id="6462" w:author="Vilson Lu" w:date="2014-08-16T15:42:00Z">
          <w:pPr>
            <w:pStyle w:val="Reference"/>
          </w:pPr>
        </w:pPrChange>
      </w:pPr>
      <w:bookmarkStart w:id="6463" w:name="_Toc396184417"/>
      <w:bookmarkStart w:id="6464" w:name="_Toc396194083"/>
      <w:bookmarkStart w:id="6465" w:name="_Toc396200244"/>
      <w:bookmarkEnd w:id="6463"/>
      <w:bookmarkEnd w:id="6464"/>
      <w:bookmarkEnd w:id="6465"/>
    </w:p>
    <w:p w14:paraId="32E91820" w14:textId="0D5BADB9" w:rsidR="00E97D46" w:rsidRPr="0027470C" w:rsidDel="00751528" w:rsidRDefault="00E97D46">
      <w:pPr>
        <w:rPr>
          <w:del w:id="6466" w:author="TinTin Kalaw" w:date="2014-08-16T14:13:00Z"/>
        </w:rPr>
        <w:pPrChange w:id="6467" w:author="Vilson Lu" w:date="2014-08-16T15:42:00Z">
          <w:pPr>
            <w:pStyle w:val="Reference"/>
          </w:pPr>
        </w:pPrChange>
      </w:pPr>
      <w:del w:id="6468" w:author="TinTin Kalaw" w:date="2014-08-16T14:13:00Z">
        <w:r w:rsidRPr="0027470C" w:rsidDel="00751528">
          <w:delText>Dimitrov, M. (2005). A Lightweight Approach to Coreference Resolution for Named Entities in Text Marin Dimitrov, Kalina Bontcheva, Hamish Cunningham and Diana Maynard. Anaphora Processing: Linguistic, cognitive and computational modelling, 263, 97.</w:delText>
        </w:r>
        <w:bookmarkStart w:id="6469" w:name="_Toc396184418"/>
        <w:bookmarkStart w:id="6470" w:name="_Toc396194084"/>
        <w:bookmarkStart w:id="6471" w:name="_Toc396200245"/>
        <w:bookmarkEnd w:id="6469"/>
        <w:bookmarkEnd w:id="6470"/>
        <w:bookmarkEnd w:id="6471"/>
      </w:del>
    </w:p>
    <w:p w14:paraId="334F60FD" w14:textId="11245AF7" w:rsidR="00E97D46" w:rsidRPr="0027470C" w:rsidDel="00751528" w:rsidRDefault="00E97D46">
      <w:pPr>
        <w:rPr>
          <w:del w:id="6472" w:author="TinTin Kalaw" w:date="2014-08-16T14:13:00Z"/>
        </w:rPr>
        <w:pPrChange w:id="6473" w:author="Vilson Lu" w:date="2014-08-16T15:42:00Z">
          <w:pPr>
            <w:pStyle w:val="Reference"/>
          </w:pPr>
        </w:pPrChange>
      </w:pPr>
      <w:bookmarkStart w:id="6474" w:name="_Toc396184419"/>
      <w:bookmarkStart w:id="6475" w:name="_Toc396194085"/>
      <w:bookmarkStart w:id="6476" w:name="_Toc396200246"/>
      <w:bookmarkEnd w:id="6474"/>
      <w:bookmarkEnd w:id="6475"/>
      <w:bookmarkEnd w:id="6476"/>
    </w:p>
    <w:p w14:paraId="074889D4" w14:textId="4E39499A" w:rsidR="00E97D46" w:rsidRPr="0027470C" w:rsidDel="00751528" w:rsidRDefault="00E97D46">
      <w:pPr>
        <w:rPr>
          <w:del w:id="6477" w:author="TinTin Kalaw" w:date="2014-08-16T14:13:00Z"/>
        </w:rPr>
        <w:pPrChange w:id="6478" w:author="Vilson Lu" w:date="2014-08-16T15:42:00Z">
          <w:pPr>
            <w:pStyle w:val="Reference"/>
          </w:pPr>
        </w:pPrChange>
      </w:pPr>
      <w:del w:id="6479" w:author="TinTin Kalaw" w:date="2014-08-16T14:13:00Z">
        <w:r w:rsidRPr="0027470C" w:rsidDel="00751528">
          <w:rPr>
            <w:highlight w:val="white"/>
          </w:rPr>
          <w:delText>Dung, T. Q., &amp; Kameyama, W. (2007, March). A proposal of ontology-based health care information extraction system: Vnhies. In Research, Innovation and Vision for the Future, 2007 IEEE International Conference on (pp. 1-7). IEEE.</w:delText>
        </w:r>
        <w:bookmarkStart w:id="6480" w:name="_Toc396184420"/>
        <w:bookmarkStart w:id="6481" w:name="_Toc396194086"/>
        <w:bookmarkStart w:id="6482" w:name="_Toc396200247"/>
        <w:bookmarkEnd w:id="6480"/>
        <w:bookmarkEnd w:id="6481"/>
        <w:bookmarkEnd w:id="6482"/>
      </w:del>
    </w:p>
    <w:p w14:paraId="04DC3B2C" w14:textId="06C9885E" w:rsidR="00E97D46" w:rsidRPr="0027470C" w:rsidDel="00751528" w:rsidRDefault="00E97D46">
      <w:pPr>
        <w:rPr>
          <w:del w:id="6483" w:author="TinTin Kalaw" w:date="2014-08-16T14:13:00Z"/>
        </w:rPr>
        <w:pPrChange w:id="6484" w:author="Vilson Lu" w:date="2014-08-16T15:42:00Z">
          <w:pPr>
            <w:pStyle w:val="Reference"/>
          </w:pPr>
        </w:pPrChange>
      </w:pPr>
      <w:bookmarkStart w:id="6485" w:name="_Toc396184421"/>
      <w:bookmarkStart w:id="6486" w:name="_Toc396194087"/>
      <w:bookmarkStart w:id="6487" w:name="_Toc396200248"/>
      <w:bookmarkEnd w:id="6485"/>
      <w:bookmarkEnd w:id="6486"/>
      <w:bookmarkEnd w:id="6487"/>
    </w:p>
    <w:p w14:paraId="0FD6C075" w14:textId="20A6001E" w:rsidR="00E97D46" w:rsidRPr="0027470C" w:rsidDel="00751528" w:rsidRDefault="00E97D46">
      <w:pPr>
        <w:rPr>
          <w:del w:id="6488" w:author="TinTin Kalaw" w:date="2014-08-16T14:13:00Z"/>
        </w:rPr>
        <w:pPrChange w:id="6489" w:author="Vilson Lu" w:date="2014-08-16T15:42:00Z">
          <w:pPr>
            <w:pStyle w:val="Reference"/>
          </w:pPr>
        </w:pPrChange>
      </w:pPr>
      <w:del w:id="6490" w:author="TinTin Kalaw" w:date="2014-08-16T14:13:00Z">
        <w:r w:rsidRPr="0027470C" w:rsidDel="00751528">
          <w:delText>Farkas, R. (2009).</w:delText>
        </w:r>
        <w:r w:rsidRPr="0027470C" w:rsidDel="00751528">
          <w:rPr>
            <w:rStyle w:val="apple-converted-space"/>
          </w:rPr>
          <w:delText> </w:delText>
        </w:r>
        <w:r w:rsidRPr="0027470C" w:rsidDel="00751528">
          <w:delText>Machine learning techniques for applied information extraction</w:delText>
        </w:r>
        <w:r w:rsidRPr="0027470C" w:rsidDel="00751528">
          <w:rPr>
            <w:rStyle w:val="apple-converted-space"/>
          </w:rPr>
          <w:delText> </w:delText>
        </w:r>
        <w:r w:rsidRPr="0027470C" w:rsidDel="00751528">
          <w:delText>(Doctoral dissertation, University of Szeged).</w:delText>
        </w:r>
        <w:bookmarkStart w:id="6491" w:name="_Toc396184422"/>
        <w:bookmarkStart w:id="6492" w:name="_Toc396194088"/>
        <w:bookmarkStart w:id="6493" w:name="_Toc396200249"/>
        <w:bookmarkEnd w:id="6491"/>
        <w:bookmarkEnd w:id="6492"/>
        <w:bookmarkEnd w:id="6493"/>
      </w:del>
    </w:p>
    <w:p w14:paraId="3CA20832" w14:textId="1B5F5585" w:rsidR="00E97D46" w:rsidRPr="0027470C" w:rsidDel="00751528" w:rsidRDefault="00E97D46">
      <w:pPr>
        <w:rPr>
          <w:del w:id="6494" w:author="TinTin Kalaw" w:date="2014-08-16T14:13:00Z"/>
        </w:rPr>
        <w:pPrChange w:id="6495" w:author="Vilson Lu" w:date="2014-08-16T15:42:00Z">
          <w:pPr>
            <w:pStyle w:val="Reference"/>
          </w:pPr>
        </w:pPrChange>
      </w:pPr>
      <w:bookmarkStart w:id="6496" w:name="_Toc396184423"/>
      <w:bookmarkStart w:id="6497" w:name="_Toc396194089"/>
      <w:bookmarkStart w:id="6498" w:name="_Toc396200250"/>
      <w:bookmarkEnd w:id="6496"/>
      <w:bookmarkEnd w:id="6497"/>
      <w:bookmarkEnd w:id="6498"/>
    </w:p>
    <w:p w14:paraId="2F2128C7" w14:textId="4E532692" w:rsidR="00E97D46" w:rsidRPr="0027470C" w:rsidDel="00751528" w:rsidRDefault="00E97D46">
      <w:pPr>
        <w:rPr>
          <w:del w:id="6499" w:author="TinTin Kalaw" w:date="2014-08-16T14:13:00Z"/>
        </w:rPr>
        <w:pPrChange w:id="6500" w:author="Vilson Lu" w:date="2014-08-16T15:42:00Z">
          <w:pPr>
            <w:pStyle w:val="Reference"/>
          </w:pPr>
        </w:pPrChange>
      </w:pPr>
      <w:del w:id="6501" w:author="TinTin Kalaw" w:date="2014-08-16T14:13:00Z">
        <w:r w:rsidRPr="0027470C" w:rsidDel="00751528">
          <w:rPr>
            <w:highlight w:val="white"/>
          </w:rPr>
          <w:delText>Feilmayr, C. (2011, August). Text Mining-Supported Information Extraction: An Extended Methodology for Developing Information Extraction Systems. InDatabase and Expert Systems Applications (DEXA), 2011 22nd International Workshop on (pp. 217-221). IEEE.</w:delText>
        </w:r>
        <w:bookmarkStart w:id="6502" w:name="_Toc396184424"/>
        <w:bookmarkStart w:id="6503" w:name="_Toc396194090"/>
        <w:bookmarkStart w:id="6504" w:name="_Toc396200251"/>
        <w:bookmarkEnd w:id="6502"/>
        <w:bookmarkEnd w:id="6503"/>
        <w:bookmarkEnd w:id="6504"/>
      </w:del>
    </w:p>
    <w:p w14:paraId="26262021" w14:textId="66FB9F21" w:rsidR="00E97D46" w:rsidRPr="0027470C" w:rsidDel="00751528" w:rsidRDefault="00E97D46">
      <w:pPr>
        <w:rPr>
          <w:del w:id="6505" w:author="TinTin Kalaw" w:date="2014-08-16T14:13:00Z"/>
        </w:rPr>
        <w:pPrChange w:id="6506" w:author="Vilson Lu" w:date="2014-08-16T15:42:00Z">
          <w:pPr>
            <w:pStyle w:val="Reference"/>
          </w:pPr>
        </w:pPrChange>
      </w:pPr>
      <w:bookmarkStart w:id="6507" w:name="_Toc396184425"/>
      <w:bookmarkStart w:id="6508" w:name="_Toc396194091"/>
      <w:bookmarkStart w:id="6509" w:name="_Toc396200252"/>
      <w:bookmarkEnd w:id="6507"/>
      <w:bookmarkEnd w:id="6508"/>
      <w:bookmarkEnd w:id="6509"/>
    </w:p>
    <w:p w14:paraId="1FAB508E" w14:textId="59F0FC0F" w:rsidR="00E97D46" w:rsidRPr="0027470C" w:rsidDel="00751528" w:rsidRDefault="00E97D46">
      <w:pPr>
        <w:rPr>
          <w:del w:id="6510" w:author="TinTin Kalaw" w:date="2014-08-16T14:13:00Z"/>
        </w:rPr>
        <w:pPrChange w:id="6511" w:author="Vilson Lu" w:date="2014-08-16T15:42:00Z">
          <w:pPr>
            <w:pStyle w:val="Reference"/>
          </w:pPr>
        </w:pPrChange>
      </w:pPr>
      <w:del w:id="6512" w:author="TinTin Kalaw" w:date="2014-08-16T14:13:00Z">
        <w:r w:rsidRPr="0027470C" w:rsidDel="00751528">
          <w:rPr>
            <w:highlight w:val="white"/>
          </w:rPr>
          <w:delText>Freitag, D. (2000). Machine learning for information extraction in informal domains. Machine learning, 39(2-3), 169-202.</w:delText>
        </w:r>
        <w:bookmarkStart w:id="6513" w:name="_Toc396184426"/>
        <w:bookmarkStart w:id="6514" w:name="_Toc396194092"/>
        <w:bookmarkStart w:id="6515" w:name="_Toc396200253"/>
        <w:bookmarkEnd w:id="6513"/>
        <w:bookmarkEnd w:id="6514"/>
        <w:bookmarkEnd w:id="6515"/>
      </w:del>
    </w:p>
    <w:p w14:paraId="0A3E24C4" w14:textId="0D02BC38" w:rsidR="00E97D46" w:rsidRPr="0027470C" w:rsidDel="00751528" w:rsidRDefault="00E97D46">
      <w:pPr>
        <w:rPr>
          <w:del w:id="6516" w:author="TinTin Kalaw" w:date="2014-08-16T14:13:00Z"/>
        </w:rPr>
        <w:pPrChange w:id="6517" w:author="Vilson Lu" w:date="2014-08-16T15:42:00Z">
          <w:pPr>
            <w:pStyle w:val="Reference"/>
          </w:pPr>
        </w:pPrChange>
      </w:pPr>
      <w:bookmarkStart w:id="6518" w:name="_Toc396184427"/>
      <w:bookmarkStart w:id="6519" w:name="_Toc396194093"/>
      <w:bookmarkStart w:id="6520" w:name="_Toc396200254"/>
      <w:bookmarkEnd w:id="6518"/>
      <w:bookmarkEnd w:id="6519"/>
      <w:bookmarkEnd w:id="6520"/>
    </w:p>
    <w:p w14:paraId="0D152A21" w14:textId="73E644F1" w:rsidR="00E97D46" w:rsidRPr="0027470C" w:rsidDel="00751528" w:rsidRDefault="00E97D46">
      <w:pPr>
        <w:rPr>
          <w:del w:id="6521" w:author="TinTin Kalaw" w:date="2014-08-16T14:13:00Z"/>
          <w:lang w:val="en-PH"/>
        </w:rPr>
        <w:pPrChange w:id="6522" w:author="Vilson Lu" w:date="2014-08-16T15:42:00Z">
          <w:pPr>
            <w:pStyle w:val="Reference"/>
          </w:pPr>
        </w:pPrChange>
      </w:pPr>
      <w:del w:id="6523" w:author="TinTin Kalaw" w:date="2014-08-16T14:13:00Z">
        <w:r w:rsidRPr="0027470C" w:rsidDel="00751528">
          <w:rPr>
            <w:lang w:val="en-PH"/>
          </w:rPr>
          <w:delText xml:space="preserve">Freitag, D., &amp; Kushmerick, N. 2000. Boosted wrapper induction. </w:delText>
        </w:r>
        <w:r w:rsidRPr="0027470C" w:rsidDel="00751528">
          <w:rPr>
            <w:rFonts w:ascii="CMTI9" w:hAnsi="CMTI9" w:cs="CMTI9"/>
            <w:lang w:val="en-PH"/>
          </w:rPr>
          <w:delText xml:space="preserve">In: </w:delText>
        </w:r>
        <w:r w:rsidRPr="0027470C" w:rsidDel="00751528">
          <w:rPr>
            <w:lang w:val="en-PH"/>
          </w:rPr>
          <w:delText xml:space="preserve">Basili, R., Ciravegna, F., &amp; Gaizauskas, R. (eds), </w:delText>
        </w:r>
        <w:r w:rsidRPr="0027470C" w:rsidDel="00751528">
          <w:rPr>
            <w:rFonts w:ascii="CMTI9" w:hAnsi="CMTI9" w:cs="CMTI9"/>
            <w:lang w:val="en-PH"/>
          </w:rPr>
          <w:delText>ECAI2000 Workshop on Machine Learning for Information Extraction</w:delText>
        </w:r>
        <w:r w:rsidRPr="0027470C" w:rsidDel="00751528">
          <w:rPr>
            <w:lang w:val="en-PH"/>
          </w:rPr>
          <w:delText>. http://www.dcs.shef.ac.uk/ fabio/ecai-workshop.html.</w:delText>
        </w:r>
        <w:bookmarkStart w:id="6524" w:name="_Toc396184428"/>
        <w:bookmarkStart w:id="6525" w:name="_Toc396194094"/>
        <w:bookmarkStart w:id="6526" w:name="_Toc396200255"/>
        <w:bookmarkEnd w:id="6524"/>
        <w:bookmarkEnd w:id="6525"/>
        <w:bookmarkEnd w:id="6526"/>
      </w:del>
    </w:p>
    <w:p w14:paraId="7FFDECEE" w14:textId="63EFD619" w:rsidR="00E97D46" w:rsidRPr="00146BE4" w:rsidDel="00751528" w:rsidRDefault="00E97D46">
      <w:pPr>
        <w:rPr>
          <w:del w:id="6527" w:author="TinTin Kalaw" w:date="2014-08-16T14:13:00Z"/>
        </w:rPr>
        <w:pPrChange w:id="6528" w:author="Vilson Lu" w:date="2014-08-16T15:42:00Z">
          <w:pPr>
            <w:pStyle w:val="Reference"/>
          </w:pPr>
        </w:pPrChange>
      </w:pPr>
      <w:bookmarkStart w:id="6529" w:name="_Toc396184429"/>
      <w:bookmarkStart w:id="6530" w:name="_Toc396194095"/>
      <w:bookmarkStart w:id="6531" w:name="_Toc396200256"/>
      <w:bookmarkEnd w:id="6529"/>
      <w:bookmarkEnd w:id="6530"/>
      <w:bookmarkEnd w:id="6531"/>
    </w:p>
    <w:p w14:paraId="4B776876" w14:textId="415EB206" w:rsidR="00E97D46" w:rsidRPr="00146BE4" w:rsidDel="00751528" w:rsidRDefault="00E97D46">
      <w:pPr>
        <w:rPr>
          <w:del w:id="6532" w:author="TinTin Kalaw" w:date="2014-08-16T14:13:00Z"/>
        </w:rPr>
        <w:pPrChange w:id="6533" w:author="Vilson Lu" w:date="2014-08-16T15:42:00Z">
          <w:pPr>
            <w:pStyle w:val="Reference"/>
          </w:pPr>
        </w:pPrChange>
      </w:pPr>
      <w:del w:id="6534" w:author="TinTin Kalaw" w:date="2014-08-16T14:13:00Z">
        <w:r w:rsidRPr="00146BE4" w:rsidDel="00751528">
          <w:delText>Freitag, D., &amp; McCallum, A. 1999. Information Extraction with HMMs and Shrinkage.In: AAAI-99 Workshop on Machine Learning for Information Extraction.</w:delText>
        </w:r>
        <w:bookmarkStart w:id="6535" w:name="_Toc396184430"/>
        <w:bookmarkStart w:id="6536" w:name="_Toc396194096"/>
        <w:bookmarkStart w:id="6537" w:name="_Toc396200257"/>
        <w:bookmarkEnd w:id="6535"/>
        <w:bookmarkEnd w:id="6536"/>
        <w:bookmarkEnd w:id="6537"/>
      </w:del>
    </w:p>
    <w:p w14:paraId="3EEF5667" w14:textId="68E066DF" w:rsidR="00E97D46" w:rsidRPr="0027470C" w:rsidDel="00751528" w:rsidRDefault="00E97D46">
      <w:pPr>
        <w:rPr>
          <w:del w:id="6538" w:author="TinTin Kalaw" w:date="2014-08-16T14:13:00Z"/>
        </w:rPr>
        <w:pPrChange w:id="6539" w:author="Vilson Lu" w:date="2014-08-16T15:42:00Z">
          <w:pPr>
            <w:pStyle w:val="Reference"/>
          </w:pPr>
        </w:pPrChange>
      </w:pPr>
      <w:bookmarkStart w:id="6540" w:name="_Toc396184431"/>
      <w:bookmarkStart w:id="6541" w:name="_Toc396194097"/>
      <w:bookmarkStart w:id="6542" w:name="_Toc396200258"/>
      <w:bookmarkEnd w:id="6540"/>
      <w:bookmarkEnd w:id="6541"/>
      <w:bookmarkEnd w:id="6542"/>
    </w:p>
    <w:p w14:paraId="7ED27798" w14:textId="777B1C64" w:rsidR="00E97D46" w:rsidRPr="0027470C" w:rsidDel="00751528" w:rsidRDefault="00E97D46">
      <w:pPr>
        <w:rPr>
          <w:del w:id="6543" w:author="TinTin Kalaw" w:date="2014-08-16T14:13:00Z"/>
        </w:rPr>
        <w:pPrChange w:id="6544" w:author="Vilson Lu" w:date="2014-08-16T15:42:00Z">
          <w:pPr>
            <w:pStyle w:val="Reference"/>
          </w:pPr>
        </w:pPrChange>
      </w:pPr>
      <w:del w:id="6545" w:author="TinTin Kalaw" w:date="2014-08-16T14:13:00Z">
        <w:r w:rsidRPr="0027470C" w:rsidDel="00751528">
          <w:rPr>
            <w:highlight w:val="white"/>
          </w:rPr>
          <w:delText>Gao, H., Barbier, G., &amp; Goolsby, R. (2011). Harnessing the crowdsourcing power of social media for disaster relief. Intelligent Systems, IEEE, 26(3), 10-14. doi: 10.1109/MIS.2011.52</w:delText>
        </w:r>
        <w:bookmarkStart w:id="6546" w:name="_Toc396184432"/>
        <w:bookmarkStart w:id="6547" w:name="_Toc396194098"/>
        <w:bookmarkStart w:id="6548" w:name="_Toc396200259"/>
        <w:bookmarkEnd w:id="6546"/>
        <w:bookmarkEnd w:id="6547"/>
        <w:bookmarkEnd w:id="6548"/>
      </w:del>
    </w:p>
    <w:p w14:paraId="6B42FBAD" w14:textId="48FD0D2E" w:rsidR="00E97D46" w:rsidDel="00751528" w:rsidRDefault="00E97D46">
      <w:pPr>
        <w:rPr>
          <w:del w:id="6549" w:author="TinTin Kalaw" w:date="2014-08-16T14:13:00Z"/>
        </w:rPr>
        <w:pPrChange w:id="6550" w:author="Vilson Lu" w:date="2014-08-16T15:42:00Z">
          <w:pPr>
            <w:pStyle w:val="Reference"/>
          </w:pPr>
        </w:pPrChange>
      </w:pPr>
      <w:bookmarkStart w:id="6551" w:name="_Toc396184433"/>
      <w:bookmarkStart w:id="6552" w:name="_Toc396194099"/>
      <w:bookmarkStart w:id="6553" w:name="_Toc396200260"/>
      <w:bookmarkEnd w:id="6551"/>
      <w:bookmarkEnd w:id="6552"/>
      <w:bookmarkEnd w:id="6553"/>
    </w:p>
    <w:p w14:paraId="2140A2F1" w14:textId="7B9FC006" w:rsidR="00DE3FBD" w:rsidDel="00751528" w:rsidRDefault="00DE3FBD">
      <w:pPr>
        <w:rPr>
          <w:del w:id="6554" w:author="TinTin Kalaw" w:date="2014-08-16T14:13:00Z"/>
        </w:rPr>
        <w:pPrChange w:id="6555" w:author="Vilson Lu" w:date="2014-08-16T15:42:00Z">
          <w:pPr>
            <w:pStyle w:val="Reference"/>
          </w:pPr>
        </w:pPrChange>
      </w:pPr>
      <w:del w:id="6556" w:author="TinTin Kalaw" w:date="2014-08-16T14:13:00Z">
        <w:r w:rsidRPr="00E45CE0" w:rsidDel="00751528">
          <w:rPr>
            <w:highlight w:val="white"/>
          </w:rPr>
          <w:delText>Gao, H., Barbier, G., &amp; Goolsby, R. (2011). Harnessing the crowdsourcing power of social media for disaster relief. Intelligent Systems, IEEE, 26(3), 10-14. doi: 10.1109/MIS.2011.52</w:delText>
        </w:r>
        <w:bookmarkStart w:id="6557" w:name="_Toc396184434"/>
        <w:bookmarkStart w:id="6558" w:name="_Toc396194100"/>
        <w:bookmarkStart w:id="6559" w:name="_Toc396200261"/>
        <w:bookmarkEnd w:id="6557"/>
        <w:bookmarkEnd w:id="6558"/>
        <w:bookmarkEnd w:id="6559"/>
      </w:del>
    </w:p>
    <w:p w14:paraId="03BE06A0" w14:textId="7D693338" w:rsidR="00E97D46" w:rsidDel="00751528" w:rsidRDefault="00E97D46">
      <w:pPr>
        <w:rPr>
          <w:del w:id="6560" w:author="TinTin Kalaw" w:date="2014-08-16T14:13:00Z"/>
        </w:rPr>
        <w:pPrChange w:id="6561" w:author="Vilson Lu" w:date="2014-08-16T15:42:00Z">
          <w:pPr>
            <w:pStyle w:val="Reference"/>
          </w:pPr>
        </w:pPrChange>
      </w:pPr>
      <w:del w:id="6562" w:author="TinTin Kalaw" w:date="2014-08-16T14:13:00Z">
        <w:r w:rsidRPr="0027470C" w:rsidDel="00751528">
          <w:rPr>
            <w:highlight w:val="white"/>
          </w:rPr>
          <w:delText xml:space="preserve">Ghedin, G. (2011, November 16). A social media lesson. from the philippines. Retrieved from </w:delText>
        </w:r>
        <w:r w:rsidR="00AC32F1" w:rsidDel="00751528">
          <w:fldChar w:fldCharType="begin"/>
        </w:r>
        <w:r w:rsidR="00AC32F1" w:rsidDel="00751528">
          <w:delInstrText xml:space="preserve"> HYPERLINK "http://www.youngdigitallab.com/en/social-media/a-social-media-lesson-from-the-philippines" \h </w:delInstrText>
        </w:r>
        <w:r w:rsidR="00AC32F1" w:rsidDel="00751528">
          <w:fldChar w:fldCharType="separate"/>
        </w:r>
        <w:r w:rsidRPr="0027470C" w:rsidDel="00751528">
          <w:rPr>
            <w:highlight w:val="white"/>
          </w:rPr>
          <w:delText>http://www.youngdigitallab.com/en/social-media/a-social-media-lesson-from-the-philippines</w:delText>
        </w:r>
        <w:r w:rsidR="00AC32F1" w:rsidDel="00751528">
          <w:rPr>
            <w:highlight w:val="white"/>
          </w:rPr>
          <w:fldChar w:fldCharType="end"/>
        </w:r>
        <w:bookmarkStart w:id="6563" w:name="_Toc396184435"/>
        <w:bookmarkStart w:id="6564" w:name="_Toc396194101"/>
        <w:bookmarkStart w:id="6565" w:name="_Toc396200262"/>
        <w:bookmarkEnd w:id="6563"/>
        <w:bookmarkEnd w:id="6564"/>
        <w:bookmarkEnd w:id="6565"/>
      </w:del>
    </w:p>
    <w:p w14:paraId="63B77C4F" w14:textId="47DEF49D" w:rsidR="00DE3FBD" w:rsidDel="00751528" w:rsidRDefault="00DE3FBD">
      <w:pPr>
        <w:rPr>
          <w:del w:id="6566" w:author="TinTin Kalaw" w:date="2014-08-16T14:13:00Z"/>
        </w:rPr>
        <w:pPrChange w:id="6567" w:author="Vilson Lu" w:date="2014-08-16T15:42:00Z">
          <w:pPr>
            <w:pStyle w:val="Reference"/>
          </w:pPr>
        </w:pPrChange>
      </w:pPr>
      <w:bookmarkStart w:id="6568" w:name="_Toc396184436"/>
      <w:bookmarkStart w:id="6569" w:name="_Toc396194102"/>
      <w:bookmarkStart w:id="6570" w:name="_Toc396200263"/>
      <w:bookmarkEnd w:id="6568"/>
      <w:bookmarkEnd w:id="6569"/>
      <w:bookmarkEnd w:id="6570"/>
    </w:p>
    <w:p w14:paraId="3C640242" w14:textId="1A335C40" w:rsidR="00DE3FBD" w:rsidRPr="00DE3FBD" w:rsidDel="00751528" w:rsidRDefault="00DE3FBD">
      <w:pPr>
        <w:rPr>
          <w:del w:id="6571" w:author="TinTin Kalaw" w:date="2014-08-16T14:13:00Z"/>
          <w:color w:val="222222"/>
          <w:shd w:val="clear" w:color="auto" w:fill="FFFFFF"/>
          <w:rPrChange w:id="6572" w:author="Vilson Lu" w:date="2014-08-15T22:52:00Z">
            <w:rPr>
              <w:del w:id="6573" w:author="TinTin Kalaw" w:date="2014-08-16T14:13:00Z"/>
            </w:rPr>
          </w:rPrChange>
        </w:rPr>
        <w:pPrChange w:id="6574" w:author="Vilson Lu" w:date="2014-08-16T15:42:00Z">
          <w:pPr>
            <w:pStyle w:val="Reference"/>
          </w:pPr>
        </w:pPrChange>
      </w:pPr>
      <w:del w:id="6575" w:author="TinTin Kalaw" w:date="2014-08-16T14:13:00Z">
        <w:r w:rsidDel="00751528">
          <w:rPr>
            <w:color w:val="222222"/>
            <w:shd w:val="clear" w:color="auto" w:fill="FFFFFF"/>
          </w:rPr>
          <w:delText>Gimpel, K., Schneider, N., O'Connor, B., Das, D., Mills, D., Eisenstein, J., ... &amp; Smith, N. A. (2011, June). Part-of-speech tagging for twitter: Annotation, features, and experiments. In</w:delText>
        </w:r>
        <w:r w:rsidDel="00751528">
          <w:rPr>
            <w:rStyle w:val="apple-converted-space"/>
            <w:color w:val="222222"/>
            <w:shd w:val="clear" w:color="auto" w:fill="FFFFFF"/>
          </w:rPr>
          <w:delText> </w:delText>
        </w:r>
        <w:r w:rsidDel="00751528">
          <w:rPr>
            <w:i/>
            <w:iCs/>
            <w:color w:val="222222"/>
            <w:shd w:val="clear" w:color="auto" w:fill="FFFFFF"/>
          </w:rPr>
          <w:delText>Proceedings of the 49th Annual Meeting of the Association for Computational Linguistics: Human Language Technologies: short papers-Volume 2</w:delText>
        </w:r>
        <w:r w:rsidDel="00751528">
          <w:rPr>
            <w:rStyle w:val="apple-converted-space"/>
            <w:color w:val="222222"/>
            <w:shd w:val="clear" w:color="auto" w:fill="FFFFFF"/>
          </w:rPr>
          <w:delText> </w:delText>
        </w:r>
        <w:r w:rsidDel="00751528">
          <w:rPr>
            <w:color w:val="222222"/>
            <w:shd w:val="clear" w:color="auto" w:fill="FFFFFF"/>
          </w:rPr>
          <w:delText>(pp. 42-47). Association for Computational Linguistics.</w:delText>
        </w:r>
        <w:bookmarkStart w:id="6576" w:name="_Toc396184437"/>
        <w:bookmarkStart w:id="6577" w:name="_Toc396194103"/>
        <w:bookmarkStart w:id="6578" w:name="_Toc396200264"/>
        <w:bookmarkEnd w:id="6576"/>
        <w:bookmarkEnd w:id="6577"/>
        <w:bookmarkEnd w:id="6578"/>
      </w:del>
    </w:p>
    <w:p w14:paraId="2C10D575" w14:textId="3F66CA5B" w:rsidR="00E97D46" w:rsidRPr="0027470C" w:rsidDel="00751528" w:rsidRDefault="00E97D46">
      <w:pPr>
        <w:rPr>
          <w:del w:id="6579" w:author="TinTin Kalaw" w:date="2014-08-16T14:13:00Z"/>
        </w:rPr>
        <w:pPrChange w:id="6580" w:author="Vilson Lu" w:date="2014-08-16T15:42:00Z">
          <w:pPr>
            <w:pStyle w:val="Reference"/>
          </w:pPr>
        </w:pPrChange>
      </w:pPr>
      <w:bookmarkStart w:id="6581" w:name="_Toc396184438"/>
      <w:bookmarkStart w:id="6582" w:name="_Toc396194104"/>
      <w:bookmarkStart w:id="6583" w:name="_Toc396200265"/>
      <w:bookmarkEnd w:id="6581"/>
      <w:bookmarkEnd w:id="6582"/>
      <w:bookmarkEnd w:id="6583"/>
    </w:p>
    <w:p w14:paraId="1CD9BF39" w14:textId="4537B644" w:rsidR="00E97D46" w:rsidDel="00751528" w:rsidRDefault="00E97D46">
      <w:pPr>
        <w:rPr>
          <w:del w:id="6584" w:author="TinTin Kalaw" w:date="2014-08-16T14:13:00Z"/>
        </w:rPr>
        <w:pPrChange w:id="6585" w:author="Vilson Lu" w:date="2014-08-16T15:42:00Z">
          <w:pPr>
            <w:pStyle w:val="Reference"/>
          </w:pPr>
        </w:pPrChange>
      </w:pPr>
      <w:del w:id="6586" w:author="TinTin Kalaw" w:date="2014-08-16T14:13:00Z">
        <w:r w:rsidRPr="0027470C" w:rsidDel="00751528">
          <w:rPr>
            <w:highlight w:val="white"/>
          </w:rPr>
          <w:delText>Grishman, R. (1997). Information extraction: Techniques and challenges. InInformation Extraction A Multidisciplinary Approach to an Emerging Information Technology (pp. 10-27). Springer Berlin Heidelberg.</w:delText>
        </w:r>
        <w:bookmarkStart w:id="6587" w:name="_Toc396184439"/>
        <w:bookmarkStart w:id="6588" w:name="_Toc396194105"/>
        <w:bookmarkStart w:id="6589" w:name="_Toc396200266"/>
        <w:bookmarkEnd w:id="6587"/>
        <w:bookmarkEnd w:id="6588"/>
        <w:bookmarkEnd w:id="6589"/>
      </w:del>
    </w:p>
    <w:p w14:paraId="6889BFC0" w14:textId="0558325D" w:rsidR="00E97D46" w:rsidRPr="0027470C" w:rsidDel="00751528" w:rsidRDefault="00E97D46">
      <w:pPr>
        <w:rPr>
          <w:del w:id="6590" w:author="TinTin Kalaw" w:date="2014-08-16T14:13:00Z"/>
        </w:rPr>
        <w:pPrChange w:id="6591" w:author="Vilson Lu" w:date="2014-08-16T15:42:00Z">
          <w:pPr>
            <w:pStyle w:val="Reference"/>
          </w:pPr>
        </w:pPrChange>
      </w:pPr>
      <w:bookmarkStart w:id="6592" w:name="_Toc396184440"/>
      <w:bookmarkStart w:id="6593" w:name="_Toc396194106"/>
      <w:bookmarkStart w:id="6594" w:name="_Toc396200267"/>
      <w:bookmarkEnd w:id="6592"/>
      <w:bookmarkEnd w:id="6593"/>
      <w:bookmarkEnd w:id="6594"/>
    </w:p>
    <w:p w14:paraId="078E24FC" w14:textId="6F30A8E0" w:rsidR="00E97D46" w:rsidDel="00751528" w:rsidRDefault="00E97D46">
      <w:pPr>
        <w:rPr>
          <w:del w:id="6595" w:author="TinTin Kalaw" w:date="2014-08-16T14:13:00Z"/>
        </w:rPr>
        <w:pPrChange w:id="6596" w:author="Vilson Lu" w:date="2014-08-16T15:42:00Z">
          <w:pPr>
            <w:pStyle w:val="Reference"/>
          </w:pPr>
        </w:pPrChange>
      </w:pPr>
      <w:del w:id="6597" w:author="TinTin Kalaw" w:date="2014-08-16T14:13:00Z">
        <w:r w:rsidRPr="00DC0596" w:rsidDel="00751528">
          <w:delText>Grosseck, G., &amp; Holotescu, C. (2008, April). Can we use Twitter for educational activities. In 4th international scientific conference, eLearning and software for education, Bucharest, Romania.</w:delText>
        </w:r>
        <w:bookmarkStart w:id="6598" w:name="_Toc396184441"/>
        <w:bookmarkStart w:id="6599" w:name="_Toc396194107"/>
        <w:bookmarkStart w:id="6600" w:name="_Toc396200268"/>
        <w:bookmarkEnd w:id="6598"/>
        <w:bookmarkEnd w:id="6599"/>
        <w:bookmarkEnd w:id="6600"/>
      </w:del>
    </w:p>
    <w:p w14:paraId="339E33AA" w14:textId="38CB8A85" w:rsidR="00DE3FBD" w:rsidDel="00751528" w:rsidRDefault="00DE3FBD">
      <w:pPr>
        <w:rPr>
          <w:del w:id="6601" w:author="TinTin Kalaw" w:date="2014-08-16T14:13:00Z"/>
        </w:rPr>
        <w:pPrChange w:id="6602" w:author="Vilson Lu" w:date="2014-08-16T15:42:00Z">
          <w:pPr>
            <w:pStyle w:val="Reference"/>
          </w:pPr>
        </w:pPrChange>
      </w:pPr>
      <w:bookmarkStart w:id="6603" w:name="_Toc396184442"/>
      <w:bookmarkStart w:id="6604" w:name="_Toc396194108"/>
      <w:bookmarkStart w:id="6605" w:name="_Toc396200269"/>
      <w:bookmarkEnd w:id="6603"/>
      <w:bookmarkEnd w:id="6604"/>
      <w:bookmarkEnd w:id="6605"/>
    </w:p>
    <w:p w14:paraId="2932FB32" w14:textId="561EE7D6" w:rsidR="00DE3FBD" w:rsidRPr="00DC0596" w:rsidDel="00751528" w:rsidRDefault="00DE3FBD">
      <w:pPr>
        <w:rPr>
          <w:ins w:id="6606" w:author="Vilson Lu" w:date="2014-08-15T22:45:00Z"/>
          <w:del w:id="6607" w:author="TinTin Kalaw" w:date="2014-08-16T14:13:00Z"/>
        </w:rPr>
        <w:pPrChange w:id="6608" w:author="Vilson Lu" w:date="2014-08-16T15:42:00Z">
          <w:pPr>
            <w:pStyle w:val="Reference"/>
          </w:pPr>
        </w:pPrChange>
      </w:pPr>
      <w:del w:id="6609" w:author="TinTin Kalaw" w:date="2014-08-16T14:13:00Z">
        <w:r w:rsidDel="00751528">
          <w:rPr>
            <w:color w:val="222222"/>
            <w:shd w:val="clear" w:color="auto" w:fill="FFFFFF"/>
          </w:rPr>
          <w:delText>Gruber, T. (2009). Ontology.</w:delText>
        </w:r>
        <w:r w:rsidDel="00751528">
          <w:rPr>
            <w:rStyle w:val="apple-converted-space"/>
            <w:color w:val="222222"/>
            <w:shd w:val="clear" w:color="auto" w:fill="FFFFFF"/>
          </w:rPr>
          <w:delText> </w:delText>
        </w:r>
        <w:r w:rsidDel="00751528">
          <w:rPr>
            <w:i/>
            <w:iCs/>
            <w:color w:val="222222"/>
            <w:shd w:val="clear" w:color="auto" w:fill="FFFFFF"/>
          </w:rPr>
          <w:delText>Encyclopedia of database systems</w:delText>
        </w:r>
        <w:r w:rsidDel="00751528">
          <w:rPr>
            <w:color w:val="222222"/>
            <w:shd w:val="clear" w:color="auto" w:fill="FFFFFF"/>
          </w:rPr>
          <w:delText>, 1963-1965.</w:delText>
        </w:r>
      </w:del>
      <w:bookmarkStart w:id="6610" w:name="_Toc396184443"/>
      <w:bookmarkStart w:id="6611" w:name="_Toc396194109"/>
      <w:bookmarkStart w:id="6612" w:name="_Toc396200270"/>
      <w:bookmarkEnd w:id="6610"/>
      <w:bookmarkEnd w:id="6611"/>
      <w:bookmarkEnd w:id="6612"/>
    </w:p>
    <w:p w14:paraId="732D912A" w14:textId="7AB0DC92" w:rsidR="00E97D46" w:rsidRPr="0027470C" w:rsidDel="00751528" w:rsidRDefault="00E97D46">
      <w:pPr>
        <w:rPr>
          <w:ins w:id="6613" w:author="Vilson Lu" w:date="2014-08-15T22:45:00Z"/>
          <w:del w:id="6614" w:author="TinTin Kalaw" w:date="2014-08-16T14:13:00Z"/>
        </w:rPr>
        <w:pPrChange w:id="6615" w:author="Vilson Lu" w:date="2014-08-16T15:42:00Z">
          <w:pPr>
            <w:pStyle w:val="Reference"/>
          </w:pPr>
        </w:pPrChange>
      </w:pPr>
      <w:bookmarkStart w:id="6616" w:name="_Toc396184444"/>
      <w:bookmarkStart w:id="6617" w:name="_Toc396194110"/>
      <w:bookmarkStart w:id="6618" w:name="_Toc396200271"/>
      <w:bookmarkEnd w:id="6616"/>
      <w:bookmarkEnd w:id="6617"/>
      <w:bookmarkEnd w:id="6618"/>
    </w:p>
    <w:p w14:paraId="3626EC3F" w14:textId="43F3A48C" w:rsidR="00E97D46" w:rsidDel="00751528" w:rsidRDefault="00E97D46">
      <w:pPr>
        <w:rPr>
          <w:ins w:id="6619" w:author="Vilson Lu" w:date="2014-08-15T22:45:00Z"/>
          <w:del w:id="6620" w:author="TinTin Kalaw" w:date="2014-08-16T14:13:00Z"/>
        </w:rPr>
        <w:pPrChange w:id="6621" w:author="Vilson Lu" w:date="2014-08-16T15:42:00Z">
          <w:pPr>
            <w:pStyle w:val="Reference"/>
          </w:pPr>
        </w:pPrChange>
      </w:pPr>
      <w:ins w:id="6622" w:author="Vilson Lu" w:date="2014-08-15T22:45:00Z">
        <w:del w:id="6623" w:author="TinTin Kalaw" w:date="2014-08-16T14:13:00Z">
          <w:r w:rsidRPr="0027470C" w:rsidDel="00751528">
            <w:delText>Han, B., &amp; Baldwin, T. (2011, June). Lexical normalisation of short text messages: Makn sens a# twitter. In Proceedings of the 49th Annual Meeting of the Association for Computational Linguistics: Human Language Technologies-Volume 1 (pp. 368-378). Association for Computational Linguistics.</w:delText>
          </w:r>
          <w:bookmarkStart w:id="6624" w:name="_Toc396184445"/>
          <w:bookmarkStart w:id="6625" w:name="_Toc396194111"/>
          <w:bookmarkStart w:id="6626" w:name="_Toc396200272"/>
          <w:bookmarkEnd w:id="6624"/>
          <w:bookmarkEnd w:id="6625"/>
          <w:bookmarkEnd w:id="6626"/>
        </w:del>
      </w:ins>
    </w:p>
    <w:p w14:paraId="0E420D9F" w14:textId="74FC7283" w:rsidR="00E97D46" w:rsidRPr="0027470C" w:rsidDel="00751528" w:rsidRDefault="00E97D46">
      <w:pPr>
        <w:rPr>
          <w:ins w:id="6627" w:author="Vilson Lu" w:date="2014-08-15T22:45:00Z"/>
          <w:del w:id="6628" w:author="TinTin Kalaw" w:date="2014-08-16T14:13:00Z"/>
        </w:rPr>
        <w:pPrChange w:id="6629" w:author="Vilson Lu" w:date="2014-08-16T15:42:00Z">
          <w:pPr>
            <w:pStyle w:val="Reference"/>
          </w:pPr>
        </w:pPrChange>
      </w:pPr>
      <w:bookmarkStart w:id="6630" w:name="_Toc396184446"/>
      <w:bookmarkStart w:id="6631" w:name="_Toc396194112"/>
      <w:bookmarkStart w:id="6632" w:name="_Toc396200273"/>
      <w:bookmarkEnd w:id="6630"/>
      <w:bookmarkEnd w:id="6631"/>
      <w:bookmarkEnd w:id="6632"/>
    </w:p>
    <w:p w14:paraId="17115359" w14:textId="13E4182C" w:rsidR="00E97D46" w:rsidDel="00751528" w:rsidRDefault="00E97D46">
      <w:pPr>
        <w:rPr>
          <w:ins w:id="6633" w:author="Vilson Lu" w:date="2014-08-15T22:51:00Z"/>
          <w:del w:id="6634" w:author="TinTin Kalaw" w:date="2014-08-16T14:13:00Z"/>
        </w:rPr>
        <w:pPrChange w:id="6635" w:author="Vilson Lu" w:date="2014-08-16T15:42:00Z">
          <w:pPr>
            <w:pStyle w:val="Reference"/>
          </w:pPr>
        </w:pPrChange>
      </w:pPr>
      <w:ins w:id="6636" w:author="Vilson Lu" w:date="2014-08-15T22:45:00Z">
        <w:del w:id="6637" w:author="TinTin Kalaw" w:date="2014-08-16T14:13:00Z">
          <w:r w:rsidRPr="00DC0596" w:rsidDel="00751528">
            <w:delText>Hawn, C. (2009). Take two aspirin and tweet me in the morning: how Twitter, Facebook, and other social media are reshaping health care. Health affairs, 28(2), 361-368.</w:delText>
          </w:r>
        </w:del>
      </w:ins>
      <w:bookmarkStart w:id="6638" w:name="_Toc396184447"/>
      <w:bookmarkStart w:id="6639" w:name="_Toc396194113"/>
      <w:bookmarkStart w:id="6640" w:name="_Toc396200274"/>
      <w:bookmarkEnd w:id="6638"/>
      <w:bookmarkEnd w:id="6639"/>
      <w:bookmarkEnd w:id="6640"/>
    </w:p>
    <w:p w14:paraId="37360338" w14:textId="30800988" w:rsidR="00DE3FBD" w:rsidDel="00751528" w:rsidRDefault="00DE3FBD">
      <w:pPr>
        <w:rPr>
          <w:ins w:id="6641" w:author="Vilson Lu" w:date="2014-08-15T22:51:00Z"/>
          <w:del w:id="6642" w:author="TinTin Kalaw" w:date="2014-08-16T14:13:00Z"/>
        </w:rPr>
        <w:pPrChange w:id="6643" w:author="Vilson Lu" w:date="2014-08-16T15:42:00Z">
          <w:pPr>
            <w:pStyle w:val="Reference"/>
          </w:pPr>
        </w:pPrChange>
      </w:pPr>
      <w:bookmarkStart w:id="6644" w:name="_Toc396184448"/>
      <w:bookmarkStart w:id="6645" w:name="_Toc396194114"/>
      <w:bookmarkStart w:id="6646" w:name="_Toc396200275"/>
      <w:bookmarkEnd w:id="6644"/>
      <w:bookmarkEnd w:id="6645"/>
      <w:bookmarkEnd w:id="6646"/>
    </w:p>
    <w:p w14:paraId="2E26491F" w14:textId="36779702" w:rsidR="00DE3FBD" w:rsidRPr="00DC0596" w:rsidDel="00751528" w:rsidRDefault="00DE3FBD">
      <w:pPr>
        <w:rPr>
          <w:ins w:id="6647" w:author="Vilson Lu" w:date="2014-08-15T22:45:00Z"/>
          <w:del w:id="6648" w:author="TinTin Kalaw" w:date="2014-08-16T14:13:00Z"/>
        </w:rPr>
        <w:pPrChange w:id="6649" w:author="Vilson Lu" w:date="2014-08-16T15:42:00Z">
          <w:pPr>
            <w:pStyle w:val="Reference"/>
          </w:pPr>
        </w:pPrChange>
      </w:pPr>
      <w:ins w:id="6650" w:author="Vilson Lu" w:date="2014-08-15T22:51:00Z">
        <w:del w:id="6651" w:author="TinTin Kalaw" w:date="2014-08-16T14:13:00Z">
          <w:r w:rsidRPr="00E45CE0" w:rsidDel="00751528">
            <w:delText>Howard, B. (2013</w:delText>
          </w:r>
          <w:r w:rsidDel="00751528">
            <w:delText>)</w:delText>
          </w:r>
          <w:r w:rsidRPr="00E45CE0" w:rsidDel="00751528">
            <w:delText xml:space="preserve"> . Scanning social media to improve typhoon haiyan relief efforts. </w:delText>
          </w:r>
          <w:r w:rsidRPr="00E45CE0" w:rsidDel="00751528">
            <w:rPr>
              <w:i/>
              <w:iCs/>
            </w:rPr>
            <w:delText>National Geographic Daily News</w:delText>
          </w:r>
          <w:r w:rsidRPr="00E45CE0" w:rsidDel="00751528">
            <w:delText>. Retrieved from http://news.nationalgeographic.com/news/2013/11/131108-typhoon-hai</w:delText>
          </w:r>
          <w:r w:rsidDel="00751528">
            <w:delText>yan-philippines-crisis-mapping/</w:delText>
          </w:r>
        </w:del>
      </w:ins>
      <w:bookmarkStart w:id="6652" w:name="_Toc396184449"/>
      <w:bookmarkStart w:id="6653" w:name="_Toc396194115"/>
      <w:bookmarkStart w:id="6654" w:name="_Toc396200276"/>
      <w:bookmarkEnd w:id="6652"/>
      <w:bookmarkEnd w:id="6653"/>
      <w:bookmarkEnd w:id="6654"/>
    </w:p>
    <w:p w14:paraId="0EB734DB" w14:textId="24E8F701" w:rsidR="00E97D46" w:rsidDel="00751528" w:rsidRDefault="00E97D46">
      <w:pPr>
        <w:rPr>
          <w:ins w:id="6655" w:author="Vilson Lu" w:date="2014-08-15T22:51:00Z"/>
          <w:del w:id="6656" w:author="TinTin Kalaw" w:date="2014-08-16T14:13:00Z"/>
          <w:color w:val="222222"/>
        </w:rPr>
        <w:pPrChange w:id="6657" w:author="Vilson Lu" w:date="2014-08-16T15:42:00Z">
          <w:pPr>
            <w:pStyle w:val="Reference"/>
          </w:pPr>
        </w:pPrChange>
      </w:pPr>
      <w:bookmarkStart w:id="6658" w:name="_Toc396184450"/>
      <w:bookmarkStart w:id="6659" w:name="_Toc396194116"/>
      <w:bookmarkStart w:id="6660" w:name="_Toc396200277"/>
      <w:bookmarkEnd w:id="6658"/>
      <w:bookmarkEnd w:id="6659"/>
      <w:bookmarkEnd w:id="6660"/>
    </w:p>
    <w:p w14:paraId="4048C3FC" w14:textId="5B6BF103" w:rsidR="00DE3FBD" w:rsidRPr="00E45CE0" w:rsidDel="00751528" w:rsidRDefault="00DE3FBD">
      <w:pPr>
        <w:rPr>
          <w:del w:id="6661" w:author="TinTin Kalaw" w:date="2014-08-16T14:13:00Z"/>
        </w:rPr>
        <w:pPrChange w:id="6662" w:author="Vilson Lu" w:date="2014-08-16T15:42:00Z">
          <w:pPr>
            <w:pStyle w:val="Reference"/>
          </w:pPr>
        </w:pPrChange>
      </w:pPr>
      <w:del w:id="6663" w:author="TinTin Kalaw" w:date="2014-08-16T14:13:00Z">
        <w:r w:rsidDel="00751528">
          <w:rPr>
            <w:color w:val="222222"/>
            <w:shd w:val="clear" w:color="auto" w:fill="FFFFFF"/>
          </w:rPr>
          <w:delText>Horridge, M., &amp; Bechhofer, S. (2011). The owl api: A java api for owl ontologies.</w:delText>
        </w:r>
        <w:r w:rsidDel="00751528">
          <w:rPr>
            <w:i/>
            <w:iCs/>
            <w:color w:val="222222"/>
            <w:shd w:val="clear" w:color="auto" w:fill="FFFFFF"/>
          </w:rPr>
          <w:delText>Semantic Web</w:delText>
        </w:r>
        <w:r w:rsidDel="00751528">
          <w:rPr>
            <w:color w:val="222222"/>
            <w:shd w:val="clear" w:color="auto" w:fill="FFFFFF"/>
          </w:rPr>
          <w:delText>,</w:delText>
        </w:r>
        <w:r w:rsidDel="00751528">
          <w:rPr>
            <w:rStyle w:val="apple-converted-space"/>
            <w:color w:val="222222"/>
            <w:shd w:val="clear" w:color="auto" w:fill="FFFFFF"/>
          </w:rPr>
          <w:delText> </w:delText>
        </w:r>
        <w:r w:rsidDel="00751528">
          <w:rPr>
            <w:i/>
            <w:iCs/>
            <w:color w:val="222222"/>
            <w:shd w:val="clear" w:color="auto" w:fill="FFFFFF"/>
          </w:rPr>
          <w:delText>2</w:delText>
        </w:r>
        <w:r w:rsidDel="00751528">
          <w:rPr>
            <w:color w:val="222222"/>
            <w:shd w:val="clear" w:color="auto" w:fill="FFFFFF"/>
          </w:rPr>
          <w:delText>(1), 11-21.</w:delText>
        </w:r>
        <w:bookmarkStart w:id="6664" w:name="_Toc396184451"/>
        <w:bookmarkStart w:id="6665" w:name="_Toc396194117"/>
        <w:bookmarkStart w:id="6666" w:name="_Toc396200278"/>
        <w:bookmarkEnd w:id="6664"/>
        <w:bookmarkEnd w:id="6665"/>
        <w:bookmarkEnd w:id="6666"/>
      </w:del>
    </w:p>
    <w:p w14:paraId="5A81CAAA" w14:textId="5709E1B8" w:rsidR="00DE3FBD" w:rsidDel="00751528" w:rsidRDefault="00DE3FBD">
      <w:pPr>
        <w:rPr>
          <w:ins w:id="6667" w:author="Vilson Lu" w:date="2014-08-15T22:45:00Z"/>
          <w:del w:id="6668" w:author="TinTin Kalaw" w:date="2014-08-16T14:13:00Z"/>
          <w:color w:val="222222"/>
        </w:rPr>
        <w:pPrChange w:id="6669" w:author="Vilson Lu" w:date="2014-08-16T15:42:00Z">
          <w:pPr>
            <w:pStyle w:val="Reference"/>
          </w:pPr>
        </w:pPrChange>
      </w:pPr>
      <w:bookmarkStart w:id="6670" w:name="_Toc396184452"/>
      <w:bookmarkStart w:id="6671" w:name="_Toc396194118"/>
      <w:bookmarkStart w:id="6672" w:name="_Toc396200279"/>
      <w:bookmarkEnd w:id="6670"/>
      <w:bookmarkEnd w:id="6671"/>
      <w:bookmarkEnd w:id="6672"/>
    </w:p>
    <w:p w14:paraId="25737FE4" w14:textId="7DA2635E" w:rsidR="00E97D46" w:rsidRPr="00915BA7" w:rsidDel="00751528" w:rsidRDefault="00E97D46">
      <w:pPr>
        <w:rPr>
          <w:ins w:id="6673" w:author="Vilson Lu" w:date="2014-08-15T22:45:00Z"/>
          <w:del w:id="6674" w:author="TinTin Kalaw" w:date="2014-08-16T14:13:00Z"/>
        </w:rPr>
        <w:pPrChange w:id="6675" w:author="Vilson Lu" w:date="2014-08-16T15:42:00Z">
          <w:pPr>
            <w:tabs>
              <w:tab w:val="left" w:pos="1440"/>
            </w:tabs>
            <w:ind w:left="1440" w:hanging="720"/>
          </w:pPr>
        </w:pPrChange>
      </w:pPr>
      <w:ins w:id="6676" w:author="Vilson Lu" w:date="2014-08-15T22:45:00Z">
        <w:del w:id="6677" w:author="TinTin Kalaw" w:date="2014-08-16T14:13:00Z">
          <w:r w:rsidRPr="00AE4C26" w:rsidDel="00751528">
            <w:delText>Hripcsak, G., &amp; Rothschild, A. S. (2005). Agreement, the f-measure, and reliability in information retrieval. Journal of the American Medical Informatics Association, 12(3), 296-298.</w:delText>
          </w:r>
          <w:bookmarkStart w:id="6678" w:name="_Toc396184453"/>
          <w:bookmarkStart w:id="6679" w:name="_Toc396194119"/>
          <w:bookmarkStart w:id="6680" w:name="_Toc396200280"/>
          <w:bookmarkEnd w:id="6678"/>
          <w:bookmarkEnd w:id="6679"/>
          <w:bookmarkEnd w:id="6680"/>
        </w:del>
      </w:ins>
    </w:p>
    <w:p w14:paraId="5AFE087F" w14:textId="59CB0256" w:rsidR="00E97D46" w:rsidDel="00751528" w:rsidRDefault="00E97D46">
      <w:pPr>
        <w:rPr>
          <w:ins w:id="6681" w:author="Vilson Lu" w:date="2014-08-15T22:45:00Z"/>
          <w:del w:id="6682" w:author="TinTin Kalaw" w:date="2014-08-16T14:13:00Z"/>
          <w:color w:val="222222"/>
        </w:rPr>
        <w:pPrChange w:id="6683" w:author="Vilson Lu" w:date="2014-08-16T15:42:00Z">
          <w:pPr>
            <w:pStyle w:val="Reference"/>
          </w:pPr>
        </w:pPrChange>
      </w:pPr>
      <w:bookmarkStart w:id="6684" w:name="_Toc396184454"/>
      <w:bookmarkStart w:id="6685" w:name="_Toc396194120"/>
      <w:bookmarkStart w:id="6686" w:name="_Toc396200281"/>
      <w:bookmarkEnd w:id="6684"/>
      <w:bookmarkEnd w:id="6685"/>
      <w:bookmarkEnd w:id="6686"/>
    </w:p>
    <w:p w14:paraId="5E98D297" w14:textId="5DB6C03E" w:rsidR="00E97D46" w:rsidRPr="00FF06ED" w:rsidDel="00751528" w:rsidRDefault="00E97D46">
      <w:pPr>
        <w:rPr>
          <w:ins w:id="6687" w:author="Vilson Lu" w:date="2014-08-15T22:45:00Z"/>
          <w:del w:id="6688" w:author="TinTin Kalaw" w:date="2014-08-16T14:13:00Z"/>
        </w:rPr>
        <w:pPrChange w:id="6689" w:author="Vilson Lu" w:date="2014-08-16T15:42:00Z">
          <w:pPr>
            <w:pStyle w:val="Reference"/>
          </w:pPr>
        </w:pPrChange>
      </w:pPr>
      <w:ins w:id="6690" w:author="Vilson Lu" w:date="2014-08-15T22:45:00Z">
        <w:del w:id="6691" w:author="TinTin Kalaw" w:date="2014-08-16T14:13:00Z">
          <w:r w:rsidRPr="00915BA7" w:rsidDel="00751528">
            <w:delText>Imran, M., Elbassuoni, S., Castillo, C., Diaz, F., &amp; Meier, P. (2013, May). Practical extraction of disaster-relevant information from social media. In</w:delText>
          </w:r>
          <w:r w:rsidRPr="00915BA7" w:rsidDel="00751528">
            <w:rPr>
              <w:i/>
              <w:iCs/>
            </w:rPr>
            <w:delText>Proceedings of the 22nd international conference on World Wide Web companion</w:delText>
          </w:r>
          <w:r w:rsidRPr="00915BA7" w:rsidDel="00751528">
            <w:rPr>
              <w:rStyle w:val="apple-converted-space"/>
            </w:rPr>
            <w:delText> </w:delText>
          </w:r>
          <w:r w:rsidRPr="00915BA7" w:rsidDel="00751528">
            <w:delText>(pp. 1021-1024). International World Wide Web Conferences Steering Committee.</w:delText>
          </w:r>
          <w:bookmarkStart w:id="6692" w:name="_Toc396184455"/>
          <w:bookmarkStart w:id="6693" w:name="_Toc396194121"/>
          <w:bookmarkStart w:id="6694" w:name="_Toc396200282"/>
          <w:bookmarkEnd w:id="6692"/>
          <w:bookmarkEnd w:id="6693"/>
          <w:bookmarkEnd w:id="6694"/>
        </w:del>
      </w:ins>
    </w:p>
    <w:p w14:paraId="27D3DE9F" w14:textId="46F9E57C" w:rsidR="00E97D46" w:rsidRPr="00FF06ED" w:rsidDel="00751528" w:rsidRDefault="00E97D46">
      <w:pPr>
        <w:rPr>
          <w:ins w:id="6695" w:author="Vilson Lu" w:date="2014-08-15T22:45:00Z"/>
          <w:del w:id="6696" w:author="TinTin Kalaw" w:date="2014-08-16T14:13:00Z"/>
        </w:rPr>
        <w:pPrChange w:id="6697" w:author="Vilson Lu" w:date="2014-08-16T15:42:00Z">
          <w:pPr>
            <w:pStyle w:val="Reference"/>
          </w:pPr>
        </w:pPrChange>
      </w:pPr>
      <w:bookmarkStart w:id="6698" w:name="_Toc396184456"/>
      <w:bookmarkStart w:id="6699" w:name="_Toc396194122"/>
      <w:bookmarkStart w:id="6700" w:name="_Toc396200283"/>
      <w:bookmarkEnd w:id="6698"/>
      <w:bookmarkEnd w:id="6699"/>
      <w:bookmarkEnd w:id="6700"/>
    </w:p>
    <w:p w14:paraId="06104598" w14:textId="72C5C828" w:rsidR="00E97D46" w:rsidDel="00751528" w:rsidRDefault="00E97D46">
      <w:pPr>
        <w:rPr>
          <w:ins w:id="6701" w:author="Vilson Lu" w:date="2014-08-15T22:45:00Z"/>
          <w:del w:id="6702" w:author="TinTin Kalaw" w:date="2014-08-16T14:13:00Z"/>
        </w:rPr>
        <w:pPrChange w:id="6703" w:author="Vilson Lu" w:date="2014-08-16T15:42:00Z">
          <w:pPr>
            <w:pStyle w:val="Reference"/>
          </w:pPr>
        </w:pPrChange>
      </w:pPr>
      <w:ins w:id="6704" w:author="Vilson Lu" w:date="2014-08-15T22:45:00Z">
        <w:del w:id="6705" w:author="TinTin Kalaw" w:date="2014-08-16T14:13:00Z">
          <w:r w:rsidRPr="0027470C" w:rsidDel="00751528">
            <w:rPr>
              <w:rFonts w:eastAsia="Arial"/>
              <w:highlight w:val="white"/>
            </w:rPr>
            <w:delText>I</w:delText>
          </w:r>
          <w:r w:rsidRPr="0027470C" w:rsidDel="00751528">
            <w:delText>ntarapaiboon, P., Nantajeewarawat, E., &amp; Theeramunkong, T. (2009). Information extraction from Thai text with unknown phrase boundaries. InAdvances in Knowledge Discovery and Data Mining (pp. 525-532). Springer Berlin Heidelberg.</w:delText>
          </w:r>
          <w:bookmarkStart w:id="6706" w:name="_Toc396184457"/>
          <w:bookmarkStart w:id="6707" w:name="_Toc396194123"/>
          <w:bookmarkStart w:id="6708" w:name="_Toc396200284"/>
          <w:bookmarkEnd w:id="6706"/>
          <w:bookmarkEnd w:id="6707"/>
          <w:bookmarkEnd w:id="6708"/>
        </w:del>
      </w:ins>
    </w:p>
    <w:p w14:paraId="394A84CD" w14:textId="289C96B3" w:rsidR="00E97D46" w:rsidDel="00751528" w:rsidRDefault="00E97D46">
      <w:pPr>
        <w:rPr>
          <w:ins w:id="6709" w:author="Vilson Lu" w:date="2014-08-15T22:45:00Z"/>
          <w:del w:id="6710" w:author="TinTin Kalaw" w:date="2014-08-16T14:13:00Z"/>
        </w:rPr>
        <w:pPrChange w:id="6711" w:author="Vilson Lu" w:date="2014-08-16T15:42:00Z">
          <w:pPr>
            <w:pStyle w:val="Reference"/>
          </w:pPr>
        </w:pPrChange>
      </w:pPr>
      <w:bookmarkStart w:id="6712" w:name="_Toc396184458"/>
      <w:bookmarkStart w:id="6713" w:name="_Toc396194124"/>
      <w:bookmarkStart w:id="6714" w:name="_Toc396200285"/>
      <w:bookmarkEnd w:id="6712"/>
      <w:bookmarkEnd w:id="6713"/>
      <w:bookmarkEnd w:id="6714"/>
    </w:p>
    <w:p w14:paraId="7AD5893B" w14:textId="43569DC1" w:rsidR="00E97D46" w:rsidDel="00751528" w:rsidRDefault="00E97D46">
      <w:pPr>
        <w:rPr>
          <w:ins w:id="6715" w:author="Vilson Lu" w:date="2014-08-15T22:45:00Z"/>
          <w:del w:id="6716" w:author="TinTin Kalaw" w:date="2014-08-16T14:13:00Z"/>
        </w:rPr>
        <w:pPrChange w:id="6717" w:author="Vilson Lu" w:date="2014-08-16T15:42:00Z">
          <w:pPr>
            <w:pStyle w:val="Reference"/>
          </w:pPr>
        </w:pPrChange>
      </w:pPr>
      <w:ins w:id="6718" w:author="Vilson Lu" w:date="2014-08-15T22:45:00Z">
        <w:del w:id="6719" w:author="TinTin Kalaw" w:date="2014-08-16T14:13:00Z">
          <w:r w:rsidRPr="00DC0596" w:rsidDel="00751528">
            <w:delText>Jansen, B. J., Zhang, M., Sobel, K., &amp; Chowdury, A. (2009). Twitter power: Tweets as electronic word of mouth. Journal of the American society for information science and technology, 60(11), 2169-2188.</w:delText>
          </w:r>
          <w:bookmarkStart w:id="6720" w:name="_Toc396184459"/>
          <w:bookmarkStart w:id="6721" w:name="_Toc396194125"/>
          <w:bookmarkStart w:id="6722" w:name="_Toc396200286"/>
          <w:bookmarkEnd w:id="6720"/>
          <w:bookmarkEnd w:id="6721"/>
          <w:bookmarkEnd w:id="6722"/>
        </w:del>
      </w:ins>
    </w:p>
    <w:p w14:paraId="6CFE97B0" w14:textId="6CEEBBC5" w:rsidR="00E97D46" w:rsidDel="00751528" w:rsidRDefault="00E97D46">
      <w:pPr>
        <w:rPr>
          <w:ins w:id="6723" w:author="Vilson Lu" w:date="2014-08-15T22:45:00Z"/>
          <w:del w:id="6724" w:author="TinTin Kalaw" w:date="2014-08-16T14:13:00Z"/>
        </w:rPr>
        <w:pPrChange w:id="6725" w:author="Vilson Lu" w:date="2014-08-16T15:42:00Z">
          <w:pPr>
            <w:pStyle w:val="Reference"/>
          </w:pPr>
        </w:pPrChange>
      </w:pPr>
      <w:bookmarkStart w:id="6726" w:name="_Toc396184460"/>
      <w:bookmarkStart w:id="6727" w:name="_Toc396194126"/>
      <w:bookmarkStart w:id="6728" w:name="_Toc396200287"/>
      <w:bookmarkEnd w:id="6726"/>
      <w:bookmarkEnd w:id="6727"/>
      <w:bookmarkEnd w:id="6728"/>
    </w:p>
    <w:p w14:paraId="7E0E337E" w14:textId="3F577233" w:rsidR="00E97D46" w:rsidRPr="00DC0596" w:rsidDel="00751528" w:rsidRDefault="00E97D46">
      <w:pPr>
        <w:rPr>
          <w:ins w:id="6729" w:author="Vilson Lu" w:date="2014-08-15T22:45:00Z"/>
          <w:del w:id="6730" w:author="TinTin Kalaw" w:date="2014-08-16T14:13:00Z"/>
        </w:rPr>
        <w:pPrChange w:id="6731" w:author="Vilson Lu" w:date="2014-08-16T15:42:00Z">
          <w:pPr>
            <w:pStyle w:val="Reference"/>
          </w:pPr>
        </w:pPrChange>
      </w:pPr>
      <w:ins w:id="6732" w:author="Vilson Lu" w:date="2014-08-15T22:45:00Z">
        <w:del w:id="6733" w:author="TinTin Kalaw" w:date="2014-08-16T14:13:00Z">
          <w:r w:rsidRPr="00DC0596" w:rsidDel="00751528">
            <w:delText>Junco, R., Heiberger, G., &amp; Loken, E. (2011). The effect of Twitter on college student engagement and grades. Journal of Computer Assisted Learning, 27(2), 119-132.</w:delText>
          </w:r>
          <w:bookmarkStart w:id="6734" w:name="_Toc396184461"/>
          <w:bookmarkStart w:id="6735" w:name="_Toc396194127"/>
          <w:bookmarkStart w:id="6736" w:name="_Toc396200288"/>
          <w:bookmarkEnd w:id="6734"/>
          <w:bookmarkEnd w:id="6735"/>
          <w:bookmarkEnd w:id="6736"/>
        </w:del>
      </w:ins>
    </w:p>
    <w:p w14:paraId="01DA7305" w14:textId="18C4E539" w:rsidR="00E97D46" w:rsidRPr="0027470C" w:rsidDel="00751528" w:rsidRDefault="00E97D46">
      <w:pPr>
        <w:rPr>
          <w:ins w:id="6737" w:author="Vilson Lu" w:date="2014-08-15T22:45:00Z"/>
          <w:del w:id="6738" w:author="TinTin Kalaw" w:date="2014-08-16T14:13:00Z"/>
        </w:rPr>
        <w:pPrChange w:id="6739" w:author="Vilson Lu" w:date="2014-08-16T15:42:00Z">
          <w:pPr>
            <w:pStyle w:val="Reference"/>
            <w:ind w:left="0" w:firstLine="0"/>
          </w:pPr>
        </w:pPrChange>
      </w:pPr>
      <w:bookmarkStart w:id="6740" w:name="_Toc396184462"/>
      <w:bookmarkStart w:id="6741" w:name="_Toc396194128"/>
      <w:bookmarkStart w:id="6742" w:name="_Toc396200289"/>
      <w:bookmarkEnd w:id="6740"/>
      <w:bookmarkEnd w:id="6741"/>
      <w:bookmarkEnd w:id="6742"/>
    </w:p>
    <w:p w14:paraId="347B3F3D" w14:textId="0A840CEC" w:rsidR="00E97D46" w:rsidRPr="0027470C" w:rsidDel="00751528" w:rsidRDefault="00E97D46">
      <w:pPr>
        <w:rPr>
          <w:ins w:id="6743" w:author="Vilson Lu" w:date="2014-08-15T22:45:00Z"/>
          <w:del w:id="6744" w:author="TinTin Kalaw" w:date="2014-08-16T14:13:00Z"/>
        </w:rPr>
        <w:pPrChange w:id="6745" w:author="Vilson Lu" w:date="2014-08-16T15:42:00Z">
          <w:pPr>
            <w:pStyle w:val="Reference"/>
          </w:pPr>
        </w:pPrChange>
      </w:pPr>
      <w:ins w:id="6746" w:author="Vilson Lu" w:date="2014-08-15T22:45:00Z">
        <w:del w:id="6747" w:author="TinTin Kalaw" w:date="2014-08-16T14:13:00Z">
          <w:r w:rsidRPr="0027470C" w:rsidDel="00751528">
            <w:delText>Ko, H. (1998). Empirical assembly sequence planning: A multistrategy constructive learning approach. Machine Learning and Data Mining. John Wiley &amp; Sons LTD.</w:delText>
          </w:r>
          <w:bookmarkStart w:id="6748" w:name="_Toc396184463"/>
          <w:bookmarkStart w:id="6749" w:name="_Toc396194129"/>
          <w:bookmarkStart w:id="6750" w:name="_Toc396200290"/>
          <w:bookmarkEnd w:id="6748"/>
          <w:bookmarkEnd w:id="6749"/>
          <w:bookmarkEnd w:id="6750"/>
        </w:del>
      </w:ins>
    </w:p>
    <w:p w14:paraId="7735D862" w14:textId="06F07FF2" w:rsidR="00E97D46" w:rsidRPr="0027470C" w:rsidDel="00751528" w:rsidRDefault="00E97D46">
      <w:pPr>
        <w:rPr>
          <w:ins w:id="6751" w:author="Vilson Lu" w:date="2014-08-15T22:45:00Z"/>
          <w:del w:id="6752" w:author="TinTin Kalaw" w:date="2014-08-16T14:13:00Z"/>
          <w:highlight w:val="white"/>
        </w:rPr>
        <w:pPrChange w:id="6753" w:author="Vilson Lu" w:date="2014-08-16T15:42:00Z">
          <w:pPr>
            <w:pStyle w:val="Reference"/>
          </w:pPr>
        </w:pPrChange>
      </w:pPr>
      <w:bookmarkStart w:id="6754" w:name="_Toc396184464"/>
      <w:bookmarkStart w:id="6755" w:name="_Toc396194130"/>
      <w:bookmarkStart w:id="6756" w:name="_Toc396200291"/>
      <w:bookmarkEnd w:id="6754"/>
      <w:bookmarkEnd w:id="6755"/>
      <w:bookmarkEnd w:id="6756"/>
    </w:p>
    <w:p w14:paraId="67BB148C" w14:textId="1239E059" w:rsidR="00E97D46" w:rsidDel="00751528" w:rsidRDefault="00E97D46">
      <w:pPr>
        <w:rPr>
          <w:ins w:id="6757" w:author="Vilson Lu" w:date="2014-08-15T22:49:00Z"/>
          <w:del w:id="6758" w:author="TinTin Kalaw" w:date="2014-08-16T14:13:00Z"/>
          <w:highlight w:val="white"/>
        </w:rPr>
        <w:pPrChange w:id="6759" w:author="Vilson Lu" w:date="2014-08-16T15:42:00Z">
          <w:pPr>
            <w:pStyle w:val="Reference"/>
          </w:pPr>
        </w:pPrChange>
      </w:pPr>
      <w:ins w:id="6760" w:author="Vilson Lu" w:date="2014-08-15T22:45:00Z">
        <w:del w:id="6761" w:author="TinTin Kalaw" w:date="2014-08-16T14:13:00Z">
          <w:r w:rsidRPr="0027470C" w:rsidDel="00751528">
            <w:rPr>
              <w:highlight w:val="white"/>
            </w:rPr>
            <w:delText xml:space="preserve">Krishnamurthy, R., Li, Y., Raghavan, S., &amp; Reiss, F. SystemT: A system for declarative information extraction. SIGMOD Record, 37. Retrieved May 28, 2014, from </w:delText>
          </w:r>
        </w:del>
      </w:ins>
      <w:ins w:id="6762" w:author="Vilson Lu" w:date="2014-08-15T22:49:00Z">
        <w:del w:id="6763" w:author="TinTin Kalaw" w:date="2014-08-16T14:02:00Z">
          <w:r w:rsidR="00DE3FBD" w:rsidDel="006E6440">
            <w:rPr>
              <w:highlight w:val="white"/>
            </w:rPr>
            <w:fldChar w:fldCharType="begin"/>
          </w:r>
          <w:r w:rsidR="00DE3FBD" w:rsidDel="006E6440">
            <w:rPr>
              <w:highlight w:val="white"/>
            </w:rPr>
            <w:delInstrText xml:space="preserve"> HYPERLINK "</w:delInstrText>
          </w:r>
        </w:del>
      </w:ins>
      <w:ins w:id="6764" w:author="Vilson Lu" w:date="2014-08-15T22:45:00Z">
        <w:del w:id="6765" w:author="TinTin Kalaw" w:date="2014-08-16T14:02:00Z">
          <w:r w:rsidR="00DE3FBD" w:rsidRPr="0064436A" w:rsidDel="006E6440">
            <w:rPr>
              <w:highlight w:val="white"/>
            </w:rPr>
            <w:delInstrText>http://www.almaden.ibm.com/cs/projects/avatar/</w:delInstrText>
          </w:r>
        </w:del>
      </w:ins>
      <w:ins w:id="6766" w:author="Vilson Lu" w:date="2014-08-15T22:49:00Z">
        <w:del w:id="6767" w:author="TinTin Kalaw" w:date="2014-08-16T14:02:00Z">
          <w:r w:rsidR="00DE3FBD" w:rsidDel="006E6440">
            <w:rPr>
              <w:highlight w:val="white"/>
            </w:rPr>
            <w:delInstrText xml:space="preserve">" </w:delInstrText>
          </w:r>
          <w:r w:rsidR="00DE3FBD" w:rsidDel="006E6440">
            <w:rPr>
              <w:highlight w:val="white"/>
            </w:rPr>
            <w:fldChar w:fldCharType="separate"/>
          </w:r>
        </w:del>
      </w:ins>
      <w:ins w:id="6768" w:author="Vilson Lu" w:date="2014-08-15T22:45:00Z">
        <w:del w:id="6769" w:author="TinTin Kalaw" w:date="2014-08-16T14:02:00Z">
          <w:r w:rsidR="00DE3FBD" w:rsidRPr="006E6440" w:rsidDel="006E6440">
            <w:rPr>
              <w:highlight w:val="white"/>
              <w:rPrChange w:id="6770" w:author="TinTin Kalaw" w:date="2014-08-16T14:02:00Z">
                <w:rPr>
                  <w:rStyle w:val="Hyperlink"/>
                  <w:highlight w:val="white"/>
                </w:rPr>
              </w:rPrChange>
            </w:rPr>
            <w:delText>http://www.almaden.ibm.com/cs/projects/avatar/</w:delText>
          </w:r>
        </w:del>
      </w:ins>
      <w:ins w:id="6771" w:author="Vilson Lu" w:date="2014-08-15T22:49:00Z">
        <w:del w:id="6772" w:author="TinTin Kalaw" w:date="2014-08-16T14:02:00Z">
          <w:r w:rsidR="00DE3FBD" w:rsidDel="006E6440">
            <w:rPr>
              <w:highlight w:val="white"/>
            </w:rPr>
            <w:fldChar w:fldCharType="end"/>
          </w:r>
        </w:del>
        <w:bookmarkStart w:id="6773" w:name="_Toc396184465"/>
        <w:bookmarkStart w:id="6774" w:name="_Toc396194131"/>
        <w:bookmarkStart w:id="6775" w:name="_Toc396200292"/>
        <w:bookmarkEnd w:id="6773"/>
        <w:bookmarkEnd w:id="6774"/>
        <w:bookmarkEnd w:id="6775"/>
      </w:ins>
    </w:p>
    <w:p w14:paraId="2691FD0A" w14:textId="51608409" w:rsidR="00DE3FBD" w:rsidDel="00751528" w:rsidRDefault="00DE3FBD">
      <w:pPr>
        <w:rPr>
          <w:ins w:id="6776" w:author="Vilson Lu" w:date="2014-08-15T22:49:00Z"/>
          <w:del w:id="6777" w:author="TinTin Kalaw" w:date="2014-08-16T14:13:00Z"/>
          <w:highlight w:val="white"/>
        </w:rPr>
        <w:pPrChange w:id="6778" w:author="Vilson Lu" w:date="2014-08-16T15:42:00Z">
          <w:pPr>
            <w:pStyle w:val="Reference"/>
          </w:pPr>
        </w:pPrChange>
      </w:pPr>
      <w:bookmarkStart w:id="6779" w:name="_Toc396184466"/>
      <w:bookmarkStart w:id="6780" w:name="_Toc396194132"/>
      <w:bookmarkStart w:id="6781" w:name="_Toc396200293"/>
      <w:bookmarkEnd w:id="6779"/>
      <w:bookmarkEnd w:id="6780"/>
      <w:bookmarkEnd w:id="6781"/>
    </w:p>
    <w:p w14:paraId="3403589C" w14:textId="6A1CA831" w:rsidR="00DE3FBD" w:rsidRPr="00E45CE0" w:rsidDel="00751528" w:rsidRDefault="00DE3FBD">
      <w:pPr>
        <w:rPr>
          <w:del w:id="6782" w:author="TinTin Kalaw" w:date="2014-08-16T14:13:00Z"/>
        </w:rPr>
        <w:pPrChange w:id="6783" w:author="Vilson Lu" w:date="2014-08-16T15:42:00Z">
          <w:pPr>
            <w:pStyle w:val="Reference"/>
          </w:pPr>
        </w:pPrChange>
      </w:pPr>
      <w:del w:id="6784" w:author="TinTin Kalaw" w:date="2014-08-16T14:13:00Z">
        <w:r w:rsidRPr="00E45CE0" w:rsidDel="00751528">
          <w:delText>Lee, J. B., Ybañez, M., De Leon, M. M., Estuar, M., &amp; Regina, E. (2013). Understanding the Behavior of Filipino Twitter Users during Disaster. GSTF Journal on Computing, 3(2).</w:delText>
        </w:r>
        <w:bookmarkStart w:id="6785" w:name="_Toc396184467"/>
        <w:bookmarkStart w:id="6786" w:name="_Toc396194133"/>
        <w:bookmarkStart w:id="6787" w:name="_Toc396200294"/>
        <w:bookmarkEnd w:id="6785"/>
        <w:bookmarkEnd w:id="6786"/>
        <w:bookmarkEnd w:id="6787"/>
      </w:del>
    </w:p>
    <w:p w14:paraId="2D041A87" w14:textId="464280F5" w:rsidR="00E97D46" w:rsidRPr="0027470C" w:rsidDel="00751528" w:rsidRDefault="00E97D46">
      <w:pPr>
        <w:rPr>
          <w:ins w:id="6788" w:author="Vilson Lu" w:date="2014-08-15T22:45:00Z"/>
          <w:del w:id="6789" w:author="TinTin Kalaw" w:date="2014-08-16T14:13:00Z"/>
        </w:rPr>
        <w:pPrChange w:id="6790" w:author="Vilson Lu" w:date="2014-08-16T15:42:00Z">
          <w:pPr>
            <w:pStyle w:val="Reference"/>
          </w:pPr>
        </w:pPrChange>
      </w:pPr>
      <w:ins w:id="6791" w:author="Vilson Lu" w:date="2014-08-15T22:45:00Z">
        <w:del w:id="6792" w:author="TinTin Kalaw" w:date="2014-08-16T14:13:00Z">
          <w:r w:rsidRPr="0027470C" w:rsidDel="00751528">
            <w:delText>Lee, J. B., Ybañez, M., De Leon, M. M., Estuar, M., &amp; Regina, E. (2013). Understanding the Behavior of Filipino Twitter Users during Disaster. GSTF Journal on Computing, 3(2).</w:delText>
          </w:r>
          <w:bookmarkStart w:id="6793" w:name="_Toc396184468"/>
          <w:bookmarkStart w:id="6794" w:name="_Toc396194134"/>
          <w:bookmarkStart w:id="6795" w:name="_Toc396200295"/>
          <w:bookmarkEnd w:id="6793"/>
          <w:bookmarkEnd w:id="6794"/>
          <w:bookmarkEnd w:id="6795"/>
        </w:del>
      </w:ins>
    </w:p>
    <w:p w14:paraId="117A7A5F" w14:textId="005A2035" w:rsidR="00E97D46" w:rsidRPr="0027470C" w:rsidDel="00751528" w:rsidRDefault="00E97D46">
      <w:pPr>
        <w:rPr>
          <w:ins w:id="6796" w:author="Vilson Lu" w:date="2014-08-15T22:45:00Z"/>
          <w:del w:id="6797" w:author="TinTin Kalaw" w:date="2014-08-16T14:13:00Z"/>
          <w:highlight w:val="white"/>
        </w:rPr>
        <w:pPrChange w:id="6798" w:author="Vilson Lu" w:date="2014-08-16T15:42:00Z">
          <w:pPr>
            <w:pStyle w:val="Reference"/>
          </w:pPr>
        </w:pPrChange>
      </w:pPr>
      <w:bookmarkStart w:id="6799" w:name="_Toc396184469"/>
      <w:bookmarkStart w:id="6800" w:name="_Toc396194135"/>
      <w:bookmarkStart w:id="6801" w:name="_Toc396200296"/>
      <w:bookmarkEnd w:id="6799"/>
      <w:bookmarkEnd w:id="6800"/>
      <w:bookmarkEnd w:id="6801"/>
    </w:p>
    <w:p w14:paraId="22B5535F" w14:textId="5B3C97C5" w:rsidR="00E97D46" w:rsidDel="00751528" w:rsidRDefault="00E97D46">
      <w:pPr>
        <w:rPr>
          <w:ins w:id="6802" w:author="Vilson Lu" w:date="2014-08-15T22:49:00Z"/>
          <w:del w:id="6803" w:author="TinTin Kalaw" w:date="2014-08-16T14:13:00Z"/>
        </w:rPr>
        <w:pPrChange w:id="6804" w:author="Vilson Lu" w:date="2014-08-16T15:42:00Z">
          <w:pPr>
            <w:pStyle w:val="Reference"/>
          </w:pPr>
        </w:pPrChange>
      </w:pPr>
      <w:ins w:id="6805" w:author="Vilson Lu" w:date="2014-08-15T22:45:00Z">
        <w:del w:id="6806" w:author="TinTin Kalaw" w:date="2014-08-16T14:13:00Z">
          <w:r w:rsidRPr="0027470C" w:rsidDel="00751528">
            <w:rPr>
              <w:highlight w:val="white"/>
            </w:rPr>
            <w:delText>Lee, Y. S., &amp; Geierhos, M. (2009). Business specific online information extraction from german websites. In Gelbukh, A. (Eds.), CICLing (pp. 369-381). Germany: Springer-Verlag Berlin Heidelberg.</w:delText>
          </w:r>
        </w:del>
      </w:ins>
      <w:bookmarkStart w:id="6807" w:name="_Toc396184470"/>
      <w:bookmarkStart w:id="6808" w:name="_Toc396194136"/>
      <w:bookmarkStart w:id="6809" w:name="_Toc396200297"/>
      <w:bookmarkEnd w:id="6807"/>
      <w:bookmarkEnd w:id="6808"/>
      <w:bookmarkEnd w:id="6809"/>
    </w:p>
    <w:p w14:paraId="6F38DBCF" w14:textId="3E9754DB" w:rsidR="00DE3FBD" w:rsidDel="00751528" w:rsidRDefault="00DE3FBD">
      <w:pPr>
        <w:rPr>
          <w:ins w:id="6810" w:author="Vilson Lu" w:date="2014-08-15T22:49:00Z"/>
          <w:del w:id="6811" w:author="TinTin Kalaw" w:date="2014-08-16T14:13:00Z"/>
        </w:rPr>
        <w:pPrChange w:id="6812" w:author="Vilson Lu" w:date="2014-08-16T15:42:00Z">
          <w:pPr>
            <w:pStyle w:val="Reference"/>
          </w:pPr>
        </w:pPrChange>
      </w:pPr>
      <w:bookmarkStart w:id="6813" w:name="_Toc396184471"/>
      <w:bookmarkStart w:id="6814" w:name="_Toc396194137"/>
      <w:bookmarkStart w:id="6815" w:name="_Toc396200298"/>
      <w:bookmarkEnd w:id="6813"/>
      <w:bookmarkEnd w:id="6814"/>
      <w:bookmarkEnd w:id="6815"/>
    </w:p>
    <w:p w14:paraId="73557561" w14:textId="44B53735" w:rsidR="00DE3FBD" w:rsidRPr="00DE3FBD" w:rsidDel="00751528" w:rsidRDefault="00DE3FBD">
      <w:pPr>
        <w:rPr>
          <w:ins w:id="6816" w:author="Vilson Lu" w:date="2014-08-15T22:45:00Z"/>
          <w:del w:id="6817" w:author="TinTin Kalaw" w:date="2014-08-16T14:13:00Z"/>
          <w:highlight w:val="white"/>
          <w:rPrChange w:id="6818" w:author="Vilson Lu" w:date="2014-08-15T22:50:00Z">
            <w:rPr>
              <w:ins w:id="6819" w:author="Vilson Lu" w:date="2014-08-15T22:45:00Z"/>
              <w:del w:id="6820" w:author="TinTin Kalaw" w:date="2014-08-16T14:13:00Z"/>
            </w:rPr>
          </w:rPrChange>
        </w:rPr>
        <w:pPrChange w:id="6821" w:author="Vilson Lu" w:date="2014-08-16T15:42:00Z">
          <w:pPr>
            <w:pStyle w:val="Reference"/>
          </w:pPr>
        </w:pPrChange>
      </w:pPr>
      <w:ins w:id="6822" w:author="Vilson Lu" w:date="2014-08-15T22:49:00Z">
        <w:del w:id="6823" w:author="TinTin Kalaw" w:date="2014-08-16T14:13:00Z">
          <w:r w:rsidRPr="0064436A" w:rsidDel="00751528">
            <w:delText>Lim, N. R., New, J. C., Ngo, M. A., Sy, M., &amp; Lim, N. R. (2007). A Named-Entity Recognizer for Filipino Texts. Proceedings of the 4th NNLPRS.</w:delText>
          </w:r>
        </w:del>
      </w:ins>
      <w:bookmarkStart w:id="6824" w:name="_Toc396184472"/>
      <w:bookmarkStart w:id="6825" w:name="_Toc396194138"/>
      <w:bookmarkStart w:id="6826" w:name="_Toc396200299"/>
      <w:bookmarkEnd w:id="6824"/>
      <w:bookmarkEnd w:id="6825"/>
      <w:bookmarkEnd w:id="6826"/>
    </w:p>
    <w:p w14:paraId="214C3A95" w14:textId="7713CEDB" w:rsidR="00E97D46" w:rsidRPr="0027470C" w:rsidDel="00751528" w:rsidRDefault="00E97D46">
      <w:pPr>
        <w:rPr>
          <w:ins w:id="6827" w:author="Vilson Lu" w:date="2014-08-15T22:45:00Z"/>
          <w:del w:id="6828" w:author="TinTin Kalaw" w:date="2014-08-16T14:13:00Z"/>
        </w:rPr>
        <w:pPrChange w:id="6829" w:author="Vilson Lu" w:date="2014-08-16T15:42:00Z">
          <w:pPr>
            <w:pStyle w:val="Reference"/>
          </w:pPr>
        </w:pPrChange>
      </w:pPr>
      <w:bookmarkStart w:id="6830" w:name="_Toc396184473"/>
      <w:bookmarkStart w:id="6831" w:name="_Toc396194139"/>
      <w:bookmarkStart w:id="6832" w:name="_Toc396200300"/>
      <w:bookmarkEnd w:id="6830"/>
      <w:bookmarkEnd w:id="6831"/>
      <w:bookmarkEnd w:id="6832"/>
    </w:p>
    <w:p w14:paraId="04701C28" w14:textId="2F498A08" w:rsidR="00E97D46" w:rsidDel="00751528" w:rsidRDefault="00E97D46">
      <w:pPr>
        <w:rPr>
          <w:ins w:id="6833" w:author="Vilson Lu" w:date="2014-08-15T22:45:00Z"/>
          <w:del w:id="6834" w:author="TinTin Kalaw" w:date="2014-08-16T14:13:00Z"/>
        </w:rPr>
        <w:pPrChange w:id="6835" w:author="Vilson Lu" w:date="2014-08-16T15:42:00Z">
          <w:pPr>
            <w:pStyle w:val="Reference"/>
          </w:pPr>
        </w:pPrChange>
      </w:pPr>
      <w:ins w:id="6836" w:author="Vilson Lu" w:date="2014-08-15T22:45:00Z">
        <w:del w:id="6837" w:author="TinTin Kalaw" w:date="2014-08-16T14:13:00Z">
          <w:r w:rsidRPr="0027470C" w:rsidDel="00751528">
            <w:delText>Loponen, A., &amp; Järvelin, K. (2010). A dictionary-and corpus-independent statistical lemmatizer for information retrieval in low resource languages. In</w:delText>
          </w:r>
          <w:r w:rsidRPr="0027470C" w:rsidDel="00751528">
            <w:rPr>
              <w:i/>
              <w:iCs/>
            </w:rPr>
            <w:delText>Multilingual and Multimodal Information Access Evaluation</w:delText>
          </w:r>
          <w:r w:rsidRPr="0027470C" w:rsidDel="00751528">
            <w:rPr>
              <w:rStyle w:val="apple-converted-space"/>
            </w:rPr>
            <w:delText> </w:delText>
          </w:r>
          <w:r w:rsidRPr="0027470C" w:rsidDel="00751528">
            <w:delText>(pp. 3-14). Springer Berlin Heidelberg.</w:delText>
          </w:r>
          <w:bookmarkStart w:id="6838" w:name="_Toc396184474"/>
          <w:bookmarkStart w:id="6839" w:name="_Toc396194140"/>
          <w:bookmarkStart w:id="6840" w:name="_Toc396200301"/>
          <w:bookmarkEnd w:id="6838"/>
          <w:bookmarkEnd w:id="6839"/>
          <w:bookmarkEnd w:id="6840"/>
        </w:del>
      </w:ins>
    </w:p>
    <w:p w14:paraId="5BF4DC95" w14:textId="3341205C" w:rsidR="00E97D46" w:rsidDel="00751528" w:rsidRDefault="00E97D46">
      <w:pPr>
        <w:rPr>
          <w:ins w:id="6841" w:author="Vilson Lu" w:date="2014-08-15T22:45:00Z"/>
          <w:del w:id="6842" w:author="TinTin Kalaw" w:date="2014-08-16T14:13:00Z"/>
        </w:rPr>
        <w:pPrChange w:id="6843" w:author="Vilson Lu" w:date="2014-08-16T15:42:00Z">
          <w:pPr>
            <w:pStyle w:val="Reference"/>
          </w:pPr>
        </w:pPrChange>
      </w:pPr>
      <w:bookmarkStart w:id="6844" w:name="_Toc396184475"/>
      <w:bookmarkStart w:id="6845" w:name="_Toc396194141"/>
      <w:bookmarkStart w:id="6846" w:name="_Toc396200302"/>
      <w:bookmarkEnd w:id="6844"/>
      <w:bookmarkEnd w:id="6845"/>
      <w:bookmarkEnd w:id="6846"/>
    </w:p>
    <w:p w14:paraId="5BBF26DB" w14:textId="45293666" w:rsidR="00E97D46" w:rsidDel="00751528" w:rsidRDefault="00E97D46">
      <w:pPr>
        <w:rPr>
          <w:ins w:id="6847" w:author="Vilson Lu" w:date="2014-08-15T22:45:00Z"/>
          <w:del w:id="6848" w:author="TinTin Kalaw" w:date="2014-08-16T14:13:00Z"/>
        </w:rPr>
        <w:pPrChange w:id="6849" w:author="Vilson Lu" w:date="2014-08-16T15:42:00Z">
          <w:pPr>
            <w:ind w:left="1440" w:hanging="720"/>
          </w:pPr>
        </w:pPrChange>
      </w:pPr>
      <w:ins w:id="6850" w:author="Vilson Lu" w:date="2014-08-15T22:45:00Z">
        <w:del w:id="6851" w:author="TinTin Kalaw" w:date="2014-08-16T14:13:00Z">
          <w:r w:rsidRPr="00AE4C26" w:rsidDel="00751528">
            <w:delTex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delText>
          </w:r>
          <w:bookmarkStart w:id="6852" w:name="_Toc396184476"/>
          <w:bookmarkStart w:id="6853" w:name="_Toc396194142"/>
          <w:bookmarkStart w:id="6854" w:name="_Toc396200303"/>
          <w:bookmarkEnd w:id="6852"/>
          <w:bookmarkEnd w:id="6853"/>
          <w:bookmarkEnd w:id="6854"/>
        </w:del>
      </w:ins>
    </w:p>
    <w:p w14:paraId="4F427A85" w14:textId="5918CAC8" w:rsidR="00E97D46" w:rsidRPr="0027470C" w:rsidDel="00751528" w:rsidRDefault="00E97D46">
      <w:pPr>
        <w:rPr>
          <w:ins w:id="6855" w:author="Vilson Lu" w:date="2014-08-15T22:45:00Z"/>
          <w:del w:id="6856" w:author="TinTin Kalaw" w:date="2014-08-16T14:13:00Z"/>
        </w:rPr>
        <w:pPrChange w:id="6857" w:author="Vilson Lu" w:date="2014-08-16T15:42:00Z">
          <w:pPr>
            <w:pStyle w:val="Reference"/>
          </w:pPr>
        </w:pPrChange>
      </w:pPr>
      <w:bookmarkStart w:id="6858" w:name="_Toc396184477"/>
      <w:bookmarkStart w:id="6859" w:name="_Toc396194143"/>
      <w:bookmarkStart w:id="6860" w:name="_Toc396200304"/>
      <w:bookmarkEnd w:id="6858"/>
      <w:bookmarkEnd w:id="6859"/>
      <w:bookmarkEnd w:id="6860"/>
    </w:p>
    <w:p w14:paraId="44632DC9" w14:textId="50D6AB3E" w:rsidR="00E97D46" w:rsidRPr="0027470C" w:rsidDel="00751528" w:rsidRDefault="00E97D46">
      <w:pPr>
        <w:rPr>
          <w:ins w:id="6861" w:author="Vilson Lu" w:date="2014-08-15T22:45:00Z"/>
          <w:del w:id="6862" w:author="TinTin Kalaw" w:date="2014-08-16T14:13:00Z"/>
        </w:rPr>
        <w:pPrChange w:id="6863" w:author="Vilson Lu" w:date="2014-08-16T15:42:00Z">
          <w:pPr>
            <w:pStyle w:val="Reference"/>
          </w:pPr>
        </w:pPrChange>
      </w:pPr>
      <w:ins w:id="6864" w:author="Vilson Lu" w:date="2014-08-15T22:45:00Z">
        <w:del w:id="6865" w:author="TinTin Kalaw" w:date="2014-08-16T14:13:00Z">
          <w:r w:rsidRPr="0027470C" w:rsidDel="00751528">
            <w:rPr>
              <w:highlight w:val="white"/>
            </w:rPr>
            <w:delText>Manguilimotan, E., &amp; Matsumoto, Y. (2009). Factors affecting part-of-speech tagging for tagalog. In PACLIC (pp. 763-770).</w:delText>
          </w:r>
          <w:bookmarkStart w:id="6866" w:name="_Toc396184478"/>
          <w:bookmarkStart w:id="6867" w:name="_Toc396194144"/>
          <w:bookmarkStart w:id="6868" w:name="_Toc396200305"/>
          <w:bookmarkEnd w:id="6866"/>
          <w:bookmarkEnd w:id="6867"/>
          <w:bookmarkEnd w:id="6868"/>
        </w:del>
      </w:ins>
    </w:p>
    <w:p w14:paraId="2BE06052" w14:textId="567442D6" w:rsidR="00E97D46" w:rsidRPr="0027470C" w:rsidDel="00751528" w:rsidRDefault="00E97D46">
      <w:pPr>
        <w:rPr>
          <w:ins w:id="6869" w:author="Vilson Lu" w:date="2014-08-15T22:45:00Z"/>
          <w:del w:id="6870" w:author="TinTin Kalaw" w:date="2014-08-16T14:13:00Z"/>
        </w:rPr>
        <w:pPrChange w:id="6871" w:author="Vilson Lu" w:date="2014-08-16T15:42:00Z">
          <w:pPr>
            <w:pStyle w:val="Reference"/>
          </w:pPr>
        </w:pPrChange>
      </w:pPr>
      <w:bookmarkStart w:id="6872" w:name="_Toc396184479"/>
      <w:bookmarkStart w:id="6873" w:name="_Toc396194145"/>
      <w:bookmarkStart w:id="6874" w:name="_Toc396200306"/>
      <w:bookmarkEnd w:id="6872"/>
      <w:bookmarkEnd w:id="6873"/>
      <w:bookmarkEnd w:id="6874"/>
    </w:p>
    <w:p w14:paraId="59DBFDA2" w14:textId="5855AC92" w:rsidR="00E97D46" w:rsidRPr="0027470C" w:rsidDel="00751528" w:rsidRDefault="00E97D46">
      <w:pPr>
        <w:rPr>
          <w:ins w:id="6875" w:author="Vilson Lu" w:date="2014-08-15T22:45:00Z"/>
          <w:del w:id="6876" w:author="TinTin Kalaw" w:date="2014-08-16T14:13:00Z"/>
        </w:rPr>
        <w:pPrChange w:id="6877" w:author="Vilson Lu" w:date="2014-08-16T15:42:00Z">
          <w:pPr>
            <w:pStyle w:val="Reference"/>
          </w:pPr>
        </w:pPrChange>
      </w:pPr>
      <w:ins w:id="6878" w:author="Vilson Lu" w:date="2014-08-15T22:45:00Z">
        <w:del w:id="6879" w:author="TinTin Kalaw" w:date="2014-08-16T14:13:00Z">
          <w:r w:rsidRPr="0027470C" w:rsidDel="00751528">
            <w:delText>Manning, C. D., Raghavan, P., &amp; Schütze, H. (2008).</w:delText>
          </w:r>
          <w:r w:rsidRPr="0027470C" w:rsidDel="00751528">
            <w:rPr>
              <w:rStyle w:val="apple-converted-space"/>
            </w:rPr>
            <w:delText> </w:delText>
          </w:r>
          <w:r w:rsidRPr="0027470C" w:rsidDel="00751528">
            <w:rPr>
              <w:i/>
              <w:iCs/>
            </w:rPr>
            <w:delText>Introduction to information retrieval</w:delText>
          </w:r>
          <w:r w:rsidRPr="0027470C" w:rsidDel="00751528">
            <w:rPr>
              <w:rStyle w:val="apple-converted-space"/>
            </w:rPr>
            <w:delText> </w:delText>
          </w:r>
          <w:r w:rsidRPr="0027470C" w:rsidDel="00751528">
            <w:delText>(Vol. 1, p. 6). Cambridge: Cambridge university press.</w:delText>
          </w:r>
          <w:bookmarkStart w:id="6880" w:name="_Toc396184480"/>
          <w:bookmarkStart w:id="6881" w:name="_Toc396194146"/>
          <w:bookmarkStart w:id="6882" w:name="_Toc396200307"/>
          <w:bookmarkEnd w:id="6880"/>
          <w:bookmarkEnd w:id="6881"/>
          <w:bookmarkEnd w:id="6882"/>
        </w:del>
      </w:ins>
    </w:p>
    <w:p w14:paraId="679E1381" w14:textId="69CA5153" w:rsidR="00E97D46" w:rsidRPr="0027470C" w:rsidDel="00751528" w:rsidRDefault="00E97D46">
      <w:pPr>
        <w:rPr>
          <w:ins w:id="6883" w:author="Vilson Lu" w:date="2014-08-15T22:45:00Z"/>
          <w:del w:id="6884" w:author="TinTin Kalaw" w:date="2014-08-16T14:13:00Z"/>
        </w:rPr>
        <w:pPrChange w:id="6885" w:author="Vilson Lu" w:date="2014-08-16T15:42:00Z">
          <w:pPr>
            <w:pStyle w:val="Reference"/>
          </w:pPr>
        </w:pPrChange>
      </w:pPr>
      <w:bookmarkStart w:id="6886" w:name="_Toc396184481"/>
      <w:bookmarkStart w:id="6887" w:name="_Toc396194147"/>
      <w:bookmarkStart w:id="6888" w:name="_Toc396200308"/>
      <w:bookmarkEnd w:id="6886"/>
      <w:bookmarkEnd w:id="6887"/>
      <w:bookmarkEnd w:id="6888"/>
    </w:p>
    <w:p w14:paraId="365F2C08" w14:textId="75F0AC5B" w:rsidR="00E97D46" w:rsidDel="00751528" w:rsidRDefault="00E97D46">
      <w:pPr>
        <w:rPr>
          <w:ins w:id="6889" w:author="Vilson Lu" w:date="2014-08-15T22:45:00Z"/>
          <w:del w:id="6890" w:author="TinTin Kalaw" w:date="2014-08-16T14:13:00Z"/>
          <w:highlight w:val="white"/>
        </w:rPr>
        <w:pPrChange w:id="6891" w:author="Vilson Lu" w:date="2014-08-16T15:42:00Z">
          <w:pPr>
            <w:pStyle w:val="Reference"/>
          </w:pPr>
        </w:pPrChange>
      </w:pPr>
      <w:ins w:id="6892" w:author="Vilson Lu" w:date="2014-08-15T22:45:00Z">
        <w:del w:id="6893" w:author="TinTin Kalaw" w:date="2014-08-16T14:13:00Z">
          <w:r w:rsidDel="00751528">
            <w:rPr>
              <w:color w:val="222222"/>
            </w:rPr>
            <w:delText>Mocanu, D., Baronchelli, A., Perra, N., Gonçalves, B., Zhang, Q., &amp; Vespignani, A. (2013). The Twitter of Babel: Mapping world languages through microblogging platforms.</w:delText>
          </w:r>
          <w:r w:rsidDel="00751528">
            <w:rPr>
              <w:rStyle w:val="apple-converted-space"/>
              <w:color w:val="222222"/>
            </w:rPr>
            <w:delText> </w:delText>
          </w:r>
          <w:r w:rsidDel="00751528">
            <w:rPr>
              <w:i/>
              <w:iCs/>
              <w:color w:val="222222"/>
            </w:rPr>
            <w:delText>PloS one</w:delText>
          </w:r>
          <w:r w:rsidDel="00751528">
            <w:rPr>
              <w:color w:val="222222"/>
            </w:rPr>
            <w:delText>,</w:delText>
          </w:r>
          <w:r w:rsidDel="00751528">
            <w:rPr>
              <w:rStyle w:val="apple-converted-space"/>
              <w:color w:val="222222"/>
            </w:rPr>
            <w:delText> </w:delText>
          </w:r>
          <w:r w:rsidDel="00751528">
            <w:rPr>
              <w:i/>
              <w:iCs/>
              <w:color w:val="222222"/>
            </w:rPr>
            <w:delText>8</w:delText>
          </w:r>
          <w:r w:rsidDel="00751528">
            <w:rPr>
              <w:color w:val="222222"/>
            </w:rPr>
            <w:delText>(4), e61981.</w:delText>
          </w:r>
          <w:bookmarkStart w:id="6894" w:name="_Toc396184482"/>
          <w:bookmarkStart w:id="6895" w:name="_Toc396194148"/>
          <w:bookmarkStart w:id="6896" w:name="_Toc396200309"/>
          <w:bookmarkEnd w:id="6894"/>
          <w:bookmarkEnd w:id="6895"/>
          <w:bookmarkEnd w:id="6896"/>
        </w:del>
      </w:ins>
    </w:p>
    <w:p w14:paraId="7C290585" w14:textId="2D111B5E" w:rsidR="00E97D46" w:rsidDel="00751528" w:rsidRDefault="00E97D46">
      <w:pPr>
        <w:rPr>
          <w:ins w:id="6897" w:author="Vilson Lu" w:date="2014-08-15T22:45:00Z"/>
          <w:del w:id="6898" w:author="TinTin Kalaw" w:date="2014-08-16T14:13:00Z"/>
          <w:highlight w:val="white"/>
        </w:rPr>
        <w:pPrChange w:id="6899" w:author="Vilson Lu" w:date="2014-08-16T15:42:00Z">
          <w:pPr>
            <w:pStyle w:val="Reference"/>
          </w:pPr>
        </w:pPrChange>
      </w:pPr>
      <w:bookmarkStart w:id="6900" w:name="_Toc396184483"/>
      <w:bookmarkStart w:id="6901" w:name="_Toc396194149"/>
      <w:bookmarkStart w:id="6902" w:name="_Toc396200310"/>
      <w:bookmarkEnd w:id="6900"/>
      <w:bookmarkEnd w:id="6901"/>
      <w:bookmarkEnd w:id="6902"/>
    </w:p>
    <w:p w14:paraId="4CC5BE9E" w14:textId="180CED0A" w:rsidR="00E97D46" w:rsidRPr="0027470C" w:rsidDel="00751528" w:rsidRDefault="00E97D46">
      <w:pPr>
        <w:rPr>
          <w:ins w:id="6903" w:author="Vilson Lu" w:date="2014-08-15T22:45:00Z"/>
          <w:del w:id="6904" w:author="TinTin Kalaw" w:date="2014-08-16T14:13:00Z"/>
        </w:rPr>
        <w:pPrChange w:id="6905" w:author="Vilson Lu" w:date="2014-08-16T15:42:00Z">
          <w:pPr>
            <w:pStyle w:val="Reference"/>
          </w:pPr>
        </w:pPrChange>
      </w:pPr>
      <w:ins w:id="6906" w:author="Vilson Lu" w:date="2014-08-15T22:45:00Z">
        <w:del w:id="6907" w:author="TinTin Kalaw" w:date="2014-08-16T14:13:00Z">
          <w:r w:rsidRPr="0027470C" w:rsidDel="00751528">
            <w:rPr>
              <w:highlight w:val="white"/>
            </w:rPr>
            <w:delText>Maynard, D., Bontcheva, K., &amp; Rout, D. (2012). Challenges in developing opinion mining tools for social media. Proceedings of@ NLP can u tag# user_generated_content.</w:delText>
          </w:r>
          <w:bookmarkStart w:id="6908" w:name="_Toc396184484"/>
          <w:bookmarkStart w:id="6909" w:name="_Toc396194150"/>
          <w:bookmarkStart w:id="6910" w:name="_Toc396200311"/>
          <w:bookmarkEnd w:id="6908"/>
          <w:bookmarkEnd w:id="6909"/>
          <w:bookmarkEnd w:id="6910"/>
        </w:del>
      </w:ins>
    </w:p>
    <w:p w14:paraId="592EA49D" w14:textId="42EE4F41" w:rsidR="00E97D46" w:rsidRPr="00EC3901" w:rsidDel="00751528" w:rsidRDefault="00E97D46">
      <w:pPr>
        <w:rPr>
          <w:ins w:id="6911" w:author="Vilson Lu" w:date="2014-08-15T22:45:00Z"/>
          <w:del w:id="6912" w:author="TinTin Kalaw" w:date="2014-08-16T14:13:00Z"/>
        </w:rPr>
        <w:pPrChange w:id="6913" w:author="Vilson Lu" w:date="2014-08-16T15:42:00Z">
          <w:pPr>
            <w:ind w:left="1440" w:hanging="720"/>
          </w:pPr>
        </w:pPrChange>
      </w:pPr>
      <w:bookmarkStart w:id="6914" w:name="_Toc396184485"/>
      <w:bookmarkStart w:id="6915" w:name="_Toc396194151"/>
      <w:bookmarkStart w:id="6916" w:name="_Toc396200312"/>
      <w:bookmarkEnd w:id="6914"/>
      <w:bookmarkEnd w:id="6915"/>
      <w:bookmarkEnd w:id="6916"/>
    </w:p>
    <w:p w14:paraId="6D6E067B" w14:textId="65E3C0A9" w:rsidR="00E97D46" w:rsidRPr="00EC3901" w:rsidDel="00751528" w:rsidRDefault="00E97D46">
      <w:pPr>
        <w:rPr>
          <w:ins w:id="6917" w:author="Vilson Lu" w:date="2014-08-15T22:45:00Z"/>
          <w:del w:id="6918" w:author="TinTin Kalaw" w:date="2014-08-16T14:13:00Z"/>
        </w:rPr>
        <w:pPrChange w:id="6919" w:author="Vilson Lu" w:date="2014-08-16T15:42:00Z">
          <w:pPr>
            <w:ind w:left="1440" w:hanging="720"/>
          </w:pPr>
        </w:pPrChange>
      </w:pPr>
      <w:ins w:id="6920" w:author="Vilson Lu" w:date="2014-08-15T22:45:00Z">
        <w:del w:id="6921" w:author="TinTin Kalaw" w:date="2014-08-16T14:13:00Z">
          <w:r w:rsidRPr="00915BA7" w:rsidDel="00751528">
            <w:delText>Maynard, D., Peters, W., &amp; Li, Y. (2006, May). Metrics for evaluation of ontology-based information extraction. In International world wide web conference.</w:delText>
          </w:r>
          <w:bookmarkStart w:id="6922" w:name="_Toc396184486"/>
          <w:bookmarkStart w:id="6923" w:name="_Toc396194152"/>
          <w:bookmarkStart w:id="6924" w:name="_Toc396200313"/>
          <w:bookmarkEnd w:id="6922"/>
          <w:bookmarkEnd w:id="6923"/>
          <w:bookmarkEnd w:id="6924"/>
        </w:del>
      </w:ins>
    </w:p>
    <w:p w14:paraId="30FB88A8" w14:textId="6D630B0D" w:rsidR="00E97D46" w:rsidRPr="0027470C" w:rsidDel="00751528" w:rsidRDefault="00E97D46">
      <w:pPr>
        <w:rPr>
          <w:ins w:id="6925" w:author="Vilson Lu" w:date="2014-08-15T22:45:00Z"/>
          <w:del w:id="6926" w:author="TinTin Kalaw" w:date="2014-08-16T14:13:00Z"/>
        </w:rPr>
        <w:pPrChange w:id="6927" w:author="Vilson Lu" w:date="2014-08-16T15:42:00Z">
          <w:pPr>
            <w:pStyle w:val="Reference"/>
          </w:pPr>
        </w:pPrChange>
      </w:pPr>
      <w:bookmarkStart w:id="6928" w:name="_Toc396184487"/>
      <w:bookmarkStart w:id="6929" w:name="_Toc396194153"/>
      <w:bookmarkStart w:id="6930" w:name="_Toc396200314"/>
      <w:bookmarkEnd w:id="6928"/>
      <w:bookmarkEnd w:id="6929"/>
      <w:bookmarkEnd w:id="6930"/>
    </w:p>
    <w:p w14:paraId="3CB66521" w14:textId="5EE2BD77" w:rsidR="00E97D46" w:rsidRPr="0027470C" w:rsidDel="00751528" w:rsidRDefault="00E97D46">
      <w:pPr>
        <w:rPr>
          <w:ins w:id="6931" w:author="Vilson Lu" w:date="2014-08-15T22:45:00Z"/>
          <w:del w:id="6932" w:author="TinTin Kalaw" w:date="2014-08-16T14:13:00Z"/>
        </w:rPr>
        <w:pPrChange w:id="6933" w:author="Vilson Lu" w:date="2014-08-16T15:42:00Z">
          <w:pPr>
            <w:pStyle w:val="Reference"/>
          </w:pPr>
        </w:pPrChange>
      </w:pPr>
      <w:ins w:id="6934" w:author="Vilson Lu" w:date="2014-08-15T22:45:00Z">
        <w:del w:id="6935" w:author="TinTin Kalaw" w:date="2014-08-16T14:13:00Z">
          <w:r w:rsidRPr="0027470C" w:rsidDel="00751528">
            <w:rPr>
              <w:highlight w:val="white"/>
            </w:rPr>
            <w:delText>McCallum, A. (2005). Information extraction: Distilling structured data from unstructured text. Queue, 3(9), 48-57.</w:delText>
          </w:r>
          <w:bookmarkStart w:id="6936" w:name="_Toc396184488"/>
          <w:bookmarkStart w:id="6937" w:name="_Toc396194154"/>
          <w:bookmarkStart w:id="6938" w:name="_Toc396200315"/>
          <w:bookmarkEnd w:id="6936"/>
          <w:bookmarkEnd w:id="6937"/>
          <w:bookmarkEnd w:id="6938"/>
        </w:del>
      </w:ins>
    </w:p>
    <w:p w14:paraId="3C52837F" w14:textId="3B8B6E79" w:rsidR="00E97D46" w:rsidRPr="0027470C" w:rsidDel="00751528" w:rsidRDefault="00E97D46">
      <w:pPr>
        <w:rPr>
          <w:ins w:id="6939" w:author="Vilson Lu" w:date="2014-08-15T22:45:00Z"/>
          <w:del w:id="6940" w:author="TinTin Kalaw" w:date="2014-08-16T14:13:00Z"/>
        </w:rPr>
        <w:pPrChange w:id="6941" w:author="Vilson Lu" w:date="2014-08-16T15:42:00Z">
          <w:pPr>
            <w:pStyle w:val="Reference"/>
          </w:pPr>
        </w:pPrChange>
      </w:pPr>
      <w:bookmarkStart w:id="6942" w:name="_Toc396184489"/>
      <w:bookmarkStart w:id="6943" w:name="_Toc396194155"/>
      <w:bookmarkStart w:id="6944" w:name="_Toc396200316"/>
      <w:bookmarkEnd w:id="6942"/>
      <w:bookmarkEnd w:id="6943"/>
      <w:bookmarkEnd w:id="6944"/>
    </w:p>
    <w:p w14:paraId="448B772D" w14:textId="25ABB095" w:rsidR="00E97D46" w:rsidRPr="0027470C" w:rsidDel="00751528" w:rsidRDefault="00E97D46">
      <w:pPr>
        <w:rPr>
          <w:ins w:id="6945" w:author="Vilson Lu" w:date="2014-08-15T22:45:00Z"/>
          <w:del w:id="6946" w:author="TinTin Kalaw" w:date="2014-08-16T14:13:00Z"/>
        </w:rPr>
        <w:pPrChange w:id="6947" w:author="Vilson Lu" w:date="2014-08-16T15:42:00Z">
          <w:pPr>
            <w:pStyle w:val="Reference"/>
          </w:pPr>
        </w:pPrChange>
      </w:pPr>
      <w:ins w:id="6948" w:author="Vilson Lu" w:date="2014-08-15T22:45:00Z">
        <w:del w:id="6949" w:author="TinTin Kalaw" w:date="2014-08-16T14:13:00Z">
          <w:r w:rsidRPr="0027470C" w:rsidDel="00751528">
            <w:rPr>
              <w:highlight w:val="white"/>
            </w:rPr>
            <w:delText>Meier, P. (2013, September 18). [Web log message]. Retrieved from http://irevolution.net/2013/09/18/micromappers/</w:delText>
          </w:r>
          <w:bookmarkStart w:id="6950" w:name="_Toc396184490"/>
          <w:bookmarkStart w:id="6951" w:name="_Toc396194156"/>
          <w:bookmarkStart w:id="6952" w:name="_Toc396200317"/>
          <w:bookmarkEnd w:id="6950"/>
          <w:bookmarkEnd w:id="6951"/>
          <w:bookmarkEnd w:id="6952"/>
        </w:del>
      </w:ins>
    </w:p>
    <w:p w14:paraId="3567E399" w14:textId="46A1FEB9" w:rsidR="00E97D46" w:rsidRPr="0027470C" w:rsidDel="00751528" w:rsidRDefault="00E97D46">
      <w:pPr>
        <w:rPr>
          <w:ins w:id="6953" w:author="Vilson Lu" w:date="2014-08-15T22:45:00Z"/>
          <w:del w:id="6954" w:author="TinTin Kalaw" w:date="2014-08-16T14:13:00Z"/>
        </w:rPr>
        <w:pPrChange w:id="6955" w:author="Vilson Lu" w:date="2014-08-16T15:42:00Z">
          <w:pPr>
            <w:pStyle w:val="Reference"/>
          </w:pPr>
        </w:pPrChange>
      </w:pPr>
      <w:bookmarkStart w:id="6956" w:name="_Toc396184491"/>
      <w:bookmarkStart w:id="6957" w:name="_Toc396194157"/>
      <w:bookmarkStart w:id="6958" w:name="_Toc396200318"/>
      <w:bookmarkEnd w:id="6956"/>
      <w:bookmarkEnd w:id="6957"/>
      <w:bookmarkEnd w:id="6958"/>
    </w:p>
    <w:p w14:paraId="6D932DC9" w14:textId="52DAECE4" w:rsidR="00E97D46" w:rsidRPr="0027470C" w:rsidDel="00751528" w:rsidRDefault="00E97D46">
      <w:pPr>
        <w:rPr>
          <w:ins w:id="6959" w:author="Vilson Lu" w:date="2014-08-15T22:45:00Z"/>
          <w:del w:id="6960" w:author="TinTin Kalaw" w:date="2014-08-16T14:13:00Z"/>
        </w:rPr>
        <w:pPrChange w:id="6961" w:author="Vilson Lu" w:date="2014-08-16T15:42:00Z">
          <w:pPr>
            <w:pStyle w:val="Reference"/>
          </w:pPr>
        </w:pPrChange>
      </w:pPr>
      <w:ins w:id="6962" w:author="Vilson Lu" w:date="2014-08-15T22:45:00Z">
        <w:del w:id="6963" w:author="TinTin Kalaw" w:date="2014-08-16T14:13:00Z">
          <w:r w:rsidRPr="0027470C" w:rsidDel="00751528">
            <w:delText>N´edellec C., Nazarenko A., &amp; Bossy R. (2009). Information extraction. In S. Staab &amp; R. Studer (Eds), Handbook on ontologies (pp 683-685). Dordecht: Springer.</w:delText>
          </w:r>
          <w:bookmarkStart w:id="6964" w:name="_Toc396184492"/>
          <w:bookmarkStart w:id="6965" w:name="_Toc396194158"/>
          <w:bookmarkStart w:id="6966" w:name="_Toc396200319"/>
          <w:bookmarkEnd w:id="6964"/>
          <w:bookmarkEnd w:id="6965"/>
          <w:bookmarkEnd w:id="6966"/>
        </w:del>
      </w:ins>
    </w:p>
    <w:p w14:paraId="4250639E" w14:textId="33BEBD4C" w:rsidR="00E97D46" w:rsidRPr="0027470C" w:rsidDel="00751528" w:rsidRDefault="00E97D46">
      <w:pPr>
        <w:rPr>
          <w:ins w:id="6967" w:author="Vilson Lu" w:date="2014-08-15T22:45:00Z"/>
          <w:del w:id="6968" w:author="TinTin Kalaw" w:date="2014-08-16T14:13:00Z"/>
        </w:rPr>
        <w:pPrChange w:id="6969" w:author="Vilson Lu" w:date="2014-08-16T15:42:00Z">
          <w:pPr>
            <w:pStyle w:val="Reference"/>
          </w:pPr>
        </w:pPrChange>
      </w:pPr>
      <w:bookmarkStart w:id="6970" w:name="_Toc396184493"/>
      <w:bookmarkStart w:id="6971" w:name="_Toc396194159"/>
      <w:bookmarkStart w:id="6972" w:name="_Toc396200320"/>
      <w:bookmarkEnd w:id="6970"/>
      <w:bookmarkEnd w:id="6971"/>
      <w:bookmarkEnd w:id="6972"/>
    </w:p>
    <w:p w14:paraId="210A77F2" w14:textId="7F0C750D" w:rsidR="00E97D46" w:rsidDel="00751528" w:rsidRDefault="00E97D46">
      <w:pPr>
        <w:rPr>
          <w:ins w:id="6973" w:author="Kyle Mc Hale Dela Cruz" w:date="2014-08-16T00:18:00Z"/>
          <w:del w:id="6974" w:author="TinTin Kalaw" w:date="2014-08-16T14:13:00Z"/>
        </w:rPr>
        <w:pPrChange w:id="6975" w:author="Vilson Lu" w:date="2014-08-16T15:42:00Z">
          <w:pPr>
            <w:pStyle w:val="Reference"/>
          </w:pPr>
        </w:pPrChange>
      </w:pPr>
      <w:ins w:id="6976" w:author="Vilson Lu" w:date="2014-08-15T22:45:00Z">
        <w:del w:id="6977" w:author="TinTin Kalaw" w:date="2014-08-16T14:13:00Z">
          <w:r w:rsidRPr="0027470C" w:rsidDel="00751528">
            <w:rPr>
              <w:highlight w:val="white"/>
            </w:rPr>
            <w:delText>Nebhi, K. (2012). Ontology-Based information extraction for french newspaper articles. In KI 2012: Advances in Artificial Intelligence (pp. 237-240). Springer Berlin Heidelberg.</w:delText>
          </w:r>
        </w:del>
      </w:ins>
      <w:bookmarkStart w:id="6978" w:name="_Toc396184494"/>
      <w:bookmarkStart w:id="6979" w:name="_Toc396194160"/>
      <w:bookmarkStart w:id="6980" w:name="_Toc396200321"/>
      <w:bookmarkEnd w:id="6978"/>
      <w:bookmarkEnd w:id="6979"/>
      <w:bookmarkEnd w:id="6980"/>
    </w:p>
    <w:p w14:paraId="0297E24B" w14:textId="1BF37DD1" w:rsidR="00406CC7" w:rsidDel="00751528" w:rsidRDefault="00406CC7">
      <w:pPr>
        <w:rPr>
          <w:ins w:id="6981" w:author="Kyle Mc Hale Dela Cruz" w:date="2014-08-16T00:18:00Z"/>
          <w:del w:id="6982" w:author="TinTin Kalaw" w:date="2014-08-16T14:13:00Z"/>
        </w:rPr>
        <w:pPrChange w:id="6983" w:author="Vilson Lu" w:date="2014-08-16T15:42:00Z">
          <w:pPr>
            <w:pStyle w:val="Reference"/>
          </w:pPr>
        </w:pPrChange>
      </w:pPr>
      <w:bookmarkStart w:id="6984" w:name="_Toc396184495"/>
      <w:bookmarkStart w:id="6985" w:name="_Toc396194161"/>
      <w:bookmarkStart w:id="6986" w:name="_Toc396200322"/>
      <w:bookmarkEnd w:id="6984"/>
      <w:bookmarkEnd w:id="6985"/>
      <w:bookmarkEnd w:id="6986"/>
    </w:p>
    <w:p w14:paraId="17D0F645" w14:textId="5A548A4E" w:rsidR="00406CC7" w:rsidRPr="00406CC7" w:rsidDel="00751528" w:rsidRDefault="00406CC7">
      <w:pPr>
        <w:rPr>
          <w:ins w:id="6987" w:author="Vilson Lu" w:date="2014-08-15T22:45:00Z"/>
          <w:del w:id="6988" w:author="TinTin Kalaw" w:date="2014-08-16T14:13:00Z"/>
          <w:sz w:val="16"/>
          <w:rPrChange w:id="6989" w:author="Kyle Mc Hale Dela Cruz" w:date="2014-08-16T00:18:00Z">
            <w:rPr>
              <w:ins w:id="6990" w:author="Vilson Lu" w:date="2014-08-15T22:45:00Z"/>
              <w:del w:id="6991" w:author="TinTin Kalaw" w:date="2014-08-16T14:13:00Z"/>
            </w:rPr>
          </w:rPrChange>
        </w:rPr>
        <w:pPrChange w:id="6992" w:author="Vilson Lu" w:date="2014-08-16T15:42:00Z">
          <w:pPr>
            <w:pStyle w:val="Reference"/>
          </w:pPr>
        </w:pPrChange>
      </w:pPr>
      <w:ins w:id="6993" w:author="Kyle Mc Hale Dela Cruz" w:date="2014-08-16T00:18:00Z">
        <w:del w:id="6994" w:author="TinTin Kalaw" w:date="2014-08-16T14:13:00Z">
          <w:r w:rsidRPr="00406CC7" w:rsidDel="00751528">
            <w:rPr>
              <w:color w:val="1A1A1A"/>
              <w:sz w:val="22"/>
              <w:szCs w:val="26"/>
              <w:rPrChange w:id="6995" w:author="Kyle Mc Hale Dela Cruz" w:date="2014-08-16T00:18:00Z">
                <w:rPr>
                  <w:color w:val="1A1A1A"/>
                  <w:sz w:val="26"/>
                  <w:szCs w:val="26"/>
                </w:rPr>
              </w:rPrChange>
            </w:rPr>
            <w:delText xml:space="preserve">Neubig, G., Matsubayashi, Y., Hagiwara, M., &amp; Murakami, K. (2011, November). Safety Information Mining-What can NLP do in a disaster-. In </w:delText>
          </w:r>
          <w:r w:rsidRPr="00406CC7" w:rsidDel="00751528">
            <w:rPr>
              <w:i/>
              <w:iCs/>
              <w:color w:val="1A1A1A"/>
              <w:sz w:val="22"/>
              <w:szCs w:val="26"/>
              <w:rPrChange w:id="6996" w:author="Kyle Mc Hale Dela Cruz" w:date="2014-08-16T00:18:00Z">
                <w:rPr>
                  <w:i/>
                  <w:iCs/>
                  <w:color w:val="1A1A1A"/>
                  <w:sz w:val="26"/>
                  <w:szCs w:val="26"/>
                </w:rPr>
              </w:rPrChange>
            </w:rPr>
            <w:delText>IJCNLP</w:delText>
          </w:r>
          <w:r w:rsidRPr="00406CC7" w:rsidDel="00751528">
            <w:rPr>
              <w:color w:val="1A1A1A"/>
              <w:sz w:val="22"/>
              <w:szCs w:val="26"/>
              <w:rPrChange w:id="6997" w:author="Kyle Mc Hale Dela Cruz" w:date="2014-08-16T00:18:00Z">
                <w:rPr>
                  <w:color w:val="1A1A1A"/>
                  <w:sz w:val="26"/>
                  <w:szCs w:val="26"/>
                </w:rPr>
              </w:rPrChange>
            </w:rPr>
            <w:delText xml:space="preserve"> (pp. 965-973).</w:delText>
          </w:r>
        </w:del>
      </w:ins>
      <w:bookmarkStart w:id="6998" w:name="_Toc396184496"/>
      <w:bookmarkStart w:id="6999" w:name="_Toc396194162"/>
      <w:bookmarkStart w:id="7000" w:name="_Toc396200323"/>
      <w:bookmarkEnd w:id="6998"/>
      <w:bookmarkEnd w:id="6999"/>
      <w:bookmarkEnd w:id="7000"/>
    </w:p>
    <w:p w14:paraId="29A846B2" w14:textId="784AAB93" w:rsidR="00E97D46" w:rsidDel="00751528" w:rsidRDefault="00E97D46">
      <w:pPr>
        <w:rPr>
          <w:ins w:id="7001" w:author="Vilson Lu" w:date="2014-08-15T22:45:00Z"/>
          <w:del w:id="7002" w:author="TinTin Kalaw" w:date="2014-08-16T14:13:00Z"/>
        </w:rPr>
        <w:pPrChange w:id="7003" w:author="Vilson Lu" w:date="2014-08-16T15:42:00Z">
          <w:pPr>
            <w:pStyle w:val="Reference"/>
          </w:pPr>
        </w:pPrChange>
      </w:pPr>
      <w:bookmarkStart w:id="7004" w:name="_Toc396184497"/>
      <w:bookmarkStart w:id="7005" w:name="_Toc396194163"/>
      <w:bookmarkStart w:id="7006" w:name="_Toc396200324"/>
      <w:bookmarkEnd w:id="7004"/>
      <w:bookmarkEnd w:id="7005"/>
      <w:bookmarkEnd w:id="7006"/>
    </w:p>
    <w:p w14:paraId="37ACF4F4" w14:textId="56E986F5" w:rsidR="00E97D46" w:rsidRPr="00E829B3" w:rsidDel="00751528" w:rsidRDefault="00E97D46">
      <w:pPr>
        <w:rPr>
          <w:ins w:id="7007" w:author="Vilson Lu" w:date="2014-08-15T22:45:00Z"/>
          <w:del w:id="7008" w:author="TinTin Kalaw" w:date="2014-08-16T14:13:00Z"/>
        </w:rPr>
        <w:pPrChange w:id="7009" w:author="Vilson Lu" w:date="2014-08-16T15:42:00Z">
          <w:pPr>
            <w:pStyle w:val="Reference"/>
          </w:pPr>
        </w:pPrChange>
      </w:pPr>
      <w:ins w:id="7010" w:author="Vilson Lu" w:date="2014-08-15T22:45:00Z">
        <w:del w:id="7011" w:author="TinTin Kalaw" w:date="2014-08-16T14:13:00Z">
          <w:r w:rsidRPr="00E829B3" w:rsidDel="00751528">
            <w:delText>Official Gazette of the Republic of the Philippines. (2012, July 21). Prepare for natural calamities: Information and resources from the government. Retrieved July 15, 2014, from http://www.gov.ph/crisis-response/government-information-during-natural-disasters/</w:delText>
          </w:r>
          <w:bookmarkStart w:id="7012" w:name="_Toc396184498"/>
          <w:bookmarkStart w:id="7013" w:name="_Toc396194164"/>
          <w:bookmarkStart w:id="7014" w:name="_Toc396200325"/>
          <w:bookmarkEnd w:id="7012"/>
          <w:bookmarkEnd w:id="7013"/>
          <w:bookmarkEnd w:id="7014"/>
        </w:del>
      </w:ins>
    </w:p>
    <w:p w14:paraId="013E09C3" w14:textId="57EB4463" w:rsidR="00E97D46" w:rsidRPr="0027470C" w:rsidDel="00751528" w:rsidRDefault="00E97D46">
      <w:pPr>
        <w:rPr>
          <w:ins w:id="7015" w:author="Vilson Lu" w:date="2014-08-15T22:45:00Z"/>
          <w:del w:id="7016" w:author="TinTin Kalaw" w:date="2014-08-16T14:13:00Z"/>
        </w:rPr>
        <w:pPrChange w:id="7017" w:author="Vilson Lu" w:date="2014-08-16T15:42:00Z">
          <w:pPr>
            <w:pStyle w:val="Reference"/>
            <w:ind w:left="0" w:firstLine="0"/>
          </w:pPr>
        </w:pPrChange>
      </w:pPr>
      <w:bookmarkStart w:id="7018" w:name="_Toc396184499"/>
      <w:bookmarkStart w:id="7019" w:name="_Toc396194165"/>
      <w:bookmarkStart w:id="7020" w:name="_Toc396200326"/>
      <w:bookmarkEnd w:id="7018"/>
      <w:bookmarkEnd w:id="7019"/>
      <w:bookmarkEnd w:id="7020"/>
    </w:p>
    <w:p w14:paraId="44093E81" w14:textId="7F2CA637" w:rsidR="00E97D46" w:rsidDel="00751528" w:rsidRDefault="00E97D46">
      <w:pPr>
        <w:rPr>
          <w:ins w:id="7021" w:author="Vilson Lu" w:date="2014-08-15T22:45:00Z"/>
          <w:del w:id="7022" w:author="TinTin Kalaw" w:date="2014-08-16T14:13:00Z"/>
        </w:rPr>
        <w:pPrChange w:id="7023" w:author="Vilson Lu" w:date="2014-08-16T15:42:00Z">
          <w:pPr>
            <w:pStyle w:val="Reference"/>
          </w:pPr>
        </w:pPrChange>
      </w:pPr>
      <w:ins w:id="7024" w:author="Vilson Lu" w:date="2014-08-15T22:45:00Z">
        <w:del w:id="7025" w:author="TinTin Kalaw" w:date="2014-08-16T14:13:00Z">
          <w:r w:rsidRPr="0027470C" w:rsidDel="00751528">
            <w:delText>OpenNLP, A. (2011). Apache Software Foundation.</w:delText>
          </w:r>
          <w:r w:rsidRPr="0027470C" w:rsidDel="00751528">
            <w:rPr>
              <w:rStyle w:val="apple-converted-space"/>
            </w:rPr>
            <w:delText> </w:delText>
          </w:r>
          <w:r w:rsidRPr="0027470C" w:rsidDel="00751528">
            <w:delText>URL http://opennlp. apache. org.</w:delText>
          </w:r>
          <w:bookmarkStart w:id="7026" w:name="_Toc396184500"/>
          <w:bookmarkStart w:id="7027" w:name="_Toc396194166"/>
          <w:bookmarkStart w:id="7028" w:name="_Toc396200327"/>
          <w:bookmarkEnd w:id="7026"/>
          <w:bookmarkEnd w:id="7027"/>
          <w:bookmarkEnd w:id="7028"/>
        </w:del>
      </w:ins>
    </w:p>
    <w:p w14:paraId="31AFAB57" w14:textId="6EF183F0" w:rsidR="00E97D46" w:rsidDel="00751528" w:rsidRDefault="00E97D46">
      <w:pPr>
        <w:rPr>
          <w:ins w:id="7029" w:author="Vilson Lu" w:date="2014-08-15T22:45:00Z"/>
          <w:del w:id="7030" w:author="TinTin Kalaw" w:date="2014-08-16T14:13:00Z"/>
        </w:rPr>
        <w:pPrChange w:id="7031" w:author="Vilson Lu" w:date="2014-08-16T15:42:00Z">
          <w:pPr>
            <w:pStyle w:val="Reference"/>
          </w:pPr>
        </w:pPrChange>
      </w:pPr>
      <w:bookmarkStart w:id="7032" w:name="_Toc396184501"/>
      <w:bookmarkStart w:id="7033" w:name="_Toc396194167"/>
      <w:bookmarkStart w:id="7034" w:name="_Toc396200328"/>
      <w:bookmarkEnd w:id="7032"/>
      <w:bookmarkEnd w:id="7033"/>
      <w:bookmarkEnd w:id="7034"/>
    </w:p>
    <w:p w14:paraId="3B4CEAB1" w14:textId="74454F1C" w:rsidR="00E97D46" w:rsidRPr="0027470C" w:rsidDel="00751528" w:rsidRDefault="00E97D46">
      <w:pPr>
        <w:rPr>
          <w:ins w:id="7035" w:author="Vilson Lu" w:date="2014-08-15T22:45:00Z"/>
          <w:del w:id="7036" w:author="TinTin Kalaw" w:date="2014-08-16T14:13:00Z"/>
        </w:rPr>
        <w:pPrChange w:id="7037" w:author="Vilson Lu" w:date="2014-08-16T15:42:00Z">
          <w:pPr>
            <w:pStyle w:val="Reference"/>
          </w:pPr>
        </w:pPrChange>
      </w:pPr>
      <w:ins w:id="7038" w:author="Vilson Lu" w:date="2014-08-15T22:45:00Z">
        <w:del w:id="7039" w:author="TinTin Kalaw" w:date="2014-08-16T14:13:00Z">
          <w:r w:rsidDel="00751528">
            <w:fldChar w:fldCharType="begin"/>
          </w:r>
          <w:r w:rsidDel="00751528">
            <w:delInstrText xml:space="preserve"> HYPERLINK "http://www.bibme.org/" \h </w:delInstrText>
          </w:r>
          <w:r w:rsidDel="00751528">
            <w:fldChar w:fldCharType="separate"/>
          </w:r>
          <w:r w:rsidRPr="0027470C" w:rsidDel="00751528">
            <w:rPr>
              <w:highlight w:val="white"/>
            </w:rPr>
            <w:delText xml:space="preserve">Özsu, M. T., &amp; Liu, L. (2009). Text Categorization. </w:delText>
          </w:r>
          <w:r w:rsidDel="00751528">
            <w:rPr>
              <w:highlight w:val="white"/>
            </w:rPr>
            <w:fldChar w:fldCharType="end"/>
          </w:r>
          <w:r w:rsidDel="00751528">
            <w:fldChar w:fldCharType="begin"/>
          </w:r>
          <w:r w:rsidDel="00751528">
            <w:delInstrText xml:space="preserve"> HYPERLINK "http://www.bibme.org/" \h </w:delInstrText>
          </w:r>
          <w:r w:rsidDel="00751528">
            <w:fldChar w:fldCharType="separate"/>
          </w:r>
          <w:r w:rsidRPr="0027470C" w:rsidDel="00751528">
            <w:rPr>
              <w:highlight w:val="white"/>
            </w:rPr>
            <w:delText>Encyclopedia of database systems</w:delText>
          </w:r>
          <w:r w:rsidDel="00751528">
            <w:rPr>
              <w:highlight w:val="white"/>
            </w:rPr>
            <w:fldChar w:fldCharType="end"/>
          </w:r>
          <w:r w:rsidDel="00751528">
            <w:fldChar w:fldCharType="begin"/>
          </w:r>
          <w:r w:rsidDel="00751528">
            <w:delInstrText xml:space="preserve"> HYPERLINK "http://www.bibme.org/" \h </w:delInstrText>
          </w:r>
          <w:r w:rsidDel="00751528">
            <w:fldChar w:fldCharType="separate"/>
          </w:r>
          <w:r w:rsidRPr="0027470C" w:rsidDel="00751528">
            <w:rPr>
              <w:highlight w:val="white"/>
            </w:rPr>
            <w:delText xml:space="preserve"> (p. 3044). New York: Springer.</w:delText>
          </w:r>
          <w:r w:rsidDel="00751528">
            <w:rPr>
              <w:highlight w:val="white"/>
            </w:rPr>
            <w:fldChar w:fldCharType="end"/>
          </w:r>
          <w:bookmarkStart w:id="7040" w:name="_Toc396184502"/>
          <w:bookmarkStart w:id="7041" w:name="_Toc396194168"/>
          <w:bookmarkStart w:id="7042" w:name="_Toc396200329"/>
          <w:bookmarkEnd w:id="7040"/>
          <w:bookmarkEnd w:id="7041"/>
          <w:bookmarkEnd w:id="7042"/>
        </w:del>
      </w:ins>
    </w:p>
    <w:p w14:paraId="10D46A16" w14:textId="21F8E347" w:rsidR="00E97D46" w:rsidDel="00751528" w:rsidRDefault="00E97D46">
      <w:pPr>
        <w:rPr>
          <w:ins w:id="7043" w:author="Vilson Lu" w:date="2014-08-15T22:45:00Z"/>
          <w:del w:id="7044" w:author="TinTin Kalaw" w:date="2014-08-16T14:13:00Z"/>
        </w:rPr>
        <w:pPrChange w:id="7045" w:author="Vilson Lu" w:date="2014-08-16T15:42:00Z">
          <w:pPr>
            <w:pStyle w:val="Reference"/>
          </w:pPr>
        </w:pPrChange>
      </w:pPr>
      <w:bookmarkStart w:id="7046" w:name="_Toc396184503"/>
      <w:bookmarkStart w:id="7047" w:name="_Toc396194169"/>
      <w:bookmarkStart w:id="7048" w:name="_Toc396200330"/>
      <w:bookmarkEnd w:id="7046"/>
      <w:bookmarkEnd w:id="7047"/>
      <w:bookmarkEnd w:id="7048"/>
    </w:p>
    <w:p w14:paraId="3FF6830B" w14:textId="134A5AB1" w:rsidR="00E97D46" w:rsidRPr="00DC0596" w:rsidDel="00751528" w:rsidRDefault="00E97D46">
      <w:pPr>
        <w:rPr>
          <w:ins w:id="7049" w:author="Vilson Lu" w:date="2014-08-15T22:45:00Z"/>
          <w:del w:id="7050" w:author="TinTin Kalaw" w:date="2014-08-16T14:13:00Z"/>
        </w:rPr>
        <w:pPrChange w:id="7051" w:author="Vilson Lu" w:date="2014-08-16T15:42:00Z">
          <w:pPr>
            <w:pStyle w:val="Reference"/>
          </w:pPr>
        </w:pPrChange>
      </w:pPr>
      <w:ins w:id="7052" w:author="Vilson Lu" w:date="2014-08-15T22:45:00Z">
        <w:del w:id="7053" w:author="TinTin Kalaw" w:date="2014-08-16T14:13:00Z">
          <w:r w:rsidRPr="00DC0596" w:rsidDel="00751528">
            <w:delText>Pak, A., &amp; Paroubek, P. (2010, May). Twitter as a Corpus for Sentiment Analysis and Opinion Mining. In LREC.</w:delText>
          </w:r>
          <w:bookmarkStart w:id="7054" w:name="_Toc396184504"/>
          <w:bookmarkStart w:id="7055" w:name="_Toc396194170"/>
          <w:bookmarkStart w:id="7056" w:name="_Toc396200331"/>
          <w:bookmarkEnd w:id="7054"/>
          <w:bookmarkEnd w:id="7055"/>
          <w:bookmarkEnd w:id="7056"/>
        </w:del>
      </w:ins>
    </w:p>
    <w:p w14:paraId="6F0E078C" w14:textId="2685F3F2" w:rsidR="00E97D46" w:rsidRPr="0027470C" w:rsidDel="00751528" w:rsidRDefault="00E97D46">
      <w:pPr>
        <w:rPr>
          <w:ins w:id="7057" w:author="Vilson Lu" w:date="2014-08-15T22:45:00Z"/>
          <w:del w:id="7058" w:author="TinTin Kalaw" w:date="2014-08-16T14:13:00Z"/>
        </w:rPr>
        <w:pPrChange w:id="7059" w:author="Vilson Lu" w:date="2014-08-16T15:42:00Z">
          <w:pPr>
            <w:pStyle w:val="Reference"/>
          </w:pPr>
        </w:pPrChange>
      </w:pPr>
      <w:bookmarkStart w:id="7060" w:name="_Toc396184505"/>
      <w:bookmarkStart w:id="7061" w:name="_Toc396194171"/>
      <w:bookmarkStart w:id="7062" w:name="_Toc396200332"/>
      <w:bookmarkEnd w:id="7060"/>
      <w:bookmarkEnd w:id="7061"/>
      <w:bookmarkEnd w:id="7062"/>
    </w:p>
    <w:p w14:paraId="08447BCD" w14:textId="3480AD34" w:rsidR="00E97D46" w:rsidDel="00751528" w:rsidRDefault="00E97D46">
      <w:pPr>
        <w:rPr>
          <w:ins w:id="7063" w:author="Vilson Lu" w:date="2014-08-15T22:45:00Z"/>
          <w:del w:id="7064" w:author="TinTin Kalaw" w:date="2014-08-16T14:13:00Z"/>
        </w:rPr>
        <w:pPrChange w:id="7065" w:author="Vilson Lu" w:date="2014-08-16T15:42:00Z">
          <w:pPr>
            <w:pStyle w:val="Reference"/>
          </w:pPr>
        </w:pPrChange>
      </w:pPr>
      <w:ins w:id="7066" w:author="Vilson Lu" w:date="2014-08-15T22:45:00Z">
        <w:del w:id="7067" w:author="TinTin Kalaw" w:date="2014-08-16T14:13:00Z">
          <w:r w:rsidRPr="0027470C" w:rsidDel="00751528">
            <w:rPr>
              <w:highlight w:val="white"/>
            </w:rPr>
            <w:delText>Pham, L. V., &amp; Pham, S. B. (2012, August). Information Extraction for Vietnamese Real Estate Advertisements. In Knowledge and Systems Engineering (KSE), 2012 Fourth International Conference on (pp. 181-186). IEEE.</w:delText>
          </w:r>
          <w:bookmarkStart w:id="7068" w:name="_Toc396184506"/>
          <w:bookmarkStart w:id="7069" w:name="_Toc396194172"/>
          <w:bookmarkStart w:id="7070" w:name="_Toc396200333"/>
          <w:bookmarkEnd w:id="7068"/>
          <w:bookmarkEnd w:id="7069"/>
          <w:bookmarkEnd w:id="7070"/>
        </w:del>
      </w:ins>
    </w:p>
    <w:p w14:paraId="464E175A" w14:textId="478174BD" w:rsidR="00E97D46" w:rsidRPr="0027470C" w:rsidDel="00751528" w:rsidRDefault="00E97D46">
      <w:pPr>
        <w:rPr>
          <w:ins w:id="7071" w:author="Vilson Lu" w:date="2014-08-15T22:45:00Z"/>
          <w:del w:id="7072" w:author="TinTin Kalaw" w:date="2014-08-16T14:13:00Z"/>
        </w:rPr>
        <w:pPrChange w:id="7073" w:author="Vilson Lu" w:date="2014-08-16T15:42:00Z">
          <w:pPr>
            <w:pStyle w:val="Reference"/>
          </w:pPr>
        </w:pPrChange>
      </w:pPr>
      <w:bookmarkStart w:id="7074" w:name="_Toc396184507"/>
      <w:bookmarkStart w:id="7075" w:name="_Toc396194173"/>
      <w:bookmarkStart w:id="7076" w:name="_Toc396200334"/>
      <w:bookmarkEnd w:id="7074"/>
      <w:bookmarkEnd w:id="7075"/>
      <w:bookmarkEnd w:id="7076"/>
    </w:p>
    <w:p w14:paraId="3CE2B428" w14:textId="3F4A2FEC" w:rsidR="00E97D46" w:rsidRPr="00DC0596" w:rsidDel="00751528" w:rsidRDefault="00E97D46">
      <w:pPr>
        <w:rPr>
          <w:ins w:id="7077" w:author="Vilson Lu" w:date="2014-08-15T22:45:00Z"/>
          <w:del w:id="7078" w:author="TinTin Kalaw" w:date="2014-08-16T14:13:00Z"/>
        </w:rPr>
        <w:pPrChange w:id="7079" w:author="Vilson Lu" w:date="2014-08-16T15:42:00Z">
          <w:pPr>
            <w:pStyle w:val="Reference"/>
          </w:pPr>
        </w:pPrChange>
      </w:pPr>
      <w:ins w:id="7080" w:author="Vilson Lu" w:date="2014-08-15T22:45:00Z">
        <w:del w:id="7081" w:author="TinTin Kalaw" w:date="2014-08-16T14:13:00Z">
          <w:r w:rsidRPr="00DC0596" w:rsidDel="00751528">
            <w:delText>Phelan, O., McCarthy, K., &amp; Smyth, B. (2009, October). Using twitter to recommend real-time topical news. In Proceedings of the third ACM conference on Recommender systems (pp. 385-388). ACM.</w:delText>
          </w:r>
          <w:bookmarkStart w:id="7082" w:name="_Toc396184508"/>
          <w:bookmarkStart w:id="7083" w:name="_Toc396194174"/>
          <w:bookmarkStart w:id="7084" w:name="_Toc396200335"/>
          <w:bookmarkEnd w:id="7082"/>
          <w:bookmarkEnd w:id="7083"/>
          <w:bookmarkEnd w:id="7084"/>
        </w:del>
      </w:ins>
    </w:p>
    <w:p w14:paraId="602641EA" w14:textId="1C1D3D17" w:rsidR="00E97D46" w:rsidRPr="0027470C" w:rsidDel="00751528" w:rsidRDefault="00E97D46">
      <w:pPr>
        <w:rPr>
          <w:ins w:id="7085" w:author="Vilson Lu" w:date="2014-08-15T22:45:00Z"/>
          <w:del w:id="7086" w:author="TinTin Kalaw" w:date="2014-08-16T14:13:00Z"/>
        </w:rPr>
        <w:pPrChange w:id="7087" w:author="Vilson Lu" w:date="2014-08-16T15:42:00Z">
          <w:pPr>
            <w:pStyle w:val="Reference"/>
            <w:ind w:left="0" w:firstLine="0"/>
          </w:pPr>
        </w:pPrChange>
      </w:pPr>
      <w:bookmarkStart w:id="7088" w:name="_Toc396184509"/>
      <w:bookmarkStart w:id="7089" w:name="_Toc396194175"/>
      <w:bookmarkStart w:id="7090" w:name="_Toc396200336"/>
      <w:bookmarkEnd w:id="7088"/>
      <w:bookmarkEnd w:id="7089"/>
      <w:bookmarkEnd w:id="7090"/>
    </w:p>
    <w:p w14:paraId="36BB909D" w14:textId="1807E74C" w:rsidR="00E97D46" w:rsidRPr="0027470C" w:rsidDel="00751528" w:rsidRDefault="00E97D46">
      <w:pPr>
        <w:rPr>
          <w:ins w:id="7091" w:author="Vilson Lu" w:date="2014-08-15T22:45:00Z"/>
          <w:del w:id="7092" w:author="TinTin Kalaw" w:date="2014-08-16T14:13:00Z"/>
          <w:rStyle w:val="Hyperlink"/>
          <w:highlight w:val="white"/>
        </w:rPr>
        <w:pPrChange w:id="7093" w:author="Vilson Lu" w:date="2014-08-16T15:42:00Z">
          <w:pPr>
            <w:pStyle w:val="Reference"/>
          </w:pPr>
        </w:pPrChange>
      </w:pPr>
      <w:ins w:id="7094" w:author="Vilson Lu" w:date="2014-08-15T22:45:00Z">
        <w:del w:id="7095" w:author="TinTin Kalaw" w:date="2014-08-16T14:13:00Z">
          <w:r w:rsidRPr="0027470C" w:rsidDel="00751528">
            <w:rPr>
              <w:highlight w:val="white"/>
            </w:rPr>
            <w:delText xml:space="preserve">Poibeau, T. An Open Architecture for Multi-Domain Information Extraction. IAAI-01. Retrieved May 28, 2014, from </w:delText>
          </w:r>
        </w:del>
        <w:del w:id="7096" w:author="TinTin Kalaw" w:date="2014-08-16T14:02:00Z">
          <w:r w:rsidDel="006E6440">
            <w:fldChar w:fldCharType="begin"/>
          </w:r>
          <w:r w:rsidDel="006E6440">
            <w:delInstrText xml:space="preserve"> HYPERLINK "http://www.aaai.org" </w:delInstrText>
          </w:r>
          <w:r w:rsidDel="006E6440">
            <w:fldChar w:fldCharType="separate"/>
          </w:r>
          <w:r w:rsidRPr="006E6440" w:rsidDel="006E6440">
            <w:rPr>
              <w:highlight w:val="white"/>
              <w:rPrChange w:id="7097" w:author="TinTin Kalaw" w:date="2014-08-16T14:02:00Z">
                <w:rPr>
                  <w:rStyle w:val="Hyperlink"/>
                  <w:highlight w:val="white"/>
                </w:rPr>
              </w:rPrChange>
            </w:rPr>
            <w:delText>www.aaai.org</w:delText>
          </w:r>
          <w:r w:rsidDel="006E6440">
            <w:rPr>
              <w:rStyle w:val="Hyperlink"/>
              <w:color w:val="auto"/>
              <w:highlight w:val="white"/>
              <w:u w:val="none"/>
            </w:rPr>
            <w:fldChar w:fldCharType="end"/>
          </w:r>
        </w:del>
        <w:bookmarkStart w:id="7098" w:name="_Toc396184510"/>
        <w:bookmarkStart w:id="7099" w:name="_Toc396194176"/>
        <w:bookmarkStart w:id="7100" w:name="_Toc396200337"/>
        <w:bookmarkEnd w:id="7098"/>
        <w:bookmarkEnd w:id="7099"/>
        <w:bookmarkEnd w:id="7100"/>
      </w:ins>
    </w:p>
    <w:p w14:paraId="54A7B25F" w14:textId="0240FEF1" w:rsidR="00E97D46" w:rsidRPr="0027470C" w:rsidDel="00751528" w:rsidRDefault="00E97D46">
      <w:pPr>
        <w:rPr>
          <w:ins w:id="7101" w:author="Vilson Lu" w:date="2014-08-15T22:45:00Z"/>
          <w:del w:id="7102" w:author="TinTin Kalaw" w:date="2014-08-16T14:13:00Z"/>
          <w:rStyle w:val="Hyperlink"/>
          <w:highlight w:val="white"/>
        </w:rPr>
        <w:pPrChange w:id="7103" w:author="Vilson Lu" w:date="2014-08-16T15:42:00Z">
          <w:pPr>
            <w:pStyle w:val="Reference"/>
          </w:pPr>
        </w:pPrChange>
      </w:pPr>
      <w:bookmarkStart w:id="7104" w:name="_Toc396184511"/>
      <w:bookmarkStart w:id="7105" w:name="_Toc396194177"/>
      <w:bookmarkStart w:id="7106" w:name="_Toc396200338"/>
      <w:bookmarkEnd w:id="7104"/>
      <w:bookmarkEnd w:id="7105"/>
      <w:bookmarkEnd w:id="7106"/>
    </w:p>
    <w:p w14:paraId="4072D076" w14:textId="60B06484" w:rsidR="00E97D46" w:rsidRPr="0027470C" w:rsidDel="00751528" w:rsidRDefault="00E97D46">
      <w:pPr>
        <w:rPr>
          <w:ins w:id="7107" w:author="Vilson Lu" w:date="2014-08-15T22:45:00Z"/>
          <w:del w:id="7108" w:author="TinTin Kalaw" w:date="2014-08-16T14:13:00Z"/>
          <w:rStyle w:val="Hyperlink"/>
          <w:highlight w:val="white"/>
        </w:rPr>
        <w:pPrChange w:id="7109" w:author="Vilson Lu" w:date="2014-08-16T15:42:00Z">
          <w:pPr>
            <w:pStyle w:val="Reference"/>
          </w:pPr>
        </w:pPrChange>
      </w:pPr>
      <w:ins w:id="7110" w:author="Vilson Lu" w:date="2014-08-15T22:45:00Z">
        <w:del w:id="7111" w:author="TinTin Kalaw" w:date="2014-08-16T14:13:00Z">
          <w:r w:rsidRPr="0027470C" w:rsidDel="00751528">
            <w:delText>Quinlan, J. R. (1990). Learning logical definitions from relations. Machine learning, 5(3), 239-266</w:delText>
          </w:r>
          <w:r w:rsidRPr="0027470C" w:rsidDel="00751528">
            <w:rPr>
              <w:shd w:val="clear" w:color="auto" w:fill="F7F7F7"/>
            </w:rPr>
            <w:delText>.</w:delText>
          </w:r>
          <w:bookmarkStart w:id="7112" w:name="_Toc396184512"/>
          <w:bookmarkStart w:id="7113" w:name="_Toc396194178"/>
          <w:bookmarkStart w:id="7114" w:name="_Toc396200339"/>
          <w:bookmarkEnd w:id="7112"/>
          <w:bookmarkEnd w:id="7113"/>
          <w:bookmarkEnd w:id="7114"/>
        </w:del>
      </w:ins>
    </w:p>
    <w:p w14:paraId="0FB41291" w14:textId="6A0CFF88" w:rsidR="00E97D46" w:rsidRPr="0086093C" w:rsidDel="00751528" w:rsidRDefault="00E97D46">
      <w:pPr>
        <w:rPr>
          <w:ins w:id="7115" w:author="Vilson Lu" w:date="2014-08-15T22:45:00Z"/>
          <w:del w:id="7116" w:author="TinTin Kalaw" w:date="2014-08-16T14:13:00Z"/>
          <w:rStyle w:val="Hyperlink"/>
          <w:color w:val="auto"/>
          <w:highlight w:val="white"/>
          <w:u w:val="none"/>
        </w:rPr>
        <w:pPrChange w:id="7117" w:author="Vilson Lu" w:date="2014-08-16T15:42:00Z">
          <w:pPr>
            <w:pStyle w:val="Reference"/>
          </w:pPr>
        </w:pPrChange>
      </w:pPr>
      <w:bookmarkStart w:id="7118" w:name="_Toc396184513"/>
      <w:bookmarkStart w:id="7119" w:name="_Toc396194179"/>
      <w:bookmarkStart w:id="7120" w:name="_Toc396200340"/>
      <w:bookmarkEnd w:id="7118"/>
      <w:bookmarkEnd w:id="7119"/>
      <w:bookmarkEnd w:id="7120"/>
    </w:p>
    <w:p w14:paraId="0A38F409" w14:textId="4F865AED" w:rsidR="00E97D46" w:rsidRPr="00786A4A" w:rsidDel="00751528" w:rsidRDefault="00E97D46">
      <w:pPr>
        <w:rPr>
          <w:ins w:id="7121" w:author="Vilson Lu" w:date="2014-08-15T22:45:00Z"/>
          <w:del w:id="7122" w:author="TinTin Kalaw" w:date="2014-08-16T14:13:00Z"/>
          <w:rStyle w:val="Hyperlink"/>
          <w:color w:val="auto"/>
          <w:highlight w:val="white"/>
          <w:u w:val="none"/>
        </w:rPr>
        <w:pPrChange w:id="7123" w:author="Vilson Lu" w:date="2014-08-16T15:42:00Z">
          <w:pPr>
            <w:pStyle w:val="Reference"/>
          </w:pPr>
        </w:pPrChange>
      </w:pPr>
      <w:ins w:id="7124" w:author="Vilson Lu" w:date="2014-08-15T22:45:00Z">
        <w:del w:id="7125" w:author="TinTin Kalaw" w:date="2014-08-16T14:13:00Z">
          <w:r w:rsidRPr="0024639D" w:rsidDel="00751528">
            <w:rPr>
              <w:rStyle w:val="Hyperlink"/>
              <w:color w:val="auto"/>
              <w:u w:val="none"/>
            </w:rPr>
            <w:delText>Ritter, A., Clark, S., &amp; Etzioni, O. (2011, July). Named entity recognition in tweets: an experimental study. In Proceedings of the Conference on Empirical Methods in Natural Language Processing (pp. 1524-1534). Association for Computational Linguistics.</w:delText>
          </w:r>
          <w:bookmarkStart w:id="7126" w:name="_Toc396184514"/>
          <w:bookmarkStart w:id="7127" w:name="_Toc396194180"/>
          <w:bookmarkStart w:id="7128" w:name="_Toc396200341"/>
          <w:bookmarkEnd w:id="7126"/>
          <w:bookmarkEnd w:id="7127"/>
          <w:bookmarkEnd w:id="7128"/>
        </w:del>
      </w:ins>
    </w:p>
    <w:p w14:paraId="45F6A8F4" w14:textId="705B0465" w:rsidR="00E97D46" w:rsidDel="00751528" w:rsidRDefault="00E97D46">
      <w:pPr>
        <w:rPr>
          <w:ins w:id="7129" w:author="Vilson Lu" w:date="2014-08-15T22:45:00Z"/>
          <w:del w:id="7130" w:author="TinTin Kalaw" w:date="2014-08-16T14:13:00Z"/>
          <w:rStyle w:val="Hyperlink"/>
          <w:highlight w:val="white"/>
        </w:rPr>
        <w:pPrChange w:id="7131" w:author="Vilson Lu" w:date="2014-08-16T15:42:00Z">
          <w:pPr>
            <w:pStyle w:val="Reference"/>
          </w:pPr>
        </w:pPrChange>
      </w:pPr>
      <w:bookmarkStart w:id="7132" w:name="_Toc396184515"/>
      <w:bookmarkStart w:id="7133" w:name="_Toc396194181"/>
      <w:bookmarkStart w:id="7134" w:name="_Toc396200342"/>
      <w:bookmarkEnd w:id="7132"/>
      <w:bookmarkEnd w:id="7133"/>
      <w:bookmarkEnd w:id="7134"/>
    </w:p>
    <w:p w14:paraId="22BC6E83" w14:textId="134FCC24" w:rsidR="00E97D46" w:rsidRPr="008B5F90" w:rsidDel="00751528" w:rsidRDefault="00E97D46">
      <w:pPr>
        <w:rPr>
          <w:ins w:id="7135" w:author="Vilson Lu" w:date="2014-08-15T22:45:00Z"/>
          <w:del w:id="7136" w:author="TinTin Kalaw" w:date="2014-08-16T14:13:00Z"/>
          <w:rStyle w:val="Hyperlink"/>
        </w:rPr>
        <w:pPrChange w:id="7137" w:author="Vilson Lu" w:date="2014-08-16T15:42:00Z">
          <w:pPr>
            <w:pStyle w:val="Reference"/>
          </w:pPr>
        </w:pPrChange>
      </w:pPr>
      <w:ins w:id="7138" w:author="Vilson Lu" w:date="2014-08-15T22:45:00Z">
        <w:del w:id="7139" w:author="TinTin Kalaw" w:date="2014-08-16T14:13:00Z">
          <w:r w:rsidRPr="00DC0596" w:rsidDel="00751528">
            <w:delText>Sakaki, T., Okazaki, M., &amp; Matsuo, Y. (2010, April). Earthquake shakes Twitter users: real-time event detection by social sensors. In Proceedings of the 19th international conference on World wide web (pp. 851-860). ACM.</w:delText>
          </w:r>
          <w:r w:rsidRPr="00DC0596" w:rsidDel="00751528">
            <w:cr/>
          </w:r>
          <w:bookmarkStart w:id="7140" w:name="_Toc396184516"/>
          <w:bookmarkStart w:id="7141" w:name="_Toc396194182"/>
          <w:bookmarkStart w:id="7142" w:name="_Toc396200343"/>
          <w:bookmarkEnd w:id="7140"/>
          <w:bookmarkEnd w:id="7141"/>
          <w:bookmarkEnd w:id="7142"/>
        </w:del>
      </w:ins>
    </w:p>
    <w:p w14:paraId="31E85136" w14:textId="256D7D7E" w:rsidR="00E97D46" w:rsidRPr="0027470C" w:rsidDel="00751528" w:rsidRDefault="00E97D46">
      <w:pPr>
        <w:rPr>
          <w:ins w:id="7143" w:author="Vilson Lu" w:date="2014-08-15T22:45:00Z"/>
          <w:del w:id="7144" w:author="TinTin Kalaw" w:date="2014-08-16T14:13:00Z"/>
          <w:highlight w:val="white"/>
        </w:rPr>
        <w:pPrChange w:id="7145" w:author="Vilson Lu" w:date="2014-08-16T15:42:00Z">
          <w:pPr>
            <w:pStyle w:val="Reference"/>
          </w:pPr>
        </w:pPrChange>
      </w:pPr>
      <w:ins w:id="7146" w:author="Vilson Lu" w:date="2014-08-15T22:45:00Z">
        <w:del w:id="7147" w:author="TinTin Kalaw" w:date="2014-08-16T14:13:00Z">
          <w:r w:rsidRPr="0027470C" w:rsidDel="00751528">
            <w:delText>Shafiei, M., Wang, S., Zhang, R., Milios, E., Tang, B., Tougas, J., &amp; Spiteri, R. (2007, April). Document representation and dimension reduction for text clustering. In</w:delText>
          </w:r>
          <w:r w:rsidRPr="0027470C" w:rsidDel="00751528">
            <w:rPr>
              <w:rStyle w:val="apple-converted-space"/>
            </w:rPr>
            <w:delText> </w:delText>
          </w:r>
          <w:r w:rsidRPr="0027470C" w:rsidDel="00751528">
            <w:delText>Data Engineering Workshop, 2007 IEEE 23rd International Conference on</w:delText>
          </w:r>
          <w:r w:rsidRPr="0027470C" w:rsidDel="00751528">
            <w:rPr>
              <w:rStyle w:val="apple-converted-space"/>
            </w:rPr>
            <w:delText> </w:delText>
          </w:r>
          <w:r w:rsidRPr="0027470C" w:rsidDel="00751528">
            <w:delText>(pp. 770-779). IEEE.</w:delText>
          </w:r>
          <w:bookmarkStart w:id="7148" w:name="_Toc396184517"/>
          <w:bookmarkStart w:id="7149" w:name="_Toc396194183"/>
          <w:bookmarkStart w:id="7150" w:name="_Toc396200344"/>
          <w:bookmarkEnd w:id="7148"/>
          <w:bookmarkEnd w:id="7149"/>
          <w:bookmarkEnd w:id="7150"/>
        </w:del>
      </w:ins>
    </w:p>
    <w:p w14:paraId="3880523E" w14:textId="747418C5" w:rsidR="00E97D46" w:rsidRPr="0027470C" w:rsidDel="00751528" w:rsidRDefault="00E97D46">
      <w:pPr>
        <w:rPr>
          <w:ins w:id="7151" w:author="Vilson Lu" w:date="2014-08-15T22:45:00Z"/>
          <w:del w:id="7152" w:author="TinTin Kalaw" w:date="2014-08-16T14:13:00Z"/>
          <w:highlight w:val="white"/>
        </w:rPr>
        <w:pPrChange w:id="7153" w:author="Vilson Lu" w:date="2014-08-16T15:42:00Z">
          <w:pPr>
            <w:pStyle w:val="Reference"/>
          </w:pPr>
        </w:pPrChange>
      </w:pPr>
      <w:bookmarkStart w:id="7154" w:name="_Toc396184518"/>
      <w:bookmarkStart w:id="7155" w:name="_Toc396194184"/>
      <w:bookmarkStart w:id="7156" w:name="_Toc396200345"/>
      <w:bookmarkEnd w:id="7154"/>
      <w:bookmarkEnd w:id="7155"/>
      <w:bookmarkEnd w:id="7156"/>
    </w:p>
    <w:p w14:paraId="2DDFF542" w14:textId="70BC7192" w:rsidR="00E97D46" w:rsidRPr="0027470C" w:rsidDel="00751528" w:rsidRDefault="00E97D46">
      <w:pPr>
        <w:rPr>
          <w:ins w:id="7157" w:author="Vilson Lu" w:date="2014-08-15T22:45:00Z"/>
          <w:del w:id="7158" w:author="TinTin Kalaw" w:date="2014-08-16T14:13:00Z"/>
        </w:rPr>
        <w:pPrChange w:id="7159" w:author="Vilson Lu" w:date="2014-08-16T15:42:00Z">
          <w:pPr>
            <w:pStyle w:val="Reference"/>
          </w:pPr>
        </w:pPrChange>
      </w:pPr>
      <w:ins w:id="7160" w:author="Vilson Lu" w:date="2014-08-15T22:45:00Z">
        <w:del w:id="7161" w:author="TinTin Kalaw" w:date="2014-08-16T14:13:00Z">
          <w:r w:rsidRPr="0027470C" w:rsidDel="00751528">
            <w:delText>Shen, D. (2009). Text Categorization.</w:delText>
          </w:r>
          <w:r w:rsidRPr="0027470C" w:rsidDel="00751528">
            <w:rPr>
              <w:rStyle w:val="apple-converted-space"/>
            </w:rPr>
            <w:delText> </w:delText>
          </w:r>
          <w:r w:rsidRPr="0027470C" w:rsidDel="00751528">
            <w:delText>Encyclopedia of Database Systems, 3041-3044.</w:delText>
          </w:r>
          <w:bookmarkStart w:id="7162" w:name="_Toc396184519"/>
          <w:bookmarkStart w:id="7163" w:name="_Toc396194185"/>
          <w:bookmarkStart w:id="7164" w:name="_Toc396200346"/>
          <w:bookmarkEnd w:id="7162"/>
          <w:bookmarkEnd w:id="7163"/>
          <w:bookmarkEnd w:id="7164"/>
        </w:del>
      </w:ins>
    </w:p>
    <w:p w14:paraId="03D0AB90" w14:textId="085DDB23" w:rsidR="00E97D46" w:rsidRPr="0027470C" w:rsidDel="00751528" w:rsidRDefault="00E97D46">
      <w:pPr>
        <w:rPr>
          <w:ins w:id="7165" w:author="Vilson Lu" w:date="2014-08-15T22:45:00Z"/>
          <w:del w:id="7166" w:author="TinTin Kalaw" w:date="2014-08-16T14:13:00Z"/>
        </w:rPr>
        <w:pPrChange w:id="7167" w:author="Vilson Lu" w:date="2014-08-16T15:42:00Z">
          <w:pPr>
            <w:pStyle w:val="Reference"/>
          </w:pPr>
        </w:pPrChange>
      </w:pPr>
      <w:bookmarkStart w:id="7168" w:name="_Toc396184520"/>
      <w:bookmarkStart w:id="7169" w:name="_Toc396194186"/>
      <w:bookmarkStart w:id="7170" w:name="_Toc396200347"/>
      <w:bookmarkEnd w:id="7168"/>
      <w:bookmarkEnd w:id="7169"/>
      <w:bookmarkEnd w:id="7170"/>
    </w:p>
    <w:p w14:paraId="77526AD5" w14:textId="4E8C9B1A" w:rsidR="00E97D46" w:rsidRPr="0027470C" w:rsidDel="00751528" w:rsidRDefault="00E97D46">
      <w:pPr>
        <w:rPr>
          <w:ins w:id="7171" w:author="Vilson Lu" w:date="2014-08-15T22:45:00Z"/>
          <w:del w:id="7172" w:author="TinTin Kalaw" w:date="2014-08-16T14:13:00Z"/>
        </w:rPr>
        <w:pPrChange w:id="7173" w:author="Vilson Lu" w:date="2014-08-16T15:42:00Z">
          <w:pPr>
            <w:pStyle w:val="Reference"/>
          </w:pPr>
        </w:pPrChange>
      </w:pPr>
      <w:ins w:id="7174" w:author="Vilson Lu" w:date="2014-08-15T22:45:00Z">
        <w:del w:id="7175" w:author="TinTin Kalaw" w:date="2014-08-16T14:13:00Z">
          <w:r w:rsidRPr="0027470C" w:rsidDel="00751528">
            <w:rPr>
              <w:lang w:val="en-PH"/>
            </w:rPr>
            <w:delText xml:space="preserve">Soderland, S. 1999. Learning Information Extraction Rules for Semi-structured and Free Text. </w:delText>
          </w:r>
          <w:r w:rsidRPr="0027470C" w:rsidDel="00751528">
            <w:rPr>
              <w:rFonts w:ascii="CMTI9" w:hAnsi="CMTI9" w:cs="CMTI9"/>
              <w:lang w:val="en-PH"/>
            </w:rPr>
            <w:delText>Machine Learning</w:delText>
          </w:r>
          <w:r w:rsidRPr="0027470C" w:rsidDel="00751528">
            <w:rPr>
              <w:lang w:val="en-PH"/>
            </w:rPr>
            <w:delText xml:space="preserve">, </w:delText>
          </w:r>
          <w:r w:rsidRPr="0027470C" w:rsidDel="00751528">
            <w:rPr>
              <w:rFonts w:ascii="CMBX9" w:hAnsi="CMBX9" w:cs="CMBX9"/>
              <w:bCs/>
              <w:lang w:val="en-PH"/>
            </w:rPr>
            <w:delText>34</w:delText>
          </w:r>
          <w:r w:rsidRPr="0027470C" w:rsidDel="00751528">
            <w:rPr>
              <w:lang w:val="en-PH"/>
            </w:rPr>
            <w:delText>(1), 233–272.</w:delText>
          </w:r>
          <w:bookmarkStart w:id="7176" w:name="_Toc396184521"/>
          <w:bookmarkStart w:id="7177" w:name="_Toc396194187"/>
          <w:bookmarkStart w:id="7178" w:name="_Toc396200348"/>
          <w:bookmarkEnd w:id="7176"/>
          <w:bookmarkEnd w:id="7177"/>
          <w:bookmarkEnd w:id="7178"/>
        </w:del>
      </w:ins>
    </w:p>
    <w:p w14:paraId="2FD95E13" w14:textId="032702F9" w:rsidR="00E97D46" w:rsidRPr="0027470C" w:rsidDel="00751528" w:rsidRDefault="00E97D46">
      <w:pPr>
        <w:rPr>
          <w:ins w:id="7179" w:author="Vilson Lu" w:date="2014-08-15T22:45:00Z"/>
          <w:del w:id="7180" w:author="TinTin Kalaw" w:date="2014-08-16T14:13:00Z"/>
        </w:rPr>
        <w:pPrChange w:id="7181" w:author="Vilson Lu" w:date="2014-08-16T15:42:00Z">
          <w:pPr>
            <w:pStyle w:val="Reference"/>
          </w:pPr>
        </w:pPrChange>
      </w:pPr>
      <w:bookmarkStart w:id="7182" w:name="_Toc396184522"/>
      <w:bookmarkStart w:id="7183" w:name="_Toc396194188"/>
      <w:bookmarkStart w:id="7184" w:name="_Toc396200349"/>
      <w:bookmarkEnd w:id="7182"/>
      <w:bookmarkEnd w:id="7183"/>
      <w:bookmarkEnd w:id="7184"/>
    </w:p>
    <w:p w14:paraId="40FAB992" w14:textId="29415367" w:rsidR="00E97D46" w:rsidRPr="0027470C" w:rsidDel="00751528" w:rsidRDefault="00E97D46">
      <w:pPr>
        <w:rPr>
          <w:ins w:id="7185" w:author="Vilson Lu" w:date="2014-08-15T22:45:00Z"/>
          <w:del w:id="7186" w:author="TinTin Kalaw" w:date="2014-08-16T14:13:00Z"/>
        </w:rPr>
        <w:pPrChange w:id="7187" w:author="Vilson Lu" w:date="2014-08-16T15:42:00Z">
          <w:pPr>
            <w:pStyle w:val="Reference"/>
          </w:pPr>
        </w:pPrChange>
      </w:pPr>
      <w:ins w:id="7188" w:author="Vilson Lu" w:date="2014-08-15T22:45:00Z">
        <w:del w:id="7189" w:author="TinTin Kalaw" w:date="2014-08-16T14:13:00Z">
          <w:r w:rsidRPr="0027470C" w:rsidDel="00751528">
            <w:rPr>
              <w:highlight w:val="white"/>
            </w:rPr>
            <w:delText>Southgate, R., Roth, C., Schneider, J., Shi, P., Onishi, T., Wengner, D., Amman, W., Ogallo, L., Beddington J., &amp; Murray, V. (2013). Using science for disaster risk reduction. Retrieved from www.preventionweb.net/go/scitech</w:delText>
          </w:r>
          <w:bookmarkStart w:id="7190" w:name="_Toc396184523"/>
          <w:bookmarkStart w:id="7191" w:name="_Toc396194189"/>
          <w:bookmarkStart w:id="7192" w:name="_Toc396200350"/>
          <w:bookmarkEnd w:id="7190"/>
          <w:bookmarkEnd w:id="7191"/>
          <w:bookmarkEnd w:id="7192"/>
        </w:del>
      </w:ins>
    </w:p>
    <w:p w14:paraId="6DADF87E" w14:textId="4A296AE6" w:rsidR="00E97D46" w:rsidRPr="0027470C" w:rsidDel="00751528" w:rsidRDefault="00E97D46">
      <w:pPr>
        <w:rPr>
          <w:ins w:id="7193" w:author="Vilson Lu" w:date="2014-08-15T22:45:00Z"/>
          <w:del w:id="7194" w:author="TinTin Kalaw" w:date="2014-08-16T14:13:00Z"/>
        </w:rPr>
        <w:pPrChange w:id="7195" w:author="Vilson Lu" w:date="2014-08-16T15:42:00Z">
          <w:pPr>
            <w:pStyle w:val="Reference"/>
          </w:pPr>
        </w:pPrChange>
      </w:pPr>
      <w:bookmarkStart w:id="7196" w:name="_Toc396184524"/>
      <w:bookmarkStart w:id="7197" w:name="_Toc396194190"/>
      <w:bookmarkStart w:id="7198" w:name="_Toc396200351"/>
      <w:bookmarkEnd w:id="7196"/>
      <w:bookmarkEnd w:id="7197"/>
      <w:bookmarkEnd w:id="7198"/>
    </w:p>
    <w:p w14:paraId="4622ED8A" w14:textId="0C1BD267" w:rsidR="00E97D46" w:rsidRPr="0027470C" w:rsidDel="00751528" w:rsidRDefault="00E97D46">
      <w:pPr>
        <w:rPr>
          <w:ins w:id="7199" w:author="Vilson Lu" w:date="2014-08-15T22:45:00Z"/>
          <w:del w:id="7200" w:author="TinTin Kalaw" w:date="2014-08-16T14:13:00Z"/>
        </w:rPr>
        <w:pPrChange w:id="7201" w:author="Vilson Lu" w:date="2014-08-16T15:42:00Z">
          <w:pPr>
            <w:pStyle w:val="Reference"/>
          </w:pPr>
        </w:pPrChange>
      </w:pPr>
      <w:ins w:id="7202" w:author="Vilson Lu" w:date="2014-08-15T22:45:00Z">
        <w:del w:id="7203" w:author="TinTin Kalaw" w:date="2014-08-16T14:13:00Z">
          <w:r w:rsidRPr="0027470C" w:rsidDel="00751528">
            <w:delText>Sriram, B., Fuhry, D., Demir, E., Ferhatosmanoglu, H., &amp; Demirbas, M. (2010, July). Short text classification in twitter to improve information filtering. InProceedings of the 33rd international ACM SIGIR conference on Research and development in information retrieval</w:delText>
          </w:r>
          <w:r w:rsidRPr="0027470C" w:rsidDel="00751528">
            <w:rPr>
              <w:rStyle w:val="apple-converted-space"/>
            </w:rPr>
            <w:delText> </w:delText>
          </w:r>
          <w:r w:rsidRPr="0027470C" w:rsidDel="00751528">
            <w:delText>(pp. 841-842). ACM.</w:delText>
          </w:r>
          <w:bookmarkStart w:id="7204" w:name="_Toc396184525"/>
          <w:bookmarkStart w:id="7205" w:name="_Toc396194191"/>
          <w:bookmarkStart w:id="7206" w:name="_Toc396200352"/>
          <w:bookmarkEnd w:id="7204"/>
          <w:bookmarkEnd w:id="7205"/>
          <w:bookmarkEnd w:id="7206"/>
        </w:del>
      </w:ins>
    </w:p>
    <w:p w14:paraId="44FF9309" w14:textId="22635F55" w:rsidR="00E97D46" w:rsidRPr="0027470C" w:rsidDel="00751528" w:rsidRDefault="00E97D46">
      <w:pPr>
        <w:rPr>
          <w:ins w:id="7207" w:author="Vilson Lu" w:date="2014-08-15T22:45:00Z"/>
          <w:del w:id="7208" w:author="TinTin Kalaw" w:date="2014-08-16T14:13:00Z"/>
        </w:rPr>
        <w:pPrChange w:id="7209" w:author="Vilson Lu" w:date="2014-08-16T15:42:00Z">
          <w:pPr>
            <w:pStyle w:val="Reference"/>
          </w:pPr>
        </w:pPrChange>
      </w:pPr>
      <w:bookmarkStart w:id="7210" w:name="_Toc396184526"/>
      <w:bookmarkStart w:id="7211" w:name="_Toc396194192"/>
      <w:bookmarkStart w:id="7212" w:name="_Toc396200353"/>
      <w:bookmarkEnd w:id="7210"/>
      <w:bookmarkEnd w:id="7211"/>
      <w:bookmarkEnd w:id="7212"/>
    </w:p>
    <w:p w14:paraId="1BB89A30" w14:textId="5602D668" w:rsidR="00E97D46" w:rsidDel="00751528" w:rsidRDefault="00E97D46">
      <w:pPr>
        <w:rPr>
          <w:ins w:id="7213" w:author="Vilson Lu" w:date="2014-08-15T22:48:00Z"/>
          <w:del w:id="7214" w:author="TinTin Kalaw" w:date="2014-08-16T14:13:00Z"/>
        </w:rPr>
        <w:pPrChange w:id="7215" w:author="Vilson Lu" w:date="2014-08-16T15:42:00Z">
          <w:pPr>
            <w:pStyle w:val="Reference"/>
          </w:pPr>
        </w:pPrChange>
      </w:pPr>
      <w:ins w:id="7216" w:author="Vilson Lu" w:date="2014-08-15T22:45:00Z">
        <w:del w:id="7217" w:author="TinTin Kalaw" w:date="2014-08-16T14:13:00Z">
          <w:r w:rsidRPr="0027470C" w:rsidDel="00751528">
            <w:rPr>
              <w:highlight w:val="white"/>
            </w:rPr>
            <w:delText xml:space="preserve">Stockdale, C. &amp; McIntyre, D.A. (2011, May 09). The ten nations where facebook rules the internet. Retrieved from </w:delText>
          </w:r>
          <w:r w:rsidDel="00751528">
            <w:fldChar w:fldCharType="begin"/>
          </w:r>
          <w:r w:rsidDel="00751528">
            <w:delInstrText xml:space="preserve"> HYPERLINK "http://247wallst.com/technology-3/2011/05/09/the-ten-nations-where-facebook-rules-the-internet/" \h </w:delInstrText>
          </w:r>
          <w:r w:rsidDel="00751528">
            <w:fldChar w:fldCharType="separate"/>
          </w:r>
          <w:r w:rsidRPr="0027470C" w:rsidDel="00751528">
            <w:rPr>
              <w:highlight w:val="white"/>
            </w:rPr>
            <w:delText>http://247wallst.com/technology-3/2011/05/09/the-ten-nations-where-facebook-rules-the-internet/</w:delText>
          </w:r>
          <w:r w:rsidDel="00751528">
            <w:rPr>
              <w:highlight w:val="white"/>
            </w:rPr>
            <w:fldChar w:fldCharType="end"/>
          </w:r>
        </w:del>
      </w:ins>
      <w:bookmarkStart w:id="7218" w:name="_Toc396184527"/>
      <w:bookmarkStart w:id="7219" w:name="_Toc396194193"/>
      <w:bookmarkStart w:id="7220" w:name="_Toc396200354"/>
      <w:bookmarkEnd w:id="7218"/>
      <w:bookmarkEnd w:id="7219"/>
      <w:bookmarkEnd w:id="7220"/>
    </w:p>
    <w:p w14:paraId="218CDF94" w14:textId="45E8296D" w:rsidR="00DE3FBD" w:rsidDel="00751528" w:rsidRDefault="00DE3FBD">
      <w:pPr>
        <w:rPr>
          <w:ins w:id="7221" w:author="Vilson Lu" w:date="2014-08-15T22:48:00Z"/>
          <w:del w:id="7222" w:author="TinTin Kalaw" w:date="2014-08-16T14:13:00Z"/>
        </w:rPr>
        <w:pPrChange w:id="7223" w:author="Vilson Lu" w:date="2014-08-16T15:42:00Z">
          <w:pPr>
            <w:pStyle w:val="Reference"/>
          </w:pPr>
        </w:pPrChange>
      </w:pPr>
      <w:bookmarkStart w:id="7224" w:name="_Toc396184528"/>
      <w:bookmarkStart w:id="7225" w:name="_Toc396194194"/>
      <w:bookmarkStart w:id="7226" w:name="_Toc396200355"/>
      <w:bookmarkEnd w:id="7224"/>
      <w:bookmarkEnd w:id="7225"/>
      <w:bookmarkEnd w:id="7226"/>
    </w:p>
    <w:p w14:paraId="61B5BE88" w14:textId="768A05AC" w:rsidR="00DE3FBD" w:rsidRPr="00E45CE0" w:rsidDel="00751528" w:rsidRDefault="00DE3FBD">
      <w:pPr>
        <w:rPr>
          <w:del w:id="7227" w:author="TinTin Kalaw" w:date="2014-08-16T14:13:00Z"/>
        </w:rPr>
        <w:pPrChange w:id="7228" w:author="Vilson Lu" w:date="2014-08-16T15:42:00Z">
          <w:pPr>
            <w:pStyle w:val="Reference"/>
          </w:pPr>
        </w:pPrChange>
      </w:pPr>
      <w:bookmarkStart w:id="7229" w:name="_Toc396184529"/>
      <w:bookmarkStart w:id="7230" w:name="_Toc396194195"/>
      <w:bookmarkStart w:id="7231" w:name="_Toc396200356"/>
      <w:bookmarkEnd w:id="7229"/>
      <w:bookmarkEnd w:id="7230"/>
      <w:bookmarkEnd w:id="7231"/>
    </w:p>
    <w:p w14:paraId="145B5D92" w14:textId="636822A1" w:rsidR="00DE3FBD" w:rsidRPr="00E45CE0" w:rsidDel="00751528" w:rsidRDefault="00DE3FBD">
      <w:pPr>
        <w:rPr>
          <w:del w:id="7232" w:author="TinTin Kalaw" w:date="2014-08-16T14:13:00Z"/>
        </w:rPr>
        <w:pPrChange w:id="7233" w:author="Vilson Lu" w:date="2014-08-16T15:42:00Z">
          <w:pPr>
            <w:pStyle w:val="Reference"/>
          </w:pPr>
        </w:pPrChange>
      </w:pPr>
      <w:del w:id="7234" w:author="TinTin Kalaw" w:date="2014-08-16T14:13:00Z">
        <w:r w:rsidRPr="00E45CE0" w:rsidDel="00751528">
          <w:rPr>
            <w:highlight w:val="white"/>
          </w:rPr>
          <w:delText xml:space="preserve">Stockdale, C. &amp; McIntyre, D.A. (2011, May 09). The ten nations where facebook rules the internet. Retrieved from </w:delText>
        </w:r>
        <w:r w:rsidDel="00751528">
          <w:fldChar w:fldCharType="begin"/>
        </w:r>
        <w:r w:rsidDel="00751528">
          <w:delInstrText xml:space="preserve"> HYPERLINK "http://247wallst.com/technology-3/2011/05/09/the-ten-nations-where-facebook-rules-the-internet/" \h </w:delInstrText>
        </w:r>
        <w:r w:rsidDel="00751528">
          <w:fldChar w:fldCharType="separate"/>
        </w:r>
        <w:r w:rsidRPr="00E45CE0" w:rsidDel="00751528">
          <w:rPr>
            <w:highlight w:val="white"/>
          </w:rPr>
          <w:delText>http://247wallst.com/technology-3/2011/05/09/the-ten-nations-where-facebook-rules-the-internet/</w:delText>
        </w:r>
        <w:r w:rsidDel="00751528">
          <w:rPr>
            <w:highlight w:val="white"/>
          </w:rPr>
          <w:fldChar w:fldCharType="end"/>
        </w:r>
        <w:bookmarkStart w:id="7235" w:name="_Toc396184530"/>
        <w:bookmarkStart w:id="7236" w:name="_Toc396194196"/>
        <w:bookmarkStart w:id="7237" w:name="_Toc396200357"/>
        <w:bookmarkEnd w:id="7235"/>
        <w:bookmarkEnd w:id="7236"/>
        <w:bookmarkEnd w:id="7237"/>
      </w:del>
    </w:p>
    <w:p w14:paraId="58B6A2BF" w14:textId="42E81083" w:rsidR="00E97D46" w:rsidRPr="0027470C" w:rsidDel="00751528" w:rsidRDefault="00E97D46">
      <w:pPr>
        <w:rPr>
          <w:ins w:id="7238" w:author="Vilson Lu" w:date="2014-08-15T22:45:00Z"/>
          <w:del w:id="7239" w:author="TinTin Kalaw" w:date="2014-08-16T14:13:00Z"/>
        </w:rPr>
        <w:pPrChange w:id="7240" w:author="Vilson Lu" w:date="2014-08-16T15:42:00Z">
          <w:pPr>
            <w:pStyle w:val="Reference"/>
          </w:pPr>
        </w:pPrChange>
      </w:pPr>
      <w:ins w:id="7241" w:author="Vilson Lu" w:date="2014-08-15T22:45:00Z">
        <w:del w:id="7242" w:author="TinTin Kalaw" w:date="2014-08-16T14:13:00Z">
          <w:r w:rsidRPr="0027470C" w:rsidDel="00751528">
            <w:rPr>
              <w:highlight w:val="white"/>
            </w:rPr>
            <w:delText xml:space="preserve">Stone, R. (2004). Natural language processing challenges and advantages for philippine languages. Proceedings from 1st Natural Language Processing Research Symposium (pp.81-86). </w:delText>
          </w:r>
          <w:bookmarkStart w:id="7243" w:name="_Toc396184531"/>
          <w:bookmarkStart w:id="7244" w:name="_Toc396194197"/>
          <w:bookmarkStart w:id="7245" w:name="_Toc396200358"/>
          <w:bookmarkEnd w:id="7243"/>
          <w:bookmarkEnd w:id="7244"/>
          <w:bookmarkEnd w:id="7245"/>
        </w:del>
      </w:ins>
    </w:p>
    <w:p w14:paraId="718E6E59" w14:textId="5BCE4B6D" w:rsidR="00E97D46" w:rsidRPr="0027470C" w:rsidDel="00751528" w:rsidRDefault="00E97D46">
      <w:pPr>
        <w:rPr>
          <w:ins w:id="7246" w:author="Vilson Lu" w:date="2014-08-15T22:45:00Z"/>
          <w:del w:id="7247" w:author="TinTin Kalaw" w:date="2014-08-16T14:13:00Z"/>
        </w:rPr>
        <w:pPrChange w:id="7248" w:author="Vilson Lu" w:date="2014-08-16T15:42:00Z">
          <w:pPr>
            <w:pStyle w:val="Reference"/>
          </w:pPr>
        </w:pPrChange>
      </w:pPr>
      <w:bookmarkStart w:id="7249" w:name="_Toc396184532"/>
      <w:bookmarkStart w:id="7250" w:name="_Toc396194198"/>
      <w:bookmarkStart w:id="7251" w:name="_Toc396200359"/>
      <w:bookmarkEnd w:id="7249"/>
      <w:bookmarkEnd w:id="7250"/>
      <w:bookmarkEnd w:id="7251"/>
    </w:p>
    <w:p w14:paraId="002C3AEE" w14:textId="1FCCA4C0" w:rsidR="00E97D46" w:rsidRPr="0027470C" w:rsidDel="00751528" w:rsidRDefault="00E97D46">
      <w:pPr>
        <w:rPr>
          <w:ins w:id="7252" w:author="Vilson Lu" w:date="2014-08-15T22:45:00Z"/>
          <w:del w:id="7253" w:author="TinTin Kalaw" w:date="2014-08-16T14:13:00Z"/>
        </w:rPr>
        <w:pPrChange w:id="7254" w:author="Vilson Lu" w:date="2014-08-16T15:42:00Z">
          <w:pPr>
            <w:pStyle w:val="Reference"/>
          </w:pPr>
        </w:pPrChange>
      </w:pPr>
      <w:ins w:id="7255" w:author="Vilson Lu" w:date="2014-08-15T22:45:00Z">
        <w:del w:id="7256" w:author="TinTin Kalaw" w:date="2014-08-16T14:13:00Z">
          <w:r w:rsidRPr="0027470C" w:rsidDel="00751528">
            <w:rPr>
              <w:highlight w:val="white"/>
            </w:rPr>
            <w:delText>Téllez-Valero, A., Montes-y-Gómez, M., &amp; Villaseñor-Pineda, L. (2005). A machine learning approach to information extraction. In Computational Linguistics and Intelligent Text Processing (pp. 539-547). Springer Berlin Heidelberg.</w:delText>
          </w:r>
          <w:bookmarkStart w:id="7257" w:name="_Toc396184533"/>
          <w:bookmarkStart w:id="7258" w:name="_Toc396194199"/>
          <w:bookmarkStart w:id="7259" w:name="_Toc396200360"/>
          <w:bookmarkEnd w:id="7257"/>
          <w:bookmarkEnd w:id="7258"/>
          <w:bookmarkEnd w:id="7259"/>
        </w:del>
      </w:ins>
    </w:p>
    <w:p w14:paraId="3BDD73D5" w14:textId="08D92582" w:rsidR="00E97D46" w:rsidDel="00751528" w:rsidRDefault="00E97D46">
      <w:pPr>
        <w:rPr>
          <w:ins w:id="7260" w:author="Vilson Lu" w:date="2014-08-15T22:45:00Z"/>
          <w:del w:id="7261" w:author="TinTin Kalaw" w:date="2014-08-16T14:13:00Z"/>
        </w:rPr>
        <w:pPrChange w:id="7262" w:author="Vilson Lu" w:date="2014-08-16T15:42:00Z">
          <w:pPr>
            <w:pStyle w:val="Reference"/>
          </w:pPr>
        </w:pPrChange>
      </w:pPr>
      <w:bookmarkStart w:id="7263" w:name="_Toc396184534"/>
      <w:bookmarkStart w:id="7264" w:name="_Toc396194200"/>
      <w:bookmarkStart w:id="7265" w:name="_Toc396200361"/>
      <w:bookmarkEnd w:id="7263"/>
      <w:bookmarkEnd w:id="7264"/>
      <w:bookmarkEnd w:id="7265"/>
    </w:p>
    <w:p w14:paraId="39B19523" w14:textId="60234F6D" w:rsidR="00E97D46" w:rsidDel="00751528" w:rsidRDefault="00E97D46">
      <w:pPr>
        <w:rPr>
          <w:ins w:id="7266" w:author="Vilson Lu" w:date="2014-08-15T22:45:00Z"/>
          <w:del w:id="7267" w:author="TinTin Kalaw" w:date="2014-08-16T14:13:00Z"/>
        </w:rPr>
        <w:pPrChange w:id="7268" w:author="Vilson Lu" w:date="2014-08-16T15:42:00Z">
          <w:pPr>
            <w:pStyle w:val="Reference"/>
          </w:pPr>
        </w:pPrChange>
      </w:pPr>
      <w:ins w:id="7269" w:author="Vilson Lu" w:date="2014-08-15T22:45:00Z">
        <w:del w:id="7270" w:author="TinTin Kalaw" w:date="2014-08-16T14:13:00Z">
          <w:r w:rsidRPr="00DC0596" w:rsidDel="00751528">
            <w:delText>Tumasjan, A., Sprenger, T. O., Sandner, P. G., &amp; Welpe, I. M. (2010). Predicting Elections with Twitter: What 140 Characters Reveal about Political Sentiment. ICWSM, 10, 178-185.</w:delText>
          </w:r>
          <w:bookmarkStart w:id="7271" w:name="_Toc396184535"/>
          <w:bookmarkStart w:id="7272" w:name="_Toc396194201"/>
          <w:bookmarkStart w:id="7273" w:name="_Toc396200362"/>
          <w:bookmarkEnd w:id="7271"/>
          <w:bookmarkEnd w:id="7272"/>
          <w:bookmarkEnd w:id="7273"/>
        </w:del>
      </w:ins>
    </w:p>
    <w:p w14:paraId="6CB33102" w14:textId="45AB049B" w:rsidR="00E97D46" w:rsidDel="00751528" w:rsidRDefault="00E97D46">
      <w:pPr>
        <w:rPr>
          <w:ins w:id="7274" w:author="Vilson Lu" w:date="2014-08-15T22:45:00Z"/>
          <w:del w:id="7275" w:author="TinTin Kalaw" w:date="2014-08-16T14:13:00Z"/>
        </w:rPr>
        <w:pPrChange w:id="7276" w:author="Vilson Lu" w:date="2014-08-16T15:42:00Z">
          <w:pPr>
            <w:pStyle w:val="Reference"/>
          </w:pPr>
        </w:pPrChange>
      </w:pPr>
      <w:bookmarkStart w:id="7277" w:name="_Toc396184536"/>
      <w:bookmarkStart w:id="7278" w:name="_Toc396194202"/>
      <w:bookmarkStart w:id="7279" w:name="_Toc396200363"/>
      <w:bookmarkEnd w:id="7277"/>
      <w:bookmarkEnd w:id="7278"/>
      <w:bookmarkEnd w:id="7279"/>
    </w:p>
    <w:p w14:paraId="316C1D01" w14:textId="1F4750F4" w:rsidR="00E97D46" w:rsidRPr="00DC0596" w:rsidDel="00751528" w:rsidRDefault="00E97D46">
      <w:pPr>
        <w:rPr>
          <w:ins w:id="7280" w:author="Vilson Lu" w:date="2014-08-15T22:45:00Z"/>
          <w:del w:id="7281" w:author="TinTin Kalaw" w:date="2014-08-16T14:13:00Z"/>
        </w:rPr>
        <w:pPrChange w:id="7282" w:author="Vilson Lu" w:date="2014-08-16T15:42:00Z">
          <w:pPr>
            <w:pStyle w:val="Reference"/>
          </w:pPr>
        </w:pPrChange>
      </w:pPr>
      <w:ins w:id="7283" w:author="Vilson Lu" w:date="2014-08-15T22:45:00Z">
        <w:del w:id="7284" w:author="TinTin Kalaw" w:date="2014-08-16T14:13:00Z">
          <w:r w:rsidDel="00751528">
            <w:delText>Twitter4J - A Java library for the Twitter API. (n.d.).</w:delText>
          </w:r>
          <w:r w:rsidDel="00751528">
            <w:rPr>
              <w:rStyle w:val="apple-converted-space"/>
              <w:color w:val="333333"/>
              <w:sz w:val="21"/>
              <w:szCs w:val="21"/>
            </w:rPr>
            <w:delText> </w:delText>
          </w:r>
          <w:r w:rsidDel="00751528">
            <w:rPr>
              <w:i/>
              <w:iCs/>
            </w:rPr>
            <w:delText>Twitter4J - A Java library for the Twitter API</w:delText>
          </w:r>
          <w:r w:rsidDel="00751528">
            <w:delText>. Retrieved July 29, 2014, from http://twitter4j.</w:delText>
          </w:r>
          <w:r w:rsidRPr="00163EF7" w:rsidDel="00751528">
            <w:delText>org</w:delText>
          </w:r>
          <w:r w:rsidDel="00751528">
            <w:delText>/en/</w:delText>
          </w:r>
          <w:bookmarkStart w:id="7285" w:name="_Toc396184537"/>
          <w:bookmarkStart w:id="7286" w:name="_Toc396194203"/>
          <w:bookmarkStart w:id="7287" w:name="_Toc396200364"/>
          <w:bookmarkEnd w:id="7285"/>
          <w:bookmarkEnd w:id="7286"/>
          <w:bookmarkEnd w:id="7287"/>
        </w:del>
      </w:ins>
    </w:p>
    <w:p w14:paraId="649CCF0B" w14:textId="0DF95565" w:rsidR="00DE3FBD" w:rsidRPr="0027470C" w:rsidDel="00751528" w:rsidRDefault="00DE3FBD">
      <w:pPr>
        <w:rPr>
          <w:ins w:id="7288" w:author="Vilson Lu" w:date="2014-08-15T22:45:00Z"/>
          <w:del w:id="7289" w:author="TinTin Kalaw" w:date="2014-08-16T14:13:00Z"/>
        </w:rPr>
        <w:pPrChange w:id="7290" w:author="Vilson Lu" w:date="2014-08-16T15:42:00Z">
          <w:pPr>
            <w:pStyle w:val="Reference"/>
          </w:pPr>
        </w:pPrChange>
      </w:pPr>
      <w:bookmarkStart w:id="7291" w:name="_Toc396184538"/>
      <w:bookmarkStart w:id="7292" w:name="_Toc396194204"/>
      <w:bookmarkStart w:id="7293" w:name="_Toc396200365"/>
      <w:bookmarkEnd w:id="7291"/>
      <w:bookmarkEnd w:id="7292"/>
      <w:bookmarkEnd w:id="7293"/>
    </w:p>
    <w:p w14:paraId="1AB29443" w14:textId="1CB6D99A" w:rsidR="00E97D46" w:rsidDel="00751528" w:rsidRDefault="00E97D46">
      <w:pPr>
        <w:rPr>
          <w:ins w:id="7294" w:author="Vilson Lu" w:date="2014-08-15T22:46:00Z"/>
          <w:del w:id="7295" w:author="TinTin Kalaw" w:date="2014-08-16T14:13:00Z"/>
        </w:rPr>
        <w:pPrChange w:id="7296" w:author="Vilson Lu" w:date="2014-08-16T15:42:00Z">
          <w:pPr>
            <w:pStyle w:val="Reference"/>
          </w:pPr>
        </w:pPrChange>
      </w:pPr>
      <w:ins w:id="7297" w:author="Vilson Lu" w:date="2014-08-15T22:45:00Z">
        <w:del w:id="7298" w:author="TinTin Kalaw" w:date="2014-08-16T14:13:00Z">
          <w:r w:rsidRPr="0027470C" w:rsidDel="00751528">
            <w:rPr>
              <w:highlight w:val="white"/>
            </w:rPr>
            <w:delText xml:space="preserve">Universal McCann. (2008). Power to the people: Social media tracker wave 3. Retrieved from  </w:delText>
          </w:r>
          <w:r w:rsidDel="00751528">
            <w:fldChar w:fldCharType="begin"/>
          </w:r>
          <w:r w:rsidDel="00751528">
            <w:delInstrText xml:space="preserve"> HYPERLINK "http://web.archive.org/web/20080921002044/http://www.universalmccann.com/Assets/wave_3_20080403093750.pdf" \h </w:delInstrText>
          </w:r>
          <w:r w:rsidDel="00751528">
            <w:fldChar w:fldCharType="separate"/>
          </w:r>
          <w:r w:rsidRPr="0027470C" w:rsidDel="00751528">
            <w:rPr>
              <w:highlight w:val="white"/>
            </w:rPr>
            <w:delText>h</w:delText>
          </w:r>
          <w:r w:rsidDel="00751528">
            <w:rPr>
              <w:highlight w:val="white"/>
            </w:rPr>
            <w:fldChar w:fldCharType="end"/>
          </w:r>
          <w:r w:rsidDel="00751528">
            <w:fldChar w:fldCharType="begin"/>
          </w:r>
          <w:r w:rsidDel="00751528">
            <w:delInstrText xml:space="preserve"> HYPERLINK "http://web.archive.org/web/20080921002044/http://www.universalmccann.com/Assets/wave_3_20080403093750.pdf" \h </w:delInstrText>
          </w:r>
          <w:r w:rsidDel="00751528">
            <w:fldChar w:fldCharType="separate"/>
          </w:r>
          <w:r w:rsidRPr="0027470C" w:rsidDel="00751528">
            <w:rPr>
              <w:highlight w:val="white"/>
            </w:rPr>
            <w:delText>ttp://web.archive.org/web/20080921002044/http://www.universalmccann.com/Assets/wave_3_20080403093750.pdf</w:delText>
          </w:r>
          <w:r w:rsidDel="00751528">
            <w:rPr>
              <w:highlight w:val="white"/>
            </w:rPr>
            <w:fldChar w:fldCharType="end"/>
          </w:r>
        </w:del>
      </w:ins>
      <w:bookmarkStart w:id="7299" w:name="_Toc396184539"/>
      <w:bookmarkStart w:id="7300" w:name="_Toc396194205"/>
      <w:bookmarkStart w:id="7301" w:name="_Toc396200366"/>
      <w:bookmarkEnd w:id="7299"/>
      <w:bookmarkEnd w:id="7300"/>
      <w:bookmarkEnd w:id="7301"/>
    </w:p>
    <w:p w14:paraId="480CA3BA" w14:textId="2DC6AA36" w:rsidR="00E97D46" w:rsidDel="00751528" w:rsidRDefault="00E97D46">
      <w:pPr>
        <w:rPr>
          <w:ins w:id="7302" w:author="Vilson Lu" w:date="2014-08-15T22:46:00Z"/>
          <w:del w:id="7303" w:author="TinTin Kalaw" w:date="2014-08-16T14:13:00Z"/>
        </w:rPr>
        <w:pPrChange w:id="7304" w:author="Vilson Lu" w:date="2014-08-16T15:42:00Z">
          <w:pPr>
            <w:pStyle w:val="Reference"/>
          </w:pPr>
        </w:pPrChange>
      </w:pPr>
      <w:bookmarkStart w:id="7305" w:name="_Toc396184540"/>
      <w:bookmarkStart w:id="7306" w:name="_Toc396194206"/>
      <w:bookmarkStart w:id="7307" w:name="_Toc396200367"/>
      <w:bookmarkEnd w:id="7305"/>
      <w:bookmarkEnd w:id="7306"/>
      <w:bookmarkEnd w:id="7307"/>
    </w:p>
    <w:p w14:paraId="0C9732A9" w14:textId="41204F05" w:rsidR="006E6440" w:rsidRPr="00E45CE0" w:rsidDel="006E6440" w:rsidRDefault="00E97D46">
      <w:pPr>
        <w:rPr>
          <w:del w:id="7308" w:author="TinTin Kalaw" w:date="2014-08-16T14:02:00Z"/>
        </w:rPr>
        <w:sectPr w:rsidR="006E6440" w:rsidRPr="00E45CE0" w:rsidDel="006E6440" w:rsidSect="005A3259">
          <w:pgSz w:w="12240" w:h="15840"/>
          <w:pgMar w:top="1440" w:right="1440" w:bottom="1440" w:left="1440" w:header="720" w:footer="720" w:gutter="0"/>
          <w:pgNumType w:start="1" w:chapStyle="1"/>
          <w:cols w:space="720"/>
          <w:docGrid w:linePitch="360"/>
        </w:sectPr>
        <w:pPrChange w:id="7309" w:author="Vilson Lu" w:date="2014-08-16T15:42:00Z">
          <w:pPr>
            <w:pStyle w:val="Reference"/>
          </w:pPr>
        </w:pPrChange>
      </w:pPr>
      <w:moveToRangeStart w:id="7310" w:author="Vilson Lu" w:date="2014-08-15T22:47:00Z" w:name="move395906148"/>
      <w:moveTo w:id="7311" w:author="Vilson Lu" w:date="2014-08-15T22:47:00Z">
        <w:del w:id="7312" w:author="TinTin Kalaw" w:date="2014-08-16T14:13:00Z">
          <w:r w:rsidRPr="00E45CE0" w:rsidDel="00751528">
            <w:delText>Vieweg, S., Hughes, A. L., Starbird, K., &amp; Palen, L. (2010, April). Microblogging during two natural hazards events: what twitter may contribute to situational awareness. In Proceedings of the SIGCHI Conference on Human Factors in Computing Systems (pp. 1079-1088). ACM.</w:delText>
          </w:r>
        </w:del>
      </w:moveTo>
      <w:bookmarkStart w:id="7313" w:name="_Toc396184541"/>
      <w:bookmarkStart w:id="7314" w:name="_Toc396194207"/>
      <w:bookmarkStart w:id="7315" w:name="_Toc396200368"/>
      <w:bookmarkEnd w:id="7313"/>
      <w:bookmarkEnd w:id="7314"/>
      <w:bookmarkEnd w:id="7315"/>
    </w:p>
    <w:p w14:paraId="27F1F761" w14:textId="11FB384F" w:rsidR="00E97D46" w:rsidRPr="0027470C" w:rsidDel="006E6440" w:rsidRDefault="00E97D46">
      <w:pPr>
        <w:rPr>
          <w:ins w:id="7316" w:author="Vilson Lu" w:date="2014-08-15T22:45:00Z"/>
          <w:del w:id="7317" w:author="TinTin Kalaw" w:date="2014-08-16T14:02:00Z"/>
        </w:rPr>
        <w:pPrChange w:id="7318" w:author="Vilson Lu" w:date="2014-08-16T15:42:00Z">
          <w:pPr>
            <w:pStyle w:val="Reference"/>
          </w:pPr>
        </w:pPrChange>
      </w:pPr>
      <w:bookmarkStart w:id="7319" w:name="_Toc396184542"/>
      <w:bookmarkStart w:id="7320" w:name="_Toc396194208"/>
      <w:bookmarkStart w:id="7321" w:name="_Toc396200369"/>
      <w:bookmarkEnd w:id="7319"/>
      <w:bookmarkEnd w:id="7320"/>
      <w:bookmarkEnd w:id="7321"/>
      <w:moveToRangeEnd w:id="7310"/>
    </w:p>
    <w:p w14:paraId="4FEE8590" w14:textId="0F8442C5" w:rsidR="00E97D46" w:rsidRPr="0027470C" w:rsidDel="00751528" w:rsidRDefault="00E97D46">
      <w:pPr>
        <w:rPr>
          <w:ins w:id="7322" w:author="Vilson Lu" w:date="2014-08-15T22:45:00Z"/>
          <w:del w:id="7323" w:author="TinTin Kalaw" w:date="2014-08-16T14:13:00Z"/>
        </w:rPr>
        <w:pPrChange w:id="7324" w:author="Vilson Lu" w:date="2014-08-16T15:42:00Z">
          <w:pPr>
            <w:pStyle w:val="Reference"/>
          </w:pPr>
        </w:pPrChange>
      </w:pPr>
      <w:bookmarkStart w:id="7325" w:name="_Toc396184543"/>
      <w:bookmarkStart w:id="7326" w:name="_Toc396194209"/>
      <w:bookmarkStart w:id="7327" w:name="_Toc396200370"/>
      <w:bookmarkEnd w:id="7325"/>
      <w:bookmarkEnd w:id="7326"/>
      <w:bookmarkEnd w:id="7327"/>
    </w:p>
    <w:p w14:paraId="0C86BA23" w14:textId="1963AC60" w:rsidR="00E97D46" w:rsidRPr="0027470C" w:rsidDel="00751528" w:rsidRDefault="00E97D46">
      <w:pPr>
        <w:rPr>
          <w:ins w:id="7328" w:author="Vilson Lu" w:date="2014-08-15T22:45:00Z"/>
          <w:del w:id="7329" w:author="TinTin Kalaw" w:date="2014-08-16T14:13:00Z"/>
        </w:rPr>
        <w:pPrChange w:id="7330" w:author="Vilson Lu" w:date="2014-08-16T15:42:00Z">
          <w:pPr>
            <w:pStyle w:val="Reference"/>
          </w:pPr>
        </w:pPrChange>
      </w:pPr>
      <w:ins w:id="7331" w:author="Vilson Lu" w:date="2014-08-15T22:45:00Z">
        <w:del w:id="7332" w:author="TinTin Kalaw" w:date="2014-08-16T14:13:00Z">
          <w:r w:rsidRPr="0027470C" w:rsidDel="00751528">
            <w:delText>Wajeed, M. A., &amp; Adilakshmi, T. (2011). Using KNN Algorithm for Text Categorization. In</w:delText>
          </w:r>
          <w:r w:rsidRPr="0027470C" w:rsidDel="00751528">
            <w:rPr>
              <w:rStyle w:val="apple-converted-space"/>
            </w:rPr>
            <w:delText> </w:delText>
          </w:r>
          <w:r w:rsidRPr="0027470C" w:rsidDel="00751528">
            <w:rPr>
              <w:i/>
              <w:iCs/>
            </w:rPr>
            <w:delText>Computational Intelligence and Information Technology</w:delText>
          </w:r>
          <w:r w:rsidRPr="0027470C" w:rsidDel="00751528">
            <w:rPr>
              <w:rStyle w:val="apple-converted-space"/>
            </w:rPr>
            <w:delText> </w:delText>
          </w:r>
          <w:r w:rsidRPr="0027470C" w:rsidDel="00751528">
            <w:delText xml:space="preserve">(pp. 796-801). Springer Berlin Heidelberg. </w:delText>
          </w:r>
          <w:r w:rsidDel="00751528">
            <w:fldChar w:fldCharType="begin"/>
          </w:r>
          <w:r w:rsidDel="00751528">
            <w:delInstrText xml:space="preserve"> HYPERLINK "http://web.archive.org/web/20080921002044/http://www.universalmccann.com/Assets/wave_3_20080403093750.pdf" \h </w:delInstrText>
          </w:r>
          <w:r w:rsidDel="00751528">
            <w:fldChar w:fldCharType="end"/>
          </w:r>
          <w:bookmarkStart w:id="7333" w:name="_Toc396184544"/>
          <w:bookmarkStart w:id="7334" w:name="_Toc396194210"/>
          <w:bookmarkStart w:id="7335" w:name="_Toc396200371"/>
          <w:bookmarkEnd w:id="7333"/>
          <w:bookmarkEnd w:id="7334"/>
          <w:bookmarkEnd w:id="7335"/>
        </w:del>
      </w:ins>
    </w:p>
    <w:p w14:paraId="279F7582" w14:textId="1FD893C7" w:rsidR="00E97D46" w:rsidRPr="0027470C" w:rsidDel="00751528" w:rsidRDefault="00E97D46">
      <w:pPr>
        <w:rPr>
          <w:ins w:id="7336" w:author="Vilson Lu" w:date="2014-08-15T22:45:00Z"/>
          <w:del w:id="7337" w:author="TinTin Kalaw" w:date="2014-08-16T14:13:00Z"/>
        </w:rPr>
        <w:pPrChange w:id="7338" w:author="Vilson Lu" w:date="2014-08-16T15:42:00Z">
          <w:pPr>
            <w:pStyle w:val="Reference"/>
          </w:pPr>
        </w:pPrChange>
      </w:pPr>
      <w:bookmarkStart w:id="7339" w:name="_Toc396184545"/>
      <w:bookmarkStart w:id="7340" w:name="_Toc396194211"/>
      <w:bookmarkStart w:id="7341" w:name="_Toc396200372"/>
      <w:bookmarkEnd w:id="7339"/>
      <w:bookmarkEnd w:id="7340"/>
      <w:bookmarkEnd w:id="7341"/>
    </w:p>
    <w:p w14:paraId="2B6BB6D2" w14:textId="7507CA53" w:rsidR="00E97D46" w:rsidDel="00751528" w:rsidRDefault="00E97D46">
      <w:pPr>
        <w:rPr>
          <w:ins w:id="7342" w:author="Vilson Lu" w:date="2014-08-15T22:45:00Z"/>
          <w:del w:id="7343" w:author="TinTin Kalaw" w:date="2014-08-16T14:13:00Z"/>
        </w:rPr>
        <w:pPrChange w:id="7344" w:author="Vilson Lu" w:date="2014-08-16T15:42:00Z">
          <w:pPr>
            <w:pStyle w:val="Reference"/>
          </w:pPr>
        </w:pPrChange>
      </w:pPr>
      <w:ins w:id="7345" w:author="Vilson Lu" w:date="2014-08-15T22:45:00Z">
        <w:del w:id="7346" w:author="TinTin Kalaw" w:date="2014-08-16T14:13:00Z">
          <w:r w:rsidRPr="0027470C" w:rsidDel="00751528">
            <w:delText>Wei, G., Gao, X., &amp; Wu, S. (2010, July). Study of text classification methods for data sets with huge features. In</w:delText>
          </w:r>
          <w:r w:rsidRPr="0027470C" w:rsidDel="00751528">
            <w:rPr>
              <w:rStyle w:val="apple-converted-space"/>
            </w:rPr>
            <w:delText> </w:delText>
          </w:r>
          <w:r w:rsidRPr="0027470C" w:rsidDel="00751528">
            <w:delText>Industrial and Information Systems (IIS), 2010 2nd International Conference on</w:delText>
          </w:r>
          <w:r w:rsidRPr="0027470C" w:rsidDel="00751528">
            <w:rPr>
              <w:rStyle w:val="apple-converted-space"/>
            </w:rPr>
            <w:delText> </w:delText>
          </w:r>
          <w:r w:rsidRPr="0027470C" w:rsidDel="00751528">
            <w:delText>(Vol. 1, pp. 433-436). IEEE.</w:delText>
          </w:r>
          <w:bookmarkStart w:id="7347" w:name="_Toc396184546"/>
          <w:bookmarkStart w:id="7348" w:name="_Toc396194212"/>
          <w:bookmarkStart w:id="7349" w:name="_Toc396200373"/>
          <w:bookmarkEnd w:id="7347"/>
          <w:bookmarkEnd w:id="7348"/>
          <w:bookmarkEnd w:id="7349"/>
        </w:del>
      </w:ins>
    </w:p>
    <w:p w14:paraId="5E5171C6" w14:textId="46E9CD2F" w:rsidR="00E97D46" w:rsidDel="00751528" w:rsidRDefault="00E97D46">
      <w:pPr>
        <w:rPr>
          <w:ins w:id="7350" w:author="Vilson Lu" w:date="2014-08-15T22:45:00Z"/>
          <w:del w:id="7351" w:author="TinTin Kalaw" w:date="2014-08-16T14:13:00Z"/>
        </w:rPr>
        <w:pPrChange w:id="7352" w:author="Vilson Lu" w:date="2014-08-16T15:42:00Z">
          <w:pPr>
            <w:pStyle w:val="Reference"/>
          </w:pPr>
        </w:pPrChange>
      </w:pPr>
      <w:bookmarkStart w:id="7353" w:name="_Toc396184547"/>
      <w:bookmarkStart w:id="7354" w:name="_Toc396194213"/>
      <w:bookmarkStart w:id="7355" w:name="_Toc396200374"/>
      <w:bookmarkEnd w:id="7353"/>
      <w:bookmarkEnd w:id="7354"/>
      <w:bookmarkEnd w:id="7355"/>
    </w:p>
    <w:p w14:paraId="7586B0D0" w14:textId="58DA2D72" w:rsidR="00E97D46" w:rsidRPr="00D3023F" w:rsidDel="00751528" w:rsidRDefault="00E97D46">
      <w:pPr>
        <w:rPr>
          <w:ins w:id="7356" w:author="Vilson Lu" w:date="2014-08-15T22:45:00Z"/>
          <w:del w:id="7357" w:author="TinTin Kalaw" w:date="2014-08-16T14:13:00Z"/>
        </w:rPr>
        <w:pPrChange w:id="7358" w:author="Vilson Lu" w:date="2014-08-16T15:42:00Z">
          <w:pPr>
            <w:pStyle w:val="Reference"/>
          </w:pPr>
        </w:pPrChange>
      </w:pPr>
      <w:ins w:id="7359" w:author="Vilson Lu" w:date="2014-08-15T22:45:00Z">
        <w:del w:id="7360" w:author="TinTin Kalaw" w:date="2014-08-16T14:13:00Z">
          <w:r w:rsidDel="00751528">
            <w:delText>Weka 3: Data Mining Software in Java. (n.d.).</w:delText>
          </w:r>
          <w:r w:rsidDel="00751528">
            <w:rPr>
              <w:rStyle w:val="apple-converted-space"/>
              <w:color w:val="333333"/>
              <w:sz w:val="21"/>
              <w:szCs w:val="21"/>
            </w:rPr>
            <w:delText> </w:delText>
          </w:r>
          <w:r w:rsidDel="00751528">
            <w:rPr>
              <w:i/>
              <w:iCs/>
            </w:rPr>
            <w:delText>Weka 3</w:delText>
          </w:r>
          <w:r w:rsidDel="00751528">
            <w:delText>. Retrieved July 15, 2014, from http://www.cs.waikato.ac.nz/ml/weka/</w:delText>
          </w:r>
          <w:bookmarkStart w:id="7361" w:name="_Toc396184548"/>
          <w:bookmarkStart w:id="7362" w:name="_Toc396194214"/>
          <w:bookmarkStart w:id="7363" w:name="_Toc396200375"/>
          <w:bookmarkEnd w:id="7361"/>
          <w:bookmarkEnd w:id="7362"/>
          <w:bookmarkEnd w:id="7363"/>
        </w:del>
      </w:ins>
    </w:p>
    <w:p w14:paraId="4B3A0D61" w14:textId="450E554A" w:rsidR="00E97D46" w:rsidRPr="0027470C" w:rsidDel="00751528" w:rsidRDefault="00E97D46">
      <w:pPr>
        <w:rPr>
          <w:ins w:id="7364" w:author="Vilson Lu" w:date="2014-08-15T22:45:00Z"/>
          <w:del w:id="7365" w:author="TinTin Kalaw" w:date="2014-08-16T14:13:00Z"/>
        </w:rPr>
        <w:pPrChange w:id="7366" w:author="Vilson Lu" w:date="2014-08-16T15:42:00Z">
          <w:pPr>
            <w:pStyle w:val="Reference"/>
          </w:pPr>
        </w:pPrChange>
      </w:pPr>
      <w:bookmarkStart w:id="7367" w:name="_Toc396184549"/>
      <w:bookmarkStart w:id="7368" w:name="_Toc396194215"/>
      <w:bookmarkStart w:id="7369" w:name="_Toc396200376"/>
      <w:bookmarkEnd w:id="7367"/>
      <w:bookmarkEnd w:id="7368"/>
      <w:bookmarkEnd w:id="7369"/>
    </w:p>
    <w:p w14:paraId="0D2018C9" w14:textId="2F58F027" w:rsidR="00E97D46" w:rsidRPr="0027470C" w:rsidDel="00751528" w:rsidRDefault="00E97D46">
      <w:pPr>
        <w:rPr>
          <w:ins w:id="7370" w:author="Vilson Lu" w:date="2014-08-15T22:45:00Z"/>
          <w:del w:id="7371" w:author="TinTin Kalaw" w:date="2014-08-16T14:13:00Z"/>
        </w:rPr>
        <w:pPrChange w:id="7372" w:author="Vilson Lu" w:date="2014-08-16T15:42:00Z">
          <w:pPr>
            <w:pStyle w:val="Reference"/>
          </w:pPr>
        </w:pPrChange>
      </w:pPr>
      <w:ins w:id="7373" w:author="Vilson Lu" w:date="2014-08-15T22:45:00Z">
        <w:del w:id="7374" w:author="TinTin Kalaw" w:date="2014-08-16T14:13:00Z">
          <w:r w:rsidRPr="0027470C" w:rsidDel="00751528">
            <w:rPr>
              <w:highlight w:val="white"/>
            </w:rPr>
            <w:delText>Xu, H., Stenner, S. P., Doan, S., Johnson, K. B., Waitman, L. R., &amp; Denny, J. C. (2010). MedEx: a medication information extraction system for clinical narratives. Journal of the American Medical Informatics Association, 17(1), 19-24.</w:delText>
          </w:r>
          <w:bookmarkStart w:id="7375" w:name="_Toc396184550"/>
          <w:bookmarkStart w:id="7376" w:name="_Toc396194216"/>
          <w:bookmarkStart w:id="7377" w:name="_Toc396200377"/>
          <w:bookmarkEnd w:id="7375"/>
          <w:bookmarkEnd w:id="7376"/>
          <w:bookmarkEnd w:id="7377"/>
        </w:del>
      </w:ins>
    </w:p>
    <w:p w14:paraId="236382A1" w14:textId="0201D4F9" w:rsidR="00E97D46" w:rsidRPr="0027470C" w:rsidDel="00751528" w:rsidRDefault="00E97D46">
      <w:pPr>
        <w:rPr>
          <w:ins w:id="7378" w:author="Vilson Lu" w:date="2014-08-15T22:45:00Z"/>
          <w:del w:id="7379" w:author="TinTin Kalaw" w:date="2014-08-16T14:13:00Z"/>
        </w:rPr>
      </w:pPr>
      <w:bookmarkStart w:id="7380" w:name="_Toc396184551"/>
      <w:bookmarkStart w:id="7381" w:name="_Toc396194217"/>
      <w:bookmarkStart w:id="7382" w:name="_Toc396200378"/>
      <w:bookmarkEnd w:id="7380"/>
      <w:bookmarkEnd w:id="7381"/>
      <w:bookmarkEnd w:id="7382"/>
    </w:p>
    <w:p w14:paraId="3B972963" w14:textId="7A8FC95C" w:rsidR="00E97D46" w:rsidRPr="0027470C" w:rsidDel="00751528" w:rsidRDefault="00E97D46">
      <w:pPr>
        <w:rPr>
          <w:ins w:id="7383" w:author="Vilson Lu" w:date="2014-08-15T22:45:00Z"/>
          <w:del w:id="7384" w:author="TinTin Kalaw" w:date="2014-08-16T14:13:00Z"/>
        </w:rPr>
        <w:pPrChange w:id="7385" w:author="Vilson Lu" w:date="2014-08-16T15:42:00Z">
          <w:pPr>
            <w:pStyle w:val="Reference"/>
          </w:pPr>
        </w:pPrChange>
      </w:pPr>
      <w:ins w:id="7386" w:author="Vilson Lu" w:date="2014-08-15T22:45:00Z">
        <w:del w:id="7387" w:author="TinTin Kalaw" w:date="2014-08-16T14:13:00Z">
          <w:r w:rsidRPr="0027470C" w:rsidDel="00751528">
            <w:delText xml:space="preserve">Zeng, Q. T., Goryachev, S., Weiss, S., Sordo, M., Murphy, S. N., &amp; Lazarus, R. (2006). Extracting principal diagnosis, co-morbidity and smoking status for asthma research: evaluation of a natural language processing system. BMC medical informatics and decision making, 6(1), 30. </w:delText>
          </w:r>
          <w:bookmarkStart w:id="7388" w:name="_Toc396184552"/>
          <w:bookmarkStart w:id="7389" w:name="_Toc396194218"/>
          <w:bookmarkStart w:id="7390" w:name="_Toc396200379"/>
          <w:bookmarkEnd w:id="7388"/>
          <w:bookmarkEnd w:id="7389"/>
          <w:bookmarkEnd w:id="7390"/>
        </w:del>
      </w:ins>
    </w:p>
    <w:p w14:paraId="311B9F12" w14:textId="792CB66C" w:rsidR="00E97D46" w:rsidRPr="0027470C" w:rsidDel="00751528" w:rsidRDefault="00E97D46">
      <w:pPr>
        <w:rPr>
          <w:ins w:id="7391" w:author="Vilson Lu" w:date="2014-08-15T22:45:00Z"/>
          <w:del w:id="7392" w:author="TinTin Kalaw" w:date="2014-08-16T14:13:00Z"/>
        </w:rPr>
        <w:pPrChange w:id="7393" w:author="Vilson Lu" w:date="2014-08-16T15:42:00Z">
          <w:pPr>
            <w:pStyle w:val="Reference"/>
          </w:pPr>
        </w:pPrChange>
      </w:pPr>
      <w:bookmarkStart w:id="7394" w:name="_Toc396184553"/>
      <w:bookmarkStart w:id="7395" w:name="_Toc396194219"/>
      <w:bookmarkStart w:id="7396" w:name="_Toc396200380"/>
      <w:bookmarkEnd w:id="7394"/>
      <w:bookmarkEnd w:id="7395"/>
      <w:bookmarkEnd w:id="7396"/>
    </w:p>
    <w:p w14:paraId="0BB242CB" w14:textId="06CB596E" w:rsidR="00E97D46" w:rsidRPr="0027470C" w:rsidDel="00751528" w:rsidRDefault="00E97D46">
      <w:pPr>
        <w:rPr>
          <w:ins w:id="7397" w:author="Vilson Lu" w:date="2014-08-15T22:45:00Z"/>
          <w:del w:id="7398" w:author="TinTin Kalaw" w:date="2014-08-16T14:13:00Z"/>
        </w:rPr>
        <w:pPrChange w:id="7399" w:author="Vilson Lu" w:date="2014-08-16T15:42:00Z">
          <w:pPr>
            <w:pStyle w:val="Reference"/>
          </w:pPr>
        </w:pPrChange>
      </w:pPr>
      <w:ins w:id="7400" w:author="Vilson Lu" w:date="2014-08-15T22:45:00Z">
        <w:del w:id="7401" w:author="TinTin Kalaw" w:date="2014-08-16T14:13:00Z">
          <w:r w:rsidRPr="0027470C" w:rsidDel="00751528">
            <w:rPr>
              <w:highlight w:val="white"/>
            </w:rPr>
            <w:delText>Zhou, G., &amp; Su, J. (2002, July). Named entity recognition using an HMM-based chunk tagger. In proceedings of the 40th Annual Meeting on Association for Computational Linguistics (pp. 473-480). Association for Computational Linguistics.</w:delText>
          </w:r>
          <w:bookmarkStart w:id="7402" w:name="_Toc396184554"/>
          <w:bookmarkStart w:id="7403" w:name="_Toc396194220"/>
          <w:bookmarkStart w:id="7404" w:name="_Toc396200381"/>
          <w:bookmarkEnd w:id="7402"/>
          <w:bookmarkEnd w:id="7403"/>
          <w:bookmarkEnd w:id="7404"/>
        </w:del>
      </w:ins>
    </w:p>
    <w:p w14:paraId="50B923A3" w14:textId="42328B7B" w:rsidR="00E97D46" w:rsidRPr="0027470C" w:rsidDel="00751528" w:rsidRDefault="00E97D46">
      <w:pPr>
        <w:rPr>
          <w:ins w:id="7405" w:author="Vilson Lu" w:date="2014-08-15T22:45:00Z"/>
          <w:del w:id="7406" w:author="TinTin Kalaw" w:date="2014-08-16T14:13:00Z"/>
        </w:rPr>
        <w:pPrChange w:id="7407" w:author="Vilson Lu" w:date="2014-08-16T15:42:00Z">
          <w:pPr>
            <w:pStyle w:val="Reference"/>
          </w:pPr>
        </w:pPrChange>
      </w:pPr>
      <w:bookmarkStart w:id="7408" w:name="_Toc396184555"/>
      <w:bookmarkStart w:id="7409" w:name="_Toc396194221"/>
      <w:bookmarkStart w:id="7410" w:name="_Toc396200382"/>
      <w:bookmarkEnd w:id="7408"/>
      <w:bookmarkEnd w:id="7409"/>
      <w:bookmarkEnd w:id="7410"/>
    </w:p>
    <w:p w14:paraId="6998FF66" w14:textId="18B01A89" w:rsidR="00E97D46" w:rsidRPr="0027470C" w:rsidDel="006E6440" w:rsidRDefault="00E97D46">
      <w:pPr>
        <w:rPr>
          <w:ins w:id="7411" w:author="Vilson Lu" w:date="2014-08-15T22:45:00Z"/>
          <w:del w:id="7412" w:author="TinTin Kalaw" w:date="2014-08-16T14:02:00Z"/>
        </w:rPr>
        <w:pPrChange w:id="7413" w:author="Vilson Lu" w:date="2014-08-16T15:42:00Z">
          <w:pPr>
            <w:pStyle w:val="Reference"/>
          </w:pPr>
        </w:pPrChange>
      </w:pPr>
      <w:ins w:id="7414" w:author="Vilson Lu" w:date="2014-08-15T22:45:00Z">
        <w:del w:id="7415" w:author="TinTin Kalaw" w:date="2014-08-16T14:13:00Z">
          <w:r w:rsidRPr="0027470C" w:rsidDel="00751528">
            <w:rPr>
              <w:highlight w:val="white"/>
            </w:rPr>
            <w:delText>Zhou, S., Ling, T. W., Guan, J., Hu, J., &amp; Zhou, A. (2003, March). Fast text classification: a training-corpus pruning based approach. In Database Systems for Advanced Applications, 2003.(DASFAA 2003). Proceedings. Eighth International Conference on (pp. 127-136). IEEE.</w:delText>
          </w:r>
        </w:del>
        <w:bookmarkStart w:id="7416" w:name="_Toc396184556"/>
        <w:bookmarkStart w:id="7417" w:name="_Toc396194222"/>
        <w:bookmarkStart w:id="7418" w:name="_Toc396200383"/>
        <w:bookmarkEnd w:id="7416"/>
        <w:bookmarkEnd w:id="7417"/>
        <w:bookmarkEnd w:id="7418"/>
      </w:ins>
    </w:p>
    <w:p w14:paraId="1B9EEA59" w14:textId="0710219D" w:rsidR="005A3259" w:rsidDel="00DB37A8" w:rsidRDefault="005A3259" w:rsidP="00DB37A8">
      <w:pPr>
        <w:rPr>
          <w:ins w:id="7419" w:author="TinTin Kalaw" w:date="2014-08-16T14:14:00Z"/>
          <w:del w:id="7420" w:author="Vilson Lu" w:date="2014-08-16T15:42:00Z"/>
        </w:rPr>
      </w:pPr>
      <w:bookmarkStart w:id="7421" w:name="_Toc396184557"/>
      <w:bookmarkStart w:id="7422" w:name="_Toc396194223"/>
      <w:bookmarkStart w:id="7423" w:name="_Toc396200384"/>
      <w:bookmarkEnd w:id="7421"/>
      <w:bookmarkEnd w:id="7422"/>
      <w:bookmarkEnd w:id="7423"/>
    </w:p>
    <w:p w14:paraId="144049A2" w14:textId="31BC631F" w:rsidR="00751528" w:rsidDel="00DB37A8" w:rsidRDefault="00751528">
      <w:pPr>
        <w:rPr>
          <w:ins w:id="7424" w:author="TinTin Kalaw" w:date="2014-08-16T14:14:00Z"/>
          <w:del w:id="7425" w:author="Vilson Lu" w:date="2014-08-16T15:41:00Z"/>
        </w:rPr>
      </w:pPr>
      <w:ins w:id="7426" w:author="TinTin Kalaw" w:date="2014-08-16T14:14:00Z">
        <w:del w:id="7427" w:author="Vilson Lu" w:date="2014-08-16T15:41:00Z">
          <w:r w:rsidDel="00DB37A8">
            <w:br w:type="page"/>
          </w:r>
        </w:del>
      </w:ins>
    </w:p>
    <w:p w14:paraId="48DFE13B" w14:textId="70F3EED6" w:rsidR="00751528" w:rsidRDefault="00751528">
      <w:pPr>
        <w:pStyle w:val="Heading1"/>
        <w:rPr>
          <w:ins w:id="7428" w:author="TinTin Kalaw" w:date="2014-08-16T14:14:00Z"/>
        </w:rPr>
        <w:pPrChange w:id="7429" w:author="Vilson Lu" w:date="2014-08-16T15:42:00Z">
          <w:pPr/>
        </w:pPrChange>
      </w:pPr>
      <w:bookmarkStart w:id="7430" w:name="_Toc396200385"/>
      <w:ins w:id="7431" w:author="TinTin Kalaw" w:date="2014-08-16T14:14:00Z">
        <w:r>
          <w:t>References</w:t>
        </w:r>
        <w:bookmarkEnd w:id="7430"/>
      </w:ins>
    </w:p>
    <w:p w14:paraId="11F4A1E8" w14:textId="77777777" w:rsidR="00751528" w:rsidRDefault="00751528">
      <w:pPr>
        <w:pStyle w:val="Reference"/>
        <w:rPr>
          <w:ins w:id="7432" w:author="TinTin Kalaw" w:date="2014-08-16T14:14:00Z"/>
        </w:rPr>
        <w:pPrChange w:id="7433" w:author="TinTin Kalaw" w:date="2014-08-16T14:14:00Z">
          <w:pPr/>
        </w:pPrChange>
      </w:pPr>
    </w:p>
    <w:p w14:paraId="001645E9" w14:textId="77777777" w:rsidR="00751528" w:rsidRPr="0027470C" w:rsidRDefault="00751528" w:rsidP="00751528">
      <w:pPr>
        <w:pStyle w:val="Reference"/>
        <w:rPr>
          <w:ins w:id="7434" w:author="TinTin Kalaw" w:date="2014-08-16T14:14:00Z"/>
        </w:rPr>
      </w:pPr>
      <w:ins w:id="7435" w:author="TinTin Kalaw" w:date="2014-08-16T14:14:00Z">
        <w:r w:rsidRPr="00497EF3">
          <w:rPr>
            <w:highlight w:val="white"/>
          </w:rPr>
          <w:t>alias</w:t>
        </w:r>
        <w:r w:rsidRPr="0027470C">
          <w:rPr>
            <w:highlight w:val="white"/>
          </w:rPr>
          <w:t>-i. (2011). What is lingpipe?. Retrieved from http://alias-i.com/lingpipe/</w:t>
        </w:r>
      </w:ins>
    </w:p>
    <w:p w14:paraId="7184B33D" w14:textId="77777777" w:rsidR="00751528" w:rsidRPr="0027470C" w:rsidRDefault="00751528" w:rsidP="00751528">
      <w:pPr>
        <w:pStyle w:val="Reference"/>
        <w:rPr>
          <w:ins w:id="7436" w:author="TinTin Kalaw" w:date="2014-08-16T14:14:00Z"/>
        </w:rPr>
      </w:pPr>
    </w:p>
    <w:p w14:paraId="0ADD22D3" w14:textId="77777777" w:rsidR="00751528" w:rsidRPr="0027470C" w:rsidRDefault="00751528" w:rsidP="00751528">
      <w:pPr>
        <w:pStyle w:val="Reference"/>
        <w:rPr>
          <w:ins w:id="7437" w:author="TinTin Kalaw" w:date="2014-08-16T14:14:00Z"/>
        </w:rPr>
      </w:pPr>
      <w:ins w:id="7438" w:author="TinTin Kalaw" w:date="2014-08-16T14:14:00Z">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ins>
    </w:p>
    <w:p w14:paraId="608DBCE9" w14:textId="77777777" w:rsidR="00751528" w:rsidRPr="0027470C" w:rsidRDefault="00751528" w:rsidP="00751528">
      <w:pPr>
        <w:pStyle w:val="Reference"/>
        <w:rPr>
          <w:ins w:id="7439" w:author="TinTin Kalaw" w:date="2014-08-16T14:14:00Z"/>
        </w:rPr>
      </w:pPr>
    </w:p>
    <w:p w14:paraId="389522B1" w14:textId="77777777" w:rsidR="00751528" w:rsidRPr="0027470C" w:rsidRDefault="00751528" w:rsidP="00751528">
      <w:pPr>
        <w:pStyle w:val="Reference"/>
        <w:rPr>
          <w:ins w:id="7440" w:author="TinTin Kalaw" w:date="2014-08-16T14:14:00Z"/>
        </w:rPr>
      </w:pPr>
      <w:ins w:id="7441" w:author="TinTin Kalaw" w:date="2014-08-16T14:14:00Z">
        <w:r w:rsidRPr="0027470C">
          <w:rPr>
            <w:highlight w:val="white"/>
          </w:rPr>
          <w:t>Apache Software Foundation. (2010). Welcome to apache opennlp. Retrieved from https://opennlp.apache.org/</w:t>
        </w:r>
      </w:ins>
    </w:p>
    <w:p w14:paraId="4C60B74B" w14:textId="77777777" w:rsidR="00751528" w:rsidRPr="0027470C" w:rsidRDefault="00751528" w:rsidP="00751528">
      <w:pPr>
        <w:pStyle w:val="Reference"/>
        <w:rPr>
          <w:ins w:id="7442" w:author="TinTin Kalaw" w:date="2014-08-16T14:14:00Z"/>
        </w:rPr>
      </w:pPr>
    </w:p>
    <w:p w14:paraId="35648DAA" w14:textId="77777777" w:rsidR="00751528" w:rsidRPr="0027470C" w:rsidRDefault="00751528" w:rsidP="00751528">
      <w:pPr>
        <w:pStyle w:val="Reference"/>
        <w:rPr>
          <w:ins w:id="7443" w:author="TinTin Kalaw" w:date="2014-08-16T14:14:00Z"/>
        </w:rPr>
      </w:pPr>
      <w:ins w:id="7444" w:author="TinTin Kalaw" w:date="2014-08-16T14:14:00Z">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ins>
    </w:p>
    <w:p w14:paraId="6D9B8F4B" w14:textId="77777777" w:rsidR="00751528" w:rsidRPr="0027470C" w:rsidRDefault="00751528" w:rsidP="00751528">
      <w:pPr>
        <w:pStyle w:val="Reference"/>
        <w:rPr>
          <w:ins w:id="7445" w:author="TinTin Kalaw" w:date="2014-08-16T14:14:00Z"/>
        </w:rPr>
      </w:pPr>
    </w:p>
    <w:p w14:paraId="03D5169A" w14:textId="77777777" w:rsidR="00751528" w:rsidRDefault="00751528" w:rsidP="00751528">
      <w:pPr>
        <w:pStyle w:val="Reference"/>
        <w:rPr>
          <w:ins w:id="7446" w:author="Vilson Lu" w:date="2014-08-19T07:04:00Z"/>
        </w:rPr>
      </w:pPr>
      <w:ins w:id="7447" w:author="TinTin Kalaw" w:date="2014-08-16T14:14:00Z">
        <w:r w:rsidRPr="0027470C">
          <w:t>Aw, A., Zhang, M., Xiao, J., &amp; Su, J. (2006, July). A phrase-based statistical model for SMS text normalization. In Proceedings of the COLING/ACL on Main conference poster sessions (pp. 33-40). Association for Computational Linguistics.</w:t>
        </w:r>
      </w:ins>
    </w:p>
    <w:p w14:paraId="248C5C38" w14:textId="77777777" w:rsidR="003A139D" w:rsidRDefault="003A139D" w:rsidP="00751528">
      <w:pPr>
        <w:pStyle w:val="Reference"/>
        <w:rPr>
          <w:ins w:id="7448" w:author="Vilson Lu" w:date="2014-08-19T07:04:00Z"/>
        </w:rPr>
      </w:pPr>
    </w:p>
    <w:p w14:paraId="37BA8758" w14:textId="511D9AF6" w:rsidR="003A139D" w:rsidRDefault="003A139D" w:rsidP="00751528">
      <w:pPr>
        <w:pStyle w:val="Reference"/>
        <w:rPr>
          <w:ins w:id="7449" w:author="TinTin Kalaw" w:date="2014-08-16T14:14:00Z"/>
        </w:rPr>
      </w:pPr>
      <w:ins w:id="7450" w:author="Vilson Lu" w:date="2014-08-19T07:04:00Z">
        <w:r>
          <w:rPr>
            <w:color w:val="222222"/>
            <w:shd w:val="clear" w:color="auto" w:fill="FFFFFF"/>
          </w:rPr>
          <w:t>Basili, R., Moschitti, A., Pazienza, M. T., &amp; Zanzotto, F. M. (2003). Personalizing web publishing via information extraction.</w:t>
        </w:r>
        <w:r>
          <w:rPr>
            <w:rStyle w:val="apple-converted-space"/>
            <w:color w:val="222222"/>
            <w:shd w:val="clear" w:color="auto" w:fill="FFFFFF"/>
          </w:rPr>
          <w:t> </w:t>
        </w:r>
        <w:r>
          <w:rPr>
            <w:i/>
            <w:iCs/>
            <w:color w:val="222222"/>
            <w:shd w:val="clear" w:color="auto" w:fill="FFFFFF"/>
          </w:rPr>
          <w:t>IEEE Intelligent Systems</w:t>
        </w:r>
        <w:r>
          <w:rPr>
            <w:color w:val="222222"/>
            <w:shd w:val="clear" w:color="auto" w:fill="FFFFFF"/>
          </w:rPr>
          <w:t>,</w:t>
        </w:r>
        <w:r>
          <w:rPr>
            <w:rStyle w:val="apple-converted-space"/>
            <w:color w:val="222222"/>
            <w:shd w:val="clear" w:color="auto" w:fill="FFFFFF"/>
          </w:rPr>
          <w:t> </w:t>
        </w:r>
        <w:r>
          <w:rPr>
            <w:i/>
            <w:iCs/>
            <w:color w:val="222222"/>
            <w:shd w:val="clear" w:color="auto" w:fill="FFFFFF"/>
          </w:rPr>
          <w:t>18</w:t>
        </w:r>
        <w:r>
          <w:rPr>
            <w:color w:val="222222"/>
            <w:shd w:val="clear" w:color="auto" w:fill="FFFFFF"/>
          </w:rPr>
          <w:t>(1), 62-70.</w:t>
        </w:r>
      </w:ins>
    </w:p>
    <w:p w14:paraId="20D0CA38" w14:textId="77777777" w:rsidR="00751528" w:rsidRDefault="00751528" w:rsidP="00751528">
      <w:pPr>
        <w:pStyle w:val="Reference"/>
        <w:rPr>
          <w:ins w:id="7451" w:author="TinTin Kalaw" w:date="2014-08-16T14:14:00Z"/>
        </w:rPr>
      </w:pPr>
    </w:p>
    <w:p w14:paraId="04EA89A2" w14:textId="77777777" w:rsidR="00751528" w:rsidRPr="00DC0596" w:rsidRDefault="00751528" w:rsidP="00751528">
      <w:pPr>
        <w:pStyle w:val="Reference"/>
        <w:rPr>
          <w:ins w:id="7452" w:author="TinTin Kalaw" w:date="2014-08-16T14:14:00Z"/>
        </w:rPr>
      </w:pPr>
      <w:ins w:id="7453" w:author="TinTin Kalaw" w:date="2014-08-16T14:14:00Z">
        <w:r w:rsidRPr="00DC0596">
          <w:t>Bollen, J., Mao, H., &amp; Zeng, X. (2011). Twitter mood predicts the stock market. Journal of Computational Science, 2(1), 1-8.</w:t>
        </w:r>
      </w:ins>
    </w:p>
    <w:p w14:paraId="34AEC3AD" w14:textId="77777777" w:rsidR="00751528" w:rsidRPr="002A19D8" w:rsidRDefault="00751528" w:rsidP="00751528">
      <w:pPr>
        <w:pStyle w:val="Reference"/>
        <w:rPr>
          <w:ins w:id="7454" w:author="TinTin Kalaw" w:date="2014-08-16T14:14:00Z"/>
        </w:rPr>
      </w:pPr>
    </w:p>
    <w:p w14:paraId="2F9583B0" w14:textId="77777777" w:rsidR="00751528" w:rsidRPr="0027470C" w:rsidRDefault="00751528" w:rsidP="00751528">
      <w:pPr>
        <w:pStyle w:val="Reference"/>
        <w:rPr>
          <w:ins w:id="7455" w:author="TinTin Kalaw" w:date="2014-08-16T14:14:00Z"/>
        </w:rPr>
      </w:pPr>
      <w:ins w:id="7456" w:author="TinTin Kalaw" w:date="2014-08-16T14:14:00Z">
        <w:r w:rsidRPr="0027470C">
          <w:t>Bontcheva, K., Derczynski, L., Funk, A., Greenwood, M.A., Maynard, D., Aswani, N. TwitIE: An Open-Source Information Extraction Pipeline for Microblog Text. Proceedings of the International Conference on Recent Advances in Natural Language Processing (RANLP 2013).</w:t>
        </w:r>
      </w:ins>
    </w:p>
    <w:p w14:paraId="15E9C77D" w14:textId="77777777" w:rsidR="00751528" w:rsidRPr="0027470C" w:rsidRDefault="00751528" w:rsidP="00751528">
      <w:pPr>
        <w:pStyle w:val="Reference"/>
        <w:rPr>
          <w:ins w:id="7457" w:author="TinTin Kalaw" w:date="2014-08-16T14:14:00Z"/>
        </w:rPr>
      </w:pPr>
    </w:p>
    <w:p w14:paraId="4496C400" w14:textId="77777777" w:rsidR="00751528" w:rsidRPr="0027470C" w:rsidRDefault="00751528" w:rsidP="00751528">
      <w:pPr>
        <w:pStyle w:val="Reference"/>
        <w:rPr>
          <w:ins w:id="7458" w:author="TinTin Kalaw" w:date="2014-08-16T14:14:00Z"/>
        </w:rPr>
      </w:pPr>
      <w:ins w:id="7459" w:author="TinTin Kalaw" w:date="2014-08-16T14:14:00Z">
        <w:r w:rsidRPr="0027470C">
          <w:t>Bradlee, D., Knoll, S., &amp; Pentheroudakis, J. (2001). Tokenizer for a natural language processing system.</w:t>
        </w:r>
      </w:ins>
    </w:p>
    <w:p w14:paraId="66EA19AD" w14:textId="77777777" w:rsidR="00751528" w:rsidRPr="0027470C" w:rsidRDefault="00751528" w:rsidP="00751528">
      <w:pPr>
        <w:pStyle w:val="Reference"/>
        <w:rPr>
          <w:ins w:id="7460" w:author="TinTin Kalaw" w:date="2014-08-16T14:14:00Z"/>
        </w:rPr>
      </w:pPr>
    </w:p>
    <w:p w14:paraId="3DE7EE58" w14:textId="77777777" w:rsidR="00751528" w:rsidRPr="0027470C" w:rsidRDefault="00751528" w:rsidP="00751528">
      <w:pPr>
        <w:pStyle w:val="Reference"/>
        <w:rPr>
          <w:ins w:id="7461" w:author="TinTin Kalaw" w:date="2014-08-16T14:14:00Z"/>
        </w:rPr>
      </w:pPr>
      <w:ins w:id="7462" w:author="TinTin Kalaw" w:date="2014-08-16T14:14:00Z">
        <w:r w:rsidRPr="0027470C">
          <w:t>Cheng, H., Chua, J., Co, J., &amp; Magpantay, A. B. (201</w:t>
        </w:r>
        <w:r>
          <w:t>3</w:t>
        </w:r>
        <w:r w:rsidRPr="0027470C">
          <w:t xml:space="preserve">). Social media monitoring for disasters. Unpublished undergraduate thesis, De La Salle University, Manila, Philippines. </w:t>
        </w:r>
      </w:ins>
    </w:p>
    <w:p w14:paraId="05AF8069" w14:textId="77777777" w:rsidR="00751528" w:rsidRPr="0027470C" w:rsidRDefault="00751528" w:rsidP="00751528">
      <w:pPr>
        <w:pStyle w:val="Reference"/>
        <w:rPr>
          <w:ins w:id="7463" w:author="TinTin Kalaw" w:date="2014-08-16T14:14:00Z"/>
        </w:rPr>
      </w:pPr>
    </w:p>
    <w:p w14:paraId="38DDF8D6" w14:textId="77777777" w:rsidR="00751528" w:rsidRDefault="00751528" w:rsidP="00751528">
      <w:pPr>
        <w:pStyle w:val="Reference"/>
        <w:rPr>
          <w:ins w:id="7464" w:author="TinTin Kalaw" w:date="2014-08-16T14:14:00Z"/>
        </w:rPr>
      </w:pPr>
      <w:ins w:id="7465" w:author="TinTin Kalaw" w:date="2014-08-16T14:14:00Z">
        <w:r w:rsidRPr="0027470C">
          <w:rPr>
            <w:highlight w:val="white"/>
          </w:rPr>
          <w:t>Cheng, T. T., Cua, J. L., Tan, M. D., Yao, K. G., &amp; Roxas, R. E. (2009, October). Information extraction from legal documents. In Natural Language Processing, 2009. NLP'09. Eighth International Symposium on (pp. 157-162). IEEE.</w:t>
        </w:r>
      </w:ins>
    </w:p>
    <w:p w14:paraId="36A00887" w14:textId="77777777" w:rsidR="00751528" w:rsidRPr="002A19D8" w:rsidRDefault="00751528" w:rsidP="00751528">
      <w:pPr>
        <w:pStyle w:val="Reference"/>
        <w:rPr>
          <w:ins w:id="7466" w:author="TinTin Kalaw" w:date="2014-08-16T14:14:00Z"/>
        </w:rPr>
      </w:pPr>
    </w:p>
    <w:p w14:paraId="3473F444" w14:textId="77777777" w:rsidR="00751528" w:rsidRPr="00DC0596" w:rsidRDefault="00751528" w:rsidP="00751528">
      <w:pPr>
        <w:pStyle w:val="Reference"/>
        <w:rPr>
          <w:ins w:id="7467" w:author="TinTin Kalaw" w:date="2014-08-16T14:14:00Z"/>
        </w:rPr>
      </w:pPr>
      <w:ins w:id="7468" w:author="TinTin Kalaw" w:date="2014-08-16T14:14:00Z">
        <w:r w:rsidRPr="00DC0596">
          <w:t>Chew, C., &amp; Eysenbach, G. (2010). Pandemics in the age of Twitter: content analysis of Tweets during the 2009 H1N1 outbreak. PloS one, 5(11), e14118.</w:t>
        </w:r>
      </w:ins>
    </w:p>
    <w:p w14:paraId="5F6EAAA5" w14:textId="77777777" w:rsidR="00751528" w:rsidRDefault="00751528" w:rsidP="00751528">
      <w:pPr>
        <w:pStyle w:val="Reference"/>
        <w:rPr>
          <w:ins w:id="7469" w:author="TinTin Kalaw" w:date="2014-08-16T14:14:00Z"/>
        </w:rPr>
      </w:pPr>
    </w:p>
    <w:p w14:paraId="339562E5" w14:textId="77777777" w:rsidR="00751528" w:rsidRDefault="00751528" w:rsidP="00751528">
      <w:pPr>
        <w:pStyle w:val="Reference"/>
        <w:rPr>
          <w:ins w:id="7470" w:author="TinTin Kalaw" w:date="2014-08-16T14:14:00Z"/>
        </w:rPr>
      </w:pPr>
      <w:ins w:id="7471" w:author="TinTin Kalaw" w:date="2014-08-16T14:14:00Z">
        <w:r>
          <w:rPr>
            <w:color w:val="222222"/>
          </w:rPr>
          <w:t xml:space="preserve">Choy, M., Cheong, M., Laik, M. N., &amp; Shung, K. P. (2012). US Presidential Election 2012 Prediction using Census </w:t>
        </w:r>
        <w:r w:rsidRPr="00EB1169">
          <w:t>Corrected</w:t>
        </w:r>
        <w:r>
          <w:rPr>
            <w:color w:val="222222"/>
          </w:rPr>
          <w:t xml:space="preserve"> Twitter Model.</w:t>
        </w:r>
        <w:r>
          <w:rPr>
            <w:rStyle w:val="apple-converted-space"/>
            <w:color w:val="222222"/>
          </w:rPr>
          <w:t> </w:t>
        </w:r>
        <w:r>
          <w:rPr>
            <w:i/>
            <w:iCs/>
            <w:color w:val="222222"/>
          </w:rPr>
          <w:t>arXiv preprint arXiv:1211.0938</w:t>
        </w:r>
        <w:r>
          <w:rPr>
            <w:color w:val="222222"/>
          </w:rPr>
          <w:t>.</w:t>
        </w:r>
      </w:ins>
    </w:p>
    <w:p w14:paraId="04FFB4B3" w14:textId="77777777" w:rsidR="00751528" w:rsidRPr="0027470C" w:rsidRDefault="00751528" w:rsidP="00751528">
      <w:pPr>
        <w:pStyle w:val="Reference"/>
        <w:rPr>
          <w:ins w:id="7472" w:author="TinTin Kalaw" w:date="2014-08-16T14:14:00Z"/>
        </w:rPr>
      </w:pPr>
    </w:p>
    <w:p w14:paraId="60C3F1C5" w14:textId="77777777" w:rsidR="00751528" w:rsidRPr="0027470C" w:rsidRDefault="00751528" w:rsidP="00751528">
      <w:pPr>
        <w:pStyle w:val="Reference"/>
        <w:rPr>
          <w:ins w:id="7473" w:author="TinTin Kalaw" w:date="2014-08-16T14:14:00Z"/>
        </w:rPr>
      </w:pPr>
      <w:ins w:id="7474" w:author="TinTin Kalaw" w:date="2014-08-16T14:14:00Z">
        <w:r w:rsidRPr="0027470C">
          <w:rPr>
            <w:lang w:val="en-PH"/>
          </w:rPr>
          <w:t>Califf, Mary Elaine. 1998. Relational Learning Techniques for Natural Language Information Extraction. Ph.D. thesis, Univ. of Texas at Austin, http://www.cs.utexas.edu/users/mecaliff.</w:t>
        </w:r>
      </w:ins>
    </w:p>
    <w:p w14:paraId="581EFBFD" w14:textId="77777777" w:rsidR="00751528" w:rsidRPr="0027470C" w:rsidRDefault="00751528" w:rsidP="00751528">
      <w:pPr>
        <w:pStyle w:val="Reference"/>
        <w:rPr>
          <w:ins w:id="7475" w:author="TinTin Kalaw" w:date="2014-08-16T14:14:00Z"/>
        </w:rPr>
      </w:pPr>
    </w:p>
    <w:p w14:paraId="37B6088E" w14:textId="77777777" w:rsidR="00751528" w:rsidRPr="0027470C" w:rsidRDefault="00751528" w:rsidP="00751528">
      <w:pPr>
        <w:pStyle w:val="Reference"/>
        <w:rPr>
          <w:ins w:id="7476" w:author="TinTin Kalaw" w:date="2014-08-16T14:14:00Z"/>
        </w:rPr>
      </w:pPr>
      <w:ins w:id="7477" w:author="TinTin Kalaw" w:date="2014-08-16T14:14:00Z">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ins>
    </w:p>
    <w:p w14:paraId="5D72FBC9" w14:textId="77777777" w:rsidR="00751528" w:rsidRPr="0027470C" w:rsidRDefault="00751528" w:rsidP="00751528">
      <w:pPr>
        <w:pStyle w:val="Reference"/>
        <w:rPr>
          <w:ins w:id="7478" w:author="TinTin Kalaw" w:date="2014-08-16T14:14:00Z"/>
        </w:rPr>
      </w:pPr>
    </w:p>
    <w:p w14:paraId="1F3243CF" w14:textId="77777777" w:rsidR="00751528" w:rsidRDefault="00751528" w:rsidP="00751528">
      <w:pPr>
        <w:pStyle w:val="Reference"/>
        <w:rPr>
          <w:ins w:id="7479" w:author="TinTin Kalaw" w:date="2014-08-16T14:14:00Z"/>
          <w:rFonts w:eastAsia="Arial"/>
        </w:rPr>
      </w:pPr>
      <w:ins w:id="7480" w:author="TinTin Kalaw" w:date="2014-08-16T14:14:00Z">
        <w:r w:rsidRPr="0027470C">
          <w:rPr>
            <w:rFonts w:eastAsia="Arial"/>
          </w:rPr>
          <w:lastRenderedPageBreak/>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ins>
    </w:p>
    <w:p w14:paraId="6660245A" w14:textId="77777777" w:rsidR="00751528" w:rsidRPr="0027470C" w:rsidRDefault="00751528" w:rsidP="00751528">
      <w:pPr>
        <w:pStyle w:val="Reference"/>
        <w:rPr>
          <w:ins w:id="7481" w:author="TinTin Kalaw" w:date="2014-08-16T14:14:00Z"/>
        </w:rPr>
      </w:pPr>
    </w:p>
    <w:p w14:paraId="115F8DD4" w14:textId="77777777" w:rsidR="00751528" w:rsidRPr="00DC0596" w:rsidRDefault="00751528" w:rsidP="00751528">
      <w:pPr>
        <w:pStyle w:val="Reference"/>
        <w:rPr>
          <w:ins w:id="7482" w:author="TinTin Kalaw" w:date="2014-08-16T14:14:00Z"/>
        </w:rPr>
      </w:pPr>
      <w:ins w:id="7483" w:author="TinTin Kalaw" w:date="2014-08-16T14:14:00Z">
        <w:r w:rsidRPr="00DC0596">
          <w:t>Culnan, M. J., McHugh, P. J., &amp; Zubillaga, J. I. (2010). How large US companies can use Twitter and other social media to gain business value. MIS Quarterly Executive, 9(4), 243-259.</w:t>
        </w:r>
      </w:ins>
    </w:p>
    <w:p w14:paraId="19D0BE88" w14:textId="77777777" w:rsidR="00751528" w:rsidRPr="0027470C" w:rsidRDefault="00751528" w:rsidP="00751528">
      <w:pPr>
        <w:pStyle w:val="Reference"/>
        <w:rPr>
          <w:ins w:id="7484" w:author="TinTin Kalaw" w:date="2014-08-16T14:14:00Z"/>
        </w:rPr>
      </w:pPr>
    </w:p>
    <w:p w14:paraId="782A29F1" w14:textId="77777777" w:rsidR="00751528" w:rsidRPr="0027470C" w:rsidRDefault="00751528" w:rsidP="00751528">
      <w:pPr>
        <w:pStyle w:val="Reference"/>
        <w:rPr>
          <w:ins w:id="7485" w:author="TinTin Kalaw" w:date="2014-08-16T14:14:00Z"/>
        </w:rPr>
      </w:pPr>
      <w:ins w:id="7486" w:author="TinTin Kalaw" w:date="2014-08-16T14:14:00Z">
        <w:r w:rsidRPr="0027470C">
          <w:t>Cunningham, H. (2002). GATE, a general architecture for text engineering.Computers and the Humanities,</w:t>
        </w:r>
        <w:r w:rsidRPr="0027470C">
          <w:rPr>
            <w:rStyle w:val="apple-converted-space"/>
          </w:rPr>
          <w:t> </w:t>
        </w:r>
        <w:r w:rsidRPr="0027470C">
          <w:t>36(2), 223-254.</w:t>
        </w:r>
      </w:ins>
    </w:p>
    <w:p w14:paraId="0497E7C8" w14:textId="77777777" w:rsidR="00751528" w:rsidRPr="0027470C" w:rsidRDefault="00751528" w:rsidP="00751528">
      <w:pPr>
        <w:pStyle w:val="Reference"/>
        <w:rPr>
          <w:ins w:id="7487" w:author="TinTin Kalaw" w:date="2014-08-16T14:14:00Z"/>
        </w:rPr>
      </w:pPr>
    </w:p>
    <w:p w14:paraId="52A3A66B" w14:textId="77777777" w:rsidR="00751528" w:rsidRPr="0027470C" w:rsidRDefault="00751528" w:rsidP="00751528">
      <w:pPr>
        <w:pStyle w:val="Reference"/>
        <w:rPr>
          <w:ins w:id="7488" w:author="TinTin Kalaw" w:date="2014-08-16T14:14:00Z"/>
        </w:rPr>
      </w:pPr>
      <w:ins w:id="7489" w:author="TinTin Kalaw" w:date="2014-08-16T14:14:00Z">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ins>
    </w:p>
    <w:p w14:paraId="6B342AA3" w14:textId="77777777" w:rsidR="00751528" w:rsidRPr="0027470C" w:rsidRDefault="00751528" w:rsidP="00751528">
      <w:pPr>
        <w:pStyle w:val="Reference"/>
        <w:rPr>
          <w:ins w:id="7490" w:author="TinTin Kalaw" w:date="2014-08-16T14:14:00Z"/>
        </w:rPr>
      </w:pPr>
    </w:p>
    <w:p w14:paraId="4B54B244" w14:textId="77777777" w:rsidR="00751528" w:rsidRPr="0027470C" w:rsidRDefault="00751528" w:rsidP="00751528">
      <w:pPr>
        <w:pStyle w:val="Reference"/>
        <w:rPr>
          <w:ins w:id="7491" w:author="TinTin Kalaw" w:date="2014-08-16T14:14:00Z"/>
        </w:rPr>
      </w:pPr>
      <w:ins w:id="7492" w:author="TinTin Kalaw" w:date="2014-08-16T14:14:00Z">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ins>
    </w:p>
    <w:p w14:paraId="0B47A8B5" w14:textId="77777777" w:rsidR="00751528" w:rsidRPr="00EC3901" w:rsidRDefault="00751528" w:rsidP="00751528">
      <w:pPr>
        <w:pStyle w:val="Reference"/>
        <w:rPr>
          <w:ins w:id="7493" w:author="TinTin Kalaw" w:date="2014-08-16T14:14:00Z"/>
        </w:rPr>
      </w:pPr>
    </w:p>
    <w:p w14:paraId="571FDE9A" w14:textId="77777777" w:rsidR="00751528" w:rsidRPr="00EC3901" w:rsidRDefault="00751528" w:rsidP="00751528">
      <w:pPr>
        <w:pStyle w:val="Reference"/>
        <w:rPr>
          <w:ins w:id="7494" w:author="TinTin Kalaw" w:date="2014-08-16T14:14:00Z"/>
        </w:rPr>
      </w:pPr>
      <w:ins w:id="7495" w:author="TinTin Kalaw" w:date="2014-08-16T14:14:00Z">
        <w:r w:rsidRPr="00915BA7">
          <w:t>Davis, J., &amp; Goadrich, M. (2006, June). The relationship between Precision-Recall and ROC curves. In Proceedings of the 23rd international conference on Machine learning (pp. 233-240). ACM.</w:t>
        </w:r>
      </w:ins>
    </w:p>
    <w:p w14:paraId="7CAB9248" w14:textId="77777777" w:rsidR="00751528" w:rsidRPr="0027470C" w:rsidRDefault="00751528" w:rsidP="00751528">
      <w:pPr>
        <w:pStyle w:val="Reference"/>
        <w:rPr>
          <w:ins w:id="7496" w:author="TinTin Kalaw" w:date="2014-08-16T14:14:00Z"/>
        </w:rPr>
      </w:pPr>
    </w:p>
    <w:p w14:paraId="5D17DA47" w14:textId="77777777" w:rsidR="00751528" w:rsidRPr="0027470C" w:rsidRDefault="00751528" w:rsidP="00751528">
      <w:pPr>
        <w:pStyle w:val="Reference"/>
        <w:rPr>
          <w:ins w:id="7497" w:author="TinTin Kalaw" w:date="2014-08-16T14:14:00Z"/>
        </w:rPr>
      </w:pPr>
      <w:ins w:id="7498" w:author="TinTin Kalaw" w:date="2014-08-16T14:14:00Z">
        <w:r w:rsidRPr="0027470C">
          <w:t>Dimitrov, M. (2005). A Lightweight Approach to Coreference Resolution for Named Entities in Text Marin Dimitrov, Kalina Bontcheva, Hamish Cunningham and Diana Maynard. Anaphora Processing: Linguistic, cognitive and computational modelling, 263, 97.</w:t>
        </w:r>
      </w:ins>
    </w:p>
    <w:p w14:paraId="771DB506" w14:textId="77777777" w:rsidR="00751528" w:rsidRPr="0027470C" w:rsidRDefault="00751528" w:rsidP="00751528">
      <w:pPr>
        <w:pStyle w:val="Reference"/>
        <w:rPr>
          <w:ins w:id="7499" w:author="TinTin Kalaw" w:date="2014-08-16T14:14:00Z"/>
        </w:rPr>
      </w:pPr>
    </w:p>
    <w:p w14:paraId="49B6A236" w14:textId="77777777" w:rsidR="00751528" w:rsidRDefault="00751528" w:rsidP="00751528">
      <w:pPr>
        <w:pStyle w:val="Reference"/>
        <w:rPr>
          <w:ins w:id="7500" w:author="Vilson Lu" w:date="2014-08-19T05:08:00Z"/>
        </w:rPr>
      </w:pPr>
      <w:ins w:id="7501" w:author="TinTin Kalaw" w:date="2014-08-16T14:14:00Z">
        <w:r w:rsidRPr="0027470C">
          <w:rPr>
            <w:highlight w:val="white"/>
          </w:rPr>
          <w:t>Dung, T. Q., &amp; Kameyama, W. (2007, March). A proposal of ontology-based health care information extraction system: Vnhies. In Research, Innovation and Vision for the Future, 2007 IEEE International Conference on (pp. 1-7). IEEE.</w:t>
        </w:r>
      </w:ins>
    </w:p>
    <w:p w14:paraId="7E8F2274" w14:textId="77777777" w:rsidR="001012EC" w:rsidRDefault="001012EC" w:rsidP="00751528">
      <w:pPr>
        <w:pStyle w:val="Reference"/>
        <w:rPr>
          <w:ins w:id="7502" w:author="Vilson Lu" w:date="2014-08-19T05:08:00Z"/>
        </w:rPr>
      </w:pPr>
    </w:p>
    <w:p w14:paraId="5429B0CE" w14:textId="3A22829F" w:rsidR="001012EC" w:rsidRPr="0027470C" w:rsidRDefault="001012EC" w:rsidP="00751528">
      <w:pPr>
        <w:pStyle w:val="Reference"/>
        <w:rPr>
          <w:ins w:id="7503" w:author="TinTin Kalaw" w:date="2014-08-16T14:14:00Z"/>
        </w:rPr>
      </w:pPr>
      <w:ins w:id="7504" w:author="Vilson Lu" w:date="2014-08-19T05:08:00Z">
        <w:r>
          <w:rPr>
            <w:color w:val="222222"/>
            <w:shd w:val="clear" w:color="auto" w:fill="FFFFFF"/>
          </w:rPr>
          <w:t>Faria, Carla, and Rosario Girardi. "An Information Extraction Process for Semi-automatic Ontology Population."</w:t>
        </w:r>
        <w:r>
          <w:rPr>
            <w:rStyle w:val="apple-converted-space"/>
            <w:color w:val="222222"/>
            <w:shd w:val="clear" w:color="auto" w:fill="FFFFFF"/>
          </w:rPr>
          <w:t> </w:t>
        </w:r>
        <w:r>
          <w:rPr>
            <w:i/>
            <w:iCs/>
            <w:color w:val="222222"/>
            <w:shd w:val="clear" w:color="auto" w:fill="FFFFFF"/>
          </w:rPr>
          <w:t>Soft Computing Models in Industrial and Environmental Applications, 6th International Conference SOCO 2011</w:t>
        </w:r>
        <w:r>
          <w:rPr>
            <w:color w:val="222222"/>
            <w:shd w:val="clear" w:color="auto" w:fill="FFFFFF"/>
          </w:rPr>
          <w:t>. Springer Berlin Heidelberg, 2011.</w:t>
        </w:r>
      </w:ins>
    </w:p>
    <w:p w14:paraId="7E79D558" w14:textId="77777777" w:rsidR="00751528" w:rsidRPr="0027470C" w:rsidRDefault="00751528" w:rsidP="00751528">
      <w:pPr>
        <w:pStyle w:val="Reference"/>
        <w:rPr>
          <w:ins w:id="7505" w:author="TinTin Kalaw" w:date="2014-08-16T14:14:00Z"/>
        </w:rPr>
      </w:pPr>
    </w:p>
    <w:p w14:paraId="22FA881B" w14:textId="77777777" w:rsidR="00751528" w:rsidRPr="0027470C" w:rsidRDefault="00751528" w:rsidP="00751528">
      <w:pPr>
        <w:pStyle w:val="Reference"/>
        <w:rPr>
          <w:ins w:id="7506" w:author="TinTin Kalaw" w:date="2014-08-16T14:14:00Z"/>
        </w:rPr>
      </w:pPr>
      <w:ins w:id="7507" w:author="TinTin Kalaw" w:date="2014-08-16T14:14:00Z">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ins>
    </w:p>
    <w:p w14:paraId="00444675" w14:textId="77777777" w:rsidR="00751528" w:rsidRPr="0027470C" w:rsidRDefault="00751528" w:rsidP="00751528">
      <w:pPr>
        <w:pStyle w:val="Reference"/>
        <w:rPr>
          <w:ins w:id="7508" w:author="TinTin Kalaw" w:date="2014-08-16T14:14:00Z"/>
        </w:rPr>
      </w:pPr>
    </w:p>
    <w:p w14:paraId="564FB764" w14:textId="77777777" w:rsidR="00751528" w:rsidRPr="0027470C" w:rsidRDefault="00751528" w:rsidP="00751528">
      <w:pPr>
        <w:pStyle w:val="Reference"/>
        <w:rPr>
          <w:ins w:id="7509" w:author="TinTin Kalaw" w:date="2014-08-16T14:14:00Z"/>
        </w:rPr>
      </w:pPr>
      <w:ins w:id="7510" w:author="TinTin Kalaw" w:date="2014-08-16T14:14:00Z">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ins>
    </w:p>
    <w:p w14:paraId="4B3B5CB5" w14:textId="77777777" w:rsidR="00751528" w:rsidRPr="0027470C" w:rsidRDefault="00751528" w:rsidP="00751528">
      <w:pPr>
        <w:pStyle w:val="Reference"/>
        <w:rPr>
          <w:ins w:id="7511" w:author="TinTin Kalaw" w:date="2014-08-16T14:14:00Z"/>
        </w:rPr>
      </w:pPr>
    </w:p>
    <w:p w14:paraId="3F606AC3" w14:textId="77777777" w:rsidR="00751528" w:rsidRPr="0027470C" w:rsidRDefault="00751528" w:rsidP="00751528">
      <w:pPr>
        <w:pStyle w:val="Reference"/>
        <w:rPr>
          <w:ins w:id="7512" w:author="TinTin Kalaw" w:date="2014-08-16T14:14:00Z"/>
        </w:rPr>
      </w:pPr>
      <w:ins w:id="7513" w:author="TinTin Kalaw" w:date="2014-08-16T14:14:00Z">
        <w:r w:rsidRPr="0027470C">
          <w:rPr>
            <w:highlight w:val="white"/>
          </w:rPr>
          <w:t>Freitag, D. (2000). Machine learning for information extraction in informal domains. Machine learning, 39(2-3), 169-202.</w:t>
        </w:r>
      </w:ins>
    </w:p>
    <w:p w14:paraId="70ECA0F7" w14:textId="77777777" w:rsidR="00751528" w:rsidRPr="0027470C" w:rsidRDefault="00751528" w:rsidP="00751528">
      <w:pPr>
        <w:pStyle w:val="Reference"/>
        <w:rPr>
          <w:ins w:id="7514" w:author="TinTin Kalaw" w:date="2014-08-16T14:14:00Z"/>
        </w:rPr>
      </w:pPr>
    </w:p>
    <w:p w14:paraId="40E813AC" w14:textId="77777777" w:rsidR="00751528" w:rsidRPr="0027470C" w:rsidRDefault="00751528" w:rsidP="00751528">
      <w:pPr>
        <w:pStyle w:val="Reference"/>
        <w:rPr>
          <w:ins w:id="7515" w:author="TinTin Kalaw" w:date="2014-08-16T14:14:00Z"/>
          <w:lang w:val="en-PH"/>
        </w:rPr>
      </w:pPr>
      <w:ins w:id="7516" w:author="TinTin Kalaw" w:date="2014-08-16T14:14:00Z">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ins>
    </w:p>
    <w:p w14:paraId="224795B6" w14:textId="77777777" w:rsidR="00751528" w:rsidRPr="00146BE4" w:rsidRDefault="00751528" w:rsidP="00751528">
      <w:pPr>
        <w:pStyle w:val="Reference"/>
        <w:rPr>
          <w:ins w:id="7517" w:author="TinTin Kalaw" w:date="2014-08-16T14:14:00Z"/>
        </w:rPr>
      </w:pPr>
    </w:p>
    <w:p w14:paraId="2F4733FF" w14:textId="77777777" w:rsidR="00751528" w:rsidRPr="00146BE4" w:rsidRDefault="00751528" w:rsidP="00751528">
      <w:pPr>
        <w:pStyle w:val="Reference"/>
        <w:rPr>
          <w:ins w:id="7518" w:author="TinTin Kalaw" w:date="2014-08-16T14:14:00Z"/>
        </w:rPr>
      </w:pPr>
      <w:ins w:id="7519" w:author="TinTin Kalaw" w:date="2014-08-16T14:14:00Z">
        <w:r w:rsidRPr="00146BE4">
          <w:t>Freitag, D., &amp; McCallum, A. 1999. Information Extraction with HMMs and Shrinkage.In: AAAI-99 Workshop on Machine Learning for Information Extraction.</w:t>
        </w:r>
      </w:ins>
    </w:p>
    <w:p w14:paraId="59A27F0C" w14:textId="77777777" w:rsidR="00751528" w:rsidRPr="0027470C" w:rsidRDefault="00751528" w:rsidP="00751528">
      <w:pPr>
        <w:pStyle w:val="Reference"/>
        <w:rPr>
          <w:ins w:id="7520" w:author="TinTin Kalaw" w:date="2014-08-16T14:14:00Z"/>
        </w:rPr>
      </w:pPr>
    </w:p>
    <w:p w14:paraId="49F0DF27" w14:textId="77777777" w:rsidR="00751528" w:rsidRPr="0027470C" w:rsidRDefault="00751528" w:rsidP="00751528">
      <w:pPr>
        <w:pStyle w:val="Reference"/>
        <w:rPr>
          <w:ins w:id="7521" w:author="TinTin Kalaw" w:date="2014-08-16T14:14:00Z"/>
        </w:rPr>
      </w:pPr>
      <w:ins w:id="7522" w:author="TinTin Kalaw" w:date="2014-08-16T14:14:00Z">
        <w:r w:rsidRPr="0027470C">
          <w:rPr>
            <w:highlight w:val="white"/>
          </w:rPr>
          <w:lastRenderedPageBreak/>
          <w:t>Gao, H., Barbier, G., &amp; Goolsby, R. (2011). Harnessing the crowdsourcing power of social media for disaster relief. Intelligent Systems, IEEE, 26(3), 10-14. doi: 10.1109/MIS.2011.52</w:t>
        </w:r>
      </w:ins>
    </w:p>
    <w:p w14:paraId="38ADB54F" w14:textId="77777777" w:rsidR="00751528" w:rsidRDefault="00751528" w:rsidP="00751528">
      <w:pPr>
        <w:pStyle w:val="Reference"/>
        <w:rPr>
          <w:ins w:id="7523" w:author="TinTin Kalaw" w:date="2014-08-16T14:14:00Z"/>
        </w:rPr>
      </w:pPr>
    </w:p>
    <w:p w14:paraId="7B115EE1" w14:textId="77777777" w:rsidR="00751528" w:rsidRDefault="00751528" w:rsidP="00751528">
      <w:pPr>
        <w:pStyle w:val="Reference"/>
        <w:rPr>
          <w:ins w:id="7524" w:author="TinTin Kalaw" w:date="2014-08-16T14:14:00Z"/>
        </w:rPr>
      </w:pPr>
      <w:ins w:id="7525" w:author="TinTin Kalaw" w:date="2014-08-16T14:14:00Z">
        <w:r w:rsidRPr="0027470C">
          <w:rPr>
            <w:highlight w:val="white"/>
          </w:rPr>
          <w:t xml:space="preserve">Ghedin, G. (2011, November 16). A social media lesson. from the philippines. Retrieved from </w:t>
        </w:r>
        <w:r>
          <w:fldChar w:fldCharType="begin"/>
        </w:r>
        <w:r>
          <w:instrText xml:space="preserve"> HYPERLINK "http://www.youngdigitallab.com/en/social-media/a-social-media-lesson-from-the-philippines" \h </w:instrText>
        </w:r>
        <w:r>
          <w:fldChar w:fldCharType="separate"/>
        </w:r>
        <w:r w:rsidRPr="0027470C">
          <w:rPr>
            <w:highlight w:val="white"/>
          </w:rPr>
          <w:t>http://www.youngdigitallab.com/en/social-media/a-social-media-lesson-from-the-philippines</w:t>
        </w:r>
        <w:r>
          <w:rPr>
            <w:highlight w:val="white"/>
          </w:rPr>
          <w:fldChar w:fldCharType="end"/>
        </w:r>
      </w:ins>
    </w:p>
    <w:p w14:paraId="6471CD01" w14:textId="77777777" w:rsidR="00751528" w:rsidRDefault="00751528" w:rsidP="00751528">
      <w:pPr>
        <w:pStyle w:val="Reference"/>
        <w:rPr>
          <w:ins w:id="7526" w:author="TinTin Kalaw" w:date="2014-08-16T14:14:00Z"/>
        </w:rPr>
      </w:pPr>
    </w:p>
    <w:p w14:paraId="7CD29586" w14:textId="77777777" w:rsidR="00751528" w:rsidRPr="002001C3" w:rsidRDefault="00751528" w:rsidP="00751528">
      <w:pPr>
        <w:pStyle w:val="Reference"/>
        <w:rPr>
          <w:ins w:id="7527" w:author="TinTin Kalaw" w:date="2014-08-16T14:14:00Z"/>
          <w:color w:val="222222"/>
          <w:shd w:val="clear" w:color="auto" w:fill="FFFFFF"/>
        </w:rPr>
      </w:pPr>
      <w:ins w:id="7528" w:author="TinTin Kalaw" w:date="2014-08-16T14:14:00Z">
        <w:r>
          <w:rPr>
            <w:color w:val="222222"/>
            <w:shd w:val="clear" w:color="auto" w:fill="FFFFFF"/>
          </w:rPr>
          <w:t>Gimpel, K., Schneider, N., O'Connor, B., Das, D., Mills, D., Eisenstein, J., ... &amp; Smith, N. A. (2011, June). Part-of-speech tagging for twitter: Annotation, features, and experiments. In</w:t>
        </w:r>
        <w:r>
          <w:rPr>
            <w:rStyle w:val="apple-converted-space"/>
            <w:color w:val="222222"/>
            <w:shd w:val="clear" w:color="auto" w:fill="FFFFFF"/>
          </w:rPr>
          <w:t> </w:t>
        </w:r>
        <w:r>
          <w:rPr>
            <w:i/>
            <w:iCs/>
            <w:color w:val="222222"/>
            <w:shd w:val="clear" w:color="auto" w:fill="FFFFFF"/>
          </w:rPr>
          <w:t>Proceedings of the 49th Annual Meeting of the Association for Computational Linguistics: Human Language Technologies: short papers-Volume 2</w:t>
        </w:r>
        <w:r>
          <w:rPr>
            <w:rStyle w:val="apple-converted-space"/>
            <w:color w:val="222222"/>
            <w:shd w:val="clear" w:color="auto" w:fill="FFFFFF"/>
          </w:rPr>
          <w:t> </w:t>
        </w:r>
        <w:r>
          <w:rPr>
            <w:color w:val="222222"/>
            <w:shd w:val="clear" w:color="auto" w:fill="FFFFFF"/>
          </w:rPr>
          <w:t>(pp. 42-47). Association for Computational Linguistics.</w:t>
        </w:r>
      </w:ins>
    </w:p>
    <w:p w14:paraId="35BF20AE" w14:textId="77777777" w:rsidR="00751528" w:rsidRPr="0027470C" w:rsidRDefault="00751528" w:rsidP="00751528">
      <w:pPr>
        <w:pStyle w:val="Reference"/>
        <w:rPr>
          <w:ins w:id="7529" w:author="TinTin Kalaw" w:date="2014-08-16T14:14:00Z"/>
        </w:rPr>
      </w:pPr>
    </w:p>
    <w:p w14:paraId="00557560" w14:textId="77777777" w:rsidR="00751528" w:rsidRDefault="00751528" w:rsidP="00751528">
      <w:pPr>
        <w:pStyle w:val="Reference"/>
        <w:rPr>
          <w:ins w:id="7530" w:author="TinTin Kalaw" w:date="2014-08-16T14:14:00Z"/>
        </w:rPr>
      </w:pPr>
      <w:ins w:id="7531" w:author="TinTin Kalaw" w:date="2014-08-16T14:14:00Z">
        <w:r w:rsidRPr="0027470C">
          <w:rPr>
            <w:highlight w:val="white"/>
          </w:rPr>
          <w:t>Grishman, R. (1997). Information extraction: Techniques and challenges. InInformation Extraction A Multidisciplinary Approach to an Emerging Information Technology (pp. 10-27). Springer Berlin Heidelberg.</w:t>
        </w:r>
      </w:ins>
    </w:p>
    <w:p w14:paraId="6984A642" w14:textId="77777777" w:rsidR="00751528" w:rsidRPr="0027470C" w:rsidRDefault="00751528" w:rsidP="00751528">
      <w:pPr>
        <w:pStyle w:val="Reference"/>
        <w:rPr>
          <w:ins w:id="7532" w:author="TinTin Kalaw" w:date="2014-08-16T14:14:00Z"/>
        </w:rPr>
      </w:pPr>
    </w:p>
    <w:p w14:paraId="20EB2FA3" w14:textId="77777777" w:rsidR="00751528" w:rsidRDefault="00751528" w:rsidP="00751528">
      <w:pPr>
        <w:pStyle w:val="Reference"/>
        <w:rPr>
          <w:ins w:id="7533" w:author="TinTin Kalaw" w:date="2014-08-16T14:14:00Z"/>
        </w:rPr>
      </w:pPr>
      <w:ins w:id="7534" w:author="TinTin Kalaw" w:date="2014-08-16T14:14:00Z">
        <w:r w:rsidRPr="00DC0596">
          <w:t>Grosseck, G., &amp; Holotescu, C. (2008, April). Can we use Twitter for educational activities. In 4th international scientific conference, eLearning and software for education, Bucharest, Romania.</w:t>
        </w:r>
      </w:ins>
    </w:p>
    <w:p w14:paraId="798F332A" w14:textId="77777777" w:rsidR="00751528" w:rsidRDefault="00751528" w:rsidP="00751528">
      <w:pPr>
        <w:pStyle w:val="Reference"/>
        <w:rPr>
          <w:ins w:id="7535" w:author="TinTin Kalaw" w:date="2014-08-16T14:14:00Z"/>
        </w:rPr>
      </w:pPr>
    </w:p>
    <w:p w14:paraId="05AABFE2" w14:textId="77777777" w:rsidR="00751528" w:rsidRPr="00DC0596" w:rsidRDefault="00751528" w:rsidP="00751528">
      <w:pPr>
        <w:pStyle w:val="Reference"/>
        <w:rPr>
          <w:ins w:id="7536" w:author="TinTin Kalaw" w:date="2014-08-16T14:14:00Z"/>
        </w:rPr>
      </w:pPr>
      <w:ins w:id="7537" w:author="TinTin Kalaw" w:date="2014-08-16T14:14:00Z">
        <w:r>
          <w:rPr>
            <w:color w:val="222222"/>
            <w:shd w:val="clear" w:color="auto" w:fill="FFFFFF"/>
          </w:rPr>
          <w:t>Gruber, T. (2009). Ontology.</w:t>
        </w:r>
        <w:r>
          <w:rPr>
            <w:rStyle w:val="apple-converted-space"/>
            <w:color w:val="222222"/>
            <w:shd w:val="clear" w:color="auto" w:fill="FFFFFF"/>
          </w:rPr>
          <w:t> </w:t>
        </w:r>
        <w:r>
          <w:rPr>
            <w:i/>
            <w:iCs/>
            <w:color w:val="222222"/>
            <w:shd w:val="clear" w:color="auto" w:fill="FFFFFF"/>
          </w:rPr>
          <w:t>Encyclopedia of database systems</w:t>
        </w:r>
        <w:r>
          <w:rPr>
            <w:color w:val="222222"/>
            <w:shd w:val="clear" w:color="auto" w:fill="FFFFFF"/>
          </w:rPr>
          <w:t>, 1963-1965.</w:t>
        </w:r>
      </w:ins>
    </w:p>
    <w:p w14:paraId="028FEAB1" w14:textId="77777777" w:rsidR="00751528" w:rsidRPr="0027470C" w:rsidRDefault="00751528" w:rsidP="00751528">
      <w:pPr>
        <w:pStyle w:val="Reference"/>
        <w:rPr>
          <w:ins w:id="7538" w:author="TinTin Kalaw" w:date="2014-08-16T14:14:00Z"/>
        </w:rPr>
      </w:pPr>
    </w:p>
    <w:p w14:paraId="662B3482" w14:textId="77777777" w:rsidR="00751528" w:rsidRDefault="00751528" w:rsidP="00751528">
      <w:pPr>
        <w:pStyle w:val="Reference"/>
        <w:rPr>
          <w:ins w:id="7539" w:author="TinTin Kalaw" w:date="2014-08-16T14:14:00Z"/>
        </w:rPr>
      </w:pPr>
      <w:ins w:id="7540" w:author="TinTin Kalaw" w:date="2014-08-16T14:14:00Z">
        <w:r w:rsidRPr="0027470C">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ins>
    </w:p>
    <w:p w14:paraId="228A3F84" w14:textId="77777777" w:rsidR="00751528" w:rsidRPr="0027470C" w:rsidRDefault="00751528" w:rsidP="00751528">
      <w:pPr>
        <w:pStyle w:val="Reference"/>
        <w:rPr>
          <w:ins w:id="7541" w:author="TinTin Kalaw" w:date="2014-08-16T14:14:00Z"/>
        </w:rPr>
      </w:pPr>
    </w:p>
    <w:p w14:paraId="2CB35EBB" w14:textId="77777777" w:rsidR="00751528" w:rsidRDefault="00751528" w:rsidP="00751528">
      <w:pPr>
        <w:pStyle w:val="Reference"/>
        <w:rPr>
          <w:ins w:id="7542" w:author="TinTin Kalaw" w:date="2014-08-16T14:14:00Z"/>
        </w:rPr>
      </w:pPr>
      <w:ins w:id="7543" w:author="TinTin Kalaw" w:date="2014-08-16T14:14:00Z">
        <w:r w:rsidRPr="00DC0596">
          <w:t>Hawn, C. (2009). Take two aspirin and tweet me in the morning: how Twitter, Facebook, and other social media are reshaping health care. Health affairs, 28(2), 361-368.</w:t>
        </w:r>
      </w:ins>
    </w:p>
    <w:p w14:paraId="7845F31D" w14:textId="77777777" w:rsidR="00751528" w:rsidRDefault="00751528" w:rsidP="00751528">
      <w:pPr>
        <w:pStyle w:val="Reference"/>
        <w:rPr>
          <w:ins w:id="7544" w:author="TinTin Kalaw" w:date="2014-08-16T14:14:00Z"/>
        </w:rPr>
      </w:pPr>
    </w:p>
    <w:p w14:paraId="2E8C8ECE" w14:textId="77777777" w:rsidR="00751528" w:rsidRPr="00DC0596" w:rsidRDefault="00751528" w:rsidP="00751528">
      <w:pPr>
        <w:pStyle w:val="Reference"/>
        <w:rPr>
          <w:ins w:id="7545" w:author="TinTin Kalaw" w:date="2014-08-16T14:14:00Z"/>
        </w:rPr>
      </w:pPr>
      <w:ins w:id="7546" w:author="TinTin Kalaw" w:date="2014-08-16T14:14:00Z">
        <w:r w:rsidRPr="00E45CE0">
          <w:t>Howard, B. (2013</w:t>
        </w:r>
        <w:r>
          <w:t>)</w:t>
        </w:r>
        <w:r w:rsidRPr="00E45CE0">
          <w:t xml:space="preserve"> . Scanning social media to improve typhoon haiyan relief efforts. </w:t>
        </w:r>
        <w:r w:rsidRPr="00E45CE0">
          <w:rPr>
            <w:i/>
            <w:iCs/>
          </w:rPr>
          <w:t>National Geographic Daily News</w:t>
        </w:r>
        <w:r w:rsidRPr="00E45CE0">
          <w:t>. Retrieved from http://news.nationalgeographic.com/news/2013/11/131108-typhoon-hai</w:t>
        </w:r>
        <w:r>
          <w:t>yan-philippines-crisis-mapping/</w:t>
        </w:r>
      </w:ins>
    </w:p>
    <w:p w14:paraId="614F44A2" w14:textId="77777777" w:rsidR="00751528" w:rsidRDefault="00751528" w:rsidP="00751528">
      <w:pPr>
        <w:pStyle w:val="Reference"/>
        <w:rPr>
          <w:ins w:id="7547" w:author="TinTin Kalaw" w:date="2014-08-16T14:14:00Z"/>
          <w:color w:val="222222"/>
        </w:rPr>
      </w:pPr>
    </w:p>
    <w:p w14:paraId="3908E5DA" w14:textId="77777777" w:rsidR="00751528" w:rsidRPr="00E45CE0" w:rsidRDefault="00751528" w:rsidP="00751528">
      <w:pPr>
        <w:pStyle w:val="Reference"/>
        <w:rPr>
          <w:ins w:id="7548" w:author="TinTin Kalaw" w:date="2014-08-16T14:14:00Z"/>
        </w:rPr>
      </w:pPr>
      <w:ins w:id="7549" w:author="TinTin Kalaw" w:date="2014-08-16T14:14:00Z">
        <w:r>
          <w:rPr>
            <w:color w:val="222222"/>
            <w:shd w:val="clear" w:color="auto" w:fill="FFFFFF"/>
          </w:rPr>
          <w:t>Horridge, M., &amp; Bechhofer, S. (2011). The owl api: A java api for owl ontologies.</w:t>
        </w:r>
        <w:r>
          <w:rPr>
            <w:i/>
            <w:iCs/>
            <w:color w:val="222222"/>
            <w:shd w:val="clear" w:color="auto" w:fill="FFFFFF"/>
          </w:rPr>
          <w:t>Semantic Web</w:t>
        </w:r>
        <w:r>
          <w:rPr>
            <w:color w:val="222222"/>
            <w:shd w:val="clear" w:color="auto" w:fill="FFFFFF"/>
          </w:rPr>
          <w:t>,</w:t>
        </w:r>
        <w:r>
          <w:rPr>
            <w:rStyle w:val="apple-converted-space"/>
            <w:color w:val="222222"/>
            <w:shd w:val="clear" w:color="auto" w:fill="FFFFFF"/>
          </w:rPr>
          <w:t> </w:t>
        </w:r>
        <w:r>
          <w:rPr>
            <w:i/>
            <w:iCs/>
            <w:color w:val="222222"/>
            <w:shd w:val="clear" w:color="auto" w:fill="FFFFFF"/>
          </w:rPr>
          <w:t>2</w:t>
        </w:r>
        <w:r>
          <w:rPr>
            <w:color w:val="222222"/>
            <w:shd w:val="clear" w:color="auto" w:fill="FFFFFF"/>
          </w:rPr>
          <w:t>(1), 11-21.</w:t>
        </w:r>
      </w:ins>
    </w:p>
    <w:p w14:paraId="25669E5C" w14:textId="77777777" w:rsidR="00751528" w:rsidRDefault="00751528" w:rsidP="00751528">
      <w:pPr>
        <w:pStyle w:val="Reference"/>
        <w:rPr>
          <w:ins w:id="7550" w:author="TinTin Kalaw" w:date="2014-08-16T14:14:00Z"/>
          <w:color w:val="222222"/>
        </w:rPr>
      </w:pPr>
    </w:p>
    <w:p w14:paraId="6CD5F1CE" w14:textId="77777777" w:rsidR="00751528" w:rsidRPr="00915BA7" w:rsidRDefault="00751528" w:rsidP="00751528">
      <w:pPr>
        <w:pStyle w:val="Reference"/>
        <w:rPr>
          <w:ins w:id="7551" w:author="TinTin Kalaw" w:date="2014-08-16T14:14:00Z"/>
        </w:rPr>
      </w:pPr>
      <w:ins w:id="7552" w:author="TinTin Kalaw" w:date="2014-08-16T14:14:00Z">
        <w:r w:rsidRPr="00AE4C26">
          <w:t>Hripcsak, G., &amp; Rothschild, A. S. (2005). Agreement, the f-measure, and reliability in information retrieval. Journal of the American Medical Informatics Association, 12(3), 296-298.</w:t>
        </w:r>
      </w:ins>
    </w:p>
    <w:p w14:paraId="66AA697D" w14:textId="77777777" w:rsidR="00751528" w:rsidRDefault="00751528" w:rsidP="00751528">
      <w:pPr>
        <w:pStyle w:val="Reference"/>
        <w:rPr>
          <w:ins w:id="7553" w:author="TinTin Kalaw" w:date="2014-08-16T14:14:00Z"/>
          <w:color w:val="222222"/>
        </w:rPr>
      </w:pPr>
    </w:p>
    <w:p w14:paraId="329DD1C7" w14:textId="77777777" w:rsidR="00751528" w:rsidRPr="00FF06ED" w:rsidRDefault="00751528" w:rsidP="00751528">
      <w:pPr>
        <w:pStyle w:val="Reference"/>
        <w:rPr>
          <w:ins w:id="7554" w:author="TinTin Kalaw" w:date="2014-08-16T14:14:00Z"/>
        </w:rPr>
      </w:pPr>
      <w:ins w:id="7555" w:author="TinTin Kalaw" w:date="2014-08-16T14:14:00Z">
        <w:r w:rsidRPr="00915BA7">
          <w:t>Imran, M., Elbassuoni, S., Castillo, C., Diaz, F., &amp; Meier, P. (2013, May). Practical extraction of disaster-relevant information from social media. In</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ins>
    </w:p>
    <w:p w14:paraId="6B859250" w14:textId="77777777" w:rsidR="00751528" w:rsidRPr="00FF06ED" w:rsidRDefault="00751528" w:rsidP="00751528">
      <w:pPr>
        <w:pStyle w:val="Reference"/>
        <w:rPr>
          <w:ins w:id="7556" w:author="TinTin Kalaw" w:date="2014-08-16T14:14:00Z"/>
        </w:rPr>
      </w:pPr>
    </w:p>
    <w:p w14:paraId="7E4AEACA" w14:textId="77777777" w:rsidR="00751528" w:rsidRDefault="00751528" w:rsidP="00751528">
      <w:pPr>
        <w:pStyle w:val="Reference"/>
        <w:rPr>
          <w:ins w:id="7557" w:author="TinTin Kalaw" w:date="2014-08-16T14:14:00Z"/>
        </w:rPr>
      </w:pPr>
      <w:ins w:id="7558" w:author="TinTin Kalaw" w:date="2014-08-16T14:14:00Z">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ins>
    </w:p>
    <w:p w14:paraId="1B1E3E99" w14:textId="77777777" w:rsidR="00751528" w:rsidRDefault="00751528" w:rsidP="00751528">
      <w:pPr>
        <w:pStyle w:val="Reference"/>
        <w:rPr>
          <w:ins w:id="7559" w:author="TinTin Kalaw" w:date="2014-08-16T14:14:00Z"/>
        </w:rPr>
      </w:pPr>
    </w:p>
    <w:p w14:paraId="725426C1" w14:textId="77777777" w:rsidR="00751528" w:rsidRDefault="00751528" w:rsidP="00751528">
      <w:pPr>
        <w:pStyle w:val="Reference"/>
        <w:rPr>
          <w:ins w:id="7560" w:author="TinTin Kalaw" w:date="2014-08-16T14:14:00Z"/>
        </w:rPr>
      </w:pPr>
      <w:ins w:id="7561" w:author="TinTin Kalaw" w:date="2014-08-16T14:14:00Z">
        <w:r w:rsidRPr="00DC0596">
          <w:t>Jansen, B. J., Zhang, M., Sobel, K., &amp; Chowdury, A. (2009). Twitter power: Tweets as electronic word of mouth. Journal of the American society for information science and technology, 60(11), 2169-2188.</w:t>
        </w:r>
      </w:ins>
    </w:p>
    <w:p w14:paraId="215FBCA4" w14:textId="77777777" w:rsidR="00751528" w:rsidRDefault="00751528" w:rsidP="00751528">
      <w:pPr>
        <w:pStyle w:val="Reference"/>
        <w:rPr>
          <w:ins w:id="7562" w:author="TinTin Kalaw" w:date="2014-08-16T14:14:00Z"/>
        </w:rPr>
      </w:pPr>
    </w:p>
    <w:p w14:paraId="70D4A33C" w14:textId="77777777" w:rsidR="00751528" w:rsidRPr="00DC0596" w:rsidRDefault="00751528" w:rsidP="00751528">
      <w:pPr>
        <w:pStyle w:val="Reference"/>
        <w:rPr>
          <w:ins w:id="7563" w:author="TinTin Kalaw" w:date="2014-08-16T14:14:00Z"/>
        </w:rPr>
      </w:pPr>
      <w:ins w:id="7564" w:author="TinTin Kalaw" w:date="2014-08-16T14:14:00Z">
        <w:r w:rsidRPr="00DC0596">
          <w:t>Junco, R., Heiberger, G., &amp; Loken, E. (2011). The effect of Twitter on college student engagement and grades. Journal of Computer Assisted Learning, 27(2), 119-132.</w:t>
        </w:r>
      </w:ins>
    </w:p>
    <w:p w14:paraId="288735D3" w14:textId="77777777" w:rsidR="00751528" w:rsidRDefault="00751528" w:rsidP="00751528">
      <w:pPr>
        <w:pStyle w:val="Reference"/>
        <w:rPr>
          <w:ins w:id="7565" w:author="Kyle Mc Hale Dela Cruz" w:date="2014-08-17T20:41:00Z"/>
        </w:rPr>
      </w:pPr>
    </w:p>
    <w:p w14:paraId="772D1749" w14:textId="77777777" w:rsidR="003B1123" w:rsidRPr="003B1123" w:rsidRDefault="003B1123" w:rsidP="003B1123">
      <w:pPr>
        <w:ind w:left="1800" w:hanging="720"/>
        <w:rPr>
          <w:ins w:id="7566" w:author="Kyle Mc Hale Dela Cruz" w:date="2014-08-17T20:41:00Z"/>
          <w:rFonts w:ascii="Times" w:eastAsia="Times New Roman" w:hAnsi="Times" w:cs="Times New Roman"/>
          <w:sz w:val="20"/>
          <w:szCs w:val="20"/>
          <w:lang w:val="en-PH"/>
        </w:rPr>
      </w:pPr>
      <w:ins w:id="7567" w:author="Kyle Mc Hale Dela Cruz" w:date="2014-08-17T20:41:00Z">
        <w:r w:rsidRPr="003B1123">
          <w:rPr>
            <w:rFonts w:eastAsia="Times New Roman"/>
            <w:color w:val="222222"/>
            <w:sz w:val="20"/>
            <w:szCs w:val="20"/>
            <w:shd w:val="clear" w:color="auto" w:fill="FFFFFF"/>
            <w:lang w:val="en-PH"/>
          </w:rPr>
          <w:t>King, D. (2005, April). Humanitarian knowledge management. In </w:t>
        </w:r>
        <w:r w:rsidRPr="003B1123">
          <w:rPr>
            <w:rFonts w:eastAsia="Times New Roman"/>
            <w:i/>
            <w:iCs/>
            <w:color w:val="222222"/>
            <w:sz w:val="20"/>
            <w:szCs w:val="20"/>
            <w:shd w:val="clear" w:color="auto" w:fill="FFFFFF"/>
            <w:lang w:val="en-PH"/>
          </w:rPr>
          <w:t>Proceedings of the Second International ISCRAM Conference</w:t>
        </w:r>
        <w:r w:rsidRPr="003B1123">
          <w:rPr>
            <w:rFonts w:eastAsia="Times New Roman"/>
            <w:color w:val="222222"/>
            <w:sz w:val="20"/>
            <w:szCs w:val="20"/>
            <w:shd w:val="clear" w:color="auto" w:fill="FFFFFF"/>
            <w:lang w:val="en-PH"/>
          </w:rPr>
          <w:t> (Vol. 1, pp. 1-6). Brussels.</w:t>
        </w:r>
      </w:ins>
    </w:p>
    <w:p w14:paraId="50BDB1BA" w14:textId="77777777" w:rsidR="003B1123" w:rsidRPr="0027470C" w:rsidRDefault="003B1123">
      <w:pPr>
        <w:pStyle w:val="Reference"/>
        <w:ind w:left="0" w:firstLine="0"/>
        <w:rPr>
          <w:ins w:id="7568" w:author="TinTin Kalaw" w:date="2014-08-16T14:14:00Z"/>
        </w:rPr>
        <w:pPrChange w:id="7569" w:author="Kyle Mc Hale Dela Cruz" w:date="2014-08-17T20:41:00Z">
          <w:pPr>
            <w:pStyle w:val="Reference"/>
          </w:pPr>
        </w:pPrChange>
      </w:pPr>
    </w:p>
    <w:p w14:paraId="6628B166" w14:textId="77777777" w:rsidR="00751528" w:rsidRPr="0027470C" w:rsidRDefault="00751528" w:rsidP="00751528">
      <w:pPr>
        <w:pStyle w:val="Reference"/>
        <w:rPr>
          <w:ins w:id="7570" w:author="TinTin Kalaw" w:date="2014-08-16T14:14:00Z"/>
        </w:rPr>
      </w:pPr>
      <w:ins w:id="7571" w:author="TinTin Kalaw" w:date="2014-08-16T14:14:00Z">
        <w:r w:rsidRPr="0027470C">
          <w:t>Ko, H. (1998). Empirical assembly sequence planning: A multistrategy constructive learning approach. Machine Learning and Data Mining. John Wiley &amp; Sons LTD.</w:t>
        </w:r>
      </w:ins>
    </w:p>
    <w:p w14:paraId="422A766A" w14:textId="77777777" w:rsidR="00751528" w:rsidRPr="0027470C" w:rsidRDefault="00751528" w:rsidP="00751528">
      <w:pPr>
        <w:pStyle w:val="Reference"/>
        <w:rPr>
          <w:ins w:id="7572" w:author="TinTin Kalaw" w:date="2014-08-16T14:14:00Z"/>
          <w:highlight w:val="white"/>
        </w:rPr>
      </w:pPr>
    </w:p>
    <w:p w14:paraId="720D8A9C" w14:textId="77777777" w:rsidR="00751528" w:rsidRDefault="00751528" w:rsidP="00751528">
      <w:pPr>
        <w:pStyle w:val="Reference"/>
        <w:rPr>
          <w:ins w:id="7573" w:author="TinTin Kalaw" w:date="2014-08-16T14:14:00Z"/>
          <w:highlight w:val="white"/>
        </w:rPr>
      </w:pPr>
      <w:ins w:id="7574" w:author="TinTin Kalaw" w:date="2014-08-16T14:14:00Z">
        <w:r w:rsidRPr="0027470C">
          <w:rPr>
            <w:highlight w:val="white"/>
          </w:rPr>
          <w:t xml:space="preserve">Krishnamurthy, R., Li, Y., Raghavan, S., &amp; Reiss, F. SystemT: A system for declarative information extraction. SIGMOD Record, 37. Retrieved May 28, 2014, from </w:t>
        </w:r>
        <w:r w:rsidRPr="002001C3">
          <w:rPr>
            <w:highlight w:val="white"/>
          </w:rPr>
          <w:t>http://www.almaden.ibm.com/cs/projects/avatar/</w:t>
        </w:r>
      </w:ins>
    </w:p>
    <w:p w14:paraId="0C8B752A" w14:textId="77777777" w:rsidR="00751528" w:rsidRDefault="00751528" w:rsidP="00751528">
      <w:pPr>
        <w:pStyle w:val="Reference"/>
        <w:rPr>
          <w:ins w:id="7575" w:author="TinTin Kalaw" w:date="2014-08-16T14:14:00Z"/>
          <w:highlight w:val="white"/>
        </w:rPr>
      </w:pPr>
    </w:p>
    <w:p w14:paraId="5D1A94B6" w14:textId="77777777" w:rsidR="00751528" w:rsidRPr="0027470C" w:rsidRDefault="00751528" w:rsidP="00751528">
      <w:pPr>
        <w:pStyle w:val="Reference"/>
        <w:rPr>
          <w:ins w:id="7576" w:author="TinTin Kalaw" w:date="2014-08-16T14:14:00Z"/>
        </w:rPr>
      </w:pPr>
      <w:ins w:id="7577" w:author="TinTin Kalaw" w:date="2014-08-16T14:14:00Z">
        <w:r w:rsidRPr="0027470C">
          <w:t>Lee, J. B., Ybañez, M., De Leon, M. M., Estuar, M., &amp; Regina, E. (2013). Understanding the Behavior of Filipino Twitter Users during Disaster. GSTF Journal on Computing, 3(2).</w:t>
        </w:r>
      </w:ins>
    </w:p>
    <w:p w14:paraId="5FC7FCC1" w14:textId="77777777" w:rsidR="00751528" w:rsidRPr="0027470C" w:rsidRDefault="00751528" w:rsidP="00751528">
      <w:pPr>
        <w:pStyle w:val="Reference"/>
        <w:rPr>
          <w:ins w:id="7578" w:author="TinTin Kalaw" w:date="2014-08-16T14:14:00Z"/>
          <w:highlight w:val="white"/>
        </w:rPr>
      </w:pPr>
    </w:p>
    <w:p w14:paraId="163874DF" w14:textId="77777777" w:rsidR="00751528" w:rsidRDefault="00751528" w:rsidP="00751528">
      <w:pPr>
        <w:pStyle w:val="Reference"/>
        <w:rPr>
          <w:ins w:id="7579" w:author="TinTin Kalaw" w:date="2014-08-16T14:14:00Z"/>
        </w:rPr>
      </w:pPr>
      <w:ins w:id="7580" w:author="TinTin Kalaw" w:date="2014-08-16T14:14:00Z">
        <w:r w:rsidRPr="0027470C">
          <w:rPr>
            <w:highlight w:val="white"/>
          </w:rPr>
          <w:t>Lee, Y. S., &amp; Geierhos, M. (2009). Business specific online information extraction from german websites. In Gelbukh, A. (Eds.), CICLing (pp. 369-381). Germany: Springer-Verlag Berlin Heidelberg.</w:t>
        </w:r>
      </w:ins>
    </w:p>
    <w:p w14:paraId="0EE8530D" w14:textId="77777777" w:rsidR="00751528" w:rsidRDefault="00751528" w:rsidP="00751528">
      <w:pPr>
        <w:pStyle w:val="Reference"/>
        <w:rPr>
          <w:ins w:id="7581" w:author="TinTin Kalaw" w:date="2014-08-16T14:14:00Z"/>
        </w:rPr>
      </w:pPr>
    </w:p>
    <w:p w14:paraId="01C6CA81" w14:textId="77777777" w:rsidR="00751528" w:rsidRPr="002001C3" w:rsidRDefault="00751528" w:rsidP="00751528">
      <w:pPr>
        <w:pStyle w:val="Reference"/>
        <w:rPr>
          <w:ins w:id="7582" w:author="TinTin Kalaw" w:date="2014-08-16T14:14:00Z"/>
          <w:highlight w:val="white"/>
        </w:rPr>
      </w:pPr>
      <w:ins w:id="7583" w:author="TinTin Kalaw" w:date="2014-08-16T14:14:00Z">
        <w:r w:rsidRPr="0064436A">
          <w:t>Lim, N. R., New, J. C., Ngo, M. A., Sy, M., &amp; Lim, N. R. (2007). A Named-Entity Recognizer for Filipino Texts. Proceedings of the 4th NNLPRS.</w:t>
        </w:r>
      </w:ins>
    </w:p>
    <w:p w14:paraId="425373DB" w14:textId="77777777" w:rsidR="00751528" w:rsidRPr="0027470C" w:rsidRDefault="00751528" w:rsidP="00751528">
      <w:pPr>
        <w:pStyle w:val="Reference"/>
        <w:rPr>
          <w:ins w:id="7584" w:author="TinTin Kalaw" w:date="2014-08-16T14:14:00Z"/>
        </w:rPr>
      </w:pPr>
    </w:p>
    <w:p w14:paraId="5AABCC55" w14:textId="77777777" w:rsidR="003A139D" w:rsidRDefault="00751528" w:rsidP="00751528">
      <w:pPr>
        <w:pStyle w:val="Reference"/>
        <w:rPr>
          <w:ins w:id="7585" w:author="Vilson Lu" w:date="2014-08-19T07:03:00Z"/>
        </w:rPr>
      </w:pPr>
      <w:ins w:id="7586" w:author="TinTin Kalaw" w:date="2014-08-16T14:14:00Z">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ins>
    </w:p>
    <w:p w14:paraId="7E13E206" w14:textId="77777777" w:rsidR="003A139D" w:rsidRDefault="003A139D" w:rsidP="00751528">
      <w:pPr>
        <w:pStyle w:val="Reference"/>
        <w:rPr>
          <w:ins w:id="7587" w:author="Vilson Lu" w:date="2014-08-19T07:03:00Z"/>
        </w:rPr>
      </w:pPr>
    </w:p>
    <w:p w14:paraId="16906CDC" w14:textId="4E837781" w:rsidR="00751528" w:rsidRDefault="003A139D" w:rsidP="00751528">
      <w:pPr>
        <w:pStyle w:val="Reference"/>
        <w:rPr>
          <w:ins w:id="7588" w:author="TinTin Kalaw" w:date="2014-08-16T14:14:00Z"/>
        </w:rPr>
      </w:pPr>
      <w:ins w:id="7589" w:author="Vilson Lu" w:date="2014-08-19T07:03:00Z">
        <w:r>
          <w:rPr>
            <w:color w:val="222222"/>
            <w:shd w:val="clear" w:color="auto" w:fill="FFFFFF"/>
          </w:rPr>
          <w:t>Maedche, A., Neumann, G., &amp; Staab, S. (2003). Bootstrapping an ontology-based information extraction system. In</w:t>
        </w:r>
        <w:r>
          <w:rPr>
            <w:rStyle w:val="apple-converted-space"/>
            <w:color w:val="222222"/>
            <w:shd w:val="clear" w:color="auto" w:fill="FFFFFF"/>
          </w:rPr>
          <w:t> </w:t>
        </w:r>
        <w:r>
          <w:rPr>
            <w:i/>
            <w:iCs/>
            <w:color w:val="222222"/>
            <w:shd w:val="clear" w:color="auto" w:fill="FFFFFF"/>
          </w:rPr>
          <w:t>Intelligent exploration of the web</w:t>
        </w:r>
        <w:r>
          <w:rPr>
            <w:rStyle w:val="apple-converted-space"/>
            <w:color w:val="222222"/>
            <w:shd w:val="clear" w:color="auto" w:fill="FFFFFF"/>
          </w:rPr>
          <w:t> </w:t>
        </w:r>
        <w:r>
          <w:rPr>
            <w:color w:val="222222"/>
            <w:shd w:val="clear" w:color="auto" w:fill="FFFFFF"/>
          </w:rPr>
          <w:t>(pp. 345-359). Physica-Verlag HD.</w:t>
        </w:r>
      </w:ins>
      <w:ins w:id="7590" w:author="TinTin Kalaw" w:date="2014-08-16T14:14:00Z">
        <w:del w:id="7591" w:author="Vilson Lu" w:date="2014-08-19T07:03:00Z">
          <w:r w:rsidR="00751528" w:rsidRPr="0027470C" w:rsidDel="003A139D">
            <w:delText>.</w:delText>
          </w:r>
        </w:del>
      </w:ins>
    </w:p>
    <w:p w14:paraId="3DACE54D" w14:textId="77777777" w:rsidR="00751528" w:rsidRDefault="00751528" w:rsidP="00751528">
      <w:pPr>
        <w:pStyle w:val="Reference"/>
        <w:rPr>
          <w:ins w:id="7592" w:author="TinTin Kalaw" w:date="2014-08-16T14:14:00Z"/>
        </w:rPr>
      </w:pPr>
    </w:p>
    <w:p w14:paraId="2CE58959" w14:textId="77777777" w:rsidR="00751528" w:rsidRDefault="00751528" w:rsidP="00751528">
      <w:pPr>
        <w:pStyle w:val="Reference"/>
        <w:rPr>
          <w:ins w:id="7593" w:author="TinTin Kalaw" w:date="2014-08-16T14:14:00Z"/>
        </w:rPr>
      </w:pPr>
      <w:ins w:id="7594" w:author="TinTin Kalaw" w:date="2014-08-16T14:14:00Z">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ins>
    </w:p>
    <w:p w14:paraId="7CD2F505" w14:textId="77777777" w:rsidR="00751528" w:rsidRPr="0027470C" w:rsidRDefault="00751528" w:rsidP="00751528">
      <w:pPr>
        <w:pStyle w:val="Reference"/>
        <w:rPr>
          <w:ins w:id="7595" w:author="TinTin Kalaw" w:date="2014-08-16T14:14:00Z"/>
        </w:rPr>
      </w:pPr>
    </w:p>
    <w:p w14:paraId="440EAAEA" w14:textId="77777777" w:rsidR="00751528" w:rsidRPr="0027470C" w:rsidRDefault="00751528" w:rsidP="00751528">
      <w:pPr>
        <w:pStyle w:val="Reference"/>
        <w:rPr>
          <w:ins w:id="7596" w:author="TinTin Kalaw" w:date="2014-08-16T14:14:00Z"/>
        </w:rPr>
      </w:pPr>
      <w:ins w:id="7597" w:author="TinTin Kalaw" w:date="2014-08-16T14:14:00Z">
        <w:r w:rsidRPr="0027470C">
          <w:rPr>
            <w:highlight w:val="white"/>
          </w:rPr>
          <w:t>Manguilimotan, E., &amp; Matsumoto, Y. (2009). Factors affecting part-of-speech tagging for tagalog. In PACLIC (pp. 763-770).</w:t>
        </w:r>
      </w:ins>
    </w:p>
    <w:p w14:paraId="01BFB4A5" w14:textId="77777777" w:rsidR="00751528" w:rsidRPr="0027470C" w:rsidRDefault="00751528" w:rsidP="00751528">
      <w:pPr>
        <w:pStyle w:val="Reference"/>
        <w:rPr>
          <w:ins w:id="7598" w:author="TinTin Kalaw" w:date="2014-08-16T14:14:00Z"/>
        </w:rPr>
      </w:pPr>
    </w:p>
    <w:p w14:paraId="3281C50E" w14:textId="77777777" w:rsidR="00751528" w:rsidRPr="0027470C" w:rsidRDefault="00751528" w:rsidP="00751528">
      <w:pPr>
        <w:pStyle w:val="Reference"/>
        <w:rPr>
          <w:ins w:id="7599" w:author="TinTin Kalaw" w:date="2014-08-16T14:14:00Z"/>
        </w:rPr>
      </w:pPr>
      <w:ins w:id="7600" w:author="TinTin Kalaw" w:date="2014-08-16T14:14:00Z">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ins>
    </w:p>
    <w:p w14:paraId="37717CE3" w14:textId="77777777" w:rsidR="00751528" w:rsidRPr="0027470C" w:rsidRDefault="00751528" w:rsidP="00751528">
      <w:pPr>
        <w:pStyle w:val="Reference"/>
        <w:rPr>
          <w:ins w:id="7601" w:author="TinTin Kalaw" w:date="2014-08-16T14:14:00Z"/>
        </w:rPr>
      </w:pPr>
    </w:p>
    <w:p w14:paraId="17D0CFEF" w14:textId="77777777" w:rsidR="00751528" w:rsidRDefault="00751528" w:rsidP="00751528">
      <w:pPr>
        <w:pStyle w:val="Reference"/>
        <w:rPr>
          <w:ins w:id="7602" w:author="TinTin Kalaw" w:date="2014-08-16T14:14:00Z"/>
          <w:highlight w:val="white"/>
        </w:rPr>
      </w:pPr>
      <w:ins w:id="7603" w:author="TinTin Kalaw" w:date="2014-08-16T14:14:00Z">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ins>
    </w:p>
    <w:p w14:paraId="40C5B188" w14:textId="77777777" w:rsidR="00751528" w:rsidRDefault="00751528" w:rsidP="00751528">
      <w:pPr>
        <w:pStyle w:val="Reference"/>
        <w:rPr>
          <w:ins w:id="7604" w:author="TinTin Kalaw" w:date="2014-08-16T14:14:00Z"/>
          <w:highlight w:val="white"/>
        </w:rPr>
      </w:pPr>
    </w:p>
    <w:p w14:paraId="7B388099" w14:textId="77777777" w:rsidR="00751528" w:rsidRPr="0027470C" w:rsidRDefault="00751528" w:rsidP="00751528">
      <w:pPr>
        <w:pStyle w:val="Reference"/>
        <w:rPr>
          <w:ins w:id="7605" w:author="TinTin Kalaw" w:date="2014-08-16T14:14:00Z"/>
        </w:rPr>
      </w:pPr>
      <w:ins w:id="7606" w:author="TinTin Kalaw" w:date="2014-08-16T14:14:00Z">
        <w:r w:rsidRPr="0027470C">
          <w:rPr>
            <w:highlight w:val="white"/>
          </w:rPr>
          <w:t>Maynard, D., Bontcheva, K., &amp; Rout, D. (2012). Challenges in developing opinion mining tools for social media. Proceedings of@ NLP can u tag# user_generated_content.</w:t>
        </w:r>
      </w:ins>
    </w:p>
    <w:p w14:paraId="41AA77C0" w14:textId="77777777" w:rsidR="00751528" w:rsidRPr="00EC3901" w:rsidRDefault="00751528" w:rsidP="00751528">
      <w:pPr>
        <w:pStyle w:val="Reference"/>
        <w:rPr>
          <w:ins w:id="7607" w:author="TinTin Kalaw" w:date="2014-08-16T14:14:00Z"/>
        </w:rPr>
      </w:pPr>
    </w:p>
    <w:p w14:paraId="43C0D87E" w14:textId="77777777" w:rsidR="00751528" w:rsidRPr="00EC3901" w:rsidRDefault="00751528" w:rsidP="00751528">
      <w:pPr>
        <w:pStyle w:val="Reference"/>
        <w:rPr>
          <w:ins w:id="7608" w:author="TinTin Kalaw" w:date="2014-08-16T14:14:00Z"/>
        </w:rPr>
      </w:pPr>
      <w:ins w:id="7609" w:author="TinTin Kalaw" w:date="2014-08-16T14:14:00Z">
        <w:r w:rsidRPr="00915BA7">
          <w:t>Maynard, D., Peters, W., &amp; Li, Y. (2006, May). Metrics for evaluation of ontology-based information extraction. In International world wide web conference.</w:t>
        </w:r>
      </w:ins>
    </w:p>
    <w:p w14:paraId="583E2826" w14:textId="77777777" w:rsidR="00751528" w:rsidRPr="0027470C" w:rsidRDefault="00751528" w:rsidP="00751528">
      <w:pPr>
        <w:pStyle w:val="Reference"/>
        <w:rPr>
          <w:ins w:id="7610" w:author="TinTin Kalaw" w:date="2014-08-16T14:14:00Z"/>
        </w:rPr>
      </w:pPr>
    </w:p>
    <w:p w14:paraId="6397137E" w14:textId="77777777" w:rsidR="00751528" w:rsidRPr="0027470C" w:rsidRDefault="00751528" w:rsidP="00751528">
      <w:pPr>
        <w:pStyle w:val="Reference"/>
        <w:rPr>
          <w:ins w:id="7611" w:author="TinTin Kalaw" w:date="2014-08-16T14:14:00Z"/>
        </w:rPr>
      </w:pPr>
      <w:ins w:id="7612" w:author="TinTin Kalaw" w:date="2014-08-16T14:14:00Z">
        <w:r w:rsidRPr="0027470C">
          <w:rPr>
            <w:highlight w:val="white"/>
          </w:rPr>
          <w:t>McCallum, A. (2005). Information extraction: Distilling structured data from unstructured text. Queue, 3(9), 48-57.</w:t>
        </w:r>
      </w:ins>
    </w:p>
    <w:p w14:paraId="35D3B2DF" w14:textId="77777777" w:rsidR="00751528" w:rsidRPr="0027470C" w:rsidRDefault="00751528" w:rsidP="00751528">
      <w:pPr>
        <w:pStyle w:val="Reference"/>
        <w:rPr>
          <w:ins w:id="7613" w:author="TinTin Kalaw" w:date="2014-08-16T14:14:00Z"/>
        </w:rPr>
      </w:pPr>
    </w:p>
    <w:p w14:paraId="1581F6A5" w14:textId="77777777" w:rsidR="00751528" w:rsidRPr="0027470C" w:rsidRDefault="00751528" w:rsidP="00751528">
      <w:pPr>
        <w:pStyle w:val="Reference"/>
        <w:rPr>
          <w:ins w:id="7614" w:author="TinTin Kalaw" w:date="2014-08-16T14:14:00Z"/>
        </w:rPr>
      </w:pPr>
      <w:ins w:id="7615" w:author="TinTin Kalaw" w:date="2014-08-16T14:14:00Z">
        <w:r w:rsidRPr="0027470C">
          <w:rPr>
            <w:highlight w:val="white"/>
          </w:rPr>
          <w:t>Meier, P. (2013, September 18). [Web log message]. Retrieved from http://irevolution.net/2013/09/18/micromappers/</w:t>
        </w:r>
      </w:ins>
    </w:p>
    <w:p w14:paraId="35DFE56B" w14:textId="77777777" w:rsidR="00751528" w:rsidRPr="0027470C" w:rsidRDefault="00751528" w:rsidP="00751528">
      <w:pPr>
        <w:pStyle w:val="Reference"/>
        <w:rPr>
          <w:ins w:id="7616" w:author="TinTin Kalaw" w:date="2014-08-16T14:14:00Z"/>
        </w:rPr>
      </w:pPr>
    </w:p>
    <w:p w14:paraId="69710CAA" w14:textId="77777777" w:rsidR="00751528" w:rsidRPr="0027470C" w:rsidRDefault="00751528" w:rsidP="00751528">
      <w:pPr>
        <w:pStyle w:val="Reference"/>
        <w:rPr>
          <w:ins w:id="7617" w:author="TinTin Kalaw" w:date="2014-08-16T14:14:00Z"/>
        </w:rPr>
      </w:pPr>
      <w:ins w:id="7618" w:author="TinTin Kalaw" w:date="2014-08-16T14:14:00Z">
        <w:r w:rsidRPr="0027470C">
          <w:t>N´edellec C., Nazarenko A., &amp; Bossy R. (2009). Information extraction. In S. Staab &amp; R. Studer (Eds), Handbook on ontologies (pp 683-685). Dordecht: Springer.</w:t>
        </w:r>
      </w:ins>
    </w:p>
    <w:p w14:paraId="30FFCAF2" w14:textId="77777777" w:rsidR="00751528" w:rsidRPr="0027470C" w:rsidRDefault="00751528" w:rsidP="00751528">
      <w:pPr>
        <w:pStyle w:val="Reference"/>
        <w:rPr>
          <w:ins w:id="7619" w:author="TinTin Kalaw" w:date="2014-08-16T14:14:00Z"/>
        </w:rPr>
      </w:pPr>
    </w:p>
    <w:p w14:paraId="6019830C" w14:textId="77777777" w:rsidR="00751528" w:rsidRDefault="00751528" w:rsidP="00751528">
      <w:pPr>
        <w:pStyle w:val="Reference"/>
        <w:rPr>
          <w:ins w:id="7620" w:author="TinTin Kalaw" w:date="2014-08-16T14:14:00Z"/>
        </w:rPr>
      </w:pPr>
      <w:ins w:id="7621" w:author="TinTin Kalaw" w:date="2014-08-16T14:14:00Z">
        <w:r w:rsidRPr="0027470C">
          <w:rPr>
            <w:highlight w:val="white"/>
          </w:rPr>
          <w:t>Nebhi, K. (2012). Ontology-Based information extraction for french newspaper articles. In KI 2012: Advances in Artificial Intelligence (pp. 237-240). Springer Berlin Heidelberg.</w:t>
        </w:r>
      </w:ins>
    </w:p>
    <w:p w14:paraId="4DC55B18" w14:textId="77777777" w:rsidR="00751528" w:rsidRDefault="00751528" w:rsidP="00751528">
      <w:pPr>
        <w:pStyle w:val="Reference"/>
        <w:rPr>
          <w:ins w:id="7622" w:author="TinTin Kalaw" w:date="2014-08-16T14:14:00Z"/>
        </w:rPr>
      </w:pPr>
    </w:p>
    <w:p w14:paraId="27448B9A" w14:textId="77777777" w:rsidR="00751528" w:rsidRPr="002001C3" w:rsidRDefault="00751528" w:rsidP="00751528">
      <w:pPr>
        <w:pStyle w:val="Reference"/>
        <w:rPr>
          <w:ins w:id="7623" w:author="TinTin Kalaw" w:date="2014-08-16T14:14:00Z"/>
          <w:sz w:val="16"/>
        </w:rPr>
      </w:pPr>
      <w:ins w:id="7624" w:author="TinTin Kalaw" w:date="2014-08-16T14:14:00Z">
        <w:r w:rsidRPr="002001C3">
          <w:rPr>
            <w:color w:val="1A1A1A"/>
            <w:sz w:val="22"/>
            <w:szCs w:val="26"/>
          </w:rPr>
          <w:t xml:space="preserve">Neubig, G., Matsubayashi, Y., Hagiwara, M., &amp; Murakami, K. (2011, November). Safety Information Mining-What can NLP do in a disaster-. In </w:t>
        </w:r>
        <w:r w:rsidRPr="002001C3">
          <w:rPr>
            <w:i/>
            <w:iCs/>
            <w:color w:val="1A1A1A"/>
            <w:sz w:val="22"/>
            <w:szCs w:val="26"/>
          </w:rPr>
          <w:t>IJCNLP</w:t>
        </w:r>
        <w:r w:rsidRPr="002001C3">
          <w:rPr>
            <w:color w:val="1A1A1A"/>
            <w:sz w:val="22"/>
            <w:szCs w:val="26"/>
          </w:rPr>
          <w:t xml:space="preserve"> (pp. 965-973).</w:t>
        </w:r>
      </w:ins>
    </w:p>
    <w:p w14:paraId="0BAC4B4B" w14:textId="77777777" w:rsidR="00751528" w:rsidRDefault="00751528" w:rsidP="00751528">
      <w:pPr>
        <w:pStyle w:val="Reference"/>
        <w:rPr>
          <w:ins w:id="7625" w:author="TinTin Kalaw" w:date="2014-08-16T14:14:00Z"/>
        </w:rPr>
      </w:pPr>
    </w:p>
    <w:p w14:paraId="6BD1467F" w14:textId="77777777" w:rsidR="00751528" w:rsidRPr="00E829B3" w:rsidRDefault="00751528" w:rsidP="00751528">
      <w:pPr>
        <w:pStyle w:val="Reference"/>
        <w:rPr>
          <w:ins w:id="7626" w:author="TinTin Kalaw" w:date="2014-08-16T14:14:00Z"/>
        </w:rPr>
      </w:pPr>
      <w:ins w:id="7627" w:author="TinTin Kalaw" w:date="2014-08-16T14:14:00Z">
        <w:r w:rsidRPr="00E829B3">
          <w:t>Official Gazette of the Republic of the Philippines. (2012, July 21). Prepare for natural calamities: Information and resources from the government. Retrieved July 15, 2014, from http://www.gov.ph/crisis-response/government-information-during-natural-disasters/</w:t>
        </w:r>
      </w:ins>
    </w:p>
    <w:p w14:paraId="568A7690" w14:textId="77777777" w:rsidR="00751528" w:rsidRPr="0027470C" w:rsidRDefault="00751528" w:rsidP="00751528">
      <w:pPr>
        <w:pStyle w:val="Reference"/>
        <w:rPr>
          <w:ins w:id="7628" w:author="TinTin Kalaw" w:date="2014-08-16T14:14:00Z"/>
        </w:rPr>
      </w:pPr>
    </w:p>
    <w:p w14:paraId="18F3590B" w14:textId="77777777" w:rsidR="00751528" w:rsidRDefault="00751528" w:rsidP="00751528">
      <w:pPr>
        <w:pStyle w:val="Reference"/>
        <w:rPr>
          <w:ins w:id="7629" w:author="TinTin Kalaw" w:date="2014-08-16T14:14:00Z"/>
        </w:rPr>
      </w:pPr>
      <w:ins w:id="7630" w:author="TinTin Kalaw" w:date="2014-08-16T14:14:00Z">
        <w:r w:rsidRPr="0027470C">
          <w:t>OpenNLP, A. (2011). Apache Software Foundation.</w:t>
        </w:r>
        <w:r w:rsidRPr="0027470C">
          <w:rPr>
            <w:rStyle w:val="apple-converted-space"/>
          </w:rPr>
          <w:t> </w:t>
        </w:r>
        <w:r w:rsidRPr="0027470C">
          <w:t>URL http://opennlp. apache. org.</w:t>
        </w:r>
      </w:ins>
    </w:p>
    <w:p w14:paraId="4AABAF98" w14:textId="77777777" w:rsidR="00751528" w:rsidRDefault="00751528" w:rsidP="00751528">
      <w:pPr>
        <w:pStyle w:val="Reference"/>
        <w:rPr>
          <w:ins w:id="7631" w:author="TinTin Kalaw" w:date="2014-08-16T14:14:00Z"/>
        </w:rPr>
      </w:pPr>
    </w:p>
    <w:p w14:paraId="377C47B1" w14:textId="77777777" w:rsidR="00751528" w:rsidRPr="0027470C" w:rsidRDefault="00751528" w:rsidP="00751528">
      <w:pPr>
        <w:pStyle w:val="Reference"/>
        <w:rPr>
          <w:ins w:id="7632" w:author="TinTin Kalaw" w:date="2014-08-16T14:14:00Z"/>
        </w:rPr>
      </w:pPr>
      <w:ins w:id="7633" w:author="TinTin Kalaw" w:date="2014-08-16T14:14:00Z">
        <w:r>
          <w:fldChar w:fldCharType="begin"/>
        </w:r>
        <w:r>
          <w:instrText xml:space="preserve"> HYPERLINK "http://www.bibme.org/" \h </w:instrText>
        </w:r>
        <w:r>
          <w:fldChar w:fldCharType="separate"/>
        </w:r>
        <w:r w:rsidRPr="0027470C">
          <w:rPr>
            <w:highlight w:val="white"/>
          </w:rPr>
          <w:t xml:space="preserve">Özsu, M. T., &amp; Liu, L. (2009). Text Categorization. </w:t>
        </w:r>
        <w:r>
          <w:rPr>
            <w:highlight w:val="white"/>
          </w:rPr>
          <w:fldChar w:fldCharType="end"/>
        </w:r>
        <w:r>
          <w:fldChar w:fldCharType="begin"/>
        </w:r>
        <w:r>
          <w:instrText xml:space="preserve"> HYPERLINK "http://www.bibme.org/" \h </w:instrText>
        </w:r>
        <w:r>
          <w:fldChar w:fldCharType="separate"/>
        </w:r>
        <w:r w:rsidRPr="0027470C">
          <w:rPr>
            <w:highlight w:val="white"/>
          </w:rPr>
          <w:t>Encyclopedia of database systems</w:t>
        </w:r>
        <w:r>
          <w:rPr>
            <w:highlight w:val="white"/>
          </w:rPr>
          <w:fldChar w:fldCharType="end"/>
        </w:r>
        <w:r>
          <w:fldChar w:fldCharType="begin"/>
        </w:r>
        <w:r>
          <w:instrText xml:space="preserve"> HYPERLINK "http://www.bibme.org/" \h </w:instrText>
        </w:r>
        <w:r>
          <w:fldChar w:fldCharType="separate"/>
        </w:r>
        <w:r w:rsidRPr="0027470C">
          <w:rPr>
            <w:highlight w:val="white"/>
          </w:rPr>
          <w:t xml:space="preserve"> (p. 3044). New York: Springer.</w:t>
        </w:r>
        <w:r>
          <w:rPr>
            <w:highlight w:val="white"/>
          </w:rPr>
          <w:fldChar w:fldCharType="end"/>
        </w:r>
      </w:ins>
    </w:p>
    <w:p w14:paraId="35D7133D" w14:textId="77777777" w:rsidR="00751528" w:rsidRDefault="00751528" w:rsidP="00751528">
      <w:pPr>
        <w:pStyle w:val="Reference"/>
        <w:rPr>
          <w:ins w:id="7634" w:author="TinTin Kalaw" w:date="2014-08-16T14:14:00Z"/>
        </w:rPr>
      </w:pPr>
    </w:p>
    <w:p w14:paraId="1709DF02" w14:textId="77777777" w:rsidR="00751528" w:rsidRPr="00DC0596" w:rsidRDefault="00751528" w:rsidP="00751528">
      <w:pPr>
        <w:pStyle w:val="Reference"/>
        <w:rPr>
          <w:ins w:id="7635" w:author="TinTin Kalaw" w:date="2014-08-16T14:14:00Z"/>
        </w:rPr>
      </w:pPr>
      <w:ins w:id="7636" w:author="TinTin Kalaw" w:date="2014-08-16T14:14:00Z">
        <w:r w:rsidRPr="00DC0596">
          <w:t>Pak, A., &amp; Paroubek, P. (2010, May). Twitter as a Corpus for Sentiment Analysis and Opinion Mining. In LREC.</w:t>
        </w:r>
      </w:ins>
    </w:p>
    <w:p w14:paraId="70BD0D04" w14:textId="77777777" w:rsidR="00751528" w:rsidRPr="0027470C" w:rsidRDefault="00751528" w:rsidP="00751528">
      <w:pPr>
        <w:pStyle w:val="Reference"/>
        <w:rPr>
          <w:ins w:id="7637" w:author="TinTin Kalaw" w:date="2014-08-16T14:14:00Z"/>
        </w:rPr>
      </w:pPr>
    </w:p>
    <w:p w14:paraId="1FA942A0" w14:textId="77777777" w:rsidR="00751528" w:rsidRDefault="00751528" w:rsidP="00751528">
      <w:pPr>
        <w:pStyle w:val="Reference"/>
        <w:rPr>
          <w:ins w:id="7638" w:author="TinTin Kalaw" w:date="2014-08-16T14:14:00Z"/>
        </w:rPr>
      </w:pPr>
      <w:ins w:id="7639" w:author="TinTin Kalaw" w:date="2014-08-16T14:14:00Z">
        <w:r w:rsidRPr="0027470C">
          <w:rPr>
            <w:highlight w:val="white"/>
          </w:rPr>
          <w:t>Pham, L. V., &amp; Pham, S. B. (2012, August). Information Extraction for Vietnamese Real Estate Advertisements. In Knowledge and Systems Engineering (KSE), 2012 Fourth International Conference on (pp. 181-186). IEEE.</w:t>
        </w:r>
      </w:ins>
    </w:p>
    <w:p w14:paraId="3B6DA474" w14:textId="77777777" w:rsidR="00751528" w:rsidRPr="0027470C" w:rsidRDefault="00751528" w:rsidP="00751528">
      <w:pPr>
        <w:pStyle w:val="Reference"/>
        <w:rPr>
          <w:ins w:id="7640" w:author="TinTin Kalaw" w:date="2014-08-16T14:14:00Z"/>
        </w:rPr>
      </w:pPr>
    </w:p>
    <w:p w14:paraId="784AD60C" w14:textId="77777777" w:rsidR="00751528" w:rsidRPr="00DC0596" w:rsidRDefault="00751528" w:rsidP="00751528">
      <w:pPr>
        <w:pStyle w:val="Reference"/>
        <w:rPr>
          <w:ins w:id="7641" w:author="TinTin Kalaw" w:date="2014-08-16T14:14:00Z"/>
        </w:rPr>
      </w:pPr>
      <w:ins w:id="7642" w:author="TinTin Kalaw" w:date="2014-08-16T14:14:00Z">
        <w:r w:rsidRPr="00DC0596">
          <w:t>Phelan, O., McCarthy, K., &amp; Smyth, B. (2009, October). Using twitter to recommend real-time topical news. In Proceedings of the third ACM conference on Recommender systems (pp. 385-388). ACM.</w:t>
        </w:r>
      </w:ins>
    </w:p>
    <w:p w14:paraId="6A027761" w14:textId="77777777" w:rsidR="00751528" w:rsidRPr="0027470C" w:rsidRDefault="00751528" w:rsidP="00751528">
      <w:pPr>
        <w:pStyle w:val="Reference"/>
        <w:rPr>
          <w:ins w:id="7643" w:author="TinTin Kalaw" w:date="2014-08-16T14:14:00Z"/>
        </w:rPr>
      </w:pPr>
    </w:p>
    <w:p w14:paraId="7BAAA92A" w14:textId="77777777" w:rsidR="00751528" w:rsidRPr="0027470C" w:rsidRDefault="00751528" w:rsidP="00751528">
      <w:pPr>
        <w:pStyle w:val="Reference"/>
        <w:rPr>
          <w:ins w:id="7644" w:author="TinTin Kalaw" w:date="2014-08-16T14:14:00Z"/>
          <w:rStyle w:val="Hyperlink"/>
          <w:highlight w:val="white"/>
        </w:rPr>
      </w:pPr>
      <w:ins w:id="7645" w:author="TinTin Kalaw" w:date="2014-08-16T14:14:00Z">
        <w:r w:rsidRPr="0027470C">
          <w:rPr>
            <w:highlight w:val="white"/>
          </w:rPr>
          <w:t xml:space="preserve">Poibeau, T. An Open Architecture for Multi-Domain Information Extraction. IAAI-01. Retrieved May 28, 2014, from </w:t>
        </w:r>
        <w:r w:rsidRPr="002001C3">
          <w:rPr>
            <w:highlight w:val="white"/>
          </w:rPr>
          <w:t>www.aaai.org</w:t>
        </w:r>
      </w:ins>
    </w:p>
    <w:p w14:paraId="5D28A3CC" w14:textId="77777777" w:rsidR="00751528" w:rsidRPr="0027470C" w:rsidRDefault="00751528" w:rsidP="00751528">
      <w:pPr>
        <w:pStyle w:val="Reference"/>
        <w:rPr>
          <w:ins w:id="7646" w:author="TinTin Kalaw" w:date="2014-08-16T14:14:00Z"/>
          <w:rStyle w:val="Hyperlink"/>
          <w:highlight w:val="white"/>
        </w:rPr>
      </w:pPr>
    </w:p>
    <w:p w14:paraId="7B20A68B" w14:textId="77777777" w:rsidR="00751528" w:rsidRPr="0027470C" w:rsidRDefault="00751528" w:rsidP="00751528">
      <w:pPr>
        <w:pStyle w:val="Reference"/>
        <w:rPr>
          <w:ins w:id="7647" w:author="TinTin Kalaw" w:date="2014-08-16T14:14:00Z"/>
          <w:rStyle w:val="Hyperlink"/>
          <w:highlight w:val="white"/>
        </w:rPr>
      </w:pPr>
      <w:ins w:id="7648" w:author="TinTin Kalaw" w:date="2014-08-16T14:14:00Z">
        <w:r w:rsidRPr="0027470C">
          <w:t>Quinlan, J. R. (1990). Learning logical definitions from relations. Machine learning, 5(3), 239-266</w:t>
        </w:r>
        <w:r w:rsidRPr="0027470C">
          <w:rPr>
            <w:shd w:val="clear" w:color="auto" w:fill="F7F7F7"/>
          </w:rPr>
          <w:t>.</w:t>
        </w:r>
      </w:ins>
    </w:p>
    <w:p w14:paraId="2EA20FBE" w14:textId="77777777" w:rsidR="00751528" w:rsidRPr="002001C3" w:rsidRDefault="00751528" w:rsidP="00751528">
      <w:pPr>
        <w:pStyle w:val="Reference"/>
        <w:rPr>
          <w:ins w:id="7649" w:author="TinTin Kalaw" w:date="2014-08-16T14:14:00Z"/>
          <w:rStyle w:val="Hyperlink"/>
          <w:color w:val="auto"/>
          <w:highlight w:val="white"/>
          <w:u w:val="none"/>
        </w:rPr>
      </w:pPr>
    </w:p>
    <w:p w14:paraId="1A42BF92" w14:textId="77777777" w:rsidR="00751528" w:rsidRPr="002001C3" w:rsidRDefault="00751528" w:rsidP="00751528">
      <w:pPr>
        <w:pStyle w:val="Reference"/>
        <w:rPr>
          <w:ins w:id="7650" w:author="TinTin Kalaw" w:date="2014-08-16T14:14:00Z"/>
          <w:rStyle w:val="Hyperlink"/>
          <w:color w:val="auto"/>
          <w:highlight w:val="white"/>
          <w:u w:val="none"/>
        </w:rPr>
      </w:pPr>
      <w:ins w:id="7651" w:author="TinTin Kalaw" w:date="2014-08-16T14:14:00Z">
        <w:r w:rsidRPr="002001C3">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ins>
    </w:p>
    <w:p w14:paraId="0DBC0BD3" w14:textId="77777777" w:rsidR="00751528" w:rsidRDefault="00751528" w:rsidP="00751528">
      <w:pPr>
        <w:pStyle w:val="Reference"/>
        <w:rPr>
          <w:ins w:id="7652" w:author="TinTin Kalaw" w:date="2014-08-16T14:14:00Z"/>
          <w:rStyle w:val="Hyperlink"/>
          <w:highlight w:val="white"/>
        </w:rPr>
      </w:pPr>
    </w:p>
    <w:p w14:paraId="021E5195" w14:textId="77777777" w:rsidR="00751528" w:rsidRDefault="00751528" w:rsidP="00751528">
      <w:pPr>
        <w:pStyle w:val="Reference"/>
        <w:rPr>
          <w:ins w:id="7653" w:author="Vilson Lu" w:date="2014-08-19T03:58:00Z"/>
        </w:rPr>
      </w:pPr>
      <w:ins w:id="7654" w:author="TinTin Kalaw" w:date="2014-08-16T14:14:00Z">
        <w:r w:rsidRPr="00DC0596">
          <w:t>Sakaki, T., Okazaki, M., &amp; Matsuo, Y. (2010, April). Earthquake shakes Twitter users: real-time event detection by social sensors. In Proceedings of the 19th international conference on World wide web (pp. 851-860). ACM.</w:t>
        </w:r>
        <w:r w:rsidRPr="00DC0596">
          <w:cr/>
        </w:r>
      </w:ins>
    </w:p>
    <w:p w14:paraId="7436DF76" w14:textId="76BEF593" w:rsidR="00D95CFF" w:rsidRDefault="00D95CFF" w:rsidP="00751528">
      <w:pPr>
        <w:pStyle w:val="Reference"/>
        <w:rPr>
          <w:ins w:id="7655" w:author="Vilson Lu" w:date="2014-08-19T03:58:00Z"/>
          <w:color w:val="222222"/>
          <w:shd w:val="clear" w:color="auto" w:fill="FFFFFF"/>
        </w:rPr>
      </w:pPr>
      <w:ins w:id="7656" w:author="Vilson Lu" w:date="2014-08-19T03:58:00Z">
        <w:r>
          <w:rPr>
            <w:color w:val="222222"/>
            <w:shd w:val="clear" w:color="auto" w:fill="FFFFFF"/>
          </w:rPr>
          <w:t>Saloun, P., Velart, Z., &amp; Klimanek, P. (2011, December). Semiautomatic domain model building from text-data. In</w:t>
        </w:r>
        <w:r>
          <w:rPr>
            <w:rStyle w:val="apple-converted-space"/>
            <w:color w:val="222222"/>
            <w:shd w:val="clear" w:color="auto" w:fill="FFFFFF"/>
          </w:rPr>
          <w:t> </w:t>
        </w:r>
        <w:r>
          <w:rPr>
            <w:i/>
            <w:iCs/>
            <w:color w:val="222222"/>
            <w:shd w:val="clear" w:color="auto" w:fill="FFFFFF"/>
          </w:rPr>
          <w:t>Semantic Media Adaptation and Personalization (SMAP), 2011 Sixth International Workshop on</w:t>
        </w:r>
        <w:r>
          <w:rPr>
            <w:rStyle w:val="apple-converted-space"/>
            <w:color w:val="222222"/>
            <w:shd w:val="clear" w:color="auto" w:fill="FFFFFF"/>
          </w:rPr>
          <w:t> </w:t>
        </w:r>
        <w:r>
          <w:rPr>
            <w:color w:val="222222"/>
            <w:shd w:val="clear" w:color="auto" w:fill="FFFFFF"/>
          </w:rPr>
          <w:t>(pp. 15-20). IEEE.</w:t>
        </w:r>
      </w:ins>
    </w:p>
    <w:p w14:paraId="16E00802" w14:textId="77777777" w:rsidR="00D95CFF" w:rsidRPr="008B5F90" w:rsidRDefault="00D95CFF" w:rsidP="00751528">
      <w:pPr>
        <w:pStyle w:val="Reference"/>
        <w:rPr>
          <w:ins w:id="7657" w:author="TinTin Kalaw" w:date="2014-08-16T14:14:00Z"/>
          <w:rStyle w:val="Hyperlink"/>
        </w:rPr>
      </w:pPr>
    </w:p>
    <w:p w14:paraId="602C6FE2" w14:textId="77777777" w:rsidR="00751528" w:rsidRPr="0027470C" w:rsidRDefault="00751528" w:rsidP="00751528">
      <w:pPr>
        <w:pStyle w:val="Reference"/>
        <w:rPr>
          <w:ins w:id="7658" w:author="TinTin Kalaw" w:date="2014-08-16T14:14:00Z"/>
          <w:highlight w:val="white"/>
        </w:rPr>
      </w:pPr>
      <w:ins w:id="7659" w:author="TinTin Kalaw" w:date="2014-08-16T14:14:00Z">
        <w:r w:rsidRPr="0027470C">
          <w:t>Shafiei, M., Wang, S., Zhang, R., Milios, E., Tang, B., Tougas, J., &amp; Spiteri, R. (2007, April). Document representation and dimension reduction for text clustering. In</w:t>
        </w:r>
        <w:r w:rsidRPr="0027470C">
          <w:rPr>
            <w:rStyle w:val="apple-converted-space"/>
          </w:rPr>
          <w:t> </w:t>
        </w:r>
        <w:r w:rsidRPr="0027470C">
          <w:t xml:space="preserve">Data </w:t>
        </w:r>
        <w:r w:rsidRPr="0027470C">
          <w:lastRenderedPageBreak/>
          <w:t>Engineering Workshop, 2007 IEEE 23rd International Conference on</w:t>
        </w:r>
        <w:r w:rsidRPr="0027470C">
          <w:rPr>
            <w:rStyle w:val="apple-converted-space"/>
          </w:rPr>
          <w:t> </w:t>
        </w:r>
        <w:r w:rsidRPr="0027470C">
          <w:t>(pp. 770-779). IEEE.</w:t>
        </w:r>
      </w:ins>
    </w:p>
    <w:p w14:paraId="23CD1822" w14:textId="77777777" w:rsidR="00751528" w:rsidRPr="0027470C" w:rsidRDefault="00751528" w:rsidP="00751528">
      <w:pPr>
        <w:pStyle w:val="Reference"/>
        <w:rPr>
          <w:ins w:id="7660" w:author="TinTin Kalaw" w:date="2014-08-16T14:14:00Z"/>
          <w:highlight w:val="white"/>
        </w:rPr>
      </w:pPr>
    </w:p>
    <w:p w14:paraId="0E239178" w14:textId="77777777" w:rsidR="00751528" w:rsidRPr="0027470C" w:rsidRDefault="00751528" w:rsidP="00751528">
      <w:pPr>
        <w:pStyle w:val="Reference"/>
        <w:rPr>
          <w:ins w:id="7661" w:author="TinTin Kalaw" w:date="2014-08-16T14:14:00Z"/>
        </w:rPr>
      </w:pPr>
      <w:ins w:id="7662" w:author="TinTin Kalaw" w:date="2014-08-16T14:14:00Z">
        <w:r w:rsidRPr="0027470C">
          <w:t>Shen, D. (2009). Text Categorization.</w:t>
        </w:r>
        <w:r w:rsidRPr="0027470C">
          <w:rPr>
            <w:rStyle w:val="apple-converted-space"/>
          </w:rPr>
          <w:t> </w:t>
        </w:r>
        <w:r w:rsidRPr="0027470C">
          <w:t>Encyclopedia of Database Systems, 3041-3044.</w:t>
        </w:r>
      </w:ins>
    </w:p>
    <w:p w14:paraId="05905627" w14:textId="77777777" w:rsidR="00751528" w:rsidRPr="0027470C" w:rsidRDefault="00751528" w:rsidP="00751528">
      <w:pPr>
        <w:pStyle w:val="Reference"/>
        <w:rPr>
          <w:ins w:id="7663" w:author="TinTin Kalaw" w:date="2014-08-16T14:14:00Z"/>
        </w:rPr>
      </w:pPr>
    </w:p>
    <w:p w14:paraId="0D45DA6E" w14:textId="77777777" w:rsidR="00751528" w:rsidRPr="0027470C" w:rsidRDefault="00751528" w:rsidP="00751528">
      <w:pPr>
        <w:pStyle w:val="Reference"/>
        <w:rPr>
          <w:ins w:id="7664" w:author="TinTin Kalaw" w:date="2014-08-16T14:14:00Z"/>
        </w:rPr>
      </w:pPr>
      <w:ins w:id="7665" w:author="TinTin Kalaw" w:date="2014-08-16T14:14:00Z">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ins>
    </w:p>
    <w:p w14:paraId="4BD973A5" w14:textId="77777777" w:rsidR="00751528" w:rsidRPr="0027470C" w:rsidRDefault="00751528" w:rsidP="00751528">
      <w:pPr>
        <w:pStyle w:val="Reference"/>
        <w:rPr>
          <w:ins w:id="7666" w:author="TinTin Kalaw" w:date="2014-08-16T14:14:00Z"/>
        </w:rPr>
      </w:pPr>
    </w:p>
    <w:p w14:paraId="703657EE" w14:textId="77777777" w:rsidR="00751528" w:rsidRPr="0027470C" w:rsidRDefault="00751528" w:rsidP="00751528">
      <w:pPr>
        <w:pStyle w:val="Reference"/>
        <w:rPr>
          <w:ins w:id="7667" w:author="TinTin Kalaw" w:date="2014-08-16T14:14:00Z"/>
        </w:rPr>
      </w:pPr>
      <w:ins w:id="7668" w:author="TinTin Kalaw" w:date="2014-08-16T14:14:00Z">
        <w:r w:rsidRPr="0027470C">
          <w:rPr>
            <w:highlight w:val="white"/>
          </w:rPr>
          <w:t>Southgate, R., Roth, C., Schneider, J., Shi, P., Onishi, T., Wengner, D., Amman, W., Ogallo, L., Beddington J., &amp; Murray, V. (2013). Using science for disaster risk reduction. Retrieved from www.preventionweb.net/go/scitech</w:t>
        </w:r>
      </w:ins>
    </w:p>
    <w:p w14:paraId="6FD8413D" w14:textId="77777777" w:rsidR="00751528" w:rsidRPr="0027470C" w:rsidRDefault="00751528" w:rsidP="00751528">
      <w:pPr>
        <w:pStyle w:val="Reference"/>
        <w:rPr>
          <w:ins w:id="7669" w:author="TinTin Kalaw" w:date="2014-08-16T14:14:00Z"/>
        </w:rPr>
      </w:pPr>
    </w:p>
    <w:p w14:paraId="564BC40F" w14:textId="77777777" w:rsidR="00751528" w:rsidRPr="0027470C" w:rsidRDefault="00751528" w:rsidP="00751528">
      <w:pPr>
        <w:pStyle w:val="Reference"/>
        <w:rPr>
          <w:ins w:id="7670" w:author="TinTin Kalaw" w:date="2014-08-16T14:14:00Z"/>
        </w:rPr>
      </w:pPr>
      <w:ins w:id="7671" w:author="TinTin Kalaw" w:date="2014-08-16T14:14:00Z">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ins>
    </w:p>
    <w:p w14:paraId="33AD59E1" w14:textId="77777777" w:rsidR="00751528" w:rsidRPr="0027470C" w:rsidRDefault="00751528" w:rsidP="00751528">
      <w:pPr>
        <w:pStyle w:val="Reference"/>
        <w:rPr>
          <w:ins w:id="7672" w:author="TinTin Kalaw" w:date="2014-08-16T14:14:00Z"/>
        </w:rPr>
      </w:pPr>
    </w:p>
    <w:p w14:paraId="1C5DCBD5" w14:textId="77777777" w:rsidR="00751528" w:rsidRDefault="00751528" w:rsidP="00751528">
      <w:pPr>
        <w:pStyle w:val="Reference"/>
        <w:rPr>
          <w:ins w:id="7673" w:author="TinTin Kalaw" w:date="2014-08-16T14:14:00Z"/>
        </w:rPr>
      </w:pPr>
      <w:ins w:id="7674" w:author="TinTin Kalaw" w:date="2014-08-16T14:14:00Z">
        <w:r w:rsidRPr="0027470C">
          <w:rPr>
            <w:highlight w:val="white"/>
          </w:rPr>
          <w:t xml:space="preserve">Stockdale, C. &amp; McIntyre, D.A. (2011, May 09). The ten nations where facebook rules the internet. Retrieved from </w:t>
        </w:r>
        <w:r>
          <w:fldChar w:fldCharType="begin"/>
        </w:r>
        <w:r>
          <w:instrText xml:space="preserve"> HYPERLINK "http://247wallst.com/technology-3/2011/05/09/the-ten-nations-where-facebook-rules-the-internet/" \h </w:instrText>
        </w:r>
        <w:r>
          <w:fldChar w:fldCharType="separate"/>
        </w:r>
        <w:r w:rsidRPr="0027470C">
          <w:rPr>
            <w:highlight w:val="white"/>
          </w:rPr>
          <w:t>http://247wallst.com/technology-3/2011/05/09/the-ten-nations-where-facebook-rules-the-internet/</w:t>
        </w:r>
        <w:r>
          <w:rPr>
            <w:highlight w:val="white"/>
          </w:rPr>
          <w:fldChar w:fldCharType="end"/>
        </w:r>
      </w:ins>
    </w:p>
    <w:p w14:paraId="55615B9B" w14:textId="77777777" w:rsidR="00751528" w:rsidRDefault="00751528" w:rsidP="00751528">
      <w:pPr>
        <w:pStyle w:val="Reference"/>
        <w:rPr>
          <w:ins w:id="7675" w:author="TinTin Kalaw" w:date="2014-08-16T14:14:00Z"/>
        </w:rPr>
      </w:pPr>
    </w:p>
    <w:p w14:paraId="1304301D" w14:textId="77777777" w:rsidR="00751528" w:rsidRPr="0027470C" w:rsidRDefault="00751528" w:rsidP="00751528">
      <w:pPr>
        <w:pStyle w:val="Reference"/>
        <w:rPr>
          <w:ins w:id="7676" w:author="TinTin Kalaw" w:date="2014-08-16T14:14:00Z"/>
        </w:rPr>
      </w:pPr>
      <w:ins w:id="7677" w:author="TinTin Kalaw" w:date="2014-08-16T14:14:00Z">
        <w:r w:rsidRPr="0027470C">
          <w:rPr>
            <w:highlight w:val="white"/>
          </w:rPr>
          <w:t xml:space="preserve">Stone, R. (2004). Natural language processing challenges and advantages for philippine languages. Proceedings from 1st Natural Language Processing Research Symposium (pp.81-86). </w:t>
        </w:r>
      </w:ins>
    </w:p>
    <w:p w14:paraId="22B6841B" w14:textId="77777777" w:rsidR="00751528" w:rsidRPr="0027470C" w:rsidRDefault="00751528" w:rsidP="00751528">
      <w:pPr>
        <w:pStyle w:val="Reference"/>
        <w:rPr>
          <w:ins w:id="7678" w:author="TinTin Kalaw" w:date="2014-08-16T14:14:00Z"/>
        </w:rPr>
      </w:pPr>
    </w:p>
    <w:p w14:paraId="4EF6C2CB" w14:textId="77777777" w:rsidR="00751528" w:rsidRPr="0027470C" w:rsidRDefault="00751528" w:rsidP="00751528">
      <w:pPr>
        <w:pStyle w:val="Reference"/>
        <w:rPr>
          <w:ins w:id="7679" w:author="TinTin Kalaw" w:date="2014-08-16T14:14:00Z"/>
        </w:rPr>
      </w:pPr>
      <w:ins w:id="7680" w:author="TinTin Kalaw" w:date="2014-08-16T14:14:00Z">
        <w:r w:rsidRPr="0027470C">
          <w:rPr>
            <w:highlight w:val="white"/>
          </w:rPr>
          <w:t>Téllez-Valero, A., Montes-y-Gómez, M., &amp; Villaseñor-Pineda, L. (2005). A machine learning approach to information extraction. In Computational Linguistics and Intelligent Text Processing (pp. 539-547). Springer Berlin Heidelberg.</w:t>
        </w:r>
      </w:ins>
    </w:p>
    <w:p w14:paraId="6B9BCE6B" w14:textId="77777777" w:rsidR="00751528" w:rsidRDefault="00751528" w:rsidP="00751528">
      <w:pPr>
        <w:pStyle w:val="Reference"/>
        <w:rPr>
          <w:ins w:id="7681" w:author="TinTin Kalaw" w:date="2014-08-16T14:14:00Z"/>
        </w:rPr>
      </w:pPr>
    </w:p>
    <w:p w14:paraId="534AD58F" w14:textId="77777777" w:rsidR="00751528" w:rsidRDefault="00751528" w:rsidP="00751528">
      <w:pPr>
        <w:pStyle w:val="Reference"/>
        <w:rPr>
          <w:ins w:id="7682" w:author="TinTin Kalaw" w:date="2014-08-16T14:14:00Z"/>
        </w:rPr>
      </w:pPr>
      <w:ins w:id="7683" w:author="TinTin Kalaw" w:date="2014-08-16T14:14:00Z">
        <w:r w:rsidRPr="00DC0596">
          <w:t>Tumasjan, A., Sprenger, T. O., Sandner, P. G., &amp; Welpe, I. M. (2010). Predicting Elections with Twitter: What 140 Characters Reveal about Political Sentiment. ICWSM, 10, 178-185.</w:t>
        </w:r>
      </w:ins>
    </w:p>
    <w:p w14:paraId="78EF9DFF" w14:textId="77777777" w:rsidR="00751528" w:rsidRDefault="00751528" w:rsidP="00751528">
      <w:pPr>
        <w:pStyle w:val="Reference"/>
        <w:rPr>
          <w:ins w:id="7684" w:author="TinTin Kalaw" w:date="2014-08-16T14:14:00Z"/>
        </w:rPr>
      </w:pPr>
    </w:p>
    <w:p w14:paraId="1B8D31AE" w14:textId="77777777" w:rsidR="00751528" w:rsidRPr="00DC0596" w:rsidRDefault="00751528" w:rsidP="00751528">
      <w:pPr>
        <w:pStyle w:val="Reference"/>
        <w:rPr>
          <w:ins w:id="7685" w:author="TinTin Kalaw" w:date="2014-08-16T14:14:00Z"/>
        </w:rPr>
      </w:pPr>
      <w:ins w:id="7686" w:author="TinTin Kalaw" w:date="2014-08-16T14:14:00Z">
        <w:r>
          <w:t>Twitter4J - A Java library for the Twitter API. (n.d.).</w:t>
        </w:r>
        <w:r>
          <w:rPr>
            <w:rStyle w:val="apple-converted-space"/>
            <w:color w:val="333333"/>
            <w:sz w:val="21"/>
            <w:szCs w:val="21"/>
          </w:rPr>
          <w:t> </w:t>
        </w:r>
        <w:r>
          <w:rPr>
            <w:i/>
            <w:iCs/>
          </w:rPr>
          <w:t>Twitter4J - A Java library for the Twitter API</w:t>
        </w:r>
        <w:r>
          <w:t>. Retrieved July 29, 2014, from http://twitter4j.</w:t>
        </w:r>
        <w:r w:rsidRPr="00163EF7">
          <w:t>org</w:t>
        </w:r>
        <w:r>
          <w:t>/en/</w:t>
        </w:r>
      </w:ins>
    </w:p>
    <w:p w14:paraId="12B7A55F" w14:textId="77777777" w:rsidR="00751528" w:rsidRPr="0027470C" w:rsidRDefault="00751528" w:rsidP="00751528">
      <w:pPr>
        <w:pStyle w:val="Reference"/>
        <w:ind w:left="0" w:firstLine="0"/>
        <w:rPr>
          <w:ins w:id="7687" w:author="TinTin Kalaw" w:date="2014-08-16T14:14:00Z"/>
        </w:rPr>
      </w:pPr>
    </w:p>
    <w:p w14:paraId="2A4FFA17" w14:textId="77777777" w:rsidR="00751528" w:rsidRDefault="00751528" w:rsidP="00751528">
      <w:pPr>
        <w:pStyle w:val="Reference"/>
        <w:rPr>
          <w:ins w:id="7688" w:author="TinTin Kalaw" w:date="2014-08-16T14:14:00Z"/>
        </w:rPr>
      </w:pPr>
      <w:ins w:id="7689" w:author="TinTin Kalaw" w:date="2014-08-16T14:14:00Z">
        <w:r w:rsidRPr="0027470C">
          <w:rPr>
            <w:highlight w:val="white"/>
          </w:rPr>
          <w:t xml:space="preserve">Universal McCann. (2008). Power to the people: Social media tracker wave 3. Retrieved from  </w:t>
        </w:r>
        <w:r>
          <w:fldChar w:fldCharType="begin"/>
        </w:r>
        <w:r>
          <w:instrText xml:space="preserve"> HYPERLINK "http://web.archive.org/web/20080921002044/http://www.universalmccann.com/Assets/wave_3_20080403093750.pdf" \h </w:instrText>
        </w:r>
        <w:r>
          <w:fldChar w:fldCharType="separate"/>
        </w:r>
        <w:r w:rsidRPr="0027470C">
          <w:rPr>
            <w:highlight w:val="white"/>
          </w:rPr>
          <w:t>h</w:t>
        </w:r>
        <w:r>
          <w:rPr>
            <w:highlight w:val="white"/>
          </w:rPr>
          <w:fldChar w:fldCharType="end"/>
        </w:r>
        <w:r>
          <w:fldChar w:fldCharType="begin"/>
        </w:r>
        <w:r>
          <w:instrText xml:space="preserve"> HYPERLINK "http://web.archive.org/web/20080921002044/http://www.universalmccann.com/Assets/wave_3_20080403093750.pdf" \h </w:instrText>
        </w:r>
        <w:r>
          <w:fldChar w:fldCharType="separate"/>
        </w:r>
        <w:r w:rsidRPr="0027470C">
          <w:rPr>
            <w:highlight w:val="white"/>
          </w:rPr>
          <w:t>ttp://web.archive.org/web/20080921002044/http://www.universalmccann.com/Assets/wave_3_20080403093750.pdf</w:t>
        </w:r>
        <w:r>
          <w:rPr>
            <w:highlight w:val="white"/>
          </w:rPr>
          <w:fldChar w:fldCharType="end"/>
        </w:r>
      </w:ins>
    </w:p>
    <w:p w14:paraId="593A1042" w14:textId="77777777" w:rsidR="00751528" w:rsidRDefault="00751528" w:rsidP="00751528">
      <w:pPr>
        <w:pStyle w:val="Reference"/>
        <w:rPr>
          <w:ins w:id="7690" w:author="TinTin Kalaw" w:date="2014-08-16T14:14:00Z"/>
        </w:rPr>
      </w:pPr>
    </w:p>
    <w:p w14:paraId="238E8DE4" w14:textId="77777777" w:rsidR="00751528" w:rsidRDefault="00751528" w:rsidP="00751528">
      <w:pPr>
        <w:pStyle w:val="Reference"/>
        <w:rPr>
          <w:ins w:id="7691" w:author="Vilson Lu" w:date="2014-08-19T07:02:00Z"/>
        </w:rPr>
      </w:pPr>
      <w:ins w:id="7692" w:author="TinTin Kalaw" w:date="2014-08-16T14:14:00Z">
        <w:r w:rsidRPr="00E45CE0">
          <w:t>Vieweg, S., Hughes, A. L., Starbird, K., &amp; Palen, L. (2010, April). Microblogging during two natural hazards events: what twitter may contribute to situational awareness. In Proceedings of the SIGCHI Conference on Human Factors in Computing Systems (pp. 1079-1088). ACM.</w:t>
        </w:r>
      </w:ins>
    </w:p>
    <w:p w14:paraId="272B97C5" w14:textId="77777777" w:rsidR="003A139D" w:rsidRDefault="003A139D" w:rsidP="00751528">
      <w:pPr>
        <w:pStyle w:val="Reference"/>
        <w:rPr>
          <w:ins w:id="7693" w:author="Vilson Lu" w:date="2014-08-19T07:00:00Z"/>
        </w:rPr>
      </w:pPr>
    </w:p>
    <w:p w14:paraId="39FEAA71" w14:textId="2680683C" w:rsidR="003A139D" w:rsidDel="003A139D" w:rsidRDefault="003A139D" w:rsidP="00751528">
      <w:pPr>
        <w:pStyle w:val="Reference"/>
        <w:rPr>
          <w:del w:id="7694" w:author="Vilson Lu" w:date="2014-08-19T07:02:00Z"/>
          <w:color w:val="222222"/>
          <w:shd w:val="clear" w:color="auto" w:fill="FFFFFF"/>
        </w:rPr>
      </w:pPr>
      <w:ins w:id="7695" w:author="Vilson Lu" w:date="2014-08-19T07:02:00Z">
        <w:r>
          <w:rPr>
            <w:color w:val="222222"/>
            <w:shd w:val="clear" w:color="auto" w:fill="FFFFFF"/>
          </w:rPr>
          <w:t>Wang, T., Bontcheva, K., Li, Y., &amp; Cunningham, H. (2005). D2. 1.2/Ontology-Based Information Extraction (OBIE) v. 2.</w:t>
        </w:r>
        <w:r>
          <w:rPr>
            <w:rStyle w:val="apple-converted-space"/>
            <w:color w:val="222222"/>
            <w:shd w:val="clear" w:color="auto" w:fill="FFFFFF"/>
          </w:rPr>
          <w:t> </w:t>
        </w:r>
        <w:r>
          <w:rPr>
            <w:i/>
            <w:iCs/>
            <w:color w:val="222222"/>
            <w:shd w:val="clear" w:color="auto" w:fill="FFFFFF"/>
          </w:rPr>
          <w:t>EU-IST Project IST-2003-506826 SEKT SEKT: Semantically Enabled Knowledge Technologies</w:t>
        </w:r>
        <w:r>
          <w:rPr>
            <w:color w:val="222222"/>
            <w:shd w:val="clear" w:color="auto" w:fill="FFFFFF"/>
          </w:rPr>
          <w:t>.</w:t>
        </w:r>
      </w:ins>
    </w:p>
    <w:p w14:paraId="4E6A2F77" w14:textId="77777777" w:rsidR="003A139D" w:rsidRPr="003A139D" w:rsidRDefault="003A139D">
      <w:pPr>
        <w:pStyle w:val="Reference"/>
        <w:rPr>
          <w:ins w:id="7696" w:author="Vilson Lu" w:date="2014-08-19T07:02:00Z"/>
        </w:rPr>
      </w:pPr>
    </w:p>
    <w:p w14:paraId="2EE63C78" w14:textId="77777777" w:rsidR="00751528" w:rsidRPr="0027470C" w:rsidRDefault="00751528" w:rsidP="00751528">
      <w:pPr>
        <w:pStyle w:val="Reference"/>
        <w:rPr>
          <w:ins w:id="7697" w:author="TinTin Kalaw" w:date="2014-08-16T14:14:00Z"/>
        </w:rPr>
      </w:pPr>
    </w:p>
    <w:p w14:paraId="51AA9CDD" w14:textId="77777777" w:rsidR="00751528" w:rsidRPr="0027470C" w:rsidRDefault="00751528" w:rsidP="00751528">
      <w:pPr>
        <w:pStyle w:val="Reference"/>
        <w:rPr>
          <w:ins w:id="7698" w:author="TinTin Kalaw" w:date="2014-08-16T14:14:00Z"/>
        </w:rPr>
      </w:pPr>
      <w:ins w:id="7699" w:author="TinTin Kalaw" w:date="2014-08-16T14:14:00Z">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r>
          <w:fldChar w:fldCharType="begin"/>
        </w:r>
        <w:r>
          <w:instrText xml:space="preserve"> HYPERLINK "http://web.archive.org/web/20080921002044/http://www.universalmccann.com/Assets/wave_3_20080403093750.pdf" \h </w:instrText>
        </w:r>
        <w:r>
          <w:fldChar w:fldCharType="end"/>
        </w:r>
      </w:ins>
    </w:p>
    <w:p w14:paraId="195098E3" w14:textId="77777777" w:rsidR="00751528" w:rsidRPr="0027470C" w:rsidRDefault="00751528" w:rsidP="00751528">
      <w:pPr>
        <w:pStyle w:val="Reference"/>
        <w:rPr>
          <w:ins w:id="7700" w:author="TinTin Kalaw" w:date="2014-08-16T14:14:00Z"/>
        </w:rPr>
      </w:pPr>
    </w:p>
    <w:p w14:paraId="440604B2" w14:textId="77777777" w:rsidR="00751528" w:rsidRDefault="00751528" w:rsidP="00751528">
      <w:pPr>
        <w:pStyle w:val="Reference"/>
        <w:rPr>
          <w:ins w:id="7701" w:author="TinTin Kalaw" w:date="2014-08-16T14:14:00Z"/>
        </w:rPr>
      </w:pPr>
      <w:ins w:id="7702" w:author="TinTin Kalaw" w:date="2014-08-16T14:14:00Z">
        <w:r w:rsidRPr="0027470C">
          <w:t>Wei, G., Gao, X., &amp; Wu, S. (2010, July). Study of text classification methods for data sets with 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ins>
    </w:p>
    <w:p w14:paraId="35EEFE66" w14:textId="77777777" w:rsidR="00751528" w:rsidRDefault="00751528" w:rsidP="00751528">
      <w:pPr>
        <w:pStyle w:val="Reference"/>
        <w:rPr>
          <w:ins w:id="7703" w:author="TinTin Kalaw" w:date="2014-08-16T14:14:00Z"/>
        </w:rPr>
      </w:pPr>
    </w:p>
    <w:p w14:paraId="2CA271D0" w14:textId="77777777" w:rsidR="00751528" w:rsidRPr="00D3023F" w:rsidRDefault="00751528" w:rsidP="00751528">
      <w:pPr>
        <w:pStyle w:val="Reference"/>
        <w:rPr>
          <w:ins w:id="7704" w:author="TinTin Kalaw" w:date="2014-08-16T14:14:00Z"/>
        </w:rPr>
      </w:pPr>
      <w:ins w:id="7705" w:author="TinTin Kalaw" w:date="2014-08-16T14:14:00Z">
        <w:r>
          <w:t>Weka 3: Data Mining Software in Java. (n.d.).</w:t>
        </w:r>
        <w:r>
          <w:rPr>
            <w:rStyle w:val="apple-converted-space"/>
            <w:color w:val="333333"/>
            <w:sz w:val="21"/>
            <w:szCs w:val="21"/>
          </w:rPr>
          <w:t> </w:t>
        </w:r>
        <w:r>
          <w:rPr>
            <w:i/>
            <w:iCs/>
          </w:rPr>
          <w:t>Weka 3</w:t>
        </w:r>
        <w:r>
          <w:t>. Retrieved July 15, 2014, from http://www.cs.waikato.ac.nz/ml/weka/</w:t>
        </w:r>
      </w:ins>
    </w:p>
    <w:p w14:paraId="6EF4FB79" w14:textId="77777777" w:rsidR="00751528" w:rsidRPr="0027470C" w:rsidRDefault="00751528" w:rsidP="00751528">
      <w:pPr>
        <w:pStyle w:val="Reference"/>
        <w:rPr>
          <w:ins w:id="7706" w:author="TinTin Kalaw" w:date="2014-08-16T14:14:00Z"/>
        </w:rPr>
      </w:pPr>
    </w:p>
    <w:p w14:paraId="476032AA" w14:textId="77777777" w:rsidR="00751528" w:rsidRPr="0027470C" w:rsidRDefault="00751528" w:rsidP="00751528">
      <w:pPr>
        <w:pStyle w:val="Reference"/>
        <w:rPr>
          <w:ins w:id="7707" w:author="TinTin Kalaw" w:date="2014-08-16T14:14:00Z"/>
        </w:rPr>
      </w:pPr>
      <w:ins w:id="7708" w:author="TinTin Kalaw" w:date="2014-08-16T14:14:00Z">
        <w:r w:rsidRPr="0027470C">
          <w:rPr>
            <w:highlight w:val="white"/>
          </w:rPr>
          <w:t>Xu, H., Stenner, S. P., Doan, S., Johnson, K. B., Waitman, L. R., &amp; Denny, J. C. (2010). MedEx: a medication information extraction system for clinical narratives. Journal of the American Medical Informatics Association, 17(1), 19-24.</w:t>
        </w:r>
      </w:ins>
    </w:p>
    <w:p w14:paraId="50847834" w14:textId="77777777" w:rsidR="00751528" w:rsidRPr="0027470C" w:rsidRDefault="00751528" w:rsidP="00751528">
      <w:pPr>
        <w:pStyle w:val="Reference"/>
        <w:rPr>
          <w:ins w:id="7709" w:author="TinTin Kalaw" w:date="2014-08-16T14:14:00Z"/>
        </w:rPr>
      </w:pPr>
    </w:p>
    <w:p w14:paraId="05043192" w14:textId="77777777" w:rsidR="00751528" w:rsidRPr="0027470C" w:rsidRDefault="00751528" w:rsidP="00751528">
      <w:pPr>
        <w:pStyle w:val="Reference"/>
        <w:rPr>
          <w:ins w:id="7710" w:author="TinTin Kalaw" w:date="2014-08-16T14:14:00Z"/>
        </w:rPr>
      </w:pPr>
      <w:ins w:id="7711" w:author="TinTin Kalaw" w:date="2014-08-16T14:14:00Z">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ins>
    </w:p>
    <w:p w14:paraId="0CEE56E1" w14:textId="77777777" w:rsidR="00751528" w:rsidRPr="0027470C" w:rsidRDefault="00751528" w:rsidP="00751528">
      <w:pPr>
        <w:pStyle w:val="Reference"/>
        <w:rPr>
          <w:ins w:id="7712" w:author="TinTin Kalaw" w:date="2014-08-16T14:14:00Z"/>
        </w:rPr>
      </w:pPr>
    </w:p>
    <w:p w14:paraId="2E87A8FE" w14:textId="77777777" w:rsidR="00751528" w:rsidRPr="0027470C" w:rsidRDefault="00751528" w:rsidP="00751528">
      <w:pPr>
        <w:pStyle w:val="Reference"/>
        <w:rPr>
          <w:ins w:id="7713" w:author="TinTin Kalaw" w:date="2014-08-16T14:14:00Z"/>
        </w:rPr>
      </w:pPr>
      <w:ins w:id="7714" w:author="TinTin Kalaw" w:date="2014-08-16T14:14:00Z">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ins>
    </w:p>
    <w:p w14:paraId="256AD50B" w14:textId="77777777" w:rsidR="00751528" w:rsidRPr="0027470C" w:rsidRDefault="00751528" w:rsidP="00751528">
      <w:pPr>
        <w:pStyle w:val="Reference"/>
        <w:rPr>
          <w:ins w:id="7715" w:author="TinTin Kalaw" w:date="2014-08-16T14:14:00Z"/>
        </w:rPr>
      </w:pPr>
    </w:p>
    <w:p w14:paraId="591E725D" w14:textId="3D769111" w:rsidR="00751528" w:rsidRDefault="00751528">
      <w:pPr>
        <w:pStyle w:val="Reference"/>
        <w:rPr>
          <w:ins w:id="7716" w:author="Vilson Lu" w:date="2014-08-20T20:06:00Z"/>
        </w:rPr>
      </w:pPr>
      <w:ins w:id="7717" w:author="TinTin Kalaw" w:date="2014-08-16T14:14:00Z">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ins>
    </w:p>
    <w:p w14:paraId="1F9E3ABB" w14:textId="143FCE7C" w:rsidR="00473C78" w:rsidRDefault="00473C78">
      <w:pPr>
        <w:rPr>
          <w:ins w:id="7718" w:author="Vilson Lu" w:date="2014-08-20T20:06:00Z"/>
          <w:sz w:val="20"/>
          <w:szCs w:val="20"/>
          <w:highlight w:val="white"/>
        </w:rPr>
      </w:pPr>
      <w:ins w:id="7719" w:author="Vilson Lu" w:date="2014-08-20T20:06:00Z">
        <w:r>
          <w:rPr>
            <w:highlight w:val="white"/>
          </w:rPr>
          <w:br w:type="page"/>
        </w:r>
      </w:ins>
    </w:p>
    <w:p w14:paraId="6EE12783" w14:textId="4EB5BCD5" w:rsidR="00473C78" w:rsidRPr="00E45CE0" w:rsidRDefault="00473C78" w:rsidP="00473C78">
      <w:pPr>
        <w:pStyle w:val="Heading1"/>
        <w:pPrChange w:id="7720" w:author="Vilson Lu" w:date="2014-08-20T20:06:00Z">
          <w:pPr>
            <w:pStyle w:val="Reference"/>
          </w:pPr>
        </w:pPrChange>
      </w:pPr>
      <w:commentRangeStart w:id="7721"/>
      <w:ins w:id="7722" w:author="Vilson Lu" w:date="2014-08-20T20:06:00Z">
        <w:r>
          <w:lastRenderedPageBreak/>
          <w:t>Appendix</w:t>
        </w:r>
        <w:commentRangeEnd w:id="7721"/>
        <w:r>
          <w:rPr>
            <w:rStyle w:val="CommentReference"/>
            <w:b w:val="0"/>
          </w:rPr>
          <w:commentReference w:id="7721"/>
        </w:r>
      </w:ins>
      <w:bookmarkStart w:id="7723" w:name="_GoBack"/>
      <w:bookmarkEnd w:id="7723"/>
    </w:p>
    <w:sectPr w:rsidR="00473C78" w:rsidRPr="00E45CE0" w:rsidSect="005A3259">
      <w:pgSz w:w="12240" w:h="15840"/>
      <w:pgMar w:top="1440" w:right="1440" w:bottom="1440" w:left="1440" w:header="720" w:footer="720" w:gutter="0"/>
      <w:pgNumType w:start="1" w:chapStyle="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yle Mc Hale Dela Cruz" w:date="2014-08-19T00:19:00Z" w:initials="KD">
    <w:p w14:paraId="2058F3F8" w14:textId="14F9F193" w:rsidR="00DC504A" w:rsidRDefault="00DC504A">
      <w:pPr>
        <w:pStyle w:val="CommentText"/>
      </w:pPr>
      <w:r>
        <w:rPr>
          <w:rStyle w:val="CommentReference"/>
        </w:rPr>
        <w:annotationRef/>
      </w:r>
      <w:r>
        <w:t>SO FAR ITO YUNG NA-ACCOMPLISH KO FOR TONIGHT:</w:t>
      </w:r>
    </w:p>
    <w:p w14:paraId="41B3420E" w14:textId="77777777" w:rsidR="00DC504A" w:rsidRDefault="00DC504A">
      <w:pPr>
        <w:pStyle w:val="CommentText"/>
      </w:pPr>
    </w:p>
    <w:p w14:paraId="53B549C0" w14:textId="35C64037" w:rsidR="00DC504A" w:rsidRDefault="00DC504A" w:rsidP="00390544">
      <w:pPr>
        <w:pStyle w:val="CommentText"/>
        <w:numPr>
          <w:ilvl w:val="0"/>
          <w:numId w:val="35"/>
        </w:numPr>
      </w:pPr>
      <w:r>
        <w:t>Problem Statement</w:t>
      </w:r>
    </w:p>
    <w:p w14:paraId="6CDB312D" w14:textId="1B54D666" w:rsidR="00DC504A" w:rsidRDefault="00DC504A" w:rsidP="00390544">
      <w:pPr>
        <w:pStyle w:val="CommentText"/>
        <w:numPr>
          <w:ilvl w:val="0"/>
          <w:numId w:val="35"/>
        </w:numPr>
      </w:pPr>
      <w:r>
        <w:t>Scope and Limitations (Chapter 1)</w:t>
      </w:r>
    </w:p>
    <w:p w14:paraId="20B1D86E" w14:textId="7D29FC08" w:rsidR="00DC504A" w:rsidRDefault="00DC504A" w:rsidP="00390544">
      <w:pPr>
        <w:pStyle w:val="CommentText"/>
        <w:numPr>
          <w:ilvl w:val="0"/>
          <w:numId w:val="35"/>
        </w:numPr>
      </w:pPr>
      <w:r>
        <w:t>Scope and Limitations (Chapter 4)</w:t>
      </w:r>
    </w:p>
    <w:p w14:paraId="4EB6AC73" w14:textId="6DD506D2" w:rsidR="00DC504A" w:rsidRDefault="00DC504A" w:rsidP="00390544">
      <w:pPr>
        <w:pStyle w:val="CommentText"/>
        <w:numPr>
          <w:ilvl w:val="0"/>
          <w:numId w:val="35"/>
        </w:numPr>
      </w:pPr>
      <w:r>
        <w:t>Crawler (Chapter 4)</w:t>
      </w:r>
    </w:p>
    <w:p w14:paraId="13B8ECD6" w14:textId="1BC1C906" w:rsidR="00DC504A" w:rsidRDefault="00DC504A" w:rsidP="00731011">
      <w:pPr>
        <w:pStyle w:val="CommentText"/>
        <w:numPr>
          <w:ilvl w:val="0"/>
          <w:numId w:val="35"/>
        </w:numPr>
      </w:pPr>
      <w:r>
        <w:t>English &amp; Filipino to Filipino (pa-check na lang if ever may na-miss ako)</w:t>
      </w:r>
    </w:p>
    <w:p w14:paraId="7449B56E" w14:textId="77777777" w:rsidR="00DC504A" w:rsidRDefault="00DC504A" w:rsidP="00731011">
      <w:pPr>
        <w:pStyle w:val="CommentText"/>
      </w:pPr>
    </w:p>
  </w:comment>
  <w:comment w:id="9" w:author="TinTin Kalaw" w:date="2014-08-14T10:33:00Z" w:initials="TK">
    <w:p w14:paraId="4F05FE9F" w14:textId="77777777" w:rsidR="00DC504A" w:rsidRDefault="00DC504A">
      <w:pPr>
        <w:pStyle w:val="CommentText"/>
      </w:pPr>
      <w:r>
        <w:rPr>
          <w:rStyle w:val="CommentReference"/>
        </w:rPr>
        <w:annotationRef/>
      </w:r>
      <w:r>
        <w:t>Modify</w:t>
      </w:r>
    </w:p>
  </w:comment>
  <w:comment w:id="1734" w:author="TinTin Kalaw" w:date="2014-08-14T11:06:00Z" w:initials="TK">
    <w:p w14:paraId="3405F6AD" w14:textId="77777777" w:rsidR="00DC504A" w:rsidRDefault="00DC504A">
      <w:pPr>
        <w:pStyle w:val="CommentText"/>
      </w:pPr>
      <w:r>
        <w:rPr>
          <w:rStyle w:val="CommentReference"/>
        </w:rPr>
        <w:annotationRef/>
      </w:r>
      <w:r>
        <w:t>Modify</w:t>
      </w:r>
    </w:p>
  </w:comment>
  <w:comment w:id="2472" w:author="Vilson Lu" w:date="2014-08-20T19:41:00Z" w:initials="VL">
    <w:p w14:paraId="1F2A8039" w14:textId="3ECB630C" w:rsidR="00DC504A" w:rsidRDefault="00DC504A">
      <w:pPr>
        <w:pStyle w:val="CommentText"/>
      </w:pPr>
      <w:r>
        <w:rPr>
          <w:rStyle w:val="CommentReference"/>
        </w:rPr>
        <w:annotationRef/>
      </w:r>
      <w:r>
        <w:t>Are these the categories that you will use?</w:t>
      </w:r>
    </w:p>
  </w:comment>
  <w:comment w:id="2985" w:author="Vilson Lu" w:date="2014-08-20T19:43:00Z" w:initials="VL">
    <w:p w14:paraId="1BA38CB7" w14:textId="57E3A0F8" w:rsidR="00DC504A" w:rsidRDefault="00DC504A">
      <w:pPr>
        <w:pStyle w:val="CommentText"/>
      </w:pPr>
      <w:r>
        <w:rPr>
          <w:rStyle w:val="CommentReference"/>
        </w:rPr>
        <w:annotationRef/>
      </w:r>
      <w:r>
        <w:t>Some parts are lost?</w:t>
      </w:r>
    </w:p>
    <w:p w14:paraId="52A33910" w14:textId="5AD0F506" w:rsidR="00DC504A" w:rsidRDefault="00DC504A">
      <w:pPr>
        <w:pStyle w:val="CommentText"/>
      </w:pPr>
      <w:r>
        <w:t>Figure and Caption should be below the figure</w:t>
      </w:r>
    </w:p>
  </w:comment>
  <w:comment w:id="3054" w:author="Vilson Lu" w:date="2014-08-20T19:45:00Z" w:initials="VL">
    <w:p w14:paraId="56ADC460" w14:textId="63364CB4" w:rsidR="00DC504A" w:rsidRDefault="00DC504A">
      <w:pPr>
        <w:pStyle w:val="CommentText"/>
      </w:pPr>
      <w:r>
        <w:rPr>
          <w:rStyle w:val="CommentReference"/>
        </w:rPr>
        <w:annotationRef/>
      </w:r>
      <w:r>
        <w:t>Isn’t this supposed to be in Chapter 2?</w:t>
      </w:r>
    </w:p>
  </w:comment>
  <w:comment w:id="3918" w:author="Vilson Lu" w:date="2014-08-20T19:48:00Z" w:initials="VL">
    <w:p w14:paraId="0F1F3268" w14:textId="1A586A54" w:rsidR="00DC504A" w:rsidRDefault="00DC504A">
      <w:pPr>
        <w:pStyle w:val="CommentText"/>
      </w:pPr>
      <w:r>
        <w:rPr>
          <w:rStyle w:val="CommentReference"/>
        </w:rPr>
        <w:annotationRef/>
      </w:r>
      <w:r>
        <w:t>You will use both OpenNLP and ANIIE? If these are reviews, movee to chapter 2. If these are what you will use, specify how will you use them. (maybe method calls and sample effects)</w:t>
      </w:r>
    </w:p>
  </w:comment>
  <w:comment w:id="4248" w:author="Vilson Lu" w:date="2014-08-20T19:49:00Z" w:initials="VL">
    <w:p w14:paraId="5C4FD0D4" w14:textId="4A942FCA" w:rsidR="00DC504A" w:rsidRDefault="00DC504A">
      <w:pPr>
        <w:pStyle w:val="CommentText"/>
      </w:pPr>
      <w:r>
        <w:rPr>
          <w:rStyle w:val="CommentReference"/>
        </w:rPr>
        <w:annotationRef/>
      </w:r>
      <w:r>
        <w:t>What about it? Re there specific method you will invoke in the API? For what? Expound.</w:t>
      </w:r>
    </w:p>
  </w:comment>
  <w:comment w:id="4314" w:author="Vilson Lu" w:date="2014-08-20T19:53:00Z" w:initials="VL">
    <w:p w14:paraId="60F9B2E1" w14:textId="02BE9807" w:rsidR="00F96500" w:rsidRDefault="00F96500">
      <w:pPr>
        <w:pStyle w:val="CommentText"/>
      </w:pPr>
      <w:r>
        <w:rPr>
          <w:rStyle w:val="CommentReference"/>
        </w:rPr>
        <w:annotationRef/>
      </w:r>
      <w:r>
        <w:t>What are these categories?</w:t>
      </w:r>
    </w:p>
    <w:p w14:paraId="3182D1FD" w14:textId="3E8693B5" w:rsidR="00F96500" w:rsidRDefault="00F96500">
      <w:pPr>
        <w:pStyle w:val="CommentText"/>
      </w:pPr>
      <w:r>
        <w:tab/>
        <w:t>Remove this line</w:t>
      </w:r>
    </w:p>
  </w:comment>
  <w:comment w:id="4318" w:author="Vilson Lu" w:date="2014-08-20T19:52:00Z" w:initials="VL">
    <w:p w14:paraId="75C5C62F" w14:textId="6913E760" w:rsidR="00F96500" w:rsidRDefault="00F96500">
      <w:pPr>
        <w:pStyle w:val="CommentText"/>
      </w:pPr>
      <w:r>
        <w:rPr>
          <w:rStyle w:val="CommentReference"/>
        </w:rPr>
        <w:annotationRef/>
      </w:r>
      <w:r>
        <w:t>Different techniques</w:t>
      </w:r>
    </w:p>
    <w:p w14:paraId="1D83EC7B" w14:textId="13B9FBB3" w:rsidR="00F96500" w:rsidRDefault="00F96500" w:rsidP="00F96500">
      <w:pPr>
        <w:pStyle w:val="CommentText"/>
      </w:pPr>
      <w:r>
        <w:tab/>
        <w:t>Kyle: not various kasi isa nalang ang fixed na</w:t>
      </w:r>
    </w:p>
  </w:comment>
  <w:comment w:id="4387" w:author="TinTin Kalaw" w:date="2014-08-06T11:41:00Z" w:initials="TK">
    <w:p w14:paraId="029BBF19" w14:textId="77777777" w:rsidR="00DC504A" w:rsidRDefault="00DC504A" w:rsidP="00AA30D0">
      <w:pPr>
        <w:pStyle w:val="CommentText"/>
      </w:pPr>
      <w:r>
        <w:rPr>
          <w:rStyle w:val="CommentReference"/>
        </w:rPr>
        <w:annotationRef/>
      </w:r>
      <w:r>
        <w:t>Objective that handles Filipino variations</w:t>
      </w:r>
    </w:p>
  </w:comment>
  <w:comment w:id="4414" w:author="Vilson Lu" w:date="2014-08-20T19:54:00Z" w:initials="VL">
    <w:p w14:paraId="75D062D1" w14:textId="6E901D55" w:rsidR="00F96500" w:rsidRDefault="00F96500">
      <w:pPr>
        <w:pStyle w:val="CommentText"/>
      </w:pPr>
      <w:r>
        <w:rPr>
          <w:rStyle w:val="CommentReference"/>
        </w:rPr>
        <w:annotationRef/>
      </w:r>
      <w:r>
        <w:t>You will use an existing or build a new one. If not explicitly indicated, we assume you will build a new one.</w:t>
      </w:r>
    </w:p>
    <w:p w14:paraId="1980CDFD" w14:textId="09461F42" w:rsidR="00F96500" w:rsidRDefault="00F96500">
      <w:pPr>
        <w:pStyle w:val="CommentText"/>
      </w:pPr>
      <w:r>
        <w:tab/>
        <w:t>Kyle: Per module, indicate if custom, modified, or build</w:t>
      </w:r>
    </w:p>
  </w:comment>
  <w:comment w:id="4424" w:author="Vilson Lu" w:date="2014-08-20T19:56:00Z" w:initials="VL">
    <w:p w14:paraId="6229E910" w14:textId="0F275EA2" w:rsidR="00F96500" w:rsidRDefault="00F96500">
      <w:pPr>
        <w:pStyle w:val="CommentText"/>
      </w:pPr>
      <w:r>
        <w:rPr>
          <w:rStyle w:val="CommentReference"/>
        </w:rPr>
        <w:annotationRef/>
      </w:r>
      <w:r>
        <w:t>Does this still hold true?</w:t>
      </w:r>
    </w:p>
  </w:comment>
  <w:comment w:id="4473" w:author="Vilson Lu" w:date="2014-08-20T19:57:00Z" w:initials="VL">
    <w:p w14:paraId="345B9BFD" w14:textId="397C0CC1" w:rsidR="00F96500" w:rsidRDefault="00F96500">
      <w:pPr>
        <w:pStyle w:val="CommentText"/>
      </w:pPr>
      <w:r>
        <w:rPr>
          <w:rStyle w:val="CommentReference"/>
        </w:rPr>
        <w:annotationRef/>
      </w:r>
      <w:r>
        <w:t>The discussion in this paragraph should include the categories of the info in the tweet. You could base the categories in Table 2-3 &amp; 2-4. Then based on the category, identify the info to be extracted</w:t>
      </w:r>
    </w:p>
  </w:comment>
  <w:comment w:id="4532" w:author="TinTin Kalaw" w:date="2014-08-06T11:41:00Z" w:initials="TK">
    <w:p w14:paraId="2BFEC4C6" w14:textId="77777777" w:rsidR="00DC504A" w:rsidRDefault="00DC504A" w:rsidP="00AA30D0">
      <w:pPr>
        <w:pStyle w:val="CommentText"/>
      </w:pPr>
      <w:r>
        <w:rPr>
          <w:rStyle w:val="CommentReference"/>
        </w:rPr>
        <w:annotationRef/>
      </w:r>
      <w:r>
        <w:t>Corresponding S/L</w:t>
      </w:r>
    </w:p>
  </w:comment>
  <w:comment w:id="4552" w:author="Kyle Mc Hale Dela Cruz" w:date="2014-08-19T00:05:00Z" w:initials="KD">
    <w:p w14:paraId="766431A3" w14:textId="022827B5" w:rsidR="00DC504A" w:rsidRDefault="00DC504A">
      <w:pPr>
        <w:pStyle w:val="CommentText"/>
      </w:pPr>
      <w:r>
        <w:rPr>
          <w:rStyle w:val="CommentReference"/>
        </w:rPr>
        <w:annotationRef/>
      </w:r>
      <w:r>
        <w:t>Kindly remove the classification part.</w:t>
      </w:r>
    </w:p>
  </w:comment>
  <w:comment w:id="4553" w:author="Vilson Lu" w:date="2014-08-20T13:29:00Z" w:initials="VL">
    <w:p w14:paraId="08615FDE" w14:textId="2913CACE" w:rsidR="00DC504A" w:rsidRDefault="00DC504A">
      <w:pPr>
        <w:pStyle w:val="CommentText"/>
      </w:pPr>
      <w:r>
        <w:rPr>
          <w:rStyle w:val="CommentReference"/>
        </w:rPr>
        <w:annotationRef/>
      </w:r>
      <w:r>
        <w:t>Done</w:t>
      </w:r>
    </w:p>
  </w:comment>
  <w:comment w:id="4562" w:author="Vilson Lu" w:date="2014-08-20T19:59:00Z" w:initials="VL">
    <w:p w14:paraId="67022BC4" w14:textId="46EA1F76" w:rsidR="00F96500" w:rsidRDefault="00F96500">
      <w:pPr>
        <w:pStyle w:val="CommentText"/>
      </w:pPr>
      <w:r>
        <w:rPr>
          <w:rStyle w:val="CommentReference"/>
        </w:rPr>
        <w:annotationRef/>
      </w:r>
      <w:r>
        <w:t>Which are yours? Which are customized from existing? Which are used directly?</w:t>
      </w:r>
    </w:p>
  </w:comment>
  <w:comment w:id="4590" w:author="TinTin Kalaw" w:date="2014-08-06T11:55:00Z" w:initials="TK">
    <w:p w14:paraId="2BC92315" w14:textId="77777777" w:rsidR="00DC504A" w:rsidRDefault="00DC504A" w:rsidP="00F722EE">
      <w:pPr>
        <w:pStyle w:val="CommentText"/>
      </w:pPr>
      <w:r>
        <w:rPr>
          <w:rStyle w:val="CommentReference"/>
        </w:rPr>
        <w:annotationRef/>
      </w:r>
      <w:r>
        <w:t>Please check kung tama yung content ng csv</w:t>
      </w:r>
    </w:p>
  </w:comment>
  <w:comment w:id="4591" w:author="Vilson Lu" w:date="2014-08-06T12:37:00Z" w:initials="VL">
    <w:p w14:paraId="5E53B4AB" w14:textId="77777777" w:rsidR="00DC504A" w:rsidRDefault="00DC504A" w:rsidP="00F722EE">
      <w:pPr>
        <w:pStyle w:val="CommentText"/>
      </w:pPr>
      <w:r>
        <w:rPr>
          <w:rStyle w:val="CommentReference"/>
        </w:rPr>
        <w:annotationRef/>
      </w:r>
      <w:r>
        <w:t>Done</w:t>
      </w:r>
    </w:p>
  </w:comment>
  <w:comment w:id="4628" w:author="TinTin Kalaw" w:date="2014-08-06T11:55:00Z" w:initials="TK">
    <w:p w14:paraId="4C46EE5E" w14:textId="77777777" w:rsidR="00DC504A" w:rsidRDefault="00DC504A" w:rsidP="00F722EE">
      <w:pPr>
        <w:pStyle w:val="CommentText"/>
      </w:pPr>
      <w:r>
        <w:rPr>
          <w:rStyle w:val="CommentReference"/>
        </w:rPr>
        <w:annotationRef/>
      </w:r>
      <w:r>
        <w:t>Sample content of the text file</w:t>
      </w:r>
    </w:p>
  </w:comment>
  <w:comment w:id="4629" w:author="Vilson Lu" w:date="2014-08-06T12:36:00Z" w:initials="VL">
    <w:p w14:paraId="58337BB7" w14:textId="77777777" w:rsidR="00DC504A" w:rsidRDefault="00DC504A" w:rsidP="00F722EE">
      <w:pPr>
        <w:pStyle w:val="CommentText"/>
      </w:pPr>
      <w:r>
        <w:rPr>
          <w:rStyle w:val="CommentReference"/>
        </w:rPr>
        <w:annotationRef/>
      </w:r>
    </w:p>
  </w:comment>
  <w:comment w:id="4630" w:author="Vilson Lu" w:date="2014-08-06T12:36:00Z" w:initials="VL">
    <w:p w14:paraId="4A1E0714" w14:textId="77777777" w:rsidR="00DC504A" w:rsidRDefault="00DC504A" w:rsidP="00F722EE">
      <w:pPr>
        <w:pStyle w:val="CommentText"/>
      </w:pPr>
      <w:r>
        <w:rPr>
          <w:rStyle w:val="CommentReference"/>
        </w:rPr>
        <w:annotationRef/>
      </w:r>
      <w:r>
        <w:t>Done</w:t>
      </w:r>
    </w:p>
  </w:comment>
  <w:comment w:id="4866" w:author="TinTin Kalaw" w:date="2014-08-06T11:56:00Z" w:initials="TK">
    <w:p w14:paraId="7D025DCF" w14:textId="77777777" w:rsidR="00DC504A" w:rsidRDefault="00DC504A" w:rsidP="00F722EE">
      <w:pPr>
        <w:pStyle w:val="CommentText"/>
      </w:pPr>
      <w:r>
        <w:rPr>
          <w:rStyle w:val="CommentReference"/>
        </w:rPr>
        <w:annotationRef/>
      </w:r>
      <w:r>
        <w:t>How the rules will be represented, sample rules</w:t>
      </w:r>
    </w:p>
  </w:comment>
  <w:comment w:id="4871" w:author="Vilson Lu" w:date="2014-08-20T20:00:00Z" w:initials="VL">
    <w:p w14:paraId="1EC5C7F6" w14:textId="56E7F488" w:rsidR="00F96500" w:rsidRDefault="00F96500">
      <w:pPr>
        <w:pStyle w:val="CommentText"/>
      </w:pPr>
      <w:r>
        <w:rPr>
          <w:rStyle w:val="CommentReference"/>
        </w:rPr>
        <w:annotationRef/>
      </w:r>
      <w:r>
        <w:t>How are rules generated?</w:t>
      </w:r>
    </w:p>
  </w:comment>
  <w:comment w:id="4906" w:author="Vilson Lu" w:date="2014-08-20T20:00:00Z" w:initials="VL">
    <w:p w14:paraId="1B9CE5B1" w14:textId="2B79EAF0" w:rsidR="00F96500" w:rsidRDefault="00F96500">
      <w:pPr>
        <w:pStyle w:val="CommentText"/>
      </w:pPr>
      <w:r>
        <w:rPr>
          <w:rStyle w:val="CommentReference"/>
        </w:rPr>
        <w:annotationRef/>
      </w:r>
      <w:r>
        <w:t>Where did this come from</w:t>
      </w:r>
    </w:p>
  </w:comment>
  <w:comment w:id="4957" w:author="Vilson Lu" w:date="2014-08-20T20:01:00Z" w:initials="VL">
    <w:p w14:paraId="15722914" w14:textId="579EA454" w:rsidR="00473C78" w:rsidRDefault="00F96500">
      <w:pPr>
        <w:pStyle w:val="CommentText"/>
      </w:pPr>
      <w:r>
        <w:rPr>
          <w:rStyle w:val="CommentReference"/>
        </w:rPr>
        <w:annotationRef/>
      </w:r>
      <w:r>
        <w:t>What are the fields and sample entries</w:t>
      </w:r>
    </w:p>
  </w:comment>
  <w:comment w:id="4980" w:author="admin" w:date="2014-08-05T10:40:00Z" w:initials="a">
    <w:p w14:paraId="47BD40A0" w14:textId="77777777" w:rsidR="00DC504A" w:rsidRDefault="00DC504A" w:rsidP="00690D69">
      <w:pPr>
        <w:pStyle w:val="CommentText"/>
      </w:pPr>
      <w:r>
        <w:rPr>
          <w:rStyle w:val="CommentReference"/>
        </w:rPr>
        <w:annotationRef/>
      </w:r>
      <w:r>
        <w:t>Will you be using NormAPI?</w:t>
      </w:r>
    </w:p>
  </w:comment>
  <w:comment w:id="4981" w:author="Vilson Lu" w:date="2014-08-05T16:02:00Z" w:initials="VL">
    <w:p w14:paraId="42650654" w14:textId="77777777" w:rsidR="00DC504A" w:rsidRDefault="00DC504A" w:rsidP="00690D69">
      <w:pPr>
        <w:pStyle w:val="CommentText"/>
      </w:pPr>
      <w:r>
        <w:rPr>
          <w:rStyle w:val="CommentReference"/>
        </w:rPr>
        <w:annotationRef/>
      </w:r>
      <w:r>
        <w:t xml:space="preserve">Sir, yes gagamit kami, pero wala po kaming citation. Pwede ba ifollow up thesis 2 </w:t>
      </w:r>
      <w:r>
        <w:sym w:font="Wingdings" w:char="F04A"/>
      </w:r>
    </w:p>
  </w:comment>
  <w:comment w:id="4982" w:author="TinTin Kalaw" w:date="2014-08-06T11:58:00Z" w:initials="TK">
    <w:p w14:paraId="38B093F1" w14:textId="77777777" w:rsidR="00DC504A" w:rsidRDefault="00DC504A" w:rsidP="00690D69">
      <w:pPr>
        <w:pStyle w:val="CommentText"/>
      </w:pPr>
      <w:r>
        <w:t>I-</w:t>
      </w:r>
      <w:r>
        <w:rPr>
          <w:rStyle w:val="CommentReference"/>
        </w:rPr>
        <w:annotationRef/>
      </w:r>
      <w:r>
        <w:t>mention na si NormAPI</w:t>
      </w:r>
    </w:p>
  </w:comment>
  <w:comment w:id="4983" w:author="Vilson Lu" w:date="2014-08-06T12:40:00Z" w:initials="VL">
    <w:p w14:paraId="69284CB4" w14:textId="77777777" w:rsidR="00DC504A" w:rsidRDefault="00DC504A" w:rsidP="00690D69">
      <w:pPr>
        <w:pStyle w:val="CommentText"/>
      </w:pPr>
      <w:r>
        <w:rPr>
          <w:rStyle w:val="CommentReference"/>
        </w:rPr>
        <w:annotationRef/>
      </w:r>
      <w:r>
        <w:t>Done</w:t>
      </w:r>
    </w:p>
  </w:comment>
  <w:comment w:id="5271" w:author="admin" w:date="2014-08-05T10:41:00Z" w:initials="a">
    <w:p w14:paraId="4A139285" w14:textId="77777777" w:rsidR="00DC504A" w:rsidRDefault="00DC504A" w:rsidP="00690D69">
      <w:pPr>
        <w:pStyle w:val="CommentText"/>
      </w:pPr>
      <w:r>
        <w:rPr>
          <w:rStyle w:val="CommentReference"/>
        </w:rPr>
        <w:annotationRef/>
      </w:r>
      <w:r>
        <w:t>Filipino POS tagger?</w:t>
      </w:r>
    </w:p>
  </w:comment>
  <w:comment w:id="5272" w:author="Vilson Lu" w:date="2014-08-05T15:49:00Z" w:initials="VL">
    <w:p w14:paraId="6BE8DF31" w14:textId="77777777" w:rsidR="00DC504A" w:rsidRDefault="00DC504A" w:rsidP="00690D69">
      <w:pPr>
        <w:pStyle w:val="CommentText"/>
      </w:pPr>
      <w:r>
        <w:rPr>
          <w:rStyle w:val="CommentReference"/>
        </w:rPr>
        <w:annotationRef/>
      </w:r>
      <w:r>
        <w:t>Sir, pwede ba sabihin namin na imomodify naming ung mga tools?</w:t>
      </w:r>
    </w:p>
  </w:comment>
  <w:comment w:id="5273" w:author="TinTin Kalaw" w:date="2014-08-06T11:35:00Z" w:initials="TK">
    <w:p w14:paraId="5FC743B3" w14:textId="77777777" w:rsidR="00DC504A" w:rsidRDefault="00DC504A" w:rsidP="00690D69">
      <w:pPr>
        <w:pStyle w:val="CommentText"/>
      </w:pPr>
      <w:r>
        <w:rPr>
          <w:rStyle w:val="CommentReference"/>
        </w:rPr>
        <w:annotationRef/>
      </w:r>
      <w:r>
        <w:t>OKAY NA DAW</w:t>
      </w:r>
    </w:p>
  </w:comment>
  <w:comment w:id="6014" w:author="Vilson Lu" w:date="2014-08-20T20:01:00Z" w:initials="VL">
    <w:p w14:paraId="7C130FF7" w14:textId="782BD8AD" w:rsidR="00473C78" w:rsidRDefault="00473C78">
      <w:pPr>
        <w:pStyle w:val="CommentText"/>
      </w:pPr>
      <w:r>
        <w:rPr>
          <w:rStyle w:val="CommentReference"/>
        </w:rPr>
        <w:annotationRef/>
      </w:r>
      <w:r>
        <w:t>Where in your architecture is this? How is this represented? Provide a list (or an excepts of this list).</w:t>
      </w:r>
    </w:p>
  </w:comment>
  <w:comment w:id="6091" w:author="Vilson Lu" w:date="2014-08-20T20:02:00Z" w:initials="VL">
    <w:p w14:paraId="45246114" w14:textId="4F27509E" w:rsidR="00473C78" w:rsidRDefault="00473C78">
      <w:pPr>
        <w:pStyle w:val="CommentText"/>
      </w:pPr>
      <w:r>
        <w:rPr>
          <w:rStyle w:val="CommentReference"/>
        </w:rPr>
        <w:annotationRef/>
      </w:r>
      <w:r>
        <w:t>Manually done? Who will do this?</w:t>
      </w:r>
    </w:p>
  </w:comment>
  <w:comment w:id="6101" w:author="Vilson Lu" w:date="2014-08-20T20:05:00Z" w:initials="VL">
    <w:p w14:paraId="324C95E4" w14:textId="3ADBDC46" w:rsidR="00473C78" w:rsidRDefault="00473C78">
      <w:pPr>
        <w:pStyle w:val="CommentText"/>
      </w:pPr>
      <w:r>
        <w:rPr>
          <w:rStyle w:val="CommentReference"/>
        </w:rPr>
        <w:annotationRef/>
      </w:r>
      <w:r>
        <w:t>Where’s the ontology?</w:t>
      </w:r>
    </w:p>
  </w:comment>
  <w:comment w:id="7721" w:author="Vilson Lu" w:date="2014-08-20T20:06:00Z" w:initials="VL">
    <w:p w14:paraId="5517EC28" w14:textId="77777777" w:rsidR="00473C78" w:rsidRDefault="00473C78">
      <w:pPr>
        <w:pStyle w:val="CommentText"/>
      </w:pPr>
      <w:r>
        <w:rPr>
          <w:rStyle w:val="CommentReference"/>
        </w:rPr>
        <w:annotationRef/>
      </w:r>
      <w:r>
        <w:t>Missing Appendix</w:t>
      </w:r>
    </w:p>
    <w:p w14:paraId="4B35A49B" w14:textId="77777777" w:rsidR="00473C78" w:rsidRDefault="00473C78">
      <w:pPr>
        <w:pStyle w:val="CommentText"/>
      </w:pPr>
      <w:r>
        <w:t>Personal Vitae</w:t>
      </w:r>
    </w:p>
    <w:p w14:paraId="2D1A151E" w14:textId="53AB3EBF" w:rsidR="00473C78" w:rsidRDefault="00473C78">
      <w:pPr>
        <w:pStyle w:val="CommentText"/>
      </w:pPr>
      <w:r>
        <w:t>Resource Person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49B56E" w15:done="0"/>
  <w15:commentEx w15:paraId="4F05FE9F" w15:done="0"/>
  <w15:commentEx w15:paraId="3405F6AD" w15:done="0"/>
  <w15:commentEx w15:paraId="1F2A8039" w15:done="0"/>
  <w15:commentEx w15:paraId="52A33910" w15:done="0"/>
  <w15:commentEx w15:paraId="56ADC460" w15:done="0"/>
  <w15:commentEx w15:paraId="0F1F3268" w15:done="0"/>
  <w15:commentEx w15:paraId="5C4FD0D4" w15:done="0"/>
  <w15:commentEx w15:paraId="3182D1FD" w15:done="0"/>
  <w15:commentEx w15:paraId="1D83EC7B" w15:done="0"/>
  <w15:commentEx w15:paraId="029BBF19" w15:done="0"/>
  <w15:commentEx w15:paraId="1980CDFD" w15:done="0"/>
  <w15:commentEx w15:paraId="6229E910" w15:done="0"/>
  <w15:commentEx w15:paraId="345B9BFD" w15:done="0"/>
  <w15:commentEx w15:paraId="2BFEC4C6" w15:done="0"/>
  <w15:commentEx w15:paraId="766431A3" w15:done="0"/>
  <w15:commentEx w15:paraId="08615FDE" w15:paraIdParent="766431A3" w15:done="0"/>
  <w15:commentEx w15:paraId="67022BC4" w15:done="0"/>
  <w15:commentEx w15:paraId="2BC92315" w15:done="0"/>
  <w15:commentEx w15:paraId="5E53B4AB" w15:paraIdParent="2BC92315" w15:done="0"/>
  <w15:commentEx w15:paraId="4C46EE5E" w15:done="0"/>
  <w15:commentEx w15:paraId="58337BB7" w15:paraIdParent="4C46EE5E" w15:done="0"/>
  <w15:commentEx w15:paraId="4A1E0714" w15:paraIdParent="4C46EE5E" w15:done="0"/>
  <w15:commentEx w15:paraId="7D025DCF" w15:done="0"/>
  <w15:commentEx w15:paraId="1EC5C7F6" w15:done="0"/>
  <w15:commentEx w15:paraId="1B9CE5B1" w15:done="0"/>
  <w15:commentEx w15:paraId="15722914" w15:done="0"/>
  <w15:commentEx w15:paraId="47BD40A0" w15:done="0"/>
  <w15:commentEx w15:paraId="42650654" w15:paraIdParent="47BD40A0" w15:done="0"/>
  <w15:commentEx w15:paraId="38B093F1" w15:paraIdParent="47BD40A0" w15:done="0"/>
  <w15:commentEx w15:paraId="69284CB4" w15:paraIdParent="47BD40A0" w15:done="0"/>
  <w15:commentEx w15:paraId="4A139285" w15:done="0"/>
  <w15:commentEx w15:paraId="6BE8DF31" w15:paraIdParent="4A139285" w15:done="0"/>
  <w15:commentEx w15:paraId="5FC743B3" w15:paraIdParent="4A139285" w15:done="0"/>
  <w15:commentEx w15:paraId="7C130FF7" w15:done="0"/>
  <w15:commentEx w15:paraId="45246114" w15:done="0"/>
  <w15:commentEx w15:paraId="324C95E4" w15:done="0"/>
  <w15:commentEx w15:paraId="2D1A15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3C034" w14:textId="77777777" w:rsidR="00AA471F" w:rsidRDefault="00AA471F" w:rsidP="004B7EB2">
      <w:r>
        <w:separator/>
      </w:r>
    </w:p>
    <w:p w14:paraId="14D14BA2" w14:textId="77777777" w:rsidR="00AA471F" w:rsidRDefault="00AA471F"/>
  </w:endnote>
  <w:endnote w:type="continuationSeparator" w:id="0">
    <w:p w14:paraId="45FB2153" w14:textId="77777777" w:rsidR="00AA471F" w:rsidRDefault="00AA471F" w:rsidP="004B7EB2">
      <w:r>
        <w:continuationSeparator/>
      </w:r>
    </w:p>
    <w:p w14:paraId="4E3A5753" w14:textId="77777777" w:rsidR="00AA471F" w:rsidRDefault="00AA47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NewRomanPS-ItalicMT">
    <w:altName w:val="Cambria"/>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charset w:val="00"/>
    <w:family w:val="auto"/>
    <w:pitch w:val="variable"/>
    <w:sig w:usb0="E1000AEF"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784447"/>
      <w:docPartObj>
        <w:docPartGallery w:val="Page Numbers (Bottom of Page)"/>
        <w:docPartUnique/>
      </w:docPartObj>
    </w:sdtPr>
    <w:sdtEndPr>
      <w:rPr>
        <w:noProof/>
      </w:rPr>
    </w:sdtEndPr>
    <w:sdtContent>
      <w:p w14:paraId="587FDCC7" w14:textId="77777777" w:rsidR="00DC504A" w:rsidRDefault="00DC504A">
        <w:pPr>
          <w:pStyle w:val="Footer"/>
          <w:jc w:val="right"/>
        </w:pPr>
        <w:r>
          <w:fldChar w:fldCharType="begin"/>
        </w:r>
        <w:r>
          <w:instrText xml:space="preserve"> PAGE   \* MERGEFORMAT </w:instrText>
        </w:r>
        <w:r>
          <w:fldChar w:fldCharType="separate"/>
        </w:r>
        <w:r w:rsidR="00F96500">
          <w:rPr>
            <w:noProof/>
          </w:rPr>
          <w:t>1</w:t>
        </w:r>
        <w:r>
          <w:rPr>
            <w:noProof/>
          </w:rPr>
          <w:fldChar w:fldCharType="end"/>
        </w:r>
      </w:p>
    </w:sdtContent>
  </w:sdt>
  <w:p w14:paraId="3C45A5D8" w14:textId="77777777" w:rsidR="00DC504A" w:rsidRPr="00440E61" w:rsidRDefault="00DC504A" w:rsidP="004B7E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311342"/>
      <w:docPartObj>
        <w:docPartGallery w:val="Page Numbers (Bottom of Page)"/>
        <w:docPartUnique/>
      </w:docPartObj>
    </w:sdtPr>
    <w:sdtEndPr>
      <w:rPr>
        <w:noProof/>
      </w:rPr>
    </w:sdtEndPr>
    <w:sdtContent>
      <w:p w14:paraId="579524FB" w14:textId="77777777" w:rsidR="00DC504A" w:rsidRDefault="00DC504A">
        <w:pPr>
          <w:pStyle w:val="Footer"/>
          <w:jc w:val="right"/>
        </w:pPr>
        <w:r>
          <w:fldChar w:fldCharType="begin"/>
        </w:r>
        <w:r>
          <w:instrText xml:space="preserve"> PAGE   \* MERGEFORMAT </w:instrText>
        </w:r>
        <w:r>
          <w:fldChar w:fldCharType="separate"/>
        </w:r>
        <w:r w:rsidR="00F96500">
          <w:rPr>
            <w:noProof/>
          </w:rPr>
          <w:t>1</w:t>
        </w:r>
        <w:r>
          <w:rPr>
            <w:noProof/>
          </w:rPr>
          <w:fldChar w:fldCharType="end"/>
        </w:r>
      </w:p>
    </w:sdtContent>
  </w:sdt>
  <w:p w14:paraId="0FB8985D" w14:textId="77777777" w:rsidR="00DC504A" w:rsidRPr="00440E61" w:rsidRDefault="00DC504A" w:rsidP="004B7E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505939"/>
      <w:docPartObj>
        <w:docPartGallery w:val="Page Numbers (Bottom of Page)"/>
        <w:docPartUnique/>
      </w:docPartObj>
    </w:sdtPr>
    <w:sdtEndPr>
      <w:rPr>
        <w:noProof/>
      </w:rPr>
    </w:sdtEndPr>
    <w:sdtContent>
      <w:p w14:paraId="70CCC31F" w14:textId="77777777" w:rsidR="00DC504A" w:rsidRDefault="00DC504A">
        <w:pPr>
          <w:pStyle w:val="Footer"/>
          <w:jc w:val="right"/>
        </w:pPr>
        <w:r>
          <w:fldChar w:fldCharType="begin"/>
        </w:r>
        <w:r>
          <w:instrText xml:space="preserve"> PAGE   \* MERGEFORMAT </w:instrText>
        </w:r>
        <w:r>
          <w:fldChar w:fldCharType="separate"/>
        </w:r>
        <w:r w:rsidR="00473C78">
          <w:rPr>
            <w:noProof/>
          </w:rPr>
          <w:t>6-8</w:t>
        </w:r>
        <w:r>
          <w:rPr>
            <w:noProof/>
          </w:rPr>
          <w:fldChar w:fldCharType="end"/>
        </w:r>
      </w:p>
    </w:sdtContent>
  </w:sdt>
  <w:p w14:paraId="7A6666CE" w14:textId="77777777" w:rsidR="00DC504A" w:rsidRPr="00440E61" w:rsidRDefault="00DC504A" w:rsidP="00D7332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48043"/>
      <w:docPartObj>
        <w:docPartGallery w:val="Page Numbers (Bottom of Page)"/>
        <w:docPartUnique/>
      </w:docPartObj>
    </w:sdtPr>
    <w:sdtEndPr>
      <w:rPr>
        <w:noProof/>
      </w:rPr>
    </w:sdtEndPr>
    <w:sdtContent>
      <w:p w14:paraId="4C8156B9" w14:textId="77777777" w:rsidR="00DC504A" w:rsidRDefault="00DC504A">
        <w:pPr>
          <w:pStyle w:val="Footer"/>
          <w:jc w:val="right"/>
        </w:pPr>
        <w:r>
          <w:fldChar w:fldCharType="begin"/>
        </w:r>
        <w:r>
          <w:instrText xml:space="preserve"> PAGE   \* MERGEFORMAT </w:instrText>
        </w:r>
        <w:r>
          <w:fldChar w:fldCharType="separate"/>
        </w:r>
        <w:r w:rsidR="00F96500">
          <w:rPr>
            <w:noProof/>
          </w:rPr>
          <w:t>1-7</w:t>
        </w:r>
        <w:r>
          <w:rPr>
            <w:noProof/>
          </w:rPr>
          <w:fldChar w:fldCharType="end"/>
        </w:r>
      </w:p>
    </w:sdtContent>
  </w:sdt>
  <w:p w14:paraId="18E8CAFB" w14:textId="77777777" w:rsidR="00DC504A" w:rsidRDefault="00DC504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4372611"/>
      <w:docPartObj>
        <w:docPartGallery w:val="Page Numbers (Bottom of Page)"/>
        <w:docPartUnique/>
      </w:docPartObj>
    </w:sdtPr>
    <w:sdtEndPr>
      <w:rPr>
        <w:noProof/>
      </w:rPr>
    </w:sdtEndPr>
    <w:sdtContent>
      <w:p w14:paraId="069B12F4" w14:textId="77777777" w:rsidR="00DC504A" w:rsidRDefault="00DC504A">
        <w:pPr>
          <w:pStyle w:val="Footer"/>
          <w:jc w:val="right"/>
        </w:pPr>
        <w:r>
          <w:fldChar w:fldCharType="begin"/>
        </w:r>
        <w:r>
          <w:instrText xml:space="preserve"> PAGE   \* MERGEFORMAT </w:instrText>
        </w:r>
        <w:r>
          <w:fldChar w:fldCharType="separate"/>
        </w:r>
        <w:r w:rsidR="00F96500">
          <w:rPr>
            <w:noProof/>
          </w:rPr>
          <w:t>2-1</w:t>
        </w:r>
        <w:r>
          <w:rPr>
            <w:noProof/>
          </w:rPr>
          <w:fldChar w:fldCharType="end"/>
        </w:r>
      </w:p>
    </w:sdtContent>
  </w:sdt>
  <w:p w14:paraId="0632D5FD" w14:textId="77777777" w:rsidR="00DC504A" w:rsidRDefault="00DC50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B99F8" w14:textId="77777777" w:rsidR="00AA471F" w:rsidRDefault="00AA471F" w:rsidP="004B7EB2">
      <w:r>
        <w:separator/>
      </w:r>
    </w:p>
    <w:p w14:paraId="495E8B5F" w14:textId="77777777" w:rsidR="00AA471F" w:rsidRDefault="00AA471F"/>
  </w:footnote>
  <w:footnote w:type="continuationSeparator" w:id="0">
    <w:p w14:paraId="158B3552" w14:textId="77777777" w:rsidR="00AA471F" w:rsidRDefault="00AA471F" w:rsidP="004B7EB2">
      <w:r>
        <w:continuationSeparator/>
      </w:r>
    </w:p>
    <w:p w14:paraId="18893B92" w14:textId="77777777" w:rsidR="00AA471F" w:rsidRDefault="00AA471F"/>
  </w:footnote>
  <w:footnote w:id="1">
    <w:p w14:paraId="4F4DCB4E" w14:textId="2296E791" w:rsidR="00DC504A" w:rsidRPr="00D7332C" w:rsidRDefault="00DC504A">
      <w:pPr>
        <w:pStyle w:val="FootnoteText"/>
        <w:rPr>
          <w:lang w:val="en-PH"/>
        </w:rPr>
      </w:pPr>
      <w:r>
        <w:rPr>
          <w:rStyle w:val="FootnoteReference"/>
        </w:rPr>
        <w:footnoteRef/>
      </w:r>
      <w:r>
        <w:t xml:space="preserve"> MicroMappers digital disaster response system. http://micromappers.com/</w:t>
      </w:r>
    </w:p>
  </w:footnote>
  <w:footnote w:id="2">
    <w:p w14:paraId="69AD9F7F" w14:textId="79E78E40" w:rsidR="00DC504A" w:rsidRPr="009D3B09" w:rsidRDefault="00DC504A" w:rsidP="009D3B09">
      <w:pPr>
        <w:pStyle w:val="FootnoteText"/>
        <w:rPr>
          <w:lang w:val="en-PH"/>
        </w:rPr>
      </w:pPr>
      <w:r>
        <w:rPr>
          <w:rStyle w:val="FootnoteReference"/>
        </w:rPr>
        <w:footnoteRef/>
      </w:r>
      <w:r>
        <w:t xml:space="preserve"> The American Red Cross, </w:t>
      </w:r>
      <w:r w:rsidRPr="009D3B09">
        <w:rPr>
          <w:i/>
        </w:rPr>
        <w:t>Web Users Increasingly Rely on Social Media to Seek Help in a Disaster</w:t>
      </w:r>
      <w:r>
        <w:t xml:space="preserve">, Press Release, Washington, DC, August 9, 2010. </w:t>
      </w:r>
      <w:r w:rsidRPr="009D3B09">
        <w:t>http://newsroom.redcross.org/2010/08/09/press-release-web-users-increasingly-rely-on-social-media-to-seek-help-in-a-disaster/</w:t>
      </w:r>
    </w:p>
  </w:footnote>
  <w:footnote w:id="3">
    <w:p w14:paraId="12DBAE67" w14:textId="40F4D77B" w:rsidR="00DC504A" w:rsidRPr="00F45262" w:rsidRDefault="00DC504A">
      <w:pPr>
        <w:pStyle w:val="FootnoteText"/>
        <w:rPr>
          <w:lang w:val="en-PH"/>
        </w:rPr>
      </w:pPr>
      <w:r>
        <w:rPr>
          <w:rStyle w:val="FootnoteReference"/>
        </w:rPr>
        <w:footnoteRef/>
      </w:r>
      <w:r>
        <w:t xml:space="preserve"> </w:t>
      </w:r>
      <w:r w:rsidRPr="00F45262">
        <w:t>Official Gazette of t</w:t>
      </w:r>
      <w:r>
        <w:t xml:space="preserve">he Republic of the Philippines, </w:t>
      </w:r>
      <w:r w:rsidRPr="00F45262">
        <w:rPr>
          <w:i/>
        </w:rPr>
        <w:t>Prepare for natural calamities: Information and resources from the government</w:t>
      </w:r>
      <w:r>
        <w:t>, July 21, 2012</w:t>
      </w:r>
      <w:r w:rsidRPr="00F45262">
        <w:t>.http://www.gov.ph/crisis-response/government-information-during-natural-disasters/</w:t>
      </w:r>
    </w:p>
  </w:footnote>
  <w:footnote w:id="4">
    <w:p w14:paraId="3B573C69" w14:textId="1071685A" w:rsidR="00DC504A" w:rsidRPr="00BA75BD" w:rsidRDefault="00DC504A" w:rsidP="00602FF1">
      <w:pPr>
        <w:pStyle w:val="FootnoteText"/>
        <w:rPr>
          <w:ins w:id="3399" w:author="Vilson Lu" w:date="2014-08-15T14:52:00Z"/>
          <w:lang w:val="en-PH"/>
        </w:rPr>
      </w:pPr>
      <w:ins w:id="3400" w:author="Vilson Lu" w:date="2014-08-15T14:52:00Z">
        <w:r>
          <w:rPr>
            <w:rStyle w:val="FootnoteReference"/>
          </w:rPr>
          <w:footnoteRef/>
        </w:r>
        <w:r>
          <w:t xml:space="preserve"> </w:t>
        </w:r>
      </w:ins>
      <w:ins w:id="3401" w:author="TinTin Kalaw" w:date="2014-08-16T12:40:00Z">
        <w:r>
          <w:t xml:space="preserve">Twitter, a microblogging social media platform. </w:t>
        </w:r>
      </w:ins>
      <w:ins w:id="3402" w:author="Vilson Lu" w:date="2014-08-15T14:52:00Z">
        <w:r>
          <w:rPr>
            <w:lang w:val="en-PH"/>
          </w:rPr>
          <w:t>http://www.twitter.com/</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DCB90" w14:textId="77777777" w:rsidR="00DC504A" w:rsidRDefault="00DC50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7AB4C40A"/>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DC45CDC"/>
    <w:multiLevelType w:val="hybridMultilevel"/>
    <w:tmpl w:val="68EEFF4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19A676F"/>
    <w:multiLevelType w:val="hybridMultilevel"/>
    <w:tmpl w:val="6B94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443FC6"/>
    <w:multiLevelType w:val="hybridMultilevel"/>
    <w:tmpl w:val="89CAAC0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63034C"/>
    <w:multiLevelType w:val="hybridMultilevel"/>
    <w:tmpl w:val="7A66FF16"/>
    <w:lvl w:ilvl="0" w:tplc="76008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nsid w:val="304E6AA0"/>
    <w:multiLevelType w:val="hybridMultilevel"/>
    <w:tmpl w:val="88C6796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282508F"/>
    <w:multiLevelType w:val="hybridMultilevel"/>
    <w:tmpl w:val="8DB2538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0">
    <w:nsid w:val="32AC2CCD"/>
    <w:multiLevelType w:val="hybridMultilevel"/>
    <w:tmpl w:val="FE3C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C711B"/>
    <w:multiLevelType w:val="hybridMultilevel"/>
    <w:tmpl w:val="BAA8470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A8D7039"/>
    <w:multiLevelType w:val="hybridMultilevel"/>
    <w:tmpl w:val="6B4EF34C"/>
    <w:lvl w:ilvl="0" w:tplc="0409000F">
      <w:start w:val="1"/>
      <w:numFmt w:val="decimal"/>
      <w:lvlText w:val="%1."/>
      <w:lvlJc w:val="left"/>
      <w:pPr>
        <w:ind w:left="2160" w:hanging="360"/>
      </w:pPr>
    </w:lvl>
    <w:lvl w:ilvl="1" w:tplc="37729F6E">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C3E5FC8"/>
    <w:multiLevelType w:val="hybridMultilevel"/>
    <w:tmpl w:val="721CFA1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4">
    <w:nsid w:val="3DA654A2"/>
    <w:multiLevelType w:val="multilevel"/>
    <w:tmpl w:val="43DA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pStyle w:val="Style1"/>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E933AC"/>
    <w:multiLevelType w:val="hybridMultilevel"/>
    <w:tmpl w:val="11F66260"/>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6">
    <w:nsid w:val="444B2FDD"/>
    <w:multiLevelType w:val="hybridMultilevel"/>
    <w:tmpl w:val="E59C36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8AE0ABC"/>
    <w:multiLevelType w:val="hybridMultilevel"/>
    <w:tmpl w:val="F6EAFB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nsid w:val="5201393A"/>
    <w:multiLevelType w:val="hybridMultilevel"/>
    <w:tmpl w:val="4E963A2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56872EBB"/>
    <w:multiLevelType w:val="hybridMultilevel"/>
    <w:tmpl w:val="EC80785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1">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D85222"/>
    <w:multiLevelType w:val="hybridMultilevel"/>
    <w:tmpl w:val="0638E2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062B9"/>
    <w:multiLevelType w:val="hybridMultilevel"/>
    <w:tmpl w:val="2280E4A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4">
    <w:nsid w:val="641F4020"/>
    <w:multiLevelType w:val="hybridMultilevel"/>
    <w:tmpl w:val="9D3468A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6A6B65ED"/>
    <w:multiLevelType w:val="hybridMultilevel"/>
    <w:tmpl w:val="FA2885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DE64D89"/>
    <w:multiLevelType w:val="hybridMultilevel"/>
    <w:tmpl w:val="AFD4ECE8"/>
    <w:lvl w:ilvl="0" w:tplc="9DAEBD5A">
      <w:start w:val="1"/>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nsid w:val="6F1C67D4"/>
    <w:multiLevelType w:val="hybridMultilevel"/>
    <w:tmpl w:val="E26CFFF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8">
    <w:nsid w:val="701C3C88"/>
    <w:multiLevelType w:val="hybridMultilevel"/>
    <w:tmpl w:val="32BA91E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9">
    <w:nsid w:val="7153462E"/>
    <w:multiLevelType w:val="hybridMultilevel"/>
    <w:tmpl w:val="4F96B32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737239F0"/>
    <w:multiLevelType w:val="multilevel"/>
    <w:tmpl w:val="C1A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2">
    <w:nsid w:val="78F073F0"/>
    <w:multiLevelType w:val="multilevel"/>
    <w:tmpl w:val="3E4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BA65273"/>
    <w:multiLevelType w:val="hybridMultilevel"/>
    <w:tmpl w:val="428ED3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18"/>
  </w:num>
  <w:num w:numId="5">
    <w:abstractNumId w:val="30"/>
  </w:num>
  <w:num w:numId="6">
    <w:abstractNumId w:val="14"/>
  </w:num>
  <w:num w:numId="7">
    <w:abstractNumId w:val="28"/>
  </w:num>
  <w:num w:numId="8">
    <w:abstractNumId w:val="32"/>
  </w:num>
  <w:num w:numId="9">
    <w:abstractNumId w:val="10"/>
  </w:num>
  <w:num w:numId="10">
    <w:abstractNumId w:val="33"/>
  </w:num>
  <w:num w:numId="11">
    <w:abstractNumId w:val="22"/>
  </w:num>
  <w:num w:numId="12">
    <w:abstractNumId w:val="31"/>
  </w:num>
  <w:num w:numId="13">
    <w:abstractNumId w:val="23"/>
  </w:num>
  <w:num w:numId="14">
    <w:abstractNumId w:val="8"/>
  </w:num>
  <w:num w:numId="15">
    <w:abstractNumId w:val="11"/>
  </w:num>
  <w:num w:numId="16">
    <w:abstractNumId w:val="13"/>
  </w:num>
  <w:num w:numId="17">
    <w:abstractNumId w:val="9"/>
  </w:num>
  <w:num w:numId="18">
    <w:abstractNumId w:val="15"/>
  </w:num>
  <w:num w:numId="19">
    <w:abstractNumId w:val="21"/>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7"/>
  </w:num>
  <w:num w:numId="24">
    <w:abstractNumId w:val="2"/>
  </w:num>
  <w:num w:numId="25">
    <w:abstractNumId w:val="27"/>
  </w:num>
  <w:num w:numId="26">
    <w:abstractNumId w:val="20"/>
  </w:num>
  <w:num w:numId="27">
    <w:abstractNumId w:val="25"/>
  </w:num>
  <w:num w:numId="28">
    <w:abstractNumId w:val="16"/>
  </w:num>
  <w:num w:numId="29">
    <w:abstractNumId w:val="17"/>
  </w:num>
  <w:num w:numId="30">
    <w:abstractNumId w:val="5"/>
  </w:num>
  <w:num w:numId="31">
    <w:abstractNumId w:val="1"/>
  </w:num>
  <w:num w:numId="32">
    <w:abstractNumId w:val="19"/>
  </w:num>
  <w:num w:numId="33">
    <w:abstractNumId w:val="24"/>
  </w:num>
  <w:num w:numId="34">
    <w:abstractNumId w:val="29"/>
  </w:num>
  <w:num w:numId="35">
    <w:abstractNumId w:val="3"/>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EB2"/>
    <w:rsid w:val="00033779"/>
    <w:rsid w:val="00050568"/>
    <w:rsid w:val="00053676"/>
    <w:rsid w:val="00057150"/>
    <w:rsid w:val="00066294"/>
    <w:rsid w:val="0006657A"/>
    <w:rsid w:val="00067E21"/>
    <w:rsid w:val="0007279C"/>
    <w:rsid w:val="000756B8"/>
    <w:rsid w:val="00095B7A"/>
    <w:rsid w:val="000A1E0A"/>
    <w:rsid w:val="000B397A"/>
    <w:rsid w:val="000B6ADF"/>
    <w:rsid w:val="000C73F6"/>
    <w:rsid w:val="000D0BA6"/>
    <w:rsid w:val="000D7907"/>
    <w:rsid w:val="000E62A9"/>
    <w:rsid w:val="000F02B8"/>
    <w:rsid w:val="000F43FE"/>
    <w:rsid w:val="001012EC"/>
    <w:rsid w:val="00107AE8"/>
    <w:rsid w:val="00110C7D"/>
    <w:rsid w:val="00142ABB"/>
    <w:rsid w:val="00144E65"/>
    <w:rsid w:val="00177271"/>
    <w:rsid w:val="001C4214"/>
    <w:rsid w:val="001E5566"/>
    <w:rsid w:val="001F79FF"/>
    <w:rsid w:val="002077C0"/>
    <w:rsid w:val="00210966"/>
    <w:rsid w:val="00222991"/>
    <w:rsid w:val="0024098B"/>
    <w:rsid w:val="0024639D"/>
    <w:rsid w:val="00246F47"/>
    <w:rsid w:val="00263D25"/>
    <w:rsid w:val="002643A2"/>
    <w:rsid w:val="0027653C"/>
    <w:rsid w:val="002B1AF2"/>
    <w:rsid w:val="002E1E00"/>
    <w:rsid w:val="003036DF"/>
    <w:rsid w:val="00310509"/>
    <w:rsid w:val="0032049A"/>
    <w:rsid w:val="00323F87"/>
    <w:rsid w:val="00327F69"/>
    <w:rsid w:val="00335B54"/>
    <w:rsid w:val="00345443"/>
    <w:rsid w:val="00356CA2"/>
    <w:rsid w:val="003579E9"/>
    <w:rsid w:val="00375568"/>
    <w:rsid w:val="003849D8"/>
    <w:rsid w:val="00390544"/>
    <w:rsid w:val="003A139D"/>
    <w:rsid w:val="003B1123"/>
    <w:rsid w:val="003B71E3"/>
    <w:rsid w:val="003D3CFF"/>
    <w:rsid w:val="003D489D"/>
    <w:rsid w:val="003E0041"/>
    <w:rsid w:val="003E4FF7"/>
    <w:rsid w:val="003E503F"/>
    <w:rsid w:val="003F1C01"/>
    <w:rsid w:val="003F6BD7"/>
    <w:rsid w:val="00403B2E"/>
    <w:rsid w:val="00406CC7"/>
    <w:rsid w:val="00431870"/>
    <w:rsid w:val="00454EAD"/>
    <w:rsid w:val="00457336"/>
    <w:rsid w:val="00473C78"/>
    <w:rsid w:val="00483CE5"/>
    <w:rsid w:val="004862F4"/>
    <w:rsid w:val="00497EF3"/>
    <w:rsid w:val="004A377D"/>
    <w:rsid w:val="004B7769"/>
    <w:rsid w:val="004B7EB2"/>
    <w:rsid w:val="004E4551"/>
    <w:rsid w:val="004F77B0"/>
    <w:rsid w:val="005060C9"/>
    <w:rsid w:val="005320E1"/>
    <w:rsid w:val="00546C15"/>
    <w:rsid w:val="00546DA8"/>
    <w:rsid w:val="00557570"/>
    <w:rsid w:val="00576296"/>
    <w:rsid w:val="00587F40"/>
    <w:rsid w:val="00594645"/>
    <w:rsid w:val="005A3259"/>
    <w:rsid w:val="005C5B84"/>
    <w:rsid w:val="005E113E"/>
    <w:rsid w:val="005F4EE8"/>
    <w:rsid w:val="005F55E0"/>
    <w:rsid w:val="006012EA"/>
    <w:rsid w:val="00602FF1"/>
    <w:rsid w:val="0061160C"/>
    <w:rsid w:val="00625559"/>
    <w:rsid w:val="0063049B"/>
    <w:rsid w:val="00642931"/>
    <w:rsid w:val="006436ED"/>
    <w:rsid w:val="0065467F"/>
    <w:rsid w:val="006549BA"/>
    <w:rsid w:val="00663CFF"/>
    <w:rsid w:val="006673DB"/>
    <w:rsid w:val="00670C0D"/>
    <w:rsid w:val="0068488C"/>
    <w:rsid w:val="00690D69"/>
    <w:rsid w:val="006921C9"/>
    <w:rsid w:val="006B32CF"/>
    <w:rsid w:val="006D1FAD"/>
    <w:rsid w:val="006D5669"/>
    <w:rsid w:val="006D57FF"/>
    <w:rsid w:val="006E0D97"/>
    <w:rsid w:val="006E319B"/>
    <w:rsid w:val="006E372C"/>
    <w:rsid w:val="006E427B"/>
    <w:rsid w:val="006E4D62"/>
    <w:rsid w:val="006E5A30"/>
    <w:rsid w:val="006E5AD2"/>
    <w:rsid w:val="006E6440"/>
    <w:rsid w:val="006F08F4"/>
    <w:rsid w:val="0072175A"/>
    <w:rsid w:val="00731011"/>
    <w:rsid w:val="007458C5"/>
    <w:rsid w:val="00750DB1"/>
    <w:rsid w:val="00751528"/>
    <w:rsid w:val="007665FF"/>
    <w:rsid w:val="007713B7"/>
    <w:rsid w:val="0078345A"/>
    <w:rsid w:val="00786A4A"/>
    <w:rsid w:val="007939A6"/>
    <w:rsid w:val="007B111F"/>
    <w:rsid w:val="007B40A6"/>
    <w:rsid w:val="007C1634"/>
    <w:rsid w:val="007C62E7"/>
    <w:rsid w:val="007D4ADE"/>
    <w:rsid w:val="007E2298"/>
    <w:rsid w:val="007E331A"/>
    <w:rsid w:val="007F1C4D"/>
    <w:rsid w:val="007F6B83"/>
    <w:rsid w:val="00826007"/>
    <w:rsid w:val="00836980"/>
    <w:rsid w:val="0084312E"/>
    <w:rsid w:val="00850A9B"/>
    <w:rsid w:val="00852A57"/>
    <w:rsid w:val="0086093C"/>
    <w:rsid w:val="00872958"/>
    <w:rsid w:val="00874C47"/>
    <w:rsid w:val="00887840"/>
    <w:rsid w:val="0089716B"/>
    <w:rsid w:val="008B03D7"/>
    <w:rsid w:val="008B498F"/>
    <w:rsid w:val="008B4DD4"/>
    <w:rsid w:val="008C2F47"/>
    <w:rsid w:val="008C733C"/>
    <w:rsid w:val="008F0CD3"/>
    <w:rsid w:val="008F286D"/>
    <w:rsid w:val="008F2FB7"/>
    <w:rsid w:val="00903069"/>
    <w:rsid w:val="00906034"/>
    <w:rsid w:val="009162CC"/>
    <w:rsid w:val="00932097"/>
    <w:rsid w:val="009404FE"/>
    <w:rsid w:val="00944F87"/>
    <w:rsid w:val="00957CD2"/>
    <w:rsid w:val="009723E1"/>
    <w:rsid w:val="009835FE"/>
    <w:rsid w:val="009A1D38"/>
    <w:rsid w:val="009B283C"/>
    <w:rsid w:val="009B6691"/>
    <w:rsid w:val="009D2449"/>
    <w:rsid w:val="009D3B09"/>
    <w:rsid w:val="009D53D6"/>
    <w:rsid w:val="009E06DD"/>
    <w:rsid w:val="009E0D2E"/>
    <w:rsid w:val="009E3F87"/>
    <w:rsid w:val="009F6823"/>
    <w:rsid w:val="009F684C"/>
    <w:rsid w:val="00A02B2F"/>
    <w:rsid w:val="00A034B7"/>
    <w:rsid w:val="00A06234"/>
    <w:rsid w:val="00A11F02"/>
    <w:rsid w:val="00A127AA"/>
    <w:rsid w:val="00A2018C"/>
    <w:rsid w:val="00A21065"/>
    <w:rsid w:val="00A325B6"/>
    <w:rsid w:val="00A36740"/>
    <w:rsid w:val="00A52B84"/>
    <w:rsid w:val="00A609B4"/>
    <w:rsid w:val="00A92458"/>
    <w:rsid w:val="00A956C8"/>
    <w:rsid w:val="00AA00DF"/>
    <w:rsid w:val="00AA0301"/>
    <w:rsid w:val="00AA30D0"/>
    <w:rsid w:val="00AA471F"/>
    <w:rsid w:val="00AA6A17"/>
    <w:rsid w:val="00AB41DD"/>
    <w:rsid w:val="00AB60C8"/>
    <w:rsid w:val="00AB6FDF"/>
    <w:rsid w:val="00AC0661"/>
    <w:rsid w:val="00AC32F1"/>
    <w:rsid w:val="00AC38AC"/>
    <w:rsid w:val="00AD098A"/>
    <w:rsid w:val="00AD1B92"/>
    <w:rsid w:val="00AF3C37"/>
    <w:rsid w:val="00AF3D19"/>
    <w:rsid w:val="00B00C9B"/>
    <w:rsid w:val="00B10656"/>
    <w:rsid w:val="00B146E3"/>
    <w:rsid w:val="00B157E0"/>
    <w:rsid w:val="00B27843"/>
    <w:rsid w:val="00B7455C"/>
    <w:rsid w:val="00B81167"/>
    <w:rsid w:val="00BB4049"/>
    <w:rsid w:val="00BB45EA"/>
    <w:rsid w:val="00BC7A46"/>
    <w:rsid w:val="00BD138D"/>
    <w:rsid w:val="00BD3C98"/>
    <w:rsid w:val="00BD48F0"/>
    <w:rsid w:val="00BD4AA3"/>
    <w:rsid w:val="00BD695A"/>
    <w:rsid w:val="00BE2D16"/>
    <w:rsid w:val="00BF4C5E"/>
    <w:rsid w:val="00C263EA"/>
    <w:rsid w:val="00C33F6C"/>
    <w:rsid w:val="00C36A86"/>
    <w:rsid w:val="00C4377A"/>
    <w:rsid w:val="00C539A1"/>
    <w:rsid w:val="00C57FCA"/>
    <w:rsid w:val="00C87852"/>
    <w:rsid w:val="00C96033"/>
    <w:rsid w:val="00CB1673"/>
    <w:rsid w:val="00CB2DFE"/>
    <w:rsid w:val="00CC1F1E"/>
    <w:rsid w:val="00CC208E"/>
    <w:rsid w:val="00CD30EB"/>
    <w:rsid w:val="00CE0596"/>
    <w:rsid w:val="00CF0138"/>
    <w:rsid w:val="00D079B2"/>
    <w:rsid w:val="00D24411"/>
    <w:rsid w:val="00D301EB"/>
    <w:rsid w:val="00D4791C"/>
    <w:rsid w:val="00D5695F"/>
    <w:rsid w:val="00D60A7F"/>
    <w:rsid w:val="00D60CD5"/>
    <w:rsid w:val="00D66C6F"/>
    <w:rsid w:val="00D7332C"/>
    <w:rsid w:val="00D87F10"/>
    <w:rsid w:val="00D90804"/>
    <w:rsid w:val="00D95CFF"/>
    <w:rsid w:val="00DA0ED3"/>
    <w:rsid w:val="00DB37A8"/>
    <w:rsid w:val="00DC2B7E"/>
    <w:rsid w:val="00DC504A"/>
    <w:rsid w:val="00DD6136"/>
    <w:rsid w:val="00DE1654"/>
    <w:rsid w:val="00DE3FBD"/>
    <w:rsid w:val="00DE7D68"/>
    <w:rsid w:val="00E2293F"/>
    <w:rsid w:val="00E22971"/>
    <w:rsid w:val="00E362C8"/>
    <w:rsid w:val="00E40EB8"/>
    <w:rsid w:val="00E45CE0"/>
    <w:rsid w:val="00E617DD"/>
    <w:rsid w:val="00E66926"/>
    <w:rsid w:val="00E71372"/>
    <w:rsid w:val="00E75C6B"/>
    <w:rsid w:val="00E97D46"/>
    <w:rsid w:val="00EA130F"/>
    <w:rsid w:val="00EA3171"/>
    <w:rsid w:val="00EA3E3F"/>
    <w:rsid w:val="00EB3329"/>
    <w:rsid w:val="00EC74BC"/>
    <w:rsid w:val="00EE27CC"/>
    <w:rsid w:val="00EE5AC0"/>
    <w:rsid w:val="00EF6A97"/>
    <w:rsid w:val="00F048AE"/>
    <w:rsid w:val="00F45262"/>
    <w:rsid w:val="00F52051"/>
    <w:rsid w:val="00F55E12"/>
    <w:rsid w:val="00F61695"/>
    <w:rsid w:val="00F722EE"/>
    <w:rsid w:val="00F842C4"/>
    <w:rsid w:val="00F96500"/>
    <w:rsid w:val="00F977D3"/>
    <w:rsid w:val="00FA7FAF"/>
    <w:rsid w:val="00FB4EBF"/>
    <w:rsid w:val="00FB7FA3"/>
    <w:rsid w:val="00FC354F"/>
    <w:rsid w:val="00FD5B88"/>
    <w:rsid w:val="00FD77B6"/>
    <w:rsid w:val="00FE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B9A40"/>
  <w15:docId w15:val="{78F102B9-1D86-47CF-8CAE-806FB997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B2"/>
    <w:rPr>
      <w:rFonts w:ascii="Arial" w:hAnsi="Arial" w:cs="Arial"/>
      <w:sz w:val="24"/>
      <w:szCs w:val="24"/>
    </w:rPr>
  </w:style>
  <w:style w:type="paragraph" w:styleId="Heading1">
    <w:name w:val="heading 1"/>
    <w:basedOn w:val="ListParagraph"/>
    <w:link w:val="Heading1Char"/>
    <w:uiPriority w:val="9"/>
    <w:qFormat/>
    <w:rsid w:val="004B7EB2"/>
    <w:pPr>
      <w:numPr>
        <w:numId w:val="1"/>
      </w:numPr>
      <w:ind w:left="720" w:hanging="720"/>
      <w:jc w:val="both"/>
      <w:outlineLvl w:val="0"/>
    </w:pPr>
    <w:rPr>
      <w:b/>
    </w:rPr>
  </w:style>
  <w:style w:type="paragraph" w:styleId="Heading2">
    <w:name w:val="heading 2"/>
    <w:basedOn w:val="ListParagraph"/>
    <w:next w:val="Normal"/>
    <w:link w:val="Heading2Char"/>
    <w:uiPriority w:val="9"/>
    <w:unhideWhenUsed/>
    <w:qFormat/>
    <w:rsid w:val="004B7EB2"/>
    <w:pPr>
      <w:numPr>
        <w:ilvl w:val="1"/>
        <w:numId w:val="1"/>
      </w:numPr>
      <w:spacing w:line="276" w:lineRule="auto"/>
      <w:ind w:left="720" w:hanging="720"/>
      <w:jc w:val="both"/>
      <w:outlineLvl w:val="1"/>
    </w:pPr>
    <w:rPr>
      <w:b/>
      <w:sz w:val="22"/>
      <w:szCs w:val="22"/>
    </w:rPr>
  </w:style>
  <w:style w:type="paragraph" w:styleId="Heading3">
    <w:name w:val="heading 3"/>
    <w:basedOn w:val="ListParagraph"/>
    <w:next w:val="Normal"/>
    <w:link w:val="Heading3Char"/>
    <w:uiPriority w:val="9"/>
    <w:unhideWhenUsed/>
    <w:qFormat/>
    <w:rsid w:val="004B7EB2"/>
    <w:pPr>
      <w:numPr>
        <w:ilvl w:val="2"/>
        <w:numId w:val="1"/>
      </w:numPr>
      <w:spacing w:line="276" w:lineRule="auto"/>
      <w:ind w:left="1080"/>
      <w:jc w:val="both"/>
      <w:outlineLvl w:val="2"/>
    </w:pPr>
    <w:rPr>
      <w:b/>
      <w:sz w:val="22"/>
      <w:szCs w:val="22"/>
    </w:rPr>
  </w:style>
  <w:style w:type="paragraph" w:styleId="Heading4">
    <w:name w:val="heading 4"/>
    <w:basedOn w:val="Heading3"/>
    <w:next w:val="Normal"/>
    <w:link w:val="Heading4Char"/>
    <w:uiPriority w:val="9"/>
    <w:unhideWhenUsed/>
    <w:qFormat/>
    <w:rsid w:val="004B7EB2"/>
    <w:pPr>
      <w:numPr>
        <w:ilvl w:val="3"/>
      </w:numPr>
      <w:ind w:left="1440"/>
      <w:outlineLvl w:val="3"/>
    </w:pPr>
    <w:rPr>
      <w:sz w:val="20"/>
      <w:szCs w:val="20"/>
    </w:rPr>
  </w:style>
  <w:style w:type="paragraph" w:styleId="Heading5">
    <w:name w:val="heading 5"/>
    <w:basedOn w:val="Heading3"/>
    <w:next w:val="Normal"/>
    <w:link w:val="Heading5Char"/>
    <w:uiPriority w:val="9"/>
    <w:unhideWhenUsed/>
    <w:qFormat/>
    <w:rsid w:val="003036DF"/>
    <w:pPr>
      <w:numPr>
        <w:ilvl w:val="0"/>
        <w:numId w:val="0"/>
      </w:numPr>
      <w:ind w:left="1080"/>
      <w:outlineLvl w:val="4"/>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basedOn w:val="Normal"/>
    <w:next w:val="Normal"/>
    <w:link w:val="TitleChar"/>
    <w:uiPriority w:val="10"/>
    <w:qFormat/>
    <w:rsid w:val="004B7EB2"/>
    <w:pPr>
      <w:jc w:val="center"/>
    </w:pPr>
    <w:rPr>
      <w:b/>
    </w:rPr>
  </w:style>
  <w:style w:type="character" w:customStyle="1" w:styleId="TitleChar">
    <w:name w:val="Title Char"/>
    <w:aliases w:val="Main Title Char"/>
    <w:basedOn w:val="DefaultParagraphFont"/>
    <w:link w:val="Title"/>
    <w:uiPriority w:val="10"/>
    <w:rsid w:val="004B7EB2"/>
    <w:rPr>
      <w:rFonts w:ascii="Arial" w:hAnsi="Arial" w:cs="Arial"/>
      <w:b/>
      <w:sz w:val="24"/>
      <w:szCs w:val="24"/>
    </w:rPr>
  </w:style>
  <w:style w:type="paragraph" w:styleId="Subtitle">
    <w:name w:val="Subtitle"/>
    <w:aliases w:val="Main Subtitle"/>
    <w:basedOn w:val="Normal"/>
    <w:next w:val="Normal"/>
    <w:link w:val="SubtitleChar"/>
    <w:uiPriority w:val="11"/>
    <w:qFormat/>
    <w:rsid w:val="004B7EB2"/>
    <w:pPr>
      <w:jc w:val="center"/>
    </w:pPr>
  </w:style>
  <w:style w:type="character" w:customStyle="1" w:styleId="SubtitleChar">
    <w:name w:val="Subtitle Char"/>
    <w:aliases w:val="Main Subtitle Char"/>
    <w:basedOn w:val="DefaultParagraphFont"/>
    <w:link w:val="Subtitle"/>
    <w:uiPriority w:val="11"/>
    <w:rsid w:val="004B7EB2"/>
    <w:rPr>
      <w:rFonts w:ascii="Arial" w:hAnsi="Arial" w:cs="Arial"/>
      <w:sz w:val="24"/>
      <w:szCs w:val="24"/>
    </w:rPr>
  </w:style>
  <w:style w:type="paragraph" w:styleId="Footer">
    <w:name w:val="footer"/>
    <w:basedOn w:val="Normal"/>
    <w:link w:val="FooterChar"/>
    <w:uiPriority w:val="99"/>
    <w:unhideWhenUsed/>
    <w:rsid w:val="004B7EB2"/>
    <w:pPr>
      <w:tabs>
        <w:tab w:val="center" w:pos="4680"/>
        <w:tab w:val="right" w:pos="9360"/>
      </w:tabs>
      <w:jc w:val="both"/>
    </w:pPr>
    <w:rPr>
      <w:sz w:val="20"/>
      <w:szCs w:val="20"/>
    </w:rPr>
  </w:style>
  <w:style w:type="character" w:customStyle="1" w:styleId="FooterChar">
    <w:name w:val="Footer Char"/>
    <w:basedOn w:val="DefaultParagraphFont"/>
    <w:link w:val="Footer"/>
    <w:uiPriority w:val="99"/>
    <w:rsid w:val="004B7EB2"/>
    <w:rPr>
      <w:rFonts w:ascii="Arial" w:hAnsi="Arial" w:cs="Arial"/>
      <w:sz w:val="20"/>
      <w:szCs w:val="20"/>
    </w:rPr>
  </w:style>
  <w:style w:type="paragraph" w:styleId="Header">
    <w:name w:val="header"/>
    <w:basedOn w:val="Normal"/>
    <w:link w:val="HeaderChar"/>
    <w:uiPriority w:val="99"/>
    <w:unhideWhenUsed/>
    <w:rsid w:val="004B7EB2"/>
    <w:pPr>
      <w:tabs>
        <w:tab w:val="center" w:pos="4680"/>
        <w:tab w:val="right" w:pos="9360"/>
      </w:tabs>
    </w:pPr>
  </w:style>
  <w:style w:type="character" w:customStyle="1" w:styleId="HeaderChar">
    <w:name w:val="Header Char"/>
    <w:basedOn w:val="DefaultParagraphFont"/>
    <w:link w:val="Header"/>
    <w:uiPriority w:val="99"/>
    <w:rsid w:val="004B7EB2"/>
    <w:rPr>
      <w:rFonts w:ascii="Arial" w:hAnsi="Arial" w:cs="Arial"/>
      <w:sz w:val="24"/>
      <w:szCs w:val="24"/>
    </w:rPr>
  </w:style>
  <w:style w:type="paragraph" w:customStyle="1" w:styleId="AbstractTitle">
    <w:name w:val="Abstract Title"/>
    <w:basedOn w:val="Subtitle"/>
    <w:link w:val="AbstractTitleChar"/>
    <w:qFormat/>
    <w:rsid w:val="004B7EB2"/>
    <w:rPr>
      <w:b/>
      <w:sz w:val="20"/>
      <w:szCs w:val="20"/>
    </w:rPr>
  </w:style>
  <w:style w:type="paragraph" w:customStyle="1" w:styleId="AbstractContent">
    <w:name w:val="Abstract Content"/>
    <w:basedOn w:val="AbstractTitle"/>
    <w:link w:val="AbstractContentChar"/>
    <w:qFormat/>
    <w:rsid w:val="004B7EB2"/>
    <w:pPr>
      <w:jc w:val="both"/>
    </w:pPr>
    <w:rPr>
      <w:b w:val="0"/>
    </w:rPr>
  </w:style>
  <w:style w:type="character" w:customStyle="1" w:styleId="AbstractTitleChar">
    <w:name w:val="Abstract Title Char"/>
    <w:basedOn w:val="SubtitleChar"/>
    <w:link w:val="AbstractTitle"/>
    <w:rsid w:val="004B7EB2"/>
    <w:rPr>
      <w:rFonts w:ascii="Arial" w:hAnsi="Arial" w:cs="Arial"/>
      <w:b/>
      <w:sz w:val="20"/>
      <w:szCs w:val="20"/>
    </w:rPr>
  </w:style>
  <w:style w:type="character" w:customStyle="1" w:styleId="Heading1Char">
    <w:name w:val="Heading 1 Char"/>
    <w:basedOn w:val="DefaultParagraphFont"/>
    <w:link w:val="Heading1"/>
    <w:uiPriority w:val="9"/>
    <w:rsid w:val="004B7EB2"/>
    <w:rPr>
      <w:rFonts w:ascii="Arial" w:hAnsi="Arial" w:cs="Arial"/>
      <w:b/>
      <w:sz w:val="24"/>
      <w:szCs w:val="24"/>
    </w:rPr>
  </w:style>
  <w:style w:type="character" w:customStyle="1" w:styleId="AbstractContentChar">
    <w:name w:val="Abstract Content Char"/>
    <w:basedOn w:val="AbstractTitleChar"/>
    <w:link w:val="AbstractContent"/>
    <w:rsid w:val="004B7EB2"/>
    <w:rPr>
      <w:rFonts w:ascii="Arial" w:hAnsi="Arial" w:cs="Arial"/>
      <w:b w:val="0"/>
      <w:sz w:val="20"/>
      <w:szCs w:val="20"/>
    </w:rPr>
  </w:style>
  <w:style w:type="character" w:customStyle="1" w:styleId="Heading2Char">
    <w:name w:val="Heading 2 Char"/>
    <w:basedOn w:val="DefaultParagraphFont"/>
    <w:link w:val="Heading2"/>
    <w:uiPriority w:val="9"/>
    <w:rsid w:val="004B7EB2"/>
    <w:rPr>
      <w:rFonts w:ascii="Arial" w:hAnsi="Arial" w:cs="Arial"/>
      <w:b/>
    </w:rPr>
  </w:style>
  <w:style w:type="character" w:customStyle="1" w:styleId="Heading3Char">
    <w:name w:val="Heading 3 Char"/>
    <w:basedOn w:val="DefaultParagraphFont"/>
    <w:link w:val="Heading3"/>
    <w:uiPriority w:val="9"/>
    <w:rsid w:val="004B7EB2"/>
    <w:rPr>
      <w:rFonts w:ascii="Arial" w:hAnsi="Arial" w:cs="Arial"/>
      <w:b/>
    </w:rPr>
  </w:style>
  <w:style w:type="character" w:customStyle="1" w:styleId="Heading4Char">
    <w:name w:val="Heading 4 Char"/>
    <w:basedOn w:val="DefaultParagraphFont"/>
    <w:link w:val="Heading4"/>
    <w:uiPriority w:val="9"/>
    <w:rsid w:val="004B7EB2"/>
    <w:rPr>
      <w:rFonts w:ascii="Arial" w:hAnsi="Arial" w:cs="Arial"/>
      <w:b/>
      <w:sz w:val="20"/>
      <w:szCs w:val="20"/>
    </w:rPr>
  </w:style>
  <w:style w:type="paragraph" w:styleId="ListParagraph">
    <w:name w:val="List Paragraph"/>
    <w:basedOn w:val="Normal"/>
    <w:uiPriority w:val="34"/>
    <w:qFormat/>
    <w:rsid w:val="004B7EB2"/>
    <w:pPr>
      <w:ind w:left="720"/>
      <w:contextualSpacing/>
    </w:pPr>
  </w:style>
  <w:style w:type="character" w:styleId="CommentReference">
    <w:name w:val="annotation reference"/>
    <w:basedOn w:val="DefaultParagraphFont"/>
    <w:uiPriority w:val="99"/>
    <w:semiHidden/>
    <w:unhideWhenUsed/>
    <w:rsid w:val="004B7EB2"/>
    <w:rPr>
      <w:sz w:val="16"/>
      <w:szCs w:val="16"/>
    </w:rPr>
  </w:style>
  <w:style w:type="paragraph" w:styleId="CommentText">
    <w:name w:val="annotation text"/>
    <w:basedOn w:val="Normal"/>
    <w:link w:val="CommentTextChar"/>
    <w:uiPriority w:val="99"/>
    <w:unhideWhenUsed/>
    <w:rsid w:val="004B7EB2"/>
    <w:rPr>
      <w:sz w:val="20"/>
      <w:szCs w:val="20"/>
    </w:rPr>
  </w:style>
  <w:style w:type="character" w:customStyle="1" w:styleId="CommentTextChar">
    <w:name w:val="Comment Text Char"/>
    <w:basedOn w:val="DefaultParagraphFont"/>
    <w:link w:val="CommentText"/>
    <w:uiPriority w:val="99"/>
    <w:rsid w:val="004B7EB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B7EB2"/>
    <w:rPr>
      <w:b/>
      <w:bCs/>
    </w:rPr>
  </w:style>
  <w:style w:type="character" w:customStyle="1" w:styleId="CommentSubjectChar">
    <w:name w:val="Comment Subject Char"/>
    <w:basedOn w:val="CommentTextChar"/>
    <w:link w:val="CommentSubject"/>
    <w:uiPriority w:val="99"/>
    <w:semiHidden/>
    <w:rsid w:val="004B7EB2"/>
    <w:rPr>
      <w:rFonts w:ascii="Arial" w:hAnsi="Arial" w:cs="Arial"/>
      <w:b/>
      <w:bCs/>
      <w:sz w:val="20"/>
      <w:szCs w:val="20"/>
    </w:rPr>
  </w:style>
  <w:style w:type="paragraph" w:styleId="BalloonText">
    <w:name w:val="Balloon Text"/>
    <w:basedOn w:val="Normal"/>
    <w:link w:val="BalloonTextChar"/>
    <w:uiPriority w:val="99"/>
    <w:semiHidden/>
    <w:unhideWhenUsed/>
    <w:rsid w:val="004B7E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EB2"/>
    <w:rPr>
      <w:rFonts w:ascii="Segoe UI" w:hAnsi="Segoe UI" w:cs="Segoe UI"/>
      <w:sz w:val="18"/>
      <w:szCs w:val="18"/>
    </w:rPr>
  </w:style>
  <w:style w:type="paragraph" w:customStyle="1" w:styleId="TOCHeading1">
    <w:name w:val="TOC Heading1"/>
    <w:basedOn w:val="AbstractContent"/>
    <w:link w:val="ToCHeadingChar"/>
    <w:qFormat/>
    <w:rsid w:val="004B7EB2"/>
    <w:rPr>
      <w:b/>
      <w:sz w:val="24"/>
      <w:szCs w:val="24"/>
    </w:rPr>
  </w:style>
  <w:style w:type="paragraph" w:customStyle="1" w:styleId="Content1">
    <w:name w:val="Content 1"/>
    <w:basedOn w:val="Normal"/>
    <w:link w:val="Content1Char"/>
    <w:qFormat/>
    <w:rsid w:val="009B6691"/>
    <w:pPr>
      <w:ind w:left="1080"/>
      <w:jc w:val="both"/>
    </w:pPr>
    <w:rPr>
      <w:sz w:val="20"/>
      <w:szCs w:val="20"/>
    </w:rPr>
  </w:style>
  <w:style w:type="character" w:customStyle="1" w:styleId="ToCHeadingChar">
    <w:name w:val="ToC Heading Char"/>
    <w:basedOn w:val="AbstractContentChar"/>
    <w:link w:val="TOCHeading1"/>
    <w:rsid w:val="004B7EB2"/>
    <w:rPr>
      <w:rFonts w:ascii="Arial" w:hAnsi="Arial" w:cs="Arial"/>
      <w:b/>
      <w:sz w:val="24"/>
      <w:szCs w:val="24"/>
    </w:rPr>
  </w:style>
  <w:style w:type="paragraph" w:styleId="TOC9">
    <w:name w:val="toc 9"/>
    <w:basedOn w:val="Normal"/>
    <w:next w:val="Normal"/>
    <w:autoRedefine/>
    <w:uiPriority w:val="39"/>
    <w:semiHidden/>
    <w:unhideWhenUsed/>
    <w:rsid w:val="004B7EB2"/>
    <w:pPr>
      <w:spacing w:after="100"/>
      <w:ind w:left="1920"/>
    </w:pPr>
  </w:style>
  <w:style w:type="paragraph" w:customStyle="1" w:styleId="Content2">
    <w:name w:val="Content 2"/>
    <w:basedOn w:val="Content1"/>
    <w:link w:val="Content2Char"/>
    <w:qFormat/>
    <w:rsid w:val="009B6691"/>
    <w:pPr>
      <w:ind w:left="1440"/>
    </w:pPr>
  </w:style>
  <w:style w:type="character" w:customStyle="1" w:styleId="Content1Char">
    <w:name w:val="Content 1 Char"/>
    <w:basedOn w:val="DefaultParagraphFont"/>
    <w:link w:val="Content1"/>
    <w:rsid w:val="009B6691"/>
    <w:rPr>
      <w:rFonts w:ascii="Arial" w:hAnsi="Arial" w:cs="Arial"/>
      <w:sz w:val="20"/>
      <w:szCs w:val="20"/>
    </w:rPr>
  </w:style>
  <w:style w:type="paragraph" w:styleId="Caption">
    <w:name w:val="caption"/>
    <w:basedOn w:val="NoSpacing"/>
    <w:next w:val="Normal"/>
    <w:uiPriority w:val="35"/>
    <w:unhideWhenUsed/>
    <w:qFormat/>
    <w:rsid w:val="00AB6FDF"/>
    <w:pPr>
      <w:keepNext/>
      <w:ind w:left="1440"/>
      <w:jc w:val="center"/>
    </w:pPr>
    <w:rPr>
      <w:b/>
      <w:i/>
    </w:rPr>
  </w:style>
  <w:style w:type="character" w:customStyle="1" w:styleId="Content2Char">
    <w:name w:val="Content 2 Char"/>
    <w:basedOn w:val="Content1Char"/>
    <w:link w:val="Content2"/>
    <w:rsid w:val="009B6691"/>
    <w:rPr>
      <w:rFonts w:ascii="Arial" w:hAnsi="Arial" w:cs="Arial"/>
      <w:sz w:val="20"/>
      <w:szCs w:val="20"/>
    </w:rPr>
  </w:style>
  <w:style w:type="paragraph" w:styleId="NoSpacing">
    <w:name w:val="No Spacing"/>
    <w:uiPriority w:val="1"/>
    <w:qFormat/>
    <w:rsid w:val="00F61695"/>
    <w:pPr>
      <w:jc w:val="both"/>
    </w:pPr>
    <w:rPr>
      <w:rFonts w:ascii="Arial" w:hAnsi="Arial" w:cs="Arial"/>
      <w:sz w:val="20"/>
      <w:szCs w:val="20"/>
    </w:rPr>
  </w:style>
  <w:style w:type="table" w:styleId="TableGrid">
    <w:name w:val="Table Grid"/>
    <w:basedOn w:val="TableNormal"/>
    <w:uiPriority w:val="39"/>
    <w:rsid w:val="00F61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
    <w:name w:val="Content"/>
    <w:basedOn w:val="Normal"/>
    <w:link w:val="ContentChar"/>
    <w:rsid w:val="00F61695"/>
    <w:pPr>
      <w:ind w:left="1440"/>
      <w:jc w:val="both"/>
    </w:pPr>
    <w:rPr>
      <w:sz w:val="20"/>
      <w:szCs w:val="20"/>
    </w:rPr>
  </w:style>
  <w:style w:type="character" w:customStyle="1" w:styleId="ContentChar">
    <w:name w:val="Content Char"/>
    <w:basedOn w:val="DefaultParagraphFont"/>
    <w:link w:val="Content"/>
    <w:rsid w:val="00F61695"/>
    <w:rPr>
      <w:rFonts w:ascii="Arial" w:hAnsi="Arial" w:cs="Arial"/>
      <w:sz w:val="20"/>
      <w:szCs w:val="20"/>
    </w:rPr>
  </w:style>
  <w:style w:type="paragraph" w:styleId="TableofFigures">
    <w:name w:val="table of figures"/>
    <w:basedOn w:val="Normal"/>
    <w:next w:val="Normal"/>
    <w:uiPriority w:val="99"/>
    <w:unhideWhenUsed/>
    <w:rsid w:val="00D7332C"/>
  </w:style>
  <w:style w:type="character" w:styleId="Hyperlink">
    <w:name w:val="Hyperlink"/>
    <w:basedOn w:val="DefaultParagraphFont"/>
    <w:uiPriority w:val="99"/>
    <w:unhideWhenUsed/>
    <w:rsid w:val="00D7332C"/>
    <w:rPr>
      <w:color w:val="0563C1" w:themeColor="hyperlink"/>
      <w:u w:val="single"/>
    </w:rPr>
  </w:style>
  <w:style w:type="paragraph" w:styleId="TOC1">
    <w:name w:val="toc 1"/>
    <w:basedOn w:val="Normal"/>
    <w:next w:val="Normal"/>
    <w:autoRedefine/>
    <w:uiPriority w:val="39"/>
    <w:unhideWhenUsed/>
    <w:rsid w:val="00D7332C"/>
    <w:pPr>
      <w:spacing w:after="100"/>
    </w:pPr>
  </w:style>
  <w:style w:type="paragraph" w:styleId="TOC2">
    <w:name w:val="toc 2"/>
    <w:basedOn w:val="Normal"/>
    <w:next w:val="Normal"/>
    <w:autoRedefine/>
    <w:uiPriority w:val="39"/>
    <w:unhideWhenUsed/>
    <w:rsid w:val="00D7332C"/>
    <w:pPr>
      <w:spacing w:after="100"/>
      <w:ind w:left="240"/>
    </w:pPr>
  </w:style>
  <w:style w:type="paragraph" w:styleId="TOC3">
    <w:name w:val="toc 3"/>
    <w:basedOn w:val="Normal"/>
    <w:next w:val="Normal"/>
    <w:autoRedefine/>
    <w:uiPriority w:val="39"/>
    <w:unhideWhenUsed/>
    <w:rsid w:val="00D7332C"/>
    <w:pPr>
      <w:spacing w:after="100"/>
      <w:ind w:left="480"/>
    </w:pPr>
  </w:style>
  <w:style w:type="paragraph" w:styleId="FootnoteText">
    <w:name w:val="footnote text"/>
    <w:basedOn w:val="Normal"/>
    <w:link w:val="FootnoteTextChar"/>
    <w:uiPriority w:val="99"/>
    <w:semiHidden/>
    <w:unhideWhenUsed/>
    <w:rsid w:val="00D7332C"/>
    <w:rPr>
      <w:sz w:val="20"/>
      <w:szCs w:val="20"/>
    </w:rPr>
  </w:style>
  <w:style w:type="character" w:customStyle="1" w:styleId="FootnoteTextChar">
    <w:name w:val="Footnote Text Char"/>
    <w:basedOn w:val="DefaultParagraphFont"/>
    <w:link w:val="FootnoteText"/>
    <w:uiPriority w:val="99"/>
    <w:semiHidden/>
    <w:rsid w:val="00D7332C"/>
    <w:rPr>
      <w:rFonts w:ascii="Arial" w:hAnsi="Arial" w:cs="Arial"/>
      <w:sz w:val="20"/>
      <w:szCs w:val="20"/>
    </w:rPr>
  </w:style>
  <w:style w:type="character" w:styleId="FootnoteReference">
    <w:name w:val="footnote reference"/>
    <w:basedOn w:val="DefaultParagraphFont"/>
    <w:uiPriority w:val="99"/>
    <w:semiHidden/>
    <w:unhideWhenUsed/>
    <w:rsid w:val="00D7332C"/>
    <w:rPr>
      <w:vertAlign w:val="superscript"/>
    </w:rPr>
  </w:style>
  <w:style w:type="paragraph" w:customStyle="1" w:styleId="Reference">
    <w:name w:val="Reference"/>
    <w:basedOn w:val="Content1"/>
    <w:link w:val="ReferenceChar"/>
    <w:qFormat/>
    <w:rsid w:val="003E0041"/>
    <w:pPr>
      <w:ind w:left="1800" w:hanging="720"/>
    </w:pPr>
  </w:style>
  <w:style w:type="character" w:customStyle="1" w:styleId="ReferenceChar">
    <w:name w:val="Reference Char"/>
    <w:basedOn w:val="Content1Char"/>
    <w:link w:val="Reference"/>
    <w:rsid w:val="003E0041"/>
    <w:rPr>
      <w:rFonts w:ascii="Arial" w:hAnsi="Arial" w:cs="Arial"/>
      <w:sz w:val="20"/>
      <w:szCs w:val="20"/>
    </w:rPr>
  </w:style>
  <w:style w:type="character" w:styleId="Emphasis">
    <w:name w:val="Emphasis"/>
    <w:uiPriority w:val="20"/>
    <w:qFormat/>
    <w:rsid w:val="00D079B2"/>
    <w:rPr>
      <w:i/>
    </w:rPr>
  </w:style>
  <w:style w:type="paragraph" w:customStyle="1" w:styleId="Style1">
    <w:name w:val="Style 1"/>
    <w:basedOn w:val="Heading4"/>
    <w:link w:val="Style1Char"/>
    <w:qFormat/>
    <w:rsid w:val="00D079B2"/>
    <w:pPr>
      <w:numPr>
        <w:numId w:val="6"/>
      </w:numPr>
      <w:ind w:left="1440" w:firstLine="0"/>
    </w:pPr>
  </w:style>
  <w:style w:type="character" w:customStyle="1" w:styleId="Style1Char">
    <w:name w:val="Style 1 Char"/>
    <w:basedOn w:val="Heading4Char"/>
    <w:link w:val="Style1"/>
    <w:rsid w:val="00D079B2"/>
    <w:rPr>
      <w:rFonts w:ascii="Arial" w:hAnsi="Arial" w:cs="Arial"/>
      <w:b/>
      <w:sz w:val="20"/>
      <w:szCs w:val="20"/>
    </w:rPr>
  </w:style>
  <w:style w:type="character" w:customStyle="1" w:styleId="Heading5Char">
    <w:name w:val="Heading 5 Char"/>
    <w:basedOn w:val="DefaultParagraphFont"/>
    <w:link w:val="Heading5"/>
    <w:uiPriority w:val="9"/>
    <w:rsid w:val="003036DF"/>
    <w:rPr>
      <w:rFonts w:ascii="Arial" w:hAnsi="Arial" w:cs="Arial"/>
      <w:b/>
      <w:sz w:val="20"/>
      <w:szCs w:val="20"/>
    </w:rPr>
  </w:style>
  <w:style w:type="paragraph" w:styleId="NormalWeb">
    <w:name w:val="Normal (Web)"/>
    <w:basedOn w:val="Normal"/>
    <w:uiPriority w:val="99"/>
    <w:unhideWhenUsed/>
    <w:rsid w:val="00670C0D"/>
    <w:pPr>
      <w:spacing w:before="100" w:beforeAutospacing="1" w:after="100" w:afterAutospacing="1"/>
      <w:jc w:val="both"/>
    </w:pPr>
    <w:rPr>
      <w:rFonts w:ascii="Times New Roman" w:eastAsia="Times New Roman" w:hAnsi="Times New Roman" w:cs="Times New Roman"/>
    </w:rPr>
  </w:style>
  <w:style w:type="character" w:customStyle="1" w:styleId="apple-converted-space">
    <w:name w:val="apple-converted-space"/>
    <w:basedOn w:val="DefaultParagraphFont"/>
    <w:rsid w:val="00BD48F0"/>
  </w:style>
  <w:style w:type="character" w:styleId="PlaceholderText">
    <w:name w:val="Placeholder Text"/>
    <w:basedOn w:val="DefaultParagraphFont"/>
    <w:uiPriority w:val="99"/>
    <w:semiHidden/>
    <w:rsid w:val="00DE7D68"/>
    <w:rPr>
      <w:color w:val="808080"/>
    </w:rPr>
  </w:style>
  <w:style w:type="character" w:customStyle="1" w:styleId="link-complex-target">
    <w:name w:val="link-complex-target"/>
    <w:basedOn w:val="DefaultParagraphFont"/>
    <w:rsid w:val="00602FF1"/>
  </w:style>
  <w:style w:type="character" w:customStyle="1" w:styleId="hash">
    <w:name w:val="hash"/>
    <w:basedOn w:val="DefaultParagraphFont"/>
    <w:rsid w:val="00602FF1"/>
  </w:style>
  <w:style w:type="character" w:customStyle="1" w:styleId="correction">
    <w:name w:val="correction"/>
    <w:basedOn w:val="DefaultParagraphFont"/>
    <w:rsid w:val="00EF6A97"/>
  </w:style>
  <w:style w:type="character" w:styleId="LineNumber">
    <w:name w:val="line number"/>
    <w:basedOn w:val="DefaultParagraphFont"/>
    <w:uiPriority w:val="99"/>
    <w:semiHidden/>
    <w:unhideWhenUsed/>
    <w:rsid w:val="00DB37A8"/>
  </w:style>
  <w:style w:type="character" w:styleId="SubtleEmphasis">
    <w:name w:val="Subtle Emphasis"/>
    <w:basedOn w:val="DefaultParagraphFont"/>
    <w:uiPriority w:val="19"/>
    <w:qFormat/>
    <w:rsid w:val="00B7455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40505">
      <w:bodyDiv w:val="1"/>
      <w:marLeft w:val="0"/>
      <w:marRight w:val="0"/>
      <w:marTop w:val="0"/>
      <w:marBottom w:val="0"/>
      <w:divBdr>
        <w:top w:val="none" w:sz="0" w:space="0" w:color="auto"/>
        <w:left w:val="none" w:sz="0" w:space="0" w:color="auto"/>
        <w:bottom w:val="none" w:sz="0" w:space="0" w:color="auto"/>
        <w:right w:val="none" w:sz="0" w:space="0" w:color="auto"/>
      </w:divBdr>
    </w:div>
    <w:div w:id="565608283">
      <w:bodyDiv w:val="1"/>
      <w:marLeft w:val="0"/>
      <w:marRight w:val="0"/>
      <w:marTop w:val="0"/>
      <w:marBottom w:val="0"/>
      <w:divBdr>
        <w:top w:val="none" w:sz="0" w:space="0" w:color="auto"/>
        <w:left w:val="none" w:sz="0" w:space="0" w:color="auto"/>
        <w:bottom w:val="none" w:sz="0" w:space="0" w:color="auto"/>
        <w:right w:val="none" w:sz="0" w:space="0" w:color="auto"/>
      </w:divBdr>
    </w:div>
    <w:div w:id="769937739">
      <w:bodyDiv w:val="1"/>
      <w:marLeft w:val="0"/>
      <w:marRight w:val="0"/>
      <w:marTop w:val="0"/>
      <w:marBottom w:val="0"/>
      <w:divBdr>
        <w:top w:val="none" w:sz="0" w:space="0" w:color="auto"/>
        <w:left w:val="none" w:sz="0" w:space="0" w:color="auto"/>
        <w:bottom w:val="none" w:sz="0" w:space="0" w:color="auto"/>
        <w:right w:val="none" w:sz="0" w:space="0" w:color="auto"/>
      </w:divBdr>
    </w:div>
    <w:div w:id="879442251">
      <w:bodyDiv w:val="1"/>
      <w:marLeft w:val="0"/>
      <w:marRight w:val="0"/>
      <w:marTop w:val="0"/>
      <w:marBottom w:val="0"/>
      <w:divBdr>
        <w:top w:val="none" w:sz="0" w:space="0" w:color="auto"/>
        <w:left w:val="none" w:sz="0" w:space="0" w:color="auto"/>
        <w:bottom w:val="none" w:sz="0" w:space="0" w:color="auto"/>
        <w:right w:val="none" w:sz="0" w:space="0" w:color="auto"/>
      </w:divBdr>
    </w:div>
    <w:div w:id="996766101">
      <w:bodyDiv w:val="1"/>
      <w:marLeft w:val="0"/>
      <w:marRight w:val="0"/>
      <w:marTop w:val="0"/>
      <w:marBottom w:val="0"/>
      <w:divBdr>
        <w:top w:val="none" w:sz="0" w:space="0" w:color="auto"/>
        <w:left w:val="none" w:sz="0" w:space="0" w:color="auto"/>
        <w:bottom w:val="none" w:sz="0" w:space="0" w:color="auto"/>
        <w:right w:val="none" w:sz="0" w:space="0" w:color="auto"/>
      </w:divBdr>
    </w:div>
    <w:div w:id="1044863145">
      <w:bodyDiv w:val="1"/>
      <w:marLeft w:val="0"/>
      <w:marRight w:val="0"/>
      <w:marTop w:val="0"/>
      <w:marBottom w:val="0"/>
      <w:divBdr>
        <w:top w:val="none" w:sz="0" w:space="0" w:color="auto"/>
        <w:left w:val="none" w:sz="0" w:space="0" w:color="auto"/>
        <w:bottom w:val="none" w:sz="0" w:space="0" w:color="auto"/>
        <w:right w:val="none" w:sz="0" w:space="0" w:color="auto"/>
      </w:divBdr>
    </w:div>
    <w:div w:id="1058747210">
      <w:bodyDiv w:val="1"/>
      <w:marLeft w:val="0"/>
      <w:marRight w:val="0"/>
      <w:marTop w:val="0"/>
      <w:marBottom w:val="0"/>
      <w:divBdr>
        <w:top w:val="none" w:sz="0" w:space="0" w:color="auto"/>
        <w:left w:val="none" w:sz="0" w:space="0" w:color="auto"/>
        <w:bottom w:val="none" w:sz="0" w:space="0" w:color="auto"/>
        <w:right w:val="none" w:sz="0" w:space="0" w:color="auto"/>
      </w:divBdr>
    </w:div>
    <w:div w:id="1146703471">
      <w:bodyDiv w:val="1"/>
      <w:marLeft w:val="0"/>
      <w:marRight w:val="0"/>
      <w:marTop w:val="0"/>
      <w:marBottom w:val="0"/>
      <w:divBdr>
        <w:top w:val="none" w:sz="0" w:space="0" w:color="auto"/>
        <w:left w:val="none" w:sz="0" w:space="0" w:color="auto"/>
        <w:bottom w:val="none" w:sz="0" w:space="0" w:color="auto"/>
        <w:right w:val="none" w:sz="0" w:space="0" w:color="auto"/>
      </w:divBdr>
    </w:div>
    <w:div w:id="1563255815">
      <w:bodyDiv w:val="1"/>
      <w:marLeft w:val="0"/>
      <w:marRight w:val="0"/>
      <w:marTop w:val="0"/>
      <w:marBottom w:val="0"/>
      <w:divBdr>
        <w:top w:val="none" w:sz="0" w:space="0" w:color="auto"/>
        <w:left w:val="none" w:sz="0" w:space="0" w:color="auto"/>
        <w:bottom w:val="none" w:sz="0" w:space="0" w:color="auto"/>
        <w:right w:val="none" w:sz="0" w:space="0" w:color="auto"/>
      </w:divBdr>
    </w:div>
    <w:div w:id="1611663657">
      <w:bodyDiv w:val="1"/>
      <w:marLeft w:val="0"/>
      <w:marRight w:val="0"/>
      <w:marTop w:val="0"/>
      <w:marBottom w:val="0"/>
      <w:divBdr>
        <w:top w:val="none" w:sz="0" w:space="0" w:color="auto"/>
        <w:left w:val="none" w:sz="0" w:space="0" w:color="auto"/>
        <w:bottom w:val="none" w:sz="0" w:space="0" w:color="auto"/>
        <w:right w:val="none" w:sz="0" w:space="0" w:color="auto"/>
      </w:divBdr>
    </w:div>
    <w:div w:id="1754358530">
      <w:bodyDiv w:val="1"/>
      <w:marLeft w:val="0"/>
      <w:marRight w:val="0"/>
      <w:marTop w:val="0"/>
      <w:marBottom w:val="0"/>
      <w:divBdr>
        <w:top w:val="none" w:sz="0" w:space="0" w:color="auto"/>
        <w:left w:val="none" w:sz="0" w:space="0" w:color="auto"/>
        <w:bottom w:val="none" w:sz="0" w:space="0" w:color="auto"/>
        <w:right w:val="none" w:sz="0" w:space="0" w:color="auto"/>
      </w:divBdr>
    </w:div>
    <w:div w:id="1819103696">
      <w:bodyDiv w:val="1"/>
      <w:marLeft w:val="0"/>
      <w:marRight w:val="0"/>
      <w:marTop w:val="0"/>
      <w:marBottom w:val="0"/>
      <w:divBdr>
        <w:top w:val="none" w:sz="0" w:space="0" w:color="auto"/>
        <w:left w:val="none" w:sz="0" w:space="0" w:color="auto"/>
        <w:bottom w:val="none" w:sz="0" w:space="0" w:color="auto"/>
        <w:right w:val="none" w:sz="0" w:space="0" w:color="auto"/>
      </w:divBdr>
    </w:div>
    <w:div w:id="20495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BBA7B-925F-49D9-8CBD-BF7733BF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72</Pages>
  <Words>33037</Words>
  <Characters>188314</Characters>
  <Application>Microsoft Office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Vilson Lu</cp:lastModifiedBy>
  <cp:revision>37</cp:revision>
  <cp:lastPrinted>2014-08-16T08:50:00Z</cp:lastPrinted>
  <dcterms:created xsi:type="dcterms:W3CDTF">2014-08-16T06:19:00Z</dcterms:created>
  <dcterms:modified xsi:type="dcterms:W3CDTF">2014-08-20T12:06:00Z</dcterms:modified>
</cp:coreProperties>
</file>