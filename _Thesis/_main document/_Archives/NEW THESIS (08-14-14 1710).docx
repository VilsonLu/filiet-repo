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124DA" w14:textId="092FB071" w:rsidR="00D4791C" w:rsidRPr="00E45CE0" w:rsidRDefault="00D4791C" w:rsidP="00D4791C">
      <w:pPr>
        <w:pStyle w:val="Title"/>
      </w:pPr>
      <w:r w:rsidRPr="00E45CE0">
        <w:t>FILIET: An Information Extraction System</w:t>
      </w:r>
    </w:p>
    <w:p w14:paraId="5FCB508A" w14:textId="1B2CCBFD" w:rsidR="00B00C9B" w:rsidRPr="00E45CE0" w:rsidRDefault="00D4791C" w:rsidP="00D4791C">
      <w:pPr>
        <w:pStyle w:val="Title"/>
      </w:pPr>
      <w:r w:rsidRPr="00E45CE0">
        <w:t>for Filipino Disaster-Related Tweets</w:t>
      </w:r>
    </w:p>
    <w:p w14:paraId="15DDB13A" w14:textId="77777777" w:rsidR="004B7EB2" w:rsidRPr="00E45CE0" w:rsidRDefault="004B7EB2" w:rsidP="004B7EB2">
      <w:pPr>
        <w:pStyle w:val="Subtitle"/>
      </w:pPr>
    </w:p>
    <w:p w14:paraId="74E4B18B" w14:textId="77777777" w:rsidR="004B7EB2" w:rsidRPr="00E45CE0" w:rsidRDefault="004B7EB2" w:rsidP="004B7EB2">
      <w:pPr>
        <w:pStyle w:val="Subtitle"/>
      </w:pPr>
    </w:p>
    <w:p w14:paraId="047C1989" w14:textId="77777777" w:rsidR="004B7EB2" w:rsidRPr="00E45CE0" w:rsidRDefault="004B7EB2" w:rsidP="004B7EB2">
      <w:pPr>
        <w:pStyle w:val="Subtitle"/>
      </w:pPr>
    </w:p>
    <w:p w14:paraId="27EC4FF3" w14:textId="77777777" w:rsidR="004B7EB2" w:rsidRPr="00E45CE0" w:rsidRDefault="004B7EB2" w:rsidP="004B7EB2">
      <w:pPr>
        <w:pStyle w:val="Subtitle"/>
      </w:pPr>
    </w:p>
    <w:p w14:paraId="2FC3D314" w14:textId="77777777" w:rsidR="004B7EB2" w:rsidRPr="00E45CE0" w:rsidRDefault="004B7EB2" w:rsidP="004B7EB2">
      <w:pPr>
        <w:pStyle w:val="Subtitle"/>
      </w:pPr>
    </w:p>
    <w:p w14:paraId="068569C8" w14:textId="1FB96308" w:rsidR="004B7EB2" w:rsidRPr="00E45CE0" w:rsidRDefault="004B7EB2" w:rsidP="004B7EB2">
      <w:pPr>
        <w:pStyle w:val="Subtitle"/>
      </w:pPr>
      <w:r w:rsidRPr="00E45CE0">
        <w:t>Thesis Document</w:t>
      </w:r>
    </w:p>
    <w:p w14:paraId="4737C405" w14:textId="77777777" w:rsidR="004B7EB2" w:rsidRPr="00E45CE0" w:rsidRDefault="004B7EB2" w:rsidP="004B7EB2">
      <w:pPr>
        <w:pStyle w:val="Subtitle"/>
      </w:pPr>
      <w:r w:rsidRPr="00E45CE0">
        <w:t>Presented to</w:t>
      </w:r>
    </w:p>
    <w:p w14:paraId="4167CDA8" w14:textId="77777777" w:rsidR="004B7EB2" w:rsidRPr="00E45CE0" w:rsidRDefault="004B7EB2" w:rsidP="004B7EB2">
      <w:pPr>
        <w:pStyle w:val="Subtitle"/>
      </w:pPr>
      <w:r w:rsidRPr="00E45CE0">
        <w:t>the Faculty of the College of Computer Studies</w:t>
      </w:r>
    </w:p>
    <w:p w14:paraId="464977B4" w14:textId="77777777" w:rsidR="004B7EB2" w:rsidRPr="00E45CE0" w:rsidRDefault="004B7EB2" w:rsidP="004B7EB2">
      <w:pPr>
        <w:pStyle w:val="Subtitle"/>
      </w:pPr>
    </w:p>
    <w:p w14:paraId="0B820DC9" w14:textId="77777777" w:rsidR="004B7EB2" w:rsidRPr="00E45CE0" w:rsidRDefault="004B7EB2" w:rsidP="004B7EB2">
      <w:pPr>
        <w:pStyle w:val="Subtitle"/>
      </w:pPr>
    </w:p>
    <w:p w14:paraId="17577FE2" w14:textId="77777777" w:rsidR="004B7EB2" w:rsidRPr="00E45CE0" w:rsidRDefault="004B7EB2" w:rsidP="004B7EB2">
      <w:pPr>
        <w:pStyle w:val="Subtitle"/>
      </w:pPr>
      <w:r w:rsidRPr="00E45CE0">
        <w:t>De La Salle University Manila</w:t>
      </w:r>
    </w:p>
    <w:p w14:paraId="12D1CCDB" w14:textId="77777777" w:rsidR="004B7EB2" w:rsidRPr="00E45CE0" w:rsidRDefault="004B7EB2" w:rsidP="004B7EB2">
      <w:pPr>
        <w:pStyle w:val="Subtitle"/>
      </w:pPr>
      <w:r w:rsidRPr="00E45CE0">
        <w:br/>
      </w:r>
      <w:r w:rsidRPr="00E45CE0">
        <w:br/>
      </w:r>
      <w:r w:rsidRPr="00E45CE0">
        <w:br/>
      </w:r>
    </w:p>
    <w:p w14:paraId="15ACB98A" w14:textId="77777777" w:rsidR="004B7EB2" w:rsidRPr="00E45CE0" w:rsidRDefault="004B7EB2" w:rsidP="004B7EB2">
      <w:pPr>
        <w:pStyle w:val="Subtitle"/>
      </w:pPr>
    </w:p>
    <w:p w14:paraId="1E569DA7" w14:textId="77777777" w:rsidR="004B7EB2" w:rsidRPr="00E45CE0" w:rsidRDefault="004B7EB2" w:rsidP="004B7EB2">
      <w:pPr>
        <w:pStyle w:val="Subtitle"/>
      </w:pPr>
      <w:r w:rsidRPr="00E45CE0">
        <w:t>In Partial Fulfillment</w:t>
      </w:r>
    </w:p>
    <w:p w14:paraId="7BEAE42F" w14:textId="77777777" w:rsidR="004B7EB2" w:rsidRPr="00E45CE0" w:rsidRDefault="004B7EB2" w:rsidP="004B7EB2">
      <w:pPr>
        <w:pStyle w:val="Subtitle"/>
      </w:pPr>
      <w:r w:rsidRPr="00E45CE0">
        <w:t>of the Requirements for the Degree of</w:t>
      </w:r>
    </w:p>
    <w:p w14:paraId="7D40DB14" w14:textId="77777777" w:rsidR="004B7EB2" w:rsidRPr="00E45CE0" w:rsidRDefault="004B7EB2" w:rsidP="004B7EB2">
      <w:pPr>
        <w:pStyle w:val="Subtitle"/>
      </w:pPr>
      <w:r w:rsidRPr="00E45CE0">
        <w:t>Bachelor of Science in Computer Science</w:t>
      </w:r>
    </w:p>
    <w:p w14:paraId="3C217FC8" w14:textId="77777777" w:rsidR="004B7EB2" w:rsidRPr="00E45CE0" w:rsidRDefault="004B7EB2" w:rsidP="004B7EB2">
      <w:pPr>
        <w:pStyle w:val="Subtitle"/>
      </w:pPr>
      <w:r w:rsidRPr="00E45CE0">
        <w:br/>
      </w:r>
    </w:p>
    <w:p w14:paraId="6C2FFCB0" w14:textId="77777777" w:rsidR="004B7EB2" w:rsidRPr="00E45CE0" w:rsidRDefault="004B7EB2" w:rsidP="004B7EB2">
      <w:pPr>
        <w:pStyle w:val="Subtitle"/>
      </w:pPr>
      <w:r w:rsidRPr="00E45CE0">
        <w:br/>
      </w:r>
      <w:r w:rsidRPr="00E45CE0">
        <w:br/>
      </w:r>
    </w:p>
    <w:p w14:paraId="07FDCE66" w14:textId="77777777" w:rsidR="004B7EB2" w:rsidRPr="00E45CE0" w:rsidRDefault="004B7EB2" w:rsidP="004B7EB2">
      <w:pPr>
        <w:pStyle w:val="Subtitle"/>
      </w:pPr>
      <w:r w:rsidRPr="00E45CE0">
        <w:t>by</w:t>
      </w:r>
    </w:p>
    <w:p w14:paraId="2EE3C63E" w14:textId="77777777" w:rsidR="004B7EB2" w:rsidRPr="00E45CE0" w:rsidRDefault="004B7EB2" w:rsidP="004B7EB2">
      <w:pPr>
        <w:pStyle w:val="Subtitle"/>
      </w:pPr>
      <w:r w:rsidRPr="00E45CE0">
        <w:t>DELA CRUZ, Kyle Mc Hale B.</w:t>
      </w:r>
    </w:p>
    <w:p w14:paraId="73391249" w14:textId="77777777" w:rsidR="004B7EB2" w:rsidRPr="00E45CE0" w:rsidRDefault="004B7EB2" w:rsidP="004B7EB2">
      <w:pPr>
        <w:pStyle w:val="Subtitle"/>
      </w:pPr>
      <w:r w:rsidRPr="00E45CE0">
        <w:t>GARCIA, John Paul F.</w:t>
      </w:r>
    </w:p>
    <w:p w14:paraId="6F7F6B95" w14:textId="77777777" w:rsidR="004B7EB2" w:rsidRPr="00E45CE0" w:rsidRDefault="004B7EB2" w:rsidP="004B7EB2">
      <w:pPr>
        <w:pStyle w:val="Subtitle"/>
      </w:pPr>
      <w:r w:rsidRPr="00E45CE0">
        <w:t>KALAW, Kristine Ma. Dominique F.</w:t>
      </w:r>
    </w:p>
    <w:p w14:paraId="064F3715" w14:textId="77777777" w:rsidR="004B7EB2" w:rsidRPr="00E45CE0" w:rsidRDefault="004B7EB2" w:rsidP="004B7EB2">
      <w:pPr>
        <w:pStyle w:val="Subtitle"/>
      </w:pPr>
      <w:r w:rsidRPr="00E45CE0">
        <w:t>LU, Vilson E.</w:t>
      </w:r>
    </w:p>
    <w:p w14:paraId="2800CF29" w14:textId="77777777" w:rsidR="004B7EB2" w:rsidRPr="00E45CE0" w:rsidRDefault="004B7EB2" w:rsidP="004B7EB2">
      <w:pPr>
        <w:pStyle w:val="Subtitle"/>
      </w:pPr>
      <w:r w:rsidRPr="00E45CE0">
        <w:br/>
      </w:r>
    </w:p>
    <w:p w14:paraId="42182A04" w14:textId="77777777" w:rsidR="004B7EB2" w:rsidRPr="00E45CE0" w:rsidRDefault="004B7EB2" w:rsidP="004B7EB2">
      <w:pPr>
        <w:pStyle w:val="Subtitle"/>
      </w:pPr>
      <w:r w:rsidRPr="00E45CE0">
        <w:br/>
      </w:r>
      <w:r w:rsidRPr="00E45CE0">
        <w:br/>
      </w:r>
    </w:p>
    <w:p w14:paraId="3410B84A" w14:textId="77777777" w:rsidR="004B7EB2" w:rsidRPr="00E45CE0" w:rsidRDefault="004B7EB2" w:rsidP="004B7EB2">
      <w:pPr>
        <w:pStyle w:val="Subtitle"/>
      </w:pPr>
      <w:r w:rsidRPr="00E45CE0">
        <w:t>REGALADO, Ralph Vincent</w:t>
      </w:r>
    </w:p>
    <w:p w14:paraId="007ACAC0" w14:textId="77777777" w:rsidR="004B7EB2" w:rsidRPr="00E45CE0" w:rsidRDefault="004B7EB2" w:rsidP="004B7EB2">
      <w:pPr>
        <w:pStyle w:val="Subtitle"/>
      </w:pPr>
      <w:r w:rsidRPr="00E45CE0">
        <w:t>Adviser</w:t>
      </w:r>
    </w:p>
    <w:p w14:paraId="01C0CF64" w14:textId="77777777" w:rsidR="004B7EB2" w:rsidRPr="00E45CE0" w:rsidRDefault="004B7EB2" w:rsidP="004B7EB2">
      <w:pPr>
        <w:pStyle w:val="Subtitle"/>
      </w:pPr>
    </w:p>
    <w:p w14:paraId="5CE0E62D" w14:textId="77777777" w:rsidR="004B7EB2" w:rsidRPr="00E45CE0" w:rsidRDefault="004B7EB2" w:rsidP="004B7EB2">
      <w:pPr>
        <w:pStyle w:val="Subtitle"/>
      </w:pPr>
      <w:r w:rsidRPr="00E45CE0">
        <w:br/>
      </w:r>
      <w:r w:rsidRPr="00E45CE0">
        <w:br/>
      </w:r>
      <w:r w:rsidRPr="00E45CE0">
        <w:br/>
      </w:r>
      <w:r w:rsidRPr="00E45CE0">
        <w:br/>
      </w:r>
      <w:r w:rsidRPr="00E45CE0">
        <w:br/>
      </w:r>
    </w:p>
    <w:p w14:paraId="3AEB3030" w14:textId="77777777" w:rsidR="004B7EB2" w:rsidRPr="00E45CE0" w:rsidRDefault="004B7EB2" w:rsidP="004B7EB2">
      <w:pPr>
        <w:pStyle w:val="Subtitle"/>
        <w:sectPr w:rsidR="004B7EB2" w:rsidRPr="00E45CE0">
          <w:footerReference w:type="default" r:id="rId8"/>
          <w:pgSz w:w="12240" w:h="15840"/>
          <w:pgMar w:top="1440" w:right="1440" w:bottom="1440" w:left="1440" w:header="720" w:footer="720" w:gutter="0"/>
          <w:cols w:space="720"/>
          <w:docGrid w:linePitch="360"/>
        </w:sectPr>
      </w:pPr>
      <w:r w:rsidRPr="00E45CE0">
        <w:fldChar w:fldCharType="begin"/>
      </w:r>
      <w:r w:rsidRPr="00E45CE0">
        <w:instrText xml:space="preserve"> DATE \@ "MMMM d, yyyy" </w:instrText>
      </w:r>
      <w:r w:rsidRPr="00E45CE0">
        <w:fldChar w:fldCharType="separate"/>
      </w:r>
      <w:r w:rsidR="00922E7C">
        <w:rPr>
          <w:noProof/>
        </w:rPr>
        <w:t>August 15, 2014</w:t>
      </w:r>
      <w:r w:rsidRPr="00E45CE0">
        <w:fldChar w:fldCharType="end"/>
      </w:r>
    </w:p>
    <w:p w14:paraId="6BA478E0" w14:textId="77777777" w:rsidR="004B7EB2" w:rsidRPr="00E45CE0" w:rsidRDefault="004B7EB2" w:rsidP="004B7EB2">
      <w:pPr>
        <w:pStyle w:val="AbstractTitle"/>
      </w:pPr>
      <w:commentRangeStart w:id="0"/>
      <w:r w:rsidRPr="00E45CE0">
        <w:lastRenderedPageBreak/>
        <w:t>Abstract</w:t>
      </w:r>
      <w:commentRangeEnd w:id="0"/>
      <w:r w:rsidRPr="00E45CE0">
        <w:rPr>
          <w:rStyle w:val="CommentReference"/>
          <w:b w:val="0"/>
        </w:rPr>
        <w:commentReference w:id="0"/>
      </w:r>
    </w:p>
    <w:p w14:paraId="1FBE289B" w14:textId="19CBF8B5" w:rsidR="004B7EB2" w:rsidRPr="00E45CE0" w:rsidDel="007C1634" w:rsidRDefault="004B7EB2" w:rsidP="004B7EB2">
      <w:pPr>
        <w:pStyle w:val="AbstractTitle"/>
        <w:rPr>
          <w:del w:id="1" w:author="Vilson Lu" w:date="2014-08-15T13:29:00Z"/>
        </w:rPr>
      </w:pPr>
    </w:p>
    <w:p w14:paraId="5D288644" w14:textId="26BC586C" w:rsidR="004B7EB2" w:rsidRPr="00E45CE0" w:rsidDel="007C1634" w:rsidRDefault="004B7EB2" w:rsidP="004B7EB2">
      <w:pPr>
        <w:pStyle w:val="AbstractContent"/>
        <w:rPr>
          <w:del w:id="2" w:author="Vilson Lu" w:date="2014-08-15T13:29:00Z"/>
        </w:rPr>
      </w:pPr>
      <w:del w:id="3" w:author="Vilson Lu" w:date="2014-08-15T13:29:00Z">
        <w:r w:rsidRPr="00E45CE0" w:rsidDel="007C1634">
          <w:delTex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delText>
        </w:r>
      </w:del>
    </w:p>
    <w:p w14:paraId="76B3D53D" w14:textId="77777777" w:rsidR="004B7EB2" w:rsidRDefault="004B7EB2" w:rsidP="004B7EB2">
      <w:pPr>
        <w:pStyle w:val="AbstractContent"/>
      </w:pPr>
    </w:p>
    <w:p w14:paraId="5862DADF" w14:textId="60E4C025" w:rsidR="007C1634" w:rsidRDefault="007C1634" w:rsidP="007C1634">
      <w:pPr>
        <w:pStyle w:val="AbstractContent"/>
        <w:rPr>
          <w:ins w:id="4" w:author="Vilson Lu" w:date="2014-08-15T13:22:00Z"/>
        </w:rPr>
      </w:pPr>
      <w:ins w:id="5" w:author="Vilson Lu" w:date="2014-08-15T13:22:00Z">
        <w:r>
          <w:t xml:space="preserve">The Philippines, being a disaster-prone country and the social media capital of the world, uses the social media to report the status of their areas, their needs, warnings and advices whenever disaster occurs. Collecting valuable information from Twitter will help organizations in making decisions. </w:t>
        </w:r>
      </w:ins>
      <w:ins w:id="6" w:author="Vilson Lu" w:date="2014-08-15T13:23:00Z">
        <w:r>
          <w:t xml:space="preserve">However, extracting information will difficult as natural language does not have any structures. </w:t>
        </w:r>
      </w:ins>
      <w:ins w:id="7" w:author="Vilson Lu" w:date="2014-08-15T13:24:00Z">
        <w:r>
          <w:t xml:space="preserve">Another problem that information extraction is facing is that some language, like Filipino, is a morphologically rich language, making it more difficult to extract information. </w:t>
        </w:r>
      </w:ins>
      <w:ins w:id="8" w:author="Vilson Lu" w:date="2014-08-15T13:27:00Z">
        <w:r>
          <w:t xml:space="preserve">The goal of this research is to create an information extraction system that extract the relevant information from Filipino tweets. </w:t>
        </w:r>
      </w:ins>
    </w:p>
    <w:p w14:paraId="088B382C" w14:textId="77777777" w:rsidR="006D5669" w:rsidRPr="00E45CE0" w:rsidRDefault="006D5669" w:rsidP="004B7EB2">
      <w:pPr>
        <w:pStyle w:val="AbstractContent"/>
      </w:pPr>
    </w:p>
    <w:p w14:paraId="6C086CA2" w14:textId="76309A0D" w:rsidR="004B7EB2" w:rsidRPr="00E45CE0" w:rsidRDefault="004B7EB2">
      <w:pPr>
        <w:pStyle w:val="AbstractContent"/>
        <w:jc w:val="left"/>
        <w:sectPr w:rsidR="004B7EB2" w:rsidRPr="00E45CE0" w:rsidSect="004B7EB2">
          <w:headerReference w:type="default" r:id="rId11"/>
          <w:footerReference w:type="default" r:id="rId12"/>
          <w:pgSz w:w="12240" w:h="15840"/>
          <w:pgMar w:top="1440" w:right="1440" w:bottom="1440" w:left="1440" w:header="720" w:footer="720" w:gutter="0"/>
          <w:pgNumType w:start="1"/>
          <w:cols w:space="720"/>
          <w:docGrid w:linePitch="360"/>
        </w:sectPr>
        <w:pPrChange w:id="9" w:author="Vilson Lu" w:date="2014-08-15T13:29:00Z">
          <w:pPr>
            <w:pStyle w:val="AbstractContent"/>
          </w:pPr>
        </w:pPrChange>
      </w:pPr>
      <w:r w:rsidRPr="00E45CE0">
        <w:t xml:space="preserve">Keywords: Information extraction, disaster management, </w:t>
      </w:r>
      <w:ins w:id="10" w:author="Vilson Lu" w:date="2014-08-15T13:29:00Z">
        <w:r w:rsidR="007C1634">
          <w:t>Twitter</w:t>
        </w:r>
      </w:ins>
      <w:del w:id="11" w:author="Vilson Lu" w:date="2014-08-15T13:29:00Z">
        <w:r w:rsidRPr="00E45CE0" w:rsidDel="007C1634">
          <w:delText>social media</w:delText>
        </w:r>
      </w:del>
    </w:p>
    <w:p w14:paraId="1A3C7D36" w14:textId="77777777" w:rsidR="004B7EB2" w:rsidRPr="00E45CE0" w:rsidRDefault="004B7EB2" w:rsidP="004B7EB2">
      <w:pPr>
        <w:pStyle w:val="TOCHeading1"/>
      </w:pPr>
      <w:r w:rsidRPr="00E45CE0">
        <w:lastRenderedPageBreak/>
        <w:t>Table of Contents</w:t>
      </w:r>
    </w:p>
    <w:p w14:paraId="5E402C53" w14:textId="77777777" w:rsidR="00D7332C" w:rsidRPr="00E45CE0" w:rsidRDefault="00D7332C" w:rsidP="004B7EB2">
      <w:pPr>
        <w:pStyle w:val="TOCHeading1"/>
      </w:pPr>
    </w:p>
    <w:p w14:paraId="759DED6F" w14:textId="77777777" w:rsidR="00D7332C" w:rsidRPr="00E45CE0" w:rsidRDefault="004B7EB2">
      <w:pPr>
        <w:pStyle w:val="TOC1"/>
        <w:tabs>
          <w:tab w:val="left" w:pos="660"/>
          <w:tab w:val="right" w:leader="dot" w:pos="9350"/>
        </w:tabs>
        <w:rPr>
          <w:rFonts w:eastAsiaTheme="minorEastAsia" w:cstheme="minorBidi"/>
          <w:noProof/>
          <w:sz w:val="22"/>
          <w:szCs w:val="22"/>
        </w:rPr>
      </w:pPr>
      <w:r w:rsidRPr="00E45CE0">
        <w:fldChar w:fldCharType="begin"/>
      </w:r>
      <w:r w:rsidRPr="00E45CE0">
        <w:instrText xml:space="preserve"> TOC \o "1-3" \h \z \u </w:instrText>
      </w:r>
      <w:r w:rsidRPr="00E45CE0">
        <w:fldChar w:fldCharType="separate"/>
      </w:r>
      <w:hyperlink w:anchor="_Toc395779197" w:history="1">
        <w:r w:rsidR="00D7332C" w:rsidRPr="00E45CE0">
          <w:rPr>
            <w:rStyle w:val="Hyperlink"/>
            <w:noProof/>
          </w:rPr>
          <w:t>1.0</w:t>
        </w:r>
        <w:r w:rsidR="00D7332C" w:rsidRPr="00E45CE0">
          <w:rPr>
            <w:rFonts w:eastAsiaTheme="minorEastAsia" w:cstheme="minorBidi"/>
            <w:noProof/>
            <w:sz w:val="22"/>
            <w:szCs w:val="22"/>
          </w:rPr>
          <w:tab/>
        </w:r>
        <w:r w:rsidR="00D7332C" w:rsidRPr="00E45CE0">
          <w:rPr>
            <w:rStyle w:val="Hyperlink"/>
            <w:noProof/>
          </w:rPr>
          <w:t>Research Description</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_Toc395779197 \h </w:instrText>
        </w:r>
        <w:r w:rsidR="00D7332C" w:rsidRPr="00E45CE0">
          <w:rPr>
            <w:noProof/>
            <w:webHidden/>
          </w:rPr>
        </w:r>
        <w:r w:rsidR="00D7332C" w:rsidRPr="00E45CE0">
          <w:rPr>
            <w:noProof/>
            <w:webHidden/>
          </w:rPr>
          <w:fldChar w:fldCharType="separate"/>
        </w:r>
        <w:r w:rsidR="00D7332C" w:rsidRPr="00E45CE0">
          <w:rPr>
            <w:noProof/>
            <w:webHidden/>
          </w:rPr>
          <w:t>1-1</w:t>
        </w:r>
        <w:r w:rsidR="00D7332C" w:rsidRPr="00E45CE0">
          <w:rPr>
            <w:noProof/>
            <w:webHidden/>
          </w:rPr>
          <w:fldChar w:fldCharType="end"/>
        </w:r>
      </w:hyperlink>
    </w:p>
    <w:p w14:paraId="46AABDA0" w14:textId="77777777" w:rsidR="00D7332C" w:rsidRPr="00E45CE0" w:rsidRDefault="00D44013">
      <w:pPr>
        <w:pStyle w:val="TOC2"/>
        <w:tabs>
          <w:tab w:val="left" w:pos="880"/>
          <w:tab w:val="right" w:leader="dot" w:pos="9350"/>
        </w:tabs>
        <w:rPr>
          <w:rFonts w:eastAsiaTheme="minorEastAsia" w:cstheme="minorBidi"/>
          <w:noProof/>
          <w:sz w:val="22"/>
          <w:szCs w:val="22"/>
        </w:rPr>
      </w:pPr>
      <w:hyperlink w:anchor="_Toc395779198" w:history="1">
        <w:r w:rsidR="00D7332C" w:rsidRPr="00E45CE0">
          <w:rPr>
            <w:rStyle w:val="Hyperlink"/>
            <w:noProof/>
          </w:rPr>
          <w:t>1.1</w:t>
        </w:r>
        <w:r w:rsidR="00D7332C" w:rsidRPr="00E45CE0">
          <w:rPr>
            <w:rFonts w:eastAsiaTheme="minorEastAsia" w:cstheme="minorBidi"/>
            <w:noProof/>
            <w:sz w:val="22"/>
            <w:szCs w:val="22"/>
          </w:rPr>
          <w:tab/>
        </w:r>
        <w:r w:rsidR="00D7332C" w:rsidRPr="00E45CE0">
          <w:rPr>
            <w:rStyle w:val="Hyperlink"/>
            <w:noProof/>
          </w:rPr>
          <w:t>Overview of the Current State of Technology</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_Toc395779198 \h </w:instrText>
        </w:r>
        <w:r w:rsidR="00D7332C" w:rsidRPr="00E45CE0">
          <w:rPr>
            <w:noProof/>
            <w:webHidden/>
          </w:rPr>
        </w:r>
        <w:r w:rsidR="00D7332C" w:rsidRPr="00E45CE0">
          <w:rPr>
            <w:noProof/>
            <w:webHidden/>
          </w:rPr>
          <w:fldChar w:fldCharType="separate"/>
        </w:r>
        <w:r w:rsidR="00D7332C" w:rsidRPr="00E45CE0">
          <w:rPr>
            <w:noProof/>
            <w:webHidden/>
          </w:rPr>
          <w:t>1-1</w:t>
        </w:r>
        <w:r w:rsidR="00D7332C" w:rsidRPr="00E45CE0">
          <w:rPr>
            <w:noProof/>
            <w:webHidden/>
          </w:rPr>
          <w:fldChar w:fldCharType="end"/>
        </w:r>
      </w:hyperlink>
    </w:p>
    <w:p w14:paraId="1F39782C" w14:textId="77777777" w:rsidR="00D7332C" w:rsidRPr="00E45CE0" w:rsidRDefault="00D44013">
      <w:pPr>
        <w:pStyle w:val="TOC2"/>
        <w:tabs>
          <w:tab w:val="left" w:pos="880"/>
          <w:tab w:val="right" w:leader="dot" w:pos="9350"/>
        </w:tabs>
        <w:rPr>
          <w:rFonts w:eastAsiaTheme="minorEastAsia" w:cstheme="minorBidi"/>
          <w:noProof/>
          <w:sz w:val="22"/>
          <w:szCs w:val="22"/>
        </w:rPr>
      </w:pPr>
      <w:hyperlink w:anchor="_Toc395779199" w:history="1">
        <w:r w:rsidR="00D7332C" w:rsidRPr="00E45CE0">
          <w:rPr>
            <w:rStyle w:val="Hyperlink"/>
            <w:noProof/>
          </w:rPr>
          <w:t>1.2</w:t>
        </w:r>
        <w:r w:rsidR="00D7332C" w:rsidRPr="00E45CE0">
          <w:rPr>
            <w:rFonts w:eastAsiaTheme="minorEastAsia" w:cstheme="minorBidi"/>
            <w:noProof/>
            <w:sz w:val="22"/>
            <w:szCs w:val="22"/>
          </w:rPr>
          <w:tab/>
        </w:r>
        <w:r w:rsidR="00D7332C" w:rsidRPr="00E45CE0">
          <w:rPr>
            <w:rStyle w:val="Hyperlink"/>
            <w:noProof/>
          </w:rPr>
          <w:t>Research Objectives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_Toc395779199 \h </w:instrText>
        </w:r>
        <w:r w:rsidR="00D7332C" w:rsidRPr="00E45CE0">
          <w:rPr>
            <w:noProof/>
            <w:webHidden/>
          </w:rPr>
        </w:r>
        <w:r w:rsidR="00D7332C" w:rsidRPr="00E45CE0">
          <w:rPr>
            <w:noProof/>
            <w:webHidden/>
          </w:rPr>
          <w:fldChar w:fldCharType="separate"/>
        </w:r>
        <w:r w:rsidR="00D7332C" w:rsidRPr="00E45CE0">
          <w:rPr>
            <w:noProof/>
            <w:webHidden/>
          </w:rPr>
          <w:t>1-1</w:t>
        </w:r>
        <w:r w:rsidR="00D7332C" w:rsidRPr="00E45CE0">
          <w:rPr>
            <w:noProof/>
            <w:webHidden/>
          </w:rPr>
          <w:fldChar w:fldCharType="end"/>
        </w:r>
      </w:hyperlink>
    </w:p>
    <w:p w14:paraId="7AC3E9AD"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00" w:history="1">
        <w:r w:rsidR="00D7332C" w:rsidRPr="00E45CE0">
          <w:rPr>
            <w:rStyle w:val="Hyperlink"/>
            <w:noProof/>
            <w14:scene3d>
              <w14:camera w14:prst="orthographicFront"/>
              <w14:lightRig w14:rig="threePt" w14:dir="t">
                <w14:rot w14:lat="0" w14:lon="0" w14:rev="0"/>
              </w14:lightRig>
            </w14:scene3d>
          </w:rPr>
          <w:t>1.2.1</w:t>
        </w:r>
        <w:r w:rsidR="00D7332C" w:rsidRPr="00E45CE0">
          <w:rPr>
            <w:rFonts w:eastAsiaTheme="minorEastAsia" w:cstheme="minorBidi"/>
            <w:noProof/>
            <w:sz w:val="22"/>
            <w:szCs w:val="22"/>
          </w:rPr>
          <w:tab/>
        </w:r>
        <w:r w:rsidR="00D7332C" w:rsidRPr="00E45CE0">
          <w:rPr>
            <w:rStyle w:val="Hyperlink"/>
            <w:noProof/>
          </w:rPr>
          <w:t>General Objective</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_Toc395779200 \h </w:instrText>
        </w:r>
        <w:r w:rsidR="00D7332C" w:rsidRPr="00E45CE0">
          <w:rPr>
            <w:noProof/>
            <w:webHidden/>
          </w:rPr>
        </w:r>
        <w:r w:rsidR="00D7332C" w:rsidRPr="00E45CE0">
          <w:rPr>
            <w:noProof/>
            <w:webHidden/>
          </w:rPr>
          <w:fldChar w:fldCharType="separate"/>
        </w:r>
        <w:r w:rsidR="00D7332C" w:rsidRPr="00E45CE0">
          <w:rPr>
            <w:noProof/>
            <w:webHidden/>
          </w:rPr>
          <w:t>1-1</w:t>
        </w:r>
        <w:r w:rsidR="00D7332C" w:rsidRPr="00E45CE0">
          <w:rPr>
            <w:noProof/>
            <w:webHidden/>
          </w:rPr>
          <w:fldChar w:fldCharType="end"/>
        </w:r>
      </w:hyperlink>
    </w:p>
    <w:p w14:paraId="48E88CCE"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01" w:history="1">
        <w:r w:rsidR="00D7332C" w:rsidRPr="00E45CE0">
          <w:rPr>
            <w:rStyle w:val="Hyperlink"/>
            <w:noProof/>
            <w14:scene3d>
              <w14:camera w14:prst="orthographicFront"/>
              <w14:lightRig w14:rig="threePt" w14:dir="t">
                <w14:rot w14:lat="0" w14:lon="0" w14:rev="0"/>
              </w14:lightRig>
            </w14:scene3d>
          </w:rPr>
          <w:t>1.2.2</w:t>
        </w:r>
        <w:r w:rsidR="00D7332C" w:rsidRPr="00E45CE0">
          <w:rPr>
            <w:rFonts w:eastAsiaTheme="minorEastAsia" w:cstheme="minorBidi"/>
            <w:noProof/>
            <w:sz w:val="22"/>
            <w:szCs w:val="22"/>
          </w:rPr>
          <w:tab/>
        </w:r>
        <w:r w:rsidR="00D7332C" w:rsidRPr="00E45CE0">
          <w:rPr>
            <w:rStyle w:val="Hyperlink"/>
            <w:noProof/>
          </w:rPr>
          <w:t>Specific Objectives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_Toc395779201 \h </w:instrText>
        </w:r>
        <w:r w:rsidR="00D7332C" w:rsidRPr="00E45CE0">
          <w:rPr>
            <w:noProof/>
            <w:webHidden/>
          </w:rPr>
        </w:r>
        <w:r w:rsidR="00D7332C" w:rsidRPr="00E45CE0">
          <w:rPr>
            <w:noProof/>
            <w:webHidden/>
          </w:rPr>
          <w:fldChar w:fldCharType="separate"/>
        </w:r>
        <w:r w:rsidR="00D7332C" w:rsidRPr="00E45CE0">
          <w:rPr>
            <w:noProof/>
            <w:webHidden/>
          </w:rPr>
          <w:t>1-1</w:t>
        </w:r>
        <w:r w:rsidR="00D7332C" w:rsidRPr="00E45CE0">
          <w:rPr>
            <w:noProof/>
            <w:webHidden/>
          </w:rPr>
          <w:fldChar w:fldCharType="end"/>
        </w:r>
      </w:hyperlink>
    </w:p>
    <w:p w14:paraId="1C6E9786" w14:textId="77777777" w:rsidR="00D7332C" w:rsidRPr="00E45CE0" w:rsidRDefault="00D44013">
      <w:pPr>
        <w:pStyle w:val="TOC2"/>
        <w:tabs>
          <w:tab w:val="left" w:pos="880"/>
          <w:tab w:val="right" w:leader="dot" w:pos="9350"/>
        </w:tabs>
        <w:rPr>
          <w:rFonts w:eastAsiaTheme="minorEastAsia" w:cstheme="minorBidi"/>
          <w:noProof/>
          <w:sz w:val="22"/>
          <w:szCs w:val="22"/>
        </w:rPr>
      </w:pPr>
      <w:hyperlink w:anchor="_Toc395779202" w:history="1">
        <w:r w:rsidR="00D7332C" w:rsidRPr="00E45CE0">
          <w:rPr>
            <w:rStyle w:val="Hyperlink"/>
            <w:noProof/>
          </w:rPr>
          <w:t>1.3</w:t>
        </w:r>
        <w:r w:rsidR="00D7332C" w:rsidRPr="00E45CE0">
          <w:rPr>
            <w:rFonts w:eastAsiaTheme="minorEastAsia" w:cstheme="minorBidi"/>
            <w:noProof/>
            <w:sz w:val="22"/>
            <w:szCs w:val="22"/>
          </w:rPr>
          <w:tab/>
        </w:r>
        <w:r w:rsidR="00D7332C" w:rsidRPr="00E45CE0">
          <w:rPr>
            <w:rStyle w:val="Hyperlink"/>
            <w:noProof/>
          </w:rPr>
          <w:t>Scope and Limitations of the Research</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_Toc395779202 \h </w:instrText>
        </w:r>
        <w:r w:rsidR="00D7332C" w:rsidRPr="00E45CE0">
          <w:rPr>
            <w:noProof/>
            <w:webHidden/>
          </w:rPr>
        </w:r>
        <w:r w:rsidR="00D7332C" w:rsidRPr="00E45CE0">
          <w:rPr>
            <w:noProof/>
            <w:webHidden/>
          </w:rPr>
          <w:fldChar w:fldCharType="separate"/>
        </w:r>
        <w:r w:rsidR="00D7332C" w:rsidRPr="00E45CE0">
          <w:rPr>
            <w:noProof/>
            <w:webHidden/>
          </w:rPr>
          <w:t>1-1</w:t>
        </w:r>
        <w:r w:rsidR="00D7332C" w:rsidRPr="00E45CE0">
          <w:rPr>
            <w:noProof/>
            <w:webHidden/>
          </w:rPr>
          <w:fldChar w:fldCharType="end"/>
        </w:r>
      </w:hyperlink>
    </w:p>
    <w:p w14:paraId="59B7BD9B" w14:textId="77777777" w:rsidR="00D7332C" w:rsidRPr="00E45CE0" w:rsidRDefault="00D44013">
      <w:pPr>
        <w:pStyle w:val="TOC2"/>
        <w:tabs>
          <w:tab w:val="left" w:pos="880"/>
          <w:tab w:val="right" w:leader="dot" w:pos="9350"/>
        </w:tabs>
        <w:rPr>
          <w:rFonts w:eastAsiaTheme="minorEastAsia" w:cstheme="minorBidi"/>
          <w:noProof/>
          <w:sz w:val="22"/>
          <w:szCs w:val="22"/>
        </w:rPr>
      </w:pPr>
      <w:hyperlink w:anchor="_Toc395779203" w:history="1">
        <w:r w:rsidR="00D7332C" w:rsidRPr="00E45CE0">
          <w:rPr>
            <w:rStyle w:val="Hyperlink"/>
            <w:noProof/>
          </w:rPr>
          <w:t>1.4</w:t>
        </w:r>
        <w:r w:rsidR="00D7332C" w:rsidRPr="00E45CE0">
          <w:rPr>
            <w:rFonts w:eastAsiaTheme="minorEastAsia" w:cstheme="minorBidi"/>
            <w:noProof/>
            <w:sz w:val="22"/>
            <w:szCs w:val="22"/>
          </w:rPr>
          <w:tab/>
        </w:r>
        <w:r w:rsidR="00D7332C" w:rsidRPr="00E45CE0">
          <w:rPr>
            <w:rStyle w:val="Hyperlink"/>
            <w:noProof/>
          </w:rPr>
          <w:t>Significance of the Research</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_Toc395779203 \h </w:instrText>
        </w:r>
        <w:r w:rsidR="00D7332C" w:rsidRPr="00E45CE0">
          <w:rPr>
            <w:noProof/>
            <w:webHidden/>
          </w:rPr>
        </w:r>
        <w:r w:rsidR="00D7332C" w:rsidRPr="00E45CE0">
          <w:rPr>
            <w:noProof/>
            <w:webHidden/>
          </w:rPr>
          <w:fldChar w:fldCharType="separate"/>
        </w:r>
        <w:r w:rsidR="00D7332C" w:rsidRPr="00E45CE0">
          <w:rPr>
            <w:noProof/>
            <w:webHidden/>
          </w:rPr>
          <w:t>1-1</w:t>
        </w:r>
        <w:r w:rsidR="00D7332C" w:rsidRPr="00E45CE0">
          <w:rPr>
            <w:noProof/>
            <w:webHidden/>
          </w:rPr>
          <w:fldChar w:fldCharType="end"/>
        </w:r>
      </w:hyperlink>
    </w:p>
    <w:p w14:paraId="78F1B98C" w14:textId="77777777" w:rsidR="00D7332C" w:rsidRPr="00E45CE0" w:rsidRDefault="00D44013">
      <w:pPr>
        <w:pStyle w:val="TOC2"/>
        <w:tabs>
          <w:tab w:val="left" w:pos="880"/>
          <w:tab w:val="right" w:leader="dot" w:pos="9350"/>
        </w:tabs>
        <w:rPr>
          <w:rFonts w:eastAsiaTheme="minorEastAsia" w:cstheme="minorBidi"/>
          <w:noProof/>
          <w:sz w:val="22"/>
          <w:szCs w:val="22"/>
        </w:rPr>
      </w:pPr>
      <w:hyperlink w:anchor="_Toc395779204" w:history="1">
        <w:r w:rsidR="00D7332C" w:rsidRPr="00E45CE0">
          <w:rPr>
            <w:rStyle w:val="Hyperlink"/>
            <w:noProof/>
          </w:rPr>
          <w:t>1.5</w:t>
        </w:r>
        <w:r w:rsidR="00D7332C" w:rsidRPr="00E45CE0">
          <w:rPr>
            <w:rFonts w:eastAsiaTheme="minorEastAsia" w:cstheme="minorBidi"/>
            <w:noProof/>
            <w:sz w:val="22"/>
            <w:szCs w:val="22"/>
          </w:rPr>
          <w:tab/>
        </w:r>
        <w:r w:rsidR="00D7332C" w:rsidRPr="00E45CE0">
          <w:rPr>
            <w:rStyle w:val="Hyperlink"/>
            <w:noProof/>
          </w:rPr>
          <w:t>Research Methodology</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_Toc395779204 \h </w:instrText>
        </w:r>
        <w:r w:rsidR="00D7332C" w:rsidRPr="00E45CE0">
          <w:rPr>
            <w:noProof/>
            <w:webHidden/>
          </w:rPr>
        </w:r>
        <w:r w:rsidR="00D7332C" w:rsidRPr="00E45CE0">
          <w:rPr>
            <w:noProof/>
            <w:webHidden/>
          </w:rPr>
          <w:fldChar w:fldCharType="separate"/>
        </w:r>
        <w:r w:rsidR="00D7332C" w:rsidRPr="00E45CE0">
          <w:rPr>
            <w:noProof/>
            <w:webHidden/>
          </w:rPr>
          <w:t>1-1</w:t>
        </w:r>
        <w:r w:rsidR="00D7332C" w:rsidRPr="00E45CE0">
          <w:rPr>
            <w:noProof/>
            <w:webHidden/>
          </w:rPr>
          <w:fldChar w:fldCharType="end"/>
        </w:r>
      </w:hyperlink>
    </w:p>
    <w:p w14:paraId="6C6832AF"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05" w:history="1">
        <w:r w:rsidR="00D7332C" w:rsidRPr="00E45CE0">
          <w:rPr>
            <w:rStyle w:val="Hyperlink"/>
            <w:noProof/>
            <w14:scene3d>
              <w14:camera w14:prst="orthographicFront"/>
              <w14:lightRig w14:rig="threePt" w14:dir="t">
                <w14:rot w14:lat="0" w14:lon="0" w14:rev="0"/>
              </w14:lightRig>
            </w14:scene3d>
          </w:rPr>
          <w:t>1.5.1</w:t>
        </w:r>
        <w:r w:rsidR="00D7332C" w:rsidRPr="00E45CE0">
          <w:rPr>
            <w:rFonts w:eastAsiaTheme="minorEastAsia" w:cstheme="minorBidi"/>
            <w:noProof/>
            <w:sz w:val="22"/>
            <w:szCs w:val="22"/>
          </w:rPr>
          <w:tab/>
        </w:r>
        <w:r w:rsidR="00D7332C" w:rsidRPr="00E45CE0">
          <w:rPr>
            <w:rStyle w:val="Hyperlink"/>
            <w:noProof/>
          </w:rPr>
          <w:t>Investigation and Research Analysis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_Toc395779205 \h </w:instrText>
        </w:r>
        <w:r w:rsidR="00D7332C" w:rsidRPr="00E45CE0">
          <w:rPr>
            <w:noProof/>
            <w:webHidden/>
          </w:rPr>
        </w:r>
        <w:r w:rsidR="00D7332C" w:rsidRPr="00E45CE0">
          <w:rPr>
            <w:noProof/>
            <w:webHidden/>
          </w:rPr>
          <w:fldChar w:fldCharType="separate"/>
        </w:r>
        <w:r w:rsidR="00D7332C" w:rsidRPr="00E45CE0">
          <w:rPr>
            <w:noProof/>
            <w:webHidden/>
          </w:rPr>
          <w:t>1-2</w:t>
        </w:r>
        <w:r w:rsidR="00D7332C" w:rsidRPr="00E45CE0">
          <w:rPr>
            <w:noProof/>
            <w:webHidden/>
          </w:rPr>
          <w:fldChar w:fldCharType="end"/>
        </w:r>
      </w:hyperlink>
    </w:p>
    <w:p w14:paraId="746D431B"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06" w:history="1">
        <w:r w:rsidR="00D7332C" w:rsidRPr="00E45CE0">
          <w:rPr>
            <w:rStyle w:val="Hyperlink"/>
            <w:noProof/>
            <w14:scene3d>
              <w14:camera w14:prst="orthographicFront"/>
              <w14:lightRig w14:rig="threePt" w14:dir="t">
                <w14:rot w14:lat="0" w14:lon="0" w14:rev="0"/>
              </w14:lightRig>
            </w14:scene3d>
          </w:rPr>
          <w:t>1.5.2</w:t>
        </w:r>
        <w:r w:rsidR="00D7332C" w:rsidRPr="00E45CE0">
          <w:rPr>
            <w:rFonts w:eastAsiaTheme="minorEastAsia" w:cstheme="minorBidi"/>
            <w:noProof/>
            <w:sz w:val="22"/>
            <w:szCs w:val="22"/>
          </w:rPr>
          <w:tab/>
        </w:r>
        <w:r w:rsidR="00D7332C" w:rsidRPr="00E45CE0">
          <w:rPr>
            <w:rStyle w:val="Hyperlink"/>
            <w:noProof/>
          </w:rPr>
          <w:t>System Design</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_Toc395779206 \h </w:instrText>
        </w:r>
        <w:r w:rsidR="00D7332C" w:rsidRPr="00E45CE0">
          <w:rPr>
            <w:noProof/>
            <w:webHidden/>
          </w:rPr>
        </w:r>
        <w:r w:rsidR="00D7332C" w:rsidRPr="00E45CE0">
          <w:rPr>
            <w:noProof/>
            <w:webHidden/>
          </w:rPr>
          <w:fldChar w:fldCharType="separate"/>
        </w:r>
        <w:r w:rsidR="00D7332C" w:rsidRPr="00E45CE0">
          <w:rPr>
            <w:noProof/>
            <w:webHidden/>
          </w:rPr>
          <w:t>1-2</w:t>
        </w:r>
        <w:r w:rsidR="00D7332C" w:rsidRPr="00E45CE0">
          <w:rPr>
            <w:noProof/>
            <w:webHidden/>
          </w:rPr>
          <w:fldChar w:fldCharType="end"/>
        </w:r>
      </w:hyperlink>
    </w:p>
    <w:p w14:paraId="1EB4536E"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07" w:history="1">
        <w:r w:rsidR="00D7332C" w:rsidRPr="00E45CE0">
          <w:rPr>
            <w:rStyle w:val="Hyperlink"/>
            <w:noProof/>
            <w14:scene3d>
              <w14:camera w14:prst="orthographicFront"/>
              <w14:lightRig w14:rig="threePt" w14:dir="t">
                <w14:rot w14:lat="0" w14:lon="0" w14:rev="0"/>
              </w14:lightRig>
            </w14:scene3d>
          </w:rPr>
          <w:t>1.5.3</w:t>
        </w:r>
        <w:r w:rsidR="00D7332C" w:rsidRPr="00E45CE0">
          <w:rPr>
            <w:rFonts w:eastAsiaTheme="minorEastAsia" w:cstheme="minorBidi"/>
            <w:noProof/>
            <w:sz w:val="22"/>
            <w:szCs w:val="22"/>
          </w:rPr>
          <w:tab/>
        </w:r>
        <w:r w:rsidR="00D7332C" w:rsidRPr="00E45CE0">
          <w:rPr>
            <w:rStyle w:val="Hyperlink"/>
            <w:noProof/>
          </w:rPr>
          <w:t>Sprints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_Toc395779207 \h </w:instrText>
        </w:r>
        <w:r w:rsidR="00D7332C" w:rsidRPr="00E45CE0">
          <w:rPr>
            <w:noProof/>
            <w:webHidden/>
          </w:rPr>
        </w:r>
        <w:r w:rsidR="00D7332C" w:rsidRPr="00E45CE0">
          <w:rPr>
            <w:noProof/>
            <w:webHidden/>
          </w:rPr>
          <w:fldChar w:fldCharType="separate"/>
        </w:r>
        <w:r w:rsidR="00D7332C" w:rsidRPr="00E45CE0">
          <w:rPr>
            <w:noProof/>
            <w:webHidden/>
          </w:rPr>
          <w:t>1-2</w:t>
        </w:r>
        <w:r w:rsidR="00D7332C" w:rsidRPr="00E45CE0">
          <w:rPr>
            <w:noProof/>
            <w:webHidden/>
          </w:rPr>
          <w:fldChar w:fldCharType="end"/>
        </w:r>
      </w:hyperlink>
    </w:p>
    <w:p w14:paraId="06F156BD"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08" w:history="1">
        <w:r w:rsidR="00D7332C" w:rsidRPr="00E45CE0">
          <w:rPr>
            <w:rStyle w:val="Hyperlink"/>
            <w:noProof/>
            <w14:scene3d>
              <w14:camera w14:prst="orthographicFront"/>
              <w14:lightRig w14:rig="threePt" w14:dir="t">
                <w14:rot w14:lat="0" w14:lon="0" w14:rev="0"/>
              </w14:lightRig>
            </w14:scene3d>
          </w:rPr>
          <w:t>1.5.4</w:t>
        </w:r>
        <w:r w:rsidR="00D7332C" w:rsidRPr="00E45CE0">
          <w:rPr>
            <w:rFonts w:eastAsiaTheme="minorEastAsia" w:cstheme="minorBidi"/>
            <w:noProof/>
            <w:sz w:val="22"/>
            <w:szCs w:val="22"/>
          </w:rPr>
          <w:tab/>
        </w:r>
        <w:r w:rsidR="00D7332C" w:rsidRPr="00E45CE0">
          <w:rPr>
            <w:rStyle w:val="Hyperlink"/>
            <w:noProof/>
          </w:rPr>
          <w:t>Sprint Planning Meetings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_Toc395779208 \h </w:instrText>
        </w:r>
        <w:r w:rsidR="00D7332C" w:rsidRPr="00E45CE0">
          <w:rPr>
            <w:noProof/>
            <w:webHidden/>
          </w:rPr>
        </w:r>
        <w:r w:rsidR="00D7332C" w:rsidRPr="00E45CE0">
          <w:rPr>
            <w:noProof/>
            <w:webHidden/>
          </w:rPr>
          <w:fldChar w:fldCharType="separate"/>
        </w:r>
        <w:r w:rsidR="00D7332C" w:rsidRPr="00E45CE0">
          <w:rPr>
            <w:noProof/>
            <w:webHidden/>
          </w:rPr>
          <w:t>1-3</w:t>
        </w:r>
        <w:r w:rsidR="00D7332C" w:rsidRPr="00E45CE0">
          <w:rPr>
            <w:noProof/>
            <w:webHidden/>
          </w:rPr>
          <w:fldChar w:fldCharType="end"/>
        </w:r>
      </w:hyperlink>
    </w:p>
    <w:p w14:paraId="739957D7"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09" w:history="1">
        <w:r w:rsidR="00D7332C" w:rsidRPr="00E45CE0">
          <w:rPr>
            <w:rStyle w:val="Hyperlink"/>
            <w:noProof/>
            <w14:scene3d>
              <w14:camera w14:prst="orthographicFront"/>
              <w14:lightRig w14:rig="threePt" w14:dir="t">
                <w14:rot w14:lat="0" w14:lon="0" w14:rev="0"/>
              </w14:lightRig>
            </w14:scene3d>
          </w:rPr>
          <w:t>1.5.5</w:t>
        </w:r>
        <w:r w:rsidR="00D7332C" w:rsidRPr="00E45CE0">
          <w:rPr>
            <w:rFonts w:eastAsiaTheme="minorEastAsia" w:cstheme="minorBidi"/>
            <w:noProof/>
            <w:sz w:val="22"/>
            <w:szCs w:val="22"/>
          </w:rPr>
          <w:tab/>
        </w:r>
        <w:r w:rsidR="00D7332C" w:rsidRPr="00E45CE0">
          <w:rPr>
            <w:rStyle w:val="Hyperlink"/>
            <w:noProof/>
          </w:rPr>
          <w:t>Scrum Meetings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_Toc395779209 \h </w:instrText>
        </w:r>
        <w:r w:rsidR="00D7332C" w:rsidRPr="00E45CE0">
          <w:rPr>
            <w:noProof/>
            <w:webHidden/>
          </w:rPr>
        </w:r>
        <w:r w:rsidR="00D7332C" w:rsidRPr="00E45CE0">
          <w:rPr>
            <w:noProof/>
            <w:webHidden/>
          </w:rPr>
          <w:fldChar w:fldCharType="separate"/>
        </w:r>
        <w:r w:rsidR="00D7332C" w:rsidRPr="00E45CE0">
          <w:rPr>
            <w:noProof/>
            <w:webHidden/>
          </w:rPr>
          <w:t>1-3</w:t>
        </w:r>
        <w:r w:rsidR="00D7332C" w:rsidRPr="00E45CE0">
          <w:rPr>
            <w:noProof/>
            <w:webHidden/>
          </w:rPr>
          <w:fldChar w:fldCharType="end"/>
        </w:r>
      </w:hyperlink>
    </w:p>
    <w:p w14:paraId="5CCBC25F"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10" w:history="1">
        <w:r w:rsidR="00D7332C" w:rsidRPr="00E45CE0">
          <w:rPr>
            <w:rStyle w:val="Hyperlink"/>
            <w:noProof/>
            <w14:scene3d>
              <w14:camera w14:prst="orthographicFront"/>
              <w14:lightRig w14:rig="threePt" w14:dir="t">
                <w14:rot w14:lat="0" w14:lon="0" w14:rev="0"/>
              </w14:lightRig>
            </w14:scene3d>
          </w:rPr>
          <w:t>1.5.6</w:t>
        </w:r>
        <w:r w:rsidR="00D7332C" w:rsidRPr="00E45CE0">
          <w:rPr>
            <w:rFonts w:eastAsiaTheme="minorEastAsia" w:cstheme="minorBidi"/>
            <w:noProof/>
            <w:sz w:val="22"/>
            <w:szCs w:val="22"/>
          </w:rPr>
          <w:tab/>
        </w:r>
        <w:r w:rsidR="00D7332C" w:rsidRPr="00E45CE0">
          <w:rPr>
            <w:rStyle w:val="Hyperlink"/>
            <w:noProof/>
          </w:rPr>
          <w:t>System Development</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_Toc395779210 \h </w:instrText>
        </w:r>
        <w:r w:rsidR="00D7332C" w:rsidRPr="00E45CE0">
          <w:rPr>
            <w:noProof/>
            <w:webHidden/>
          </w:rPr>
        </w:r>
        <w:r w:rsidR="00D7332C" w:rsidRPr="00E45CE0">
          <w:rPr>
            <w:noProof/>
            <w:webHidden/>
          </w:rPr>
          <w:fldChar w:fldCharType="separate"/>
        </w:r>
        <w:r w:rsidR="00D7332C" w:rsidRPr="00E45CE0">
          <w:rPr>
            <w:noProof/>
            <w:webHidden/>
          </w:rPr>
          <w:t>1-3</w:t>
        </w:r>
        <w:r w:rsidR="00D7332C" w:rsidRPr="00E45CE0">
          <w:rPr>
            <w:noProof/>
            <w:webHidden/>
          </w:rPr>
          <w:fldChar w:fldCharType="end"/>
        </w:r>
      </w:hyperlink>
    </w:p>
    <w:p w14:paraId="0FECACAD"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11" w:history="1">
        <w:r w:rsidR="00D7332C" w:rsidRPr="00E45CE0">
          <w:rPr>
            <w:rStyle w:val="Hyperlink"/>
            <w:noProof/>
            <w14:scene3d>
              <w14:camera w14:prst="orthographicFront"/>
              <w14:lightRig w14:rig="threePt" w14:dir="t">
                <w14:rot w14:lat="0" w14:lon="0" w14:rev="0"/>
              </w14:lightRig>
            </w14:scene3d>
          </w:rPr>
          <w:t>1.5.7</w:t>
        </w:r>
        <w:r w:rsidR="00D7332C" w:rsidRPr="00E45CE0">
          <w:rPr>
            <w:rFonts w:eastAsiaTheme="minorEastAsia" w:cstheme="minorBidi"/>
            <w:noProof/>
            <w:sz w:val="22"/>
            <w:szCs w:val="22"/>
          </w:rPr>
          <w:tab/>
        </w:r>
        <w:r w:rsidR="00D7332C" w:rsidRPr="00E45CE0">
          <w:rPr>
            <w:rStyle w:val="Hyperlink"/>
            <w:noProof/>
          </w:rPr>
          <w:t>System Integration and Testing</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_Toc395779211 \h </w:instrText>
        </w:r>
        <w:r w:rsidR="00D7332C" w:rsidRPr="00E45CE0">
          <w:rPr>
            <w:noProof/>
            <w:webHidden/>
          </w:rPr>
        </w:r>
        <w:r w:rsidR="00D7332C" w:rsidRPr="00E45CE0">
          <w:rPr>
            <w:noProof/>
            <w:webHidden/>
          </w:rPr>
          <w:fldChar w:fldCharType="separate"/>
        </w:r>
        <w:r w:rsidR="00D7332C" w:rsidRPr="00E45CE0">
          <w:rPr>
            <w:noProof/>
            <w:webHidden/>
          </w:rPr>
          <w:t>1-3</w:t>
        </w:r>
        <w:r w:rsidR="00D7332C" w:rsidRPr="00E45CE0">
          <w:rPr>
            <w:noProof/>
            <w:webHidden/>
          </w:rPr>
          <w:fldChar w:fldCharType="end"/>
        </w:r>
      </w:hyperlink>
    </w:p>
    <w:p w14:paraId="05A92D7C"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12" w:history="1">
        <w:r w:rsidR="00D7332C" w:rsidRPr="00E45CE0">
          <w:rPr>
            <w:rStyle w:val="Hyperlink"/>
            <w:noProof/>
            <w14:scene3d>
              <w14:camera w14:prst="orthographicFront"/>
              <w14:lightRig w14:rig="threePt" w14:dir="t">
                <w14:rot w14:lat="0" w14:lon="0" w14:rev="0"/>
              </w14:lightRig>
            </w14:scene3d>
          </w:rPr>
          <w:t>1.5.8</w:t>
        </w:r>
        <w:r w:rsidR="00D7332C" w:rsidRPr="00E45CE0">
          <w:rPr>
            <w:rFonts w:eastAsiaTheme="minorEastAsia" w:cstheme="minorBidi"/>
            <w:noProof/>
            <w:sz w:val="22"/>
            <w:szCs w:val="22"/>
          </w:rPr>
          <w:tab/>
        </w:r>
        <w:r w:rsidR="00D7332C" w:rsidRPr="00E45CE0">
          <w:rPr>
            <w:rStyle w:val="Hyperlink"/>
            <w:noProof/>
          </w:rPr>
          <w:t>System Evaluation</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_Toc395779212 \h </w:instrText>
        </w:r>
        <w:r w:rsidR="00D7332C" w:rsidRPr="00E45CE0">
          <w:rPr>
            <w:noProof/>
            <w:webHidden/>
          </w:rPr>
        </w:r>
        <w:r w:rsidR="00D7332C" w:rsidRPr="00E45CE0">
          <w:rPr>
            <w:noProof/>
            <w:webHidden/>
          </w:rPr>
          <w:fldChar w:fldCharType="separate"/>
        </w:r>
        <w:r w:rsidR="00D7332C" w:rsidRPr="00E45CE0">
          <w:rPr>
            <w:noProof/>
            <w:webHidden/>
          </w:rPr>
          <w:t>1-3</w:t>
        </w:r>
        <w:r w:rsidR="00D7332C" w:rsidRPr="00E45CE0">
          <w:rPr>
            <w:noProof/>
            <w:webHidden/>
          </w:rPr>
          <w:fldChar w:fldCharType="end"/>
        </w:r>
      </w:hyperlink>
    </w:p>
    <w:p w14:paraId="4642B035" w14:textId="77777777" w:rsidR="00D7332C" w:rsidRPr="00E45CE0" w:rsidRDefault="00D44013">
      <w:pPr>
        <w:pStyle w:val="TOC3"/>
        <w:tabs>
          <w:tab w:val="left" w:pos="1320"/>
          <w:tab w:val="right" w:leader="dot" w:pos="9350"/>
        </w:tabs>
        <w:rPr>
          <w:rFonts w:eastAsiaTheme="minorEastAsia" w:cstheme="minorBidi"/>
          <w:noProof/>
          <w:sz w:val="22"/>
          <w:szCs w:val="22"/>
        </w:rPr>
      </w:pPr>
      <w:hyperlink w:anchor="_Toc395779213" w:history="1">
        <w:r w:rsidR="00D7332C" w:rsidRPr="00E45CE0">
          <w:rPr>
            <w:rStyle w:val="Hyperlink"/>
            <w:noProof/>
            <w14:scene3d>
              <w14:camera w14:prst="orthographicFront"/>
              <w14:lightRig w14:rig="threePt" w14:dir="t">
                <w14:rot w14:lat="0" w14:lon="0" w14:rev="0"/>
              </w14:lightRig>
            </w14:scene3d>
          </w:rPr>
          <w:t>1.5.9</w:t>
        </w:r>
        <w:r w:rsidR="00D7332C" w:rsidRPr="00E45CE0">
          <w:rPr>
            <w:rFonts w:eastAsiaTheme="minorEastAsia" w:cstheme="minorBidi"/>
            <w:noProof/>
            <w:sz w:val="22"/>
            <w:szCs w:val="22"/>
          </w:rPr>
          <w:tab/>
        </w:r>
        <w:r w:rsidR="00D7332C" w:rsidRPr="00E45CE0">
          <w:rPr>
            <w:rStyle w:val="Hyperlink"/>
            <w:noProof/>
          </w:rPr>
          <w:t>Documentation</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_Toc395779213 \h </w:instrText>
        </w:r>
        <w:r w:rsidR="00D7332C" w:rsidRPr="00E45CE0">
          <w:rPr>
            <w:noProof/>
            <w:webHidden/>
          </w:rPr>
        </w:r>
        <w:r w:rsidR="00D7332C" w:rsidRPr="00E45CE0">
          <w:rPr>
            <w:noProof/>
            <w:webHidden/>
          </w:rPr>
          <w:fldChar w:fldCharType="separate"/>
        </w:r>
        <w:r w:rsidR="00D7332C" w:rsidRPr="00E45CE0">
          <w:rPr>
            <w:noProof/>
            <w:webHidden/>
          </w:rPr>
          <w:t>1-3</w:t>
        </w:r>
        <w:r w:rsidR="00D7332C" w:rsidRPr="00E45CE0">
          <w:rPr>
            <w:noProof/>
            <w:webHidden/>
          </w:rPr>
          <w:fldChar w:fldCharType="end"/>
        </w:r>
      </w:hyperlink>
    </w:p>
    <w:p w14:paraId="076ECA02" w14:textId="77777777" w:rsidR="00D7332C" w:rsidRPr="00E45CE0" w:rsidRDefault="00D44013">
      <w:pPr>
        <w:pStyle w:val="TOC3"/>
        <w:tabs>
          <w:tab w:val="left" w:pos="1540"/>
          <w:tab w:val="right" w:leader="dot" w:pos="9350"/>
        </w:tabs>
        <w:rPr>
          <w:rFonts w:eastAsiaTheme="minorEastAsia" w:cstheme="minorBidi"/>
          <w:noProof/>
          <w:sz w:val="22"/>
          <w:szCs w:val="22"/>
        </w:rPr>
      </w:pPr>
      <w:hyperlink w:anchor="_Toc395779214" w:history="1">
        <w:r w:rsidR="00D7332C" w:rsidRPr="00E45CE0">
          <w:rPr>
            <w:rStyle w:val="Hyperlink"/>
            <w:noProof/>
            <w14:scene3d>
              <w14:camera w14:prst="orthographicFront"/>
              <w14:lightRig w14:rig="threePt" w14:dir="t">
                <w14:rot w14:lat="0" w14:lon="0" w14:rev="0"/>
              </w14:lightRig>
            </w14:scene3d>
          </w:rPr>
          <w:t>1.5.10</w:t>
        </w:r>
        <w:r w:rsidR="00D7332C" w:rsidRPr="00E45CE0">
          <w:rPr>
            <w:rFonts w:eastAsiaTheme="minorEastAsia" w:cstheme="minorBidi"/>
            <w:noProof/>
            <w:sz w:val="22"/>
            <w:szCs w:val="22"/>
          </w:rPr>
          <w:tab/>
        </w:r>
        <w:r w:rsidR="00D7332C" w:rsidRPr="00E45CE0">
          <w:rPr>
            <w:rStyle w:val="Hyperlink"/>
            <w:noProof/>
          </w:rPr>
          <w:t>Calendar of Activities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_Toc395779214 \h </w:instrText>
        </w:r>
        <w:r w:rsidR="00D7332C" w:rsidRPr="00E45CE0">
          <w:rPr>
            <w:noProof/>
            <w:webHidden/>
          </w:rPr>
        </w:r>
        <w:r w:rsidR="00D7332C" w:rsidRPr="00E45CE0">
          <w:rPr>
            <w:noProof/>
            <w:webHidden/>
          </w:rPr>
          <w:fldChar w:fldCharType="separate"/>
        </w:r>
        <w:r w:rsidR="00D7332C" w:rsidRPr="00E45CE0">
          <w:rPr>
            <w:noProof/>
            <w:webHidden/>
          </w:rPr>
          <w:t>1-5</w:t>
        </w:r>
        <w:r w:rsidR="00D7332C" w:rsidRPr="00E45CE0">
          <w:rPr>
            <w:noProof/>
            <w:webHidden/>
          </w:rPr>
          <w:fldChar w:fldCharType="end"/>
        </w:r>
      </w:hyperlink>
    </w:p>
    <w:p w14:paraId="40485FA8" w14:textId="77777777" w:rsidR="00D7332C" w:rsidRPr="00E45CE0" w:rsidRDefault="00D44013">
      <w:pPr>
        <w:pStyle w:val="TOC1"/>
        <w:tabs>
          <w:tab w:val="left" w:pos="660"/>
          <w:tab w:val="right" w:leader="dot" w:pos="9350"/>
        </w:tabs>
        <w:rPr>
          <w:rFonts w:eastAsiaTheme="minorEastAsia" w:cstheme="minorBidi"/>
          <w:noProof/>
          <w:sz w:val="22"/>
          <w:szCs w:val="22"/>
        </w:rPr>
      </w:pPr>
      <w:hyperlink w:anchor="_Toc395779215" w:history="1">
        <w:r w:rsidR="00D7332C" w:rsidRPr="00E45CE0">
          <w:rPr>
            <w:rStyle w:val="Hyperlink"/>
            <w:noProof/>
          </w:rPr>
          <w:t>2.0</w:t>
        </w:r>
        <w:r w:rsidR="00D7332C" w:rsidRPr="00E45CE0">
          <w:rPr>
            <w:rFonts w:eastAsiaTheme="minorEastAsia" w:cstheme="minorBidi"/>
            <w:noProof/>
            <w:sz w:val="22"/>
            <w:szCs w:val="22"/>
          </w:rPr>
          <w:tab/>
        </w:r>
        <w:r w:rsidR="00D7332C" w:rsidRPr="00E45CE0">
          <w:rPr>
            <w:rStyle w:val="Hyperlink"/>
            <w:noProof/>
          </w:rPr>
          <w:t>Review of Related Works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_Toc395779215 \h </w:instrText>
        </w:r>
        <w:r w:rsidR="00D7332C" w:rsidRPr="00E45CE0">
          <w:rPr>
            <w:noProof/>
            <w:webHidden/>
          </w:rPr>
        </w:r>
        <w:r w:rsidR="00D7332C" w:rsidRPr="00E45CE0">
          <w:rPr>
            <w:noProof/>
            <w:webHidden/>
          </w:rPr>
          <w:fldChar w:fldCharType="separate"/>
        </w:r>
        <w:r w:rsidR="00D7332C" w:rsidRPr="00E45CE0">
          <w:rPr>
            <w:noProof/>
            <w:webHidden/>
          </w:rPr>
          <w:t>2-1</w:t>
        </w:r>
        <w:r w:rsidR="00D7332C" w:rsidRPr="00E45CE0">
          <w:rPr>
            <w:noProof/>
            <w:webHidden/>
          </w:rPr>
          <w:fldChar w:fldCharType="end"/>
        </w:r>
      </w:hyperlink>
    </w:p>
    <w:p w14:paraId="338A7AF6" w14:textId="77777777" w:rsidR="00D7332C" w:rsidRPr="00E45CE0" w:rsidRDefault="00D44013">
      <w:pPr>
        <w:pStyle w:val="TOC1"/>
        <w:tabs>
          <w:tab w:val="left" w:pos="660"/>
          <w:tab w:val="right" w:leader="dot" w:pos="9350"/>
        </w:tabs>
        <w:rPr>
          <w:rFonts w:eastAsiaTheme="minorEastAsia" w:cstheme="minorBidi"/>
          <w:noProof/>
          <w:sz w:val="22"/>
          <w:szCs w:val="22"/>
        </w:rPr>
      </w:pPr>
      <w:hyperlink w:anchor="_Toc395779216" w:history="1">
        <w:r w:rsidR="00D7332C" w:rsidRPr="00E45CE0">
          <w:rPr>
            <w:rStyle w:val="Hyperlink"/>
            <w:noProof/>
          </w:rPr>
          <w:t>3.0</w:t>
        </w:r>
        <w:r w:rsidR="00D7332C" w:rsidRPr="00E45CE0">
          <w:rPr>
            <w:rFonts w:eastAsiaTheme="minorEastAsia" w:cstheme="minorBidi"/>
            <w:noProof/>
            <w:sz w:val="22"/>
            <w:szCs w:val="22"/>
          </w:rPr>
          <w:tab/>
        </w:r>
        <w:r w:rsidR="00D7332C" w:rsidRPr="00E45CE0">
          <w:rPr>
            <w:rStyle w:val="Hyperlink"/>
            <w:noProof/>
          </w:rPr>
          <w:t>Theoretical Framework</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_Toc395779216 \h </w:instrText>
        </w:r>
        <w:r w:rsidR="00D7332C" w:rsidRPr="00E45CE0">
          <w:rPr>
            <w:noProof/>
            <w:webHidden/>
          </w:rPr>
        </w:r>
        <w:r w:rsidR="00D7332C" w:rsidRPr="00E45CE0">
          <w:rPr>
            <w:noProof/>
            <w:webHidden/>
          </w:rPr>
          <w:fldChar w:fldCharType="separate"/>
        </w:r>
        <w:r w:rsidR="00D7332C" w:rsidRPr="00E45CE0">
          <w:rPr>
            <w:noProof/>
            <w:webHidden/>
          </w:rPr>
          <w:t>3-1</w:t>
        </w:r>
        <w:r w:rsidR="00D7332C" w:rsidRPr="00E45CE0">
          <w:rPr>
            <w:noProof/>
            <w:webHidden/>
          </w:rPr>
          <w:fldChar w:fldCharType="end"/>
        </w:r>
      </w:hyperlink>
    </w:p>
    <w:p w14:paraId="629BFB6B" w14:textId="77777777" w:rsidR="00D7332C" w:rsidRPr="00E45CE0" w:rsidRDefault="00D44013">
      <w:pPr>
        <w:pStyle w:val="TOC1"/>
        <w:tabs>
          <w:tab w:val="left" w:pos="660"/>
          <w:tab w:val="right" w:leader="dot" w:pos="9350"/>
        </w:tabs>
        <w:rPr>
          <w:rFonts w:eastAsiaTheme="minorEastAsia" w:cstheme="minorBidi"/>
          <w:noProof/>
          <w:sz w:val="22"/>
          <w:szCs w:val="22"/>
        </w:rPr>
      </w:pPr>
      <w:hyperlink w:anchor="_Toc395779217" w:history="1">
        <w:r w:rsidR="00D7332C" w:rsidRPr="00E45CE0">
          <w:rPr>
            <w:rStyle w:val="Hyperlink"/>
            <w:noProof/>
          </w:rPr>
          <w:t>4.0</w:t>
        </w:r>
        <w:r w:rsidR="00D7332C" w:rsidRPr="00E45CE0">
          <w:rPr>
            <w:rFonts w:eastAsiaTheme="minorEastAsia" w:cstheme="minorBidi"/>
            <w:noProof/>
            <w:sz w:val="22"/>
            <w:szCs w:val="22"/>
          </w:rPr>
          <w:tab/>
        </w:r>
        <w:r w:rsidR="00D7332C" w:rsidRPr="00E45CE0">
          <w:rPr>
            <w:rStyle w:val="Hyperlink"/>
            <w:noProof/>
          </w:rPr>
          <w:t>The System</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_Toc395779217 \h </w:instrText>
        </w:r>
        <w:r w:rsidR="00D7332C" w:rsidRPr="00E45CE0">
          <w:rPr>
            <w:noProof/>
            <w:webHidden/>
          </w:rPr>
        </w:r>
        <w:r w:rsidR="00D7332C" w:rsidRPr="00E45CE0">
          <w:rPr>
            <w:noProof/>
            <w:webHidden/>
          </w:rPr>
          <w:fldChar w:fldCharType="separate"/>
        </w:r>
        <w:r w:rsidR="00D7332C" w:rsidRPr="00E45CE0">
          <w:rPr>
            <w:noProof/>
            <w:webHidden/>
          </w:rPr>
          <w:t>4-1</w:t>
        </w:r>
        <w:r w:rsidR="00D7332C" w:rsidRPr="00E45CE0">
          <w:rPr>
            <w:noProof/>
            <w:webHidden/>
          </w:rPr>
          <w:fldChar w:fldCharType="end"/>
        </w:r>
      </w:hyperlink>
    </w:p>
    <w:p w14:paraId="15091FBA" w14:textId="77777777" w:rsidR="00D7332C" w:rsidRPr="00E45CE0" w:rsidRDefault="00D44013">
      <w:pPr>
        <w:pStyle w:val="TOC2"/>
        <w:tabs>
          <w:tab w:val="left" w:pos="880"/>
          <w:tab w:val="right" w:leader="dot" w:pos="9350"/>
        </w:tabs>
        <w:rPr>
          <w:rFonts w:eastAsiaTheme="minorEastAsia" w:cstheme="minorBidi"/>
          <w:noProof/>
          <w:sz w:val="22"/>
          <w:szCs w:val="22"/>
        </w:rPr>
      </w:pPr>
      <w:hyperlink w:anchor="_Toc395779218" w:history="1">
        <w:r w:rsidR="00D7332C" w:rsidRPr="00E45CE0">
          <w:rPr>
            <w:rStyle w:val="Hyperlink"/>
            <w:noProof/>
          </w:rPr>
          <w:t>4.1</w:t>
        </w:r>
        <w:r w:rsidR="00D7332C" w:rsidRPr="00E45CE0">
          <w:rPr>
            <w:rFonts w:eastAsiaTheme="minorEastAsia" w:cstheme="minorBidi"/>
            <w:noProof/>
            <w:sz w:val="22"/>
            <w:szCs w:val="22"/>
          </w:rPr>
          <w:tab/>
        </w:r>
        <w:r w:rsidR="00D7332C" w:rsidRPr="00E45CE0">
          <w:rPr>
            <w:rStyle w:val="Hyperlink"/>
            <w:noProof/>
          </w:rPr>
          <w:t>System Overview</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_Toc395779218 \h </w:instrText>
        </w:r>
        <w:r w:rsidR="00D7332C" w:rsidRPr="00E45CE0">
          <w:rPr>
            <w:noProof/>
            <w:webHidden/>
          </w:rPr>
        </w:r>
        <w:r w:rsidR="00D7332C" w:rsidRPr="00E45CE0">
          <w:rPr>
            <w:noProof/>
            <w:webHidden/>
          </w:rPr>
          <w:fldChar w:fldCharType="separate"/>
        </w:r>
        <w:r w:rsidR="00D7332C" w:rsidRPr="00E45CE0">
          <w:rPr>
            <w:noProof/>
            <w:webHidden/>
          </w:rPr>
          <w:t>4-1</w:t>
        </w:r>
        <w:r w:rsidR="00D7332C" w:rsidRPr="00E45CE0">
          <w:rPr>
            <w:noProof/>
            <w:webHidden/>
          </w:rPr>
          <w:fldChar w:fldCharType="end"/>
        </w:r>
      </w:hyperlink>
    </w:p>
    <w:p w14:paraId="1A12CC9C" w14:textId="77777777" w:rsidR="00D7332C" w:rsidRPr="00E45CE0" w:rsidRDefault="00D44013">
      <w:pPr>
        <w:pStyle w:val="TOC1"/>
        <w:tabs>
          <w:tab w:val="left" w:pos="660"/>
          <w:tab w:val="right" w:leader="dot" w:pos="9350"/>
        </w:tabs>
        <w:rPr>
          <w:rFonts w:eastAsiaTheme="minorEastAsia" w:cstheme="minorBidi"/>
          <w:noProof/>
          <w:sz w:val="22"/>
          <w:szCs w:val="22"/>
        </w:rPr>
      </w:pPr>
      <w:hyperlink w:anchor="_Toc395779219" w:history="1">
        <w:r w:rsidR="00D7332C" w:rsidRPr="00E45CE0">
          <w:rPr>
            <w:rStyle w:val="Hyperlink"/>
            <w:noProof/>
          </w:rPr>
          <w:t>5.0</w:t>
        </w:r>
        <w:r w:rsidR="00D7332C" w:rsidRPr="00E45CE0">
          <w:rPr>
            <w:rFonts w:eastAsiaTheme="minorEastAsia" w:cstheme="minorBidi"/>
            <w:noProof/>
            <w:sz w:val="22"/>
            <w:szCs w:val="22"/>
          </w:rPr>
          <w:tab/>
        </w:r>
        <w:r w:rsidR="00D7332C" w:rsidRPr="00E45CE0">
          <w:rPr>
            <w:rStyle w:val="Hyperlink"/>
            <w:noProof/>
          </w:rPr>
          <w:t>References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_Toc395779219 \h </w:instrText>
        </w:r>
        <w:r w:rsidR="00D7332C" w:rsidRPr="00E45CE0">
          <w:rPr>
            <w:noProof/>
            <w:webHidden/>
          </w:rPr>
        </w:r>
        <w:r w:rsidR="00D7332C" w:rsidRPr="00E45CE0">
          <w:rPr>
            <w:noProof/>
            <w:webHidden/>
          </w:rPr>
          <w:fldChar w:fldCharType="separate"/>
        </w:r>
        <w:r w:rsidR="00D7332C" w:rsidRPr="00E45CE0">
          <w:rPr>
            <w:noProof/>
            <w:webHidden/>
          </w:rPr>
          <w:t>5-1</w:t>
        </w:r>
        <w:r w:rsidR="00D7332C" w:rsidRPr="00E45CE0">
          <w:rPr>
            <w:noProof/>
            <w:webHidden/>
          </w:rPr>
          <w:fldChar w:fldCharType="end"/>
        </w:r>
      </w:hyperlink>
    </w:p>
    <w:p w14:paraId="1D9C4BEC" w14:textId="77777777" w:rsidR="004B7EB2" w:rsidRPr="00E45CE0" w:rsidRDefault="004B7EB2" w:rsidP="004B7EB2">
      <w:pPr>
        <w:pStyle w:val="TOCHeading1"/>
      </w:pPr>
      <w:r w:rsidRPr="00E45CE0">
        <w:fldChar w:fldCharType="end"/>
      </w:r>
    </w:p>
    <w:p w14:paraId="10196545" w14:textId="77777777" w:rsidR="004B7EB2" w:rsidRPr="00E45CE0" w:rsidRDefault="004B7EB2" w:rsidP="004B7EB2">
      <w:pPr>
        <w:tabs>
          <w:tab w:val="left" w:pos="3750"/>
        </w:tabs>
        <w:sectPr w:rsidR="004B7EB2" w:rsidRPr="00E45CE0" w:rsidSect="004B7EB2">
          <w:pgSz w:w="12240" w:h="15840"/>
          <w:pgMar w:top="1440" w:right="1440" w:bottom="1440" w:left="1440" w:header="720" w:footer="720" w:gutter="0"/>
          <w:pgNumType w:start="1"/>
          <w:cols w:space="720"/>
          <w:docGrid w:linePitch="360"/>
        </w:sectPr>
      </w:pPr>
    </w:p>
    <w:p w14:paraId="394EB4F3" w14:textId="77777777" w:rsidR="004B7EB2" w:rsidRPr="00E45CE0" w:rsidRDefault="004B7EB2" w:rsidP="004B7EB2">
      <w:pPr>
        <w:pStyle w:val="TOCHeading1"/>
      </w:pPr>
      <w:r w:rsidRPr="00E45CE0">
        <w:lastRenderedPageBreak/>
        <w:t>List of Tables</w:t>
      </w:r>
    </w:p>
    <w:p w14:paraId="2229E201" w14:textId="77777777" w:rsidR="00D7332C" w:rsidRPr="00E45CE0" w:rsidRDefault="00D7332C" w:rsidP="004B7EB2">
      <w:pPr>
        <w:pStyle w:val="TOCHeading1"/>
      </w:pPr>
    </w:p>
    <w:p w14:paraId="7A243761" w14:textId="77777777" w:rsidR="00D7332C" w:rsidRPr="00E45CE0" w:rsidRDefault="004B7EB2">
      <w:pPr>
        <w:pStyle w:val="TableofFigures"/>
        <w:tabs>
          <w:tab w:val="right" w:leader="dot" w:pos="9350"/>
        </w:tabs>
        <w:rPr>
          <w:noProof/>
        </w:rPr>
      </w:pPr>
      <w:r w:rsidRPr="00E45CE0">
        <w:fldChar w:fldCharType="begin"/>
      </w:r>
      <w:r w:rsidRPr="00E45CE0">
        <w:instrText xml:space="preserve"> TOC \h \z \c "Table" </w:instrText>
      </w:r>
      <w:r w:rsidRPr="00E45CE0">
        <w:fldChar w:fldCharType="separate"/>
      </w:r>
      <w:hyperlink w:anchor="_Toc395779147" w:history="1">
        <w:r w:rsidR="00D7332C" w:rsidRPr="00E45CE0">
          <w:rPr>
            <w:rStyle w:val="Hyperlink"/>
            <w:noProof/>
          </w:rPr>
          <w:t>Table 1</w:t>
        </w:r>
        <w:r w:rsidR="00D7332C" w:rsidRPr="00E45CE0">
          <w:rPr>
            <w:rStyle w:val="Hyperlink"/>
            <w:noProof/>
          </w:rPr>
          <w:noBreakHyphen/>
          <w:t>1. Timetable of Activities (April 2014 - April 2015)</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_Toc395779147 \h </w:instrText>
        </w:r>
        <w:r w:rsidR="00D7332C" w:rsidRPr="00E45CE0">
          <w:rPr>
            <w:noProof/>
            <w:webHidden/>
          </w:rPr>
        </w:r>
        <w:r w:rsidR="00D7332C" w:rsidRPr="00E45CE0">
          <w:rPr>
            <w:noProof/>
            <w:webHidden/>
          </w:rPr>
          <w:fldChar w:fldCharType="separate"/>
        </w:r>
        <w:r w:rsidR="00D7332C" w:rsidRPr="00E45CE0">
          <w:rPr>
            <w:noProof/>
            <w:webHidden/>
          </w:rPr>
          <w:t>1-5</w:t>
        </w:r>
        <w:r w:rsidR="00D7332C" w:rsidRPr="00E45CE0">
          <w:rPr>
            <w:noProof/>
            <w:webHidden/>
          </w:rPr>
          <w:fldChar w:fldCharType="end"/>
        </w:r>
      </w:hyperlink>
    </w:p>
    <w:p w14:paraId="1B80A08D" w14:textId="77777777" w:rsidR="004B7EB2" w:rsidRPr="00E45CE0" w:rsidRDefault="004B7EB2" w:rsidP="004B7EB2">
      <w:r w:rsidRPr="00E45CE0">
        <w:fldChar w:fldCharType="end"/>
      </w:r>
    </w:p>
    <w:p w14:paraId="309C05A2" w14:textId="77777777" w:rsidR="004B7EB2" w:rsidRPr="00E45CE0" w:rsidRDefault="004B7EB2" w:rsidP="004B7EB2">
      <w:pPr>
        <w:sectPr w:rsidR="004B7EB2" w:rsidRPr="00E45CE0" w:rsidSect="004B7EB2">
          <w:pgSz w:w="12240" w:h="15840"/>
          <w:pgMar w:top="1440" w:right="1440" w:bottom="1440" w:left="1440" w:header="720" w:footer="720" w:gutter="0"/>
          <w:pgNumType w:start="1"/>
          <w:cols w:space="720"/>
          <w:docGrid w:linePitch="360"/>
        </w:sectPr>
      </w:pPr>
    </w:p>
    <w:p w14:paraId="6C90EB78" w14:textId="77777777" w:rsidR="004B7EB2" w:rsidRPr="00E45CE0" w:rsidRDefault="004B7EB2" w:rsidP="004B7EB2">
      <w:pPr>
        <w:pStyle w:val="TOCHeading1"/>
      </w:pPr>
      <w:r w:rsidRPr="00E45CE0">
        <w:lastRenderedPageBreak/>
        <w:t>List of Figures</w:t>
      </w:r>
    </w:p>
    <w:p w14:paraId="5F152143" w14:textId="77777777" w:rsidR="00D7332C" w:rsidRPr="00E45CE0" w:rsidRDefault="00D7332C" w:rsidP="004B7EB2">
      <w:pPr>
        <w:pStyle w:val="TOCHeading1"/>
      </w:pPr>
    </w:p>
    <w:p w14:paraId="17CAEDE5" w14:textId="77777777" w:rsidR="00D7332C" w:rsidRPr="00E45CE0" w:rsidRDefault="004B7EB2">
      <w:pPr>
        <w:pStyle w:val="TableofFigures"/>
        <w:tabs>
          <w:tab w:val="right" w:leader="dot" w:pos="9350"/>
        </w:tabs>
        <w:rPr>
          <w:rFonts w:eastAsiaTheme="minorEastAsia" w:cstheme="minorBidi"/>
          <w:noProof/>
          <w:sz w:val="22"/>
          <w:szCs w:val="22"/>
        </w:rPr>
      </w:pPr>
      <w:r w:rsidRPr="00E45CE0">
        <w:fldChar w:fldCharType="begin"/>
      </w:r>
      <w:r w:rsidRPr="00E45CE0">
        <w:instrText xml:space="preserve"> TOC \h \z \c "Figure" </w:instrText>
      </w:r>
      <w:r w:rsidRPr="00E45CE0">
        <w:fldChar w:fldCharType="separate"/>
      </w:r>
      <w:hyperlink w:anchor="_Toc395779220" w:history="1">
        <w:r w:rsidR="00D7332C" w:rsidRPr="00E45CE0">
          <w:rPr>
            <w:rStyle w:val="Hyperlink"/>
            <w:noProof/>
          </w:rPr>
          <w:t>Figure 1</w:t>
        </w:r>
        <w:r w:rsidR="00D7332C" w:rsidRPr="00E45CE0">
          <w:rPr>
            <w:rStyle w:val="Hyperlink"/>
            <w:noProof/>
          </w:rPr>
          <w:noBreakHyphen/>
          <w:t>1. Research Methodology Phases</w:t>
        </w:r>
        <w:r w:rsidR="00D7332C" w:rsidRPr="00E45CE0">
          <w:rPr>
            <w:noProof/>
            <w:webHidden/>
          </w:rPr>
          <w:tab/>
        </w:r>
        <w:r w:rsidR="00D7332C" w:rsidRPr="00E45CE0">
          <w:rPr>
            <w:noProof/>
            <w:webHidden/>
          </w:rPr>
          <w:fldChar w:fldCharType="begin"/>
        </w:r>
        <w:r w:rsidR="00D7332C" w:rsidRPr="00E45CE0">
          <w:rPr>
            <w:noProof/>
            <w:webHidden/>
          </w:rPr>
          <w:instrText xml:space="preserve"> PAGEREF _Toc395779220 \h </w:instrText>
        </w:r>
        <w:r w:rsidR="00D7332C" w:rsidRPr="00E45CE0">
          <w:rPr>
            <w:noProof/>
            <w:webHidden/>
          </w:rPr>
        </w:r>
        <w:r w:rsidR="00D7332C" w:rsidRPr="00E45CE0">
          <w:rPr>
            <w:noProof/>
            <w:webHidden/>
          </w:rPr>
          <w:fldChar w:fldCharType="separate"/>
        </w:r>
        <w:r w:rsidR="00D7332C" w:rsidRPr="00E45CE0">
          <w:rPr>
            <w:noProof/>
            <w:webHidden/>
          </w:rPr>
          <w:t>1-2</w:t>
        </w:r>
        <w:r w:rsidR="00D7332C" w:rsidRPr="00E45CE0">
          <w:rPr>
            <w:noProof/>
            <w:webHidden/>
          </w:rPr>
          <w:fldChar w:fldCharType="end"/>
        </w:r>
      </w:hyperlink>
    </w:p>
    <w:p w14:paraId="0EA64FB6" w14:textId="77777777" w:rsidR="004B7EB2" w:rsidRPr="00E45CE0" w:rsidRDefault="004B7EB2" w:rsidP="004B7EB2">
      <w:r w:rsidRPr="00E45CE0">
        <w:fldChar w:fldCharType="end"/>
      </w:r>
    </w:p>
    <w:p w14:paraId="1D4CA900" w14:textId="77777777" w:rsidR="004B7EB2" w:rsidRPr="00E45CE0" w:rsidRDefault="004B7EB2" w:rsidP="004B7EB2">
      <w:pPr>
        <w:sectPr w:rsidR="004B7EB2" w:rsidRPr="00E45CE0" w:rsidSect="004B7EB2">
          <w:pgSz w:w="12240" w:h="15840"/>
          <w:pgMar w:top="1440" w:right="1440" w:bottom="1440" w:left="1440" w:header="720" w:footer="720" w:gutter="0"/>
          <w:pgNumType w:start="1"/>
          <w:cols w:space="720"/>
          <w:docGrid w:linePitch="360"/>
        </w:sectPr>
      </w:pPr>
    </w:p>
    <w:p w14:paraId="20FC1B1A" w14:textId="77777777" w:rsidR="004B7EB2" w:rsidRPr="00E45CE0" w:rsidRDefault="004B7EB2" w:rsidP="004B7EB2">
      <w:pPr>
        <w:pStyle w:val="Heading1"/>
      </w:pPr>
      <w:bookmarkStart w:id="12" w:name="_Toc395779197"/>
      <w:r w:rsidRPr="00E45CE0">
        <w:lastRenderedPageBreak/>
        <w:t>Research Description</w:t>
      </w:r>
      <w:bookmarkEnd w:id="12"/>
    </w:p>
    <w:p w14:paraId="02A86D78" w14:textId="77777777" w:rsidR="004B7EB2" w:rsidRPr="00E45CE0" w:rsidRDefault="004B7EB2" w:rsidP="009B6691">
      <w:pPr>
        <w:pStyle w:val="Content1"/>
      </w:pPr>
    </w:p>
    <w:p w14:paraId="127C50D7" w14:textId="741A912A" w:rsidR="004B7EB2" w:rsidRPr="00E45CE0" w:rsidRDefault="004B7EB2" w:rsidP="009B6691">
      <w:pPr>
        <w:pStyle w:val="Content1"/>
      </w:pPr>
      <w:r w:rsidRPr="00E45CE0">
        <w:t xml:space="preserve">This chapter introduces the research which will be undertaken in the field of </w:t>
      </w:r>
      <w:r w:rsidR="00D24411" w:rsidRPr="00E45CE0">
        <w:t>Text</w:t>
      </w:r>
      <w:r w:rsidRPr="00E45CE0">
        <w:t xml:space="preserve"> Classification</w:t>
      </w:r>
      <w:r w:rsidR="00B81167" w:rsidRPr="00E45CE0">
        <w:t xml:space="preserve"> (</w:t>
      </w:r>
      <w:r w:rsidR="00D24411" w:rsidRPr="00E45CE0">
        <w:t>T</w:t>
      </w:r>
      <w:r w:rsidR="00B81167" w:rsidRPr="00E45CE0">
        <w:t>C)</w:t>
      </w:r>
      <w:r w:rsidRPr="00E45CE0">
        <w:t xml:space="preserve">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4635FD15" w14:textId="77777777" w:rsidR="00B81167" w:rsidRPr="00E45CE0" w:rsidRDefault="00B81167" w:rsidP="009B6691">
      <w:pPr>
        <w:pStyle w:val="Content1"/>
      </w:pPr>
    </w:p>
    <w:p w14:paraId="203AE938" w14:textId="77777777" w:rsidR="009B6691" w:rsidRPr="00E45CE0" w:rsidRDefault="009B6691" w:rsidP="009B6691">
      <w:pPr>
        <w:pStyle w:val="Heading2"/>
      </w:pPr>
      <w:bookmarkStart w:id="13" w:name="_Toc395779198"/>
      <w:r w:rsidRPr="00E45CE0">
        <w:t>Overview of the Current State of Technology</w:t>
      </w:r>
      <w:bookmarkEnd w:id="13"/>
    </w:p>
    <w:p w14:paraId="0F11D3FA" w14:textId="77777777" w:rsidR="009B6691" w:rsidRPr="00E45CE0" w:rsidRDefault="009B6691" w:rsidP="009B6691">
      <w:pPr>
        <w:pStyle w:val="Content1"/>
      </w:pPr>
    </w:p>
    <w:p w14:paraId="0A252CAF" w14:textId="77777777" w:rsidR="00D7332C" w:rsidRPr="00E45CE0" w:rsidRDefault="00D7332C" w:rsidP="00D7332C">
      <w:pPr>
        <w:pStyle w:val="Content1"/>
      </w:pPr>
      <w:r w:rsidRPr="00E45CE0">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4F2FDB56" w14:textId="77777777" w:rsidR="00D7332C" w:rsidRPr="00E45CE0" w:rsidRDefault="00D7332C" w:rsidP="00D7332C">
      <w:pPr>
        <w:pStyle w:val="Content1"/>
      </w:pPr>
    </w:p>
    <w:p w14:paraId="76580378" w14:textId="53115BCB" w:rsidR="005320E1" w:rsidRPr="00E45CE0" w:rsidRDefault="00D7332C" w:rsidP="00D7332C">
      <w:pPr>
        <w:pStyle w:val="Content1"/>
      </w:pPr>
      <w:r w:rsidRPr="00E45CE0">
        <w:t xml:space="preserve">Social media are online applications, platforms, and media which aim to facilitate interaction, collaboration and the sharing of content. </w:t>
      </w:r>
      <w:r w:rsidR="005320E1" w:rsidRPr="00E45CE0">
        <w:t xml:space="preserve">Social media can be accessed by computers or by smart phones. </w:t>
      </w:r>
      <w:r w:rsidRPr="00E45CE0">
        <w:t>In a study of Universal McCann and an analysis of 24/7 Wall St., LLC about social media, the Philippines got a high rank in most of the categories. This led to the country being dubbed as the “Social Media Capital of the World” (Universal McCann, 200</w:t>
      </w:r>
      <w:r w:rsidR="005320E1" w:rsidRPr="00E45CE0">
        <w:t>8; Stockdale &amp; McIntyre, 2011).</w:t>
      </w:r>
    </w:p>
    <w:p w14:paraId="306794C9" w14:textId="77777777" w:rsidR="005320E1" w:rsidRPr="00E45CE0" w:rsidRDefault="005320E1" w:rsidP="00D7332C">
      <w:pPr>
        <w:pStyle w:val="Content1"/>
      </w:pPr>
    </w:p>
    <w:p w14:paraId="79FE610F" w14:textId="7177EE70" w:rsidR="00D7332C" w:rsidRPr="00E45CE0" w:rsidRDefault="00D7332C" w:rsidP="00D7332C">
      <w:pPr>
        <w:pStyle w:val="Content1"/>
      </w:pPr>
      <w:r w:rsidRPr="00E45CE0">
        <w:t>Social media plays a vital role in disaster management. For example,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45CE0">
        <w:rPr>
          <w:rStyle w:val="FootnoteReference"/>
        </w:rPr>
        <w:footnoteReference w:id="1"/>
      </w:r>
      <w:r w:rsidRPr="00E45CE0">
        <w:t>, that quickly sort through online data, from tweets to uploaded photos, and then display the information on satellite maps, to assist in relief efforts during the disaster of Super Typhoon Haiyan (also called Yolanda) in the Philippines (Howard, 2013).</w:t>
      </w:r>
      <w:r w:rsidR="009D3B09" w:rsidRPr="00E45CE0">
        <w:t>In a study commissioned by the American Red Cross</w:t>
      </w:r>
      <w:r w:rsidR="009D3B09" w:rsidRPr="00E45CE0">
        <w:rPr>
          <w:rStyle w:val="FootnoteReference"/>
        </w:rPr>
        <w:footnoteReference w:id="2"/>
      </w:r>
      <w:r w:rsidR="009D3B09" w:rsidRPr="00E45CE0">
        <w:t>, it was revealed that 74% of the respondents expect response agencies to answer social media calls for help within an hour.</w:t>
      </w:r>
    </w:p>
    <w:p w14:paraId="2FCDDE62" w14:textId="77777777" w:rsidR="009D3B09" w:rsidRPr="00E45CE0" w:rsidRDefault="009D3B09" w:rsidP="00D7332C">
      <w:pPr>
        <w:pStyle w:val="Content1"/>
      </w:pPr>
    </w:p>
    <w:p w14:paraId="7A8C15C1" w14:textId="0297C135" w:rsidR="007B40A6" w:rsidRPr="00E45CE0" w:rsidRDefault="004862F4" w:rsidP="00D7332C">
      <w:pPr>
        <w:pStyle w:val="Content1"/>
      </w:pPr>
      <w:r w:rsidRPr="00E45CE0">
        <w:t>Twitter is a social media microblogging platform where users can post statuses in real-time. In times of disaster, Twitter is used share information regarding the disaster as well as response efforts. As part of the disaster management of the Philippines for natural calamities, the government has released an official newsletter indicating the official social media accounts and hashtags</w:t>
      </w:r>
      <w:r w:rsidR="00F45262" w:rsidRPr="00E45CE0">
        <w:rPr>
          <w:rStyle w:val="FootnoteReference"/>
        </w:rPr>
        <w:footnoteReference w:id="3"/>
      </w:r>
      <w:r w:rsidRPr="00E45CE0">
        <w:t xml:space="preserve">. The Filipino Twitter users tend to post tweets about request for help and prayer. Other tweets pertain to traffic updates, weather updates, observations, and class suspensions. While some users have a preference to post in English, there is still a larger </w:t>
      </w:r>
      <w:r w:rsidRPr="00E45CE0">
        <w:lastRenderedPageBreak/>
        <w:t>number of user that use their native language when tweeting during disasters (Lee et al., 2013).</w:t>
      </w:r>
    </w:p>
    <w:p w14:paraId="2EDE6F17" w14:textId="77777777" w:rsidR="00D7332C" w:rsidRPr="00E45CE0" w:rsidRDefault="00D7332C" w:rsidP="00D7332C">
      <w:pPr>
        <w:pStyle w:val="Content1"/>
      </w:pPr>
    </w:p>
    <w:p w14:paraId="713CCA5B" w14:textId="77777777" w:rsidR="009B6691" w:rsidRPr="00E45CE0" w:rsidRDefault="009B6691" w:rsidP="009B6691">
      <w:pPr>
        <w:pStyle w:val="Heading2"/>
      </w:pPr>
      <w:bookmarkStart w:id="14" w:name="_Toc395779199"/>
      <w:r w:rsidRPr="00E45CE0">
        <w:t>Research Objectives</w:t>
      </w:r>
      <w:bookmarkEnd w:id="14"/>
    </w:p>
    <w:p w14:paraId="442BE92A" w14:textId="77777777" w:rsidR="009B6691" w:rsidRPr="00E45CE0" w:rsidRDefault="009B6691" w:rsidP="009B6691">
      <w:pPr>
        <w:pStyle w:val="Content1"/>
      </w:pPr>
    </w:p>
    <w:p w14:paraId="639CBD82" w14:textId="77777777" w:rsidR="009B6691" w:rsidRPr="00E45CE0" w:rsidRDefault="009B6691" w:rsidP="009B6691">
      <w:pPr>
        <w:pStyle w:val="Content1"/>
      </w:pPr>
      <w:r w:rsidRPr="00E45CE0">
        <w:t>This section presents the general and specific objectives of the proposed research.</w:t>
      </w:r>
    </w:p>
    <w:p w14:paraId="0F1F087C" w14:textId="77777777" w:rsidR="009B6691" w:rsidRPr="00E45CE0" w:rsidRDefault="009B6691" w:rsidP="009B6691">
      <w:pPr>
        <w:pStyle w:val="Content1"/>
      </w:pPr>
    </w:p>
    <w:p w14:paraId="349531DF" w14:textId="77777777" w:rsidR="009B6691" w:rsidRPr="00E45CE0" w:rsidRDefault="009B6691" w:rsidP="009B6691">
      <w:pPr>
        <w:pStyle w:val="Heading3"/>
      </w:pPr>
      <w:bookmarkStart w:id="15" w:name="_Toc395779200"/>
      <w:commentRangeStart w:id="16"/>
      <w:r w:rsidRPr="00E45CE0">
        <w:t>General Objective</w:t>
      </w:r>
      <w:commentRangeEnd w:id="16"/>
      <w:r w:rsidRPr="00E45CE0">
        <w:rPr>
          <w:rStyle w:val="CommentReference"/>
          <w:b w:val="0"/>
        </w:rPr>
        <w:commentReference w:id="16"/>
      </w:r>
      <w:bookmarkEnd w:id="15"/>
    </w:p>
    <w:p w14:paraId="5AA71406" w14:textId="77777777" w:rsidR="009B6691" w:rsidRPr="00E45CE0" w:rsidRDefault="009B6691" w:rsidP="009B6691">
      <w:pPr>
        <w:pStyle w:val="Content2"/>
      </w:pPr>
    </w:p>
    <w:p w14:paraId="56B8061E" w14:textId="066D2D63" w:rsidR="009B6691" w:rsidRPr="00E45CE0" w:rsidRDefault="009B6691" w:rsidP="009B6691">
      <w:pPr>
        <w:pStyle w:val="Content2"/>
      </w:pPr>
      <w:r w:rsidRPr="00E45CE0">
        <w:t>To develop a</w:t>
      </w:r>
      <w:r w:rsidR="00D7332C" w:rsidRPr="00E45CE0">
        <w:t xml:space="preserve">n information extraction system that </w:t>
      </w:r>
      <w:r w:rsidR="003E0041" w:rsidRPr="00E45CE0">
        <w:t>extracts relevant relief effort</w:t>
      </w:r>
      <w:r w:rsidR="00D7332C" w:rsidRPr="00E45CE0">
        <w:t xml:space="preserve"> information from Filipino disaster-related tweets.</w:t>
      </w:r>
    </w:p>
    <w:p w14:paraId="6CCF81DD" w14:textId="77777777" w:rsidR="009B6691" w:rsidRPr="00E45CE0" w:rsidRDefault="009B6691" w:rsidP="009B6691">
      <w:pPr>
        <w:pStyle w:val="Content2"/>
      </w:pPr>
    </w:p>
    <w:p w14:paraId="6FB5FABC" w14:textId="77777777" w:rsidR="009B6691" w:rsidRPr="00E45CE0" w:rsidRDefault="009B6691" w:rsidP="009B6691">
      <w:pPr>
        <w:pStyle w:val="Heading3"/>
      </w:pPr>
      <w:bookmarkStart w:id="17" w:name="_Toc395779201"/>
      <w:r w:rsidRPr="00E45CE0">
        <w:t>Specific Objectives</w:t>
      </w:r>
      <w:bookmarkEnd w:id="17"/>
    </w:p>
    <w:p w14:paraId="3360FD74" w14:textId="77777777" w:rsidR="009B6691" w:rsidRPr="00E45CE0" w:rsidRDefault="009B6691" w:rsidP="009B6691">
      <w:pPr>
        <w:pStyle w:val="Content2"/>
      </w:pPr>
    </w:p>
    <w:p w14:paraId="2AE8080F" w14:textId="66BC7CDC" w:rsidR="009B6691" w:rsidRPr="00E45CE0" w:rsidRDefault="009B6691" w:rsidP="009B6691">
      <w:pPr>
        <w:pStyle w:val="Content2"/>
      </w:pPr>
      <w:r w:rsidRPr="00E45CE0">
        <w:t>The following are the spec</w:t>
      </w:r>
      <w:r w:rsidR="000A1E0A" w:rsidRPr="00E45CE0">
        <w:t>ific objectives of the research:</w:t>
      </w:r>
    </w:p>
    <w:p w14:paraId="5054F80A" w14:textId="77777777" w:rsidR="000A1E0A" w:rsidRPr="00E45CE0" w:rsidRDefault="000A1E0A" w:rsidP="009B6691">
      <w:pPr>
        <w:pStyle w:val="Content2"/>
      </w:pPr>
    </w:p>
    <w:p w14:paraId="2289F4C7" w14:textId="388C99C9" w:rsidR="009B6691" w:rsidRPr="00E45CE0" w:rsidRDefault="008F0CD3" w:rsidP="009B6691">
      <w:pPr>
        <w:pStyle w:val="Content2"/>
        <w:numPr>
          <w:ilvl w:val="0"/>
          <w:numId w:val="2"/>
        </w:numPr>
      </w:pPr>
      <w:r w:rsidRPr="00E45CE0">
        <w:t xml:space="preserve">To review different </w:t>
      </w:r>
      <w:r w:rsidR="000A1E0A" w:rsidRPr="00E45CE0">
        <w:t>information extraction systems;</w:t>
      </w:r>
    </w:p>
    <w:p w14:paraId="613A1B88" w14:textId="018A366A" w:rsidR="009F6823" w:rsidRPr="00E45CE0" w:rsidRDefault="008F0CD3" w:rsidP="009F6823">
      <w:pPr>
        <w:pStyle w:val="Content2"/>
        <w:numPr>
          <w:ilvl w:val="0"/>
          <w:numId w:val="2"/>
        </w:numPr>
      </w:pPr>
      <w:r w:rsidRPr="00E45CE0">
        <w:t xml:space="preserve">To identify the </w:t>
      </w:r>
      <w:r w:rsidR="009F6823" w:rsidRPr="00E45CE0">
        <w:t xml:space="preserve">different types of disaster-related tweets and the </w:t>
      </w:r>
      <w:r w:rsidRPr="00E45CE0">
        <w:t>relevant information needed in relief operations;</w:t>
      </w:r>
    </w:p>
    <w:p w14:paraId="5C60D8E6" w14:textId="70E027F7" w:rsidR="00F45262" w:rsidRPr="00E45CE0" w:rsidRDefault="00F45262" w:rsidP="009B6691">
      <w:pPr>
        <w:pStyle w:val="Content2"/>
        <w:numPr>
          <w:ilvl w:val="0"/>
          <w:numId w:val="2"/>
        </w:numPr>
      </w:pPr>
      <w:r w:rsidRPr="00E45CE0">
        <w:t>To review different NLP techniques that are applicable in pre-processing Twitter data;</w:t>
      </w:r>
    </w:p>
    <w:p w14:paraId="249F7F92" w14:textId="7493E669" w:rsidR="008F0CD3" w:rsidRPr="00E45CE0" w:rsidRDefault="008F0CD3" w:rsidP="009B6691">
      <w:pPr>
        <w:pStyle w:val="Content2"/>
        <w:numPr>
          <w:ilvl w:val="0"/>
          <w:numId w:val="2"/>
        </w:numPr>
      </w:pPr>
      <w:r w:rsidRPr="00E45CE0">
        <w:t xml:space="preserve">To </w:t>
      </w:r>
      <w:r w:rsidR="00F45262" w:rsidRPr="00E45CE0">
        <w:t>review</w:t>
      </w:r>
      <w:r w:rsidRPr="00E45CE0">
        <w:t xml:space="preserve"> different approaches </w:t>
      </w:r>
      <w:r w:rsidR="007B40A6" w:rsidRPr="00E45CE0">
        <w:t xml:space="preserve">used in implementing an </w:t>
      </w:r>
      <w:r w:rsidR="00F45262" w:rsidRPr="00E45CE0">
        <w:t xml:space="preserve">information </w:t>
      </w:r>
      <w:r w:rsidR="007B40A6" w:rsidRPr="00E45CE0">
        <w:t>extraction system;</w:t>
      </w:r>
    </w:p>
    <w:p w14:paraId="6918F2C4" w14:textId="77777777" w:rsidR="007B40A6" w:rsidRPr="00E45CE0" w:rsidRDefault="007B40A6" w:rsidP="007B40A6">
      <w:pPr>
        <w:pStyle w:val="Content"/>
        <w:numPr>
          <w:ilvl w:val="0"/>
          <w:numId w:val="2"/>
        </w:numPr>
      </w:pPr>
      <w:r w:rsidRPr="00E45CE0">
        <w:t>To evaluate existing tools and resources which could be incorporated in the information extraction components of the system;</w:t>
      </w:r>
    </w:p>
    <w:p w14:paraId="5C8E5CC9" w14:textId="0E8F19DB" w:rsidR="007B40A6" w:rsidRPr="00E45CE0" w:rsidRDefault="007B40A6" w:rsidP="007B40A6">
      <w:pPr>
        <w:pStyle w:val="Content"/>
        <w:numPr>
          <w:ilvl w:val="0"/>
          <w:numId w:val="2"/>
        </w:numPr>
      </w:pPr>
      <w:r w:rsidRPr="00E45CE0">
        <w:t>To determine the metrics for evaluating the information extraction system;</w:t>
      </w:r>
    </w:p>
    <w:p w14:paraId="21803B27" w14:textId="77777777" w:rsidR="00F61695" w:rsidRPr="00E45CE0" w:rsidRDefault="00F61695" w:rsidP="00F61695">
      <w:pPr>
        <w:pStyle w:val="Content2"/>
      </w:pPr>
    </w:p>
    <w:p w14:paraId="4F6A1E3C" w14:textId="77777777" w:rsidR="00F61695" w:rsidRPr="00E45CE0" w:rsidRDefault="00F61695" w:rsidP="00F61695">
      <w:pPr>
        <w:pStyle w:val="Heading2"/>
      </w:pPr>
      <w:bookmarkStart w:id="18" w:name="_Toc395779202"/>
      <w:r w:rsidRPr="00E45CE0">
        <w:t>Scope and Limitations of the Research</w:t>
      </w:r>
      <w:bookmarkEnd w:id="18"/>
    </w:p>
    <w:p w14:paraId="32D03D82" w14:textId="77777777" w:rsidR="00D4791C" w:rsidRPr="00E45CE0" w:rsidRDefault="00D4791C" w:rsidP="00D4791C">
      <w:pPr>
        <w:pStyle w:val="Content1"/>
      </w:pPr>
    </w:p>
    <w:p w14:paraId="41133F93" w14:textId="7E0322EA" w:rsidR="00D4791C" w:rsidRPr="00E45CE0" w:rsidRDefault="00D4791C" w:rsidP="00D4791C">
      <w:pPr>
        <w:pStyle w:val="Content1"/>
      </w:pPr>
      <w:r w:rsidRPr="00E45CE0">
        <w:t xml:space="preserve">The research aims to design an information extraction system for the Filipino language. It will cover the review of various information extraction systems in order to know the different approaches on implementing them. Different existing domain-independent, domain-dependent information extraction systems will be reviewed in order to understand the architectures, implementation and components of an information extraction system. It will also review information extraction for MRL in order to understand the techniques used to extract from MRL since the Filipino language is considered to be an MRL. </w:t>
      </w:r>
    </w:p>
    <w:p w14:paraId="1A7AB39C" w14:textId="77777777" w:rsidR="00D4791C" w:rsidRPr="00E45CE0" w:rsidRDefault="00D4791C" w:rsidP="00D4791C">
      <w:pPr>
        <w:pStyle w:val="Content1"/>
      </w:pPr>
    </w:p>
    <w:p w14:paraId="595F721A" w14:textId="5A4AD925" w:rsidR="001F79FF" w:rsidRPr="00E45CE0" w:rsidRDefault="001F79FF" w:rsidP="00D4791C">
      <w:pPr>
        <w:pStyle w:val="Content1"/>
      </w:pPr>
      <w:r w:rsidRPr="00E45CE0">
        <w:t>In order to for the system to extract relevant information, the r</w:t>
      </w:r>
      <w:r w:rsidR="00095B7A" w:rsidRPr="00E45CE0">
        <w:t>esearch must first determine which</w:t>
      </w:r>
      <w:r w:rsidRPr="00E45CE0">
        <w:t xml:space="preserve"> information are deemed relevant in times o</w:t>
      </w:r>
      <w:r w:rsidR="00D079B2" w:rsidRPr="00E45CE0">
        <w:t>f disaster, especially in relief operations.</w:t>
      </w:r>
      <w:r w:rsidR="00095B7A" w:rsidRPr="00E45CE0">
        <w:t xml:space="preserve"> Also, the research must also determine the different types of disaster-related Tweets as this will help in determining the relevant information from the given tweets.</w:t>
      </w:r>
      <w:r w:rsidR="009A1D38" w:rsidRPr="00E45CE0">
        <w:t xml:space="preserve"> To do that, different information extraction systems that work with disaster-related domains shall be reviewed and evaluated.</w:t>
      </w:r>
      <w:r w:rsidR="00A127AA" w:rsidRPr="00E45CE0">
        <w:t xml:space="preserve"> Also, other researches about the use of Twitter in disaster management shall be reviewed and evaluated to help the researchers in formulating the ontologies of the information extraction system to be developed.</w:t>
      </w:r>
    </w:p>
    <w:p w14:paraId="3DA93C77" w14:textId="77777777" w:rsidR="001F79FF" w:rsidRPr="00E45CE0" w:rsidRDefault="001F79FF" w:rsidP="00D4791C">
      <w:pPr>
        <w:pStyle w:val="Content1"/>
      </w:pPr>
    </w:p>
    <w:p w14:paraId="0ECFF3E0" w14:textId="4E55BDB7" w:rsidR="00D4791C" w:rsidRPr="00E45CE0" w:rsidRDefault="00D4791C" w:rsidP="00D4791C">
      <w:pPr>
        <w:pStyle w:val="Content1"/>
      </w:pPr>
      <w:r w:rsidRPr="00E45CE0">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45CE0">
        <w:rPr>
          <w:highlight w:val="white"/>
        </w:rPr>
        <w:t>Özsu</w:t>
      </w:r>
      <w:r w:rsidRPr="00E45CE0">
        <w:t xml:space="preserve"> &amp; Liu, 2009). Texts may need to be classified according to categories so that the system can use appropriate algorithm to extract the information. Text normalization is the transforming of ill-formed words into their canonical forms (Han &amp; Baldwin, 2011). The </w:t>
      </w:r>
      <w:r w:rsidRPr="00E45CE0">
        <w:lastRenderedPageBreak/>
        <w:t xml:space="preserve">information extraction system will need a text normalizer as data coming from </w:t>
      </w:r>
      <w:r w:rsidR="00D079B2" w:rsidRPr="00E45CE0">
        <w:t>Twitter</w:t>
      </w:r>
      <w:r w:rsidRPr="00E45CE0">
        <w:t xml:space="preserve"> are noisy. Most of the text has no structure, incorrectly spelled words, and invented terms. </w:t>
      </w:r>
    </w:p>
    <w:p w14:paraId="5ACB9344" w14:textId="77777777" w:rsidR="00D4791C" w:rsidRPr="00E45CE0" w:rsidRDefault="00D4791C" w:rsidP="00D4791C">
      <w:pPr>
        <w:pStyle w:val="Content1"/>
      </w:pPr>
    </w:p>
    <w:p w14:paraId="4EDD8F10" w14:textId="5B738982" w:rsidR="00D4791C" w:rsidRPr="00E45CE0" w:rsidRDefault="00D4791C" w:rsidP="00D4791C">
      <w:pPr>
        <w:pStyle w:val="Content1"/>
      </w:pPr>
      <w:r w:rsidRPr="00E45CE0">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w:t>
      </w:r>
      <w:r w:rsidR="00D079B2" w:rsidRPr="00E45CE0">
        <w:t xml:space="preserve"> category (Zhou &amp; Su, 2002). Core</w:t>
      </w:r>
      <w:r w:rsidRPr="00E45CE0">
        <w:t>ference analysis is the resolving of references for the pronouns (Grishman, 1997).</w:t>
      </w:r>
    </w:p>
    <w:p w14:paraId="24C64037" w14:textId="77777777" w:rsidR="00D4791C" w:rsidRPr="00E45CE0" w:rsidRDefault="00D4791C" w:rsidP="00D4791C">
      <w:pPr>
        <w:pStyle w:val="Content1"/>
      </w:pPr>
    </w:p>
    <w:p w14:paraId="649A4AEE" w14:textId="50820EAF" w:rsidR="00D4791C" w:rsidRPr="00E45CE0" w:rsidRDefault="00D4791C" w:rsidP="00D4791C">
      <w:pPr>
        <w:pStyle w:val="Content1"/>
      </w:pPr>
      <w:r w:rsidRPr="00E45CE0">
        <w:t xml:space="preserve">Existing tools that will be used in building the information extraction system will be reviewed and evaluated. </w:t>
      </w:r>
      <w:r w:rsidR="00A127AA" w:rsidRPr="00E45CE0">
        <w:t>Examples of NLP tools are</w:t>
      </w:r>
      <w:r w:rsidRPr="00E45CE0">
        <w:t xml:space="preserve"> OpenNLP and Lingpipe. OpenNLP is a</w:t>
      </w:r>
      <w:r w:rsidRPr="00E45CE0">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0E397B35" w14:textId="77777777" w:rsidR="00D4791C" w:rsidRPr="00E45CE0" w:rsidRDefault="00D4791C" w:rsidP="00D4791C">
      <w:pPr>
        <w:pStyle w:val="Content1"/>
      </w:pPr>
    </w:p>
    <w:p w14:paraId="79D47452" w14:textId="73E69E68" w:rsidR="00D4791C" w:rsidRPr="00E45CE0" w:rsidRDefault="00D4791C" w:rsidP="00D4791C">
      <w:pPr>
        <w:pStyle w:val="Content1"/>
      </w:pPr>
      <w:r w:rsidRPr="00E45CE0">
        <w:t xml:space="preserve">In order to evaluate the information extraction system, the research will determine the </w:t>
      </w:r>
      <w:r w:rsidR="00A127AA" w:rsidRPr="00E45CE0">
        <w:t xml:space="preserve">different </w:t>
      </w:r>
      <w:r w:rsidRPr="00E45CE0">
        <w:t>metrics</w:t>
      </w:r>
      <w:r w:rsidR="00A127AA" w:rsidRPr="00E45CE0">
        <w:t xml:space="preserve"> that can be used</w:t>
      </w:r>
      <w:r w:rsidRPr="00E45CE0">
        <w:t xml:space="preserve"> to measure the system’s performance.</w:t>
      </w:r>
    </w:p>
    <w:p w14:paraId="649D1FD3" w14:textId="77777777" w:rsidR="00D4791C" w:rsidRPr="00E45CE0" w:rsidRDefault="00D4791C" w:rsidP="00D4791C">
      <w:pPr>
        <w:pStyle w:val="Content1"/>
      </w:pPr>
    </w:p>
    <w:p w14:paraId="3516C02F" w14:textId="77777777" w:rsidR="00F61695" w:rsidRPr="00E45CE0" w:rsidRDefault="00F61695" w:rsidP="00F61695">
      <w:pPr>
        <w:pStyle w:val="Heading2"/>
      </w:pPr>
      <w:bookmarkStart w:id="19" w:name="_Toc395779203"/>
      <w:r w:rsidRPr="00E45CE0">
        <w:t>Significance of the Research</w:t>
      </w:r>
      <w:bookmarkEnd w:id="19"/>
    </w:p>
    <w:p w14:paraId="5D8CA0FD" w14:textId="77777777" w:rsidR="00BD4AA3" w:rsidRPr="00E45CE0" w:rsidRDefault="00BD4AA3" w:rsidP="00BD4AA3"/>
    <w:p w14:paraId="47B4A9D0" w14:textId="77777777" w:rsidR="00BD4AA3" w:rsidRPr="00E45CE0" w:rsidRDefault="00BD4AA3" w:rsidP="00BD4AA3">
      <w:pPr>
        <w:pStyle w:val="Content1"/>
      </w:pPr>
      <w:r w:rsidRPr="00E45CE0">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And with Twitter being one of the most commonly used social media platforms in the country, a new level of information dissemination has been established. With an information extraction system that is specifically built for the Filipino language and at the same time for supporting texts that are found in Twitter, respective stakeholders can explore more possibilities and opportunities with regards to effectively utilizing this information from the web with regards to using them for disaster management purposes.</w:t>
      </w:r>
    </w:p>
    <w:p w14:paraId="78E37E8E" w14:textId="77777777" w:rsidR="00BD4AA3" w:rsidRPr="00E45CE0" w:rsidRDefault="00BD4AA3" w:rsidP="00BD4AA3">
      <w:pPr>
        <w:pStyle w:val="Content1"/>
      </w:pPr>
    </w:p>
    <w:p w14:paraId="4A7B004D" w14:textId="77777777" w:rsidR="00BD4AA3" w:rsidRPr="00E45CE0" w:rsidRDefault="00BD4AA3" w:rsidP="00BD4AA3">
      <w:pPr>
        <w:pStyle w:val="Content1"/>
      </w:pPr>
      <w:r w:rsidRPr="00E45CE0">
        <w:t>In the disaster management standpoint, there are a number of advantages to having an information extraction system that is specifically made to work with Twitter texts that are written in the Filipino language.</w:t>
      </w:r>
    </w:p>
    <w:p w14:paraId="6BC76768" w14:textId="77777777" w:rsidR="00BD4AA3" w:rsidRPr="00E45CE0" w:rsidRDefault="00BD4AA3" w:rsidP="00BD4AA3">
      <w:pPr>
        <w:pStyle w:val="Content1"/>
      </w:pPr>
    </w:p>
    <w:p w14:paraId="5BD6EE06" w14:textId="77777777" w:rsidR="00BD4AA3" w:rsidRPr="00E45CE0" w:rsidRDefault="00BD4AA3" w:rsidP="00BD4AA3">
      <w:pPr>
        <w:pStyle w:val="Content1"/>
      </w:pPr>
      <w:r w:rsidRPr="00E45CE0">
        <w:t xml:space="preserve">First,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can extract information from how Filipinos speak and communicate through the different social media platforms available, and to be specific, in Twitter. </w:t>
      </w:r>
    </w:p>
    <w:p w14:paraId="5F765616" w14:textId="77777777" w:rsidR="00BD4AA3" w:rsidRPr="00E45CE0" w:rsidRDefault="00BD4AA3" w:rsidP="00BD4AA3">
      <w:pPr>
        <w:pStyle w:val="Content1"/>
      </w:pPr>
    </w:p>
    <w:p w14:paraId="59D17823" w14:textId="77777777" w:rsidR="00BD4AA3" w:rsidRPr="00E45CE0" w:rsidRDefault="00BD4AA3" w:rsidP="00BD4AA3">
      <w:pPr>
        <w:pStyle w:val="Content1"/>
      </w:pPr>
      <w:r w:rsidRPr="00E45CE0">
        <w:t>Second, with an information extraction system, respective stakeholders can easily make use of the information that are written in the format of the different variations in the Filipino language like the ‘TXTSPK’ and ‘Code Switching’. With a custom-built information extraction algorithm, the information extraction system will be able to increase the probability of accurately and precisely extracting relevant information from the normal Filipino language and at the same time, include support for the different variations like the ‘TXTSPK’ and ‘Code Switching’.</w:t>
      </w:r>
    </w:p>
    <w:p w14:paraId="53FAB101" w14:textId="77777777" w:rsidR="00BD4AA3" w:rsidRPr="00E45CE0" w:rsidRDefault="00BD4AA3" w:rsidP="00BD4AA3">
      <w:pPr>
        <w:pStyle w:val="Content1"/>
      </w:pPr>
    </w:p>
    <w:p w14:paraId="5365487B" w14:textId="77777777" w:rsidR="00BD4AA3" w:rsidRPr="00E45CE0" w:rsidRDefault="00BD4AA3" w:rsidP="00BD4AA3">
      <w:pPr>
        <w:pStyle w:val="Content1"/>
      </w:pPr>
      <w:r w:rsidRPr="00E45CE0">
        <w:lastRenderedPageBreak/>
        <w:t>Third, the information that can be extracted from Twitter can be further utilized to help in disaster relief efforts. With a system that can further categorize tweets automatically can help in extracting more straightforward and meaningful information about the current state of disasters. Certain types of tweets can indicate a specific set of relevant information that can be extracted. Take, for instance, Disaster Information Tweets. Information that can be extracted from this kind of tweets can include, but not limited to, the type of disaster, location of disaster and etc. Or take, for instance, Casualty Report Tweets. Information like the number of casualties or the names of missing people can be extracted from this type of tweets.</w:t>
      </w:r>
    </w:p>
    <w:p w14:paraId="6F9A7DB5" w14:textId="77777777" w:rsidR="00BD4AA3" w:rsidRPr="00E45CE0" w:rsidRDefault="00BD4AA3" w:rsidP="00BD4AA3">
      <w:pPr>
        <w:pStyle w:val="Content1"/>
      </w:pPr>
    </w:p>
    <w:p w14:paraId="14D57F98" w14:textId="77777777" w:rsidR="00BD4AA3" w:rsidRPr="00E45CE0" w:rsidRDefault="00BD4AA3" w:rsidP="00BD4AA3">
      <w:pPr>
        <w:pStyle w:val="Content1"/>
      </w:pPr>
      <w:r w:rsidRPr="00E45CE0">
        <w:t>Lastly, with can information extraction system that can organize the extracted relevant information, respective stakeholders can now expedite the process of conducting relief operations since they can be presented with information that has already been processed to be easily read and understood by the normal people. With this information extraction system, the process of consolidating necessary relevant disaster-related information can be more intuitive and faster.</w:t>
      </w:r>
    </w:p>
    <w:p w14:paraId="0BEABF2C" w14:textId="77777777" w:rsidR="00BD4AA3" w:rsidRPr="00E45CE0" w:rsidRDefault="00BD4AA3" w:rsidP="00BD4AA3">
      <w:pPr>
        <w:pStyle w:val="Content1"/>
      </w:pPr>
    </w:p>
    <w:p w14:paraId="44D7A37D" w14:textId="77777777" w:rsidR="00F61695" w:rsidRPr="00E45CE0" w:rsidRDefault="00F61695" w:rsidP="00F61695">
      <w:pPr>
        <w:pStyle w:val="Heading2"/>
      </w:pPr>
      <w:bookmarkStart w:id="20" w:name="_Toc395779204"/>
      <w:r w:rsidRPr="00E45CE0">
        <w:t>Research Methodology</w:t>
      </w:r>
      <w:bookmarkEnd w:id="20"/>
    </w:p>
    <w:p w14:paraId="1FA7D924" w14:textId="77777777" w:rsidR="00F61695" w:rsidRPr="00E45CE0" w:rsidRDefault="00F61695" w:rsidP="00F61695">
      <w:pPr>
        <w:pStyle w:val="Content1"/>
      </w:pPr>
    </w:p>
    <w:p w14:paraId="0541EEAF" w14:textId="77777777" w:rsidR="00F61695" w:rsidRPr="00E45CE0" w:rsidRDefault="00F61695" w:rsidP="00F61695">
      <w:pPr>
        <w:pStyle w:val="Content1"/>
      </w:pPr>
      <w:r w:rsidRPr="00E45CE0">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4D6E5051" w14:textId="77777777" w:rsidR="00F61695" w:rsidRPr="00E45CE0" w:rsidRDefault="00F61695" w:rsidP="00F61695"/>
    <w:p w14:paraId="1C0C1BBA" w14:textId="733DA0C1" w:rsidR="00F61695" w:rsidRPr="00E45CE0" w:rsidRDefault="00D7332C" w:rsidP="00F61695">
      <w:pPr>
        <w:pStyle w:val="Content1"/>
      </w:pPr>
      <w:r w:rsidRPr="00E45CE0">
        <w:fldChar w:fldCharType="begin"/>
      </w:r>
      <w:r w:rsidRPr="00E45CE0">
        <w:instrText xml:space="preserve"> REF _Ref395779620 \h </w:instrText>
      </w:r>
      <w:r w:rsidRPr="00E45CE0">
        <w:fldChar w:fldCharType="separate"/>
      </w:r>
      <w:r w:rsidRPr="00E45CE0">
        <w:t xml:space="preserve">Figure </w:t>
      </w:r>
      <w:r w:rsidRPr="00E45CE0">
        <w:rPr>
          <w:noProof/>
        </w:rPr>
        <w:t>1</w:t>
      </w:r>
      <w:r w:rsidRPr="00E45CE0">
        <w:noBreakHyphen/>
      </w:r>
      <w:r w:rsidRPr="00E45CE0">
        <w:rPr>
          <w:noProof/>
        </w:rPr>
        <w:t>1</w:t>
      </w:r>
      <w:r w:rsidRPr="00E45CE0">
        <w:fldChar w:fldCharType="end"/>
      </w:r>
      <w:r w:rsidRPr="00E45CE0">
        <w:t xml:space="preserve"> </w:t>
      </w:r>
      <w:r w:rsidR="00F61695" w:rsidRPr="00E45CE0">
        <w:t>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1DE8002A" w14:textId="77777777" w:rsidR="00F61695" w:rsidRPr="00E45CE0" w:rsidRDefault="00F61695" w:rsidP="00F61695">
      <w:pPr>
        <w:ind w:left="720"/>
      </w:pPr>
    </w:p>
    <w:p w14:paraId="685B150F" w14:textId="77777777" w:rsidR="00F61695" w:rsidRPr="00E45CE0" w:rsidRDefault="00F61695" w:rsidP="00F61695">
      <w:pPr>
        <w:pStyle w:val="NoSpacing"/>
        <w:jc w:val="center"/>
        <w:rPr>
          <w:sz w:val="24"/>
          <w:szCs w:val="24"/>
        </w:rPr>
      </w:pPr>
    </w:p>
    <w:p w14:paraId="0943DD6F" w14:textId="77777777" w:rsidR="00F61695" w:rsidRPr="00E45CE0" w:rsidRDefault="00F61695" w:rsidP="00AB6FDF">
      <w:pPr>
        <w:pStyle w:val="Caption"/>
      </w:pPr>
      <w:bookmarkStart w:id="21" w:name="_Ref395779620"/>
      <w:bookmarkStart w:id="22" w:name="_Toc395181735"/>
      <w:bookmarkStart w:id="23" w:name="_Toc395779220"/>
      <w:r w:rsidRPr="00E45CE0">
        <w:t xml:space="preserve">Figure </w:t>
      </w:r>
      <w:r w:rsidR="00D44013">
        <w:fldChar w:fldCharType="begin"/>
      </w:r>
      <w:r w:rsidR="00D44013">
        <w:instrText xml:space="preserve"> STYLEREF 1 \s </w:instrText>
      </w:r>
      <w:r w:rsidR="00D44013">
        <w:fldChar w:fldCharType="separate"/>
      </w:r>
      <w:r w:rsidRPr="00E45CE0">
        <w:rPr>
          <w:noProof/>
        </w:rPr>
        <w:t>1</w:t>
      </w:r>
      <w:r w:rsidR="00D44013">
        <w:rPr>
          <w:noProof/>
        </w:rPr>
        <w:fldChar w:fldCharType="end"/>
      </w:r>
      <w:r w:rsidRPr="00E45CE0">
        <w:noBreakHyphen/>
      </w:r>
      <w:r w:rsidR="00D44013">
        <w:fldChar w:fldCharType="begin"/>
      </w:r>
      <w:r w:rsidR="00D44013">
        <w:instrText xml:space="preserve"> SEQ Figure \* ARABIC \s 1 </w:instrText>
      </w:r>
      <w:r w:rsidR="00D44013">
        <w:fldChar w:fldCharType="separate"/>
      </w:r>
      <w:r w:rsidRPr="00E45CE0">
        <w:rPr>
          <w:noProof/>
        </w:rPr>
        <w:t>1</w:t>
      </w:r>
      <w:r w:rsidR="00D44013">
        <w:rPr>
          <w:noProof/>
        </w:rPr>
        <w:fldChar w:fldCharType="end"/>
      </w:r>
      <w:bookmarkEnd w:id="21"/>
      <w:r w:rsidRPr="00E45CE0">
        <w:t>. Research Methodology Phases</w:t>
      </w:r>
      <w:bookmarkEnd w:id="22"/>
      <w:bookmarkEnd w:id="23"/>
    </w:p>
    <w:p w14:paraId="0B929DE8" w14:textId="77777777" w:rsidR="00F61695" w:rsidRPr="00E45CE0" w:rsidRDefault="00F61695" w:rsidP="00AB6FDF">
      <w:pPr>
        <w:pStyle w:val="NoSpacing"/>
        <w:ind w:left="1080"/>
        <w:jc w:val="center"/>
        <w:rPr>
          <w:sz w:val="24"/>
          <w:szCs w:val="24"/>
        </w:rPr>
      </w:pPr>
      <w:r w:rsidRPr="00E45CE0">
        <w:rPr>
          <w:noProof/>
          <w:sz w:val="24"/>
          <w:szCs w:val="24"/>
          <w:lang w:val="en-PH" w:eastAsia="zh-CN"/>
        </w:rPr>
        <w:drawing>
          <wp:inline distT="0" distB="0" distL="0" distR="0" wp14:anchorId="759EEB21" wp14:editId="6CAF34DE">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3">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12C071B3" w14:textId="77777777" w:rsidR="00F61695" w:rsidRPr="00E45CE0" w:rsidRDefault="00F61695" w:rsidP="00F61695">
      <w:pPr>
        <w:pStyle w:val="NoSpacing"/>
        <w:jc w:val="center"/>
        <w:rPr>
          <w:sz w:val="24"/>
          <w:szCs w:val="24"/>
        </w:rPr>
      </w:pPr>
    </w:p>
    <w:p w14:paraId="5186FD76" w14:textId="77777777" w:rsidR="0007279C" w:rsidRPr="00E45CE0" w:rsidRDefault="0007279C" w:rsidP="00F61695">
      <w:pPr>
        <w:pStyle w:val="NoSpacing"/>
        <w:jc w:val="center"/>
        <w:rPr>
          <w:sz w:val="24"/>
          <w:szCs w:val="24"/>
        </w:rPr>
      </w:pPr>
    </w:p>
    <w:p w14:paraId="42B677E3" w14:textId="77777777" w:rsidR="0007279C" w:rsidRPr="00E45CE0" w:rsidRDefault="0007279C" w:rsidP="00F61695">
      <w:pPr>
        <w:pStyle w:val="NoSpacing"/>
        <w:jc w:val="center"/>
        <w:rPr>
          <w:sz w:val="24"/>
          <w:szCs w:val="24"/>
        </w:rPr>
      </w:pPr>
    </w:p>
    <w:p w14:paraId="6D2223B7" w14:textId="77777777" w:rsidR="0007279C" w:rsidRPr="00E45CE0" w:rsidRDefault="0007279C" w:rsidP="00F61695">
      <w:pPr>
        <w:pStyle w:val="NoSpacing"/>
        <w:jc w:val="center"/>
        <w:rPr>
          <w:sz w:val="24"/>
          <w:szCs w:val="24"/>
        </w:rPr>
      </w:pPr>
    </w:p>
    <w:p w14:paraId="7BD69E24" w14:textId="77777777" w:rsidR="00F61695" w:rsidRPr="00E45CE0" w:rsidRDefault="00F61695" w:rsidP="00F61695">
      <w:pPr>
        <w:pStyle w:val="Heading3"/>
      </w:pPr>
      <w:bookmarkStart w:id="24" w:name="_Toc395181682"/>
      <w:bookmarkStart w:id="25" w:name="_Toc395779205"/>
      <w:r w:rsidRPr="00E45CE0">
        <w:lastRenderedPageBreak/>
        <w:t>Investigation and Research Analysis</w:t>
      </w:r>
      <w:bookmarkEnd w:id="24"/>
      <w:bookmarkEnd w:id="25"/>
    </w:p>
    <w:p w14:paraId="737DBB2B" w14:textId="77777777" w:rsidR="00F61695" w:rsidRPr="00E45CE0" w:rsidRDefault="00F61695" w:rsidP="00F61695">
      <w:pPr>
        <w:ind w:left="720" w:firstLine="720"/>
      </w:pPr>
    </w:p>
    <w:p w14:paraId="398256A2" w14:textId="77777777" w:rsidR="00F61695" w:rsidRPr="00E45CE0" w:rsidRDefault="00F61695" w:rsidP="00F61695">
      <w:pPr>
        <w:pStyle w:val="Content2"/>
      </w:pPr>
      <w:r w:rsidRPr="00E45CE0">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584261FC" w14:textId="77777777" w:rsidR="00F61695" w:rsidRPr="00E45CE0" w:rsidRDefault="00F61695" w:rsidP="00F61695">
      <w:pPr>
        <w:ind w:left="720"/>
      </w:pPr>
    </w:p>
    <w:p w14:paraId="770901A4" w14:textId="77777777" w:rsidR="00BD4AA3" w:rsidRPr="00E45CE0" w:rsidRDefault="00BD4AA3" w:rsidP="00F61695">
      <w:pPr>
        <w:ind w:left="720"/>
      </w:pPr>
    </w:p>
    <w:p w14:paraId="05B5F849" w14:textId="77777777" w:rsidR="00F61695" w:rsidRPr="00E45CE0" w:rsidRDefault="00F61695" w:rsidP="00F61695">
      <w:pPr>
        <w:pStyle w:val="Heading3"/>
      </w:pPr>
      <w:bookmarkStart w:id="26" w:name="_Toc395181683"/>
      <w:bookmarkStart w:id="27" w:name="_Toc395779206"/>
      <w:r w:rsidRPr="00E45CE0">
        <w:t>System Design</w:t>
      </w:r>
      <w:bookmarkEnd w:id="26"/>
      <w:bookmarkEnd w:id="27"/>
    </w:p>
    <w:p w14:paraId="3102C609" w14:textId="77777777" w:rsidR="00F61695" w:rsidRPr="00E45CE0" w:rsidRDefault="00F61695" w:rsidP="00F61695"/>
    <w:p w14:paraId="527425FA" w14:textId="77777777" w:rsidR="00F61695" w:rsidRPr="00E45CE0" w:rsidRDefault="00F61695" w:rsidP="00F61695">
      <w:pPr>
        <w:pStyle w:val="Content2"/>
      </w:pPr>
      <w:r w:rsidRPr="00E45CE0">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4CE1D870" w14:textId="77777777" w:rsidR="00F61695" w:rsidRPr="00E45CE0" w:rsidRDefault="00F61695" w:rsidP="00F61695">
      <w:pPr>
        <w:ind w:left="720"/>
      </w:pPr>
    </w:p>
    <w:p w14:paraId="0F391AC1" w14:textId="77777777" w:rsidR="00F61695" w:rsidRPr="00E45CE0" w:rsidRDefault="00F61695" w:rsidP="00F61695">
      <w:pPr>
        <w:pStyle w:val="Heading3"/>
      </w:pPr>
      <w:bookmarkStart w:id="28" w:name="_Toc395181684"/>
      <w:bookmarkStart w:id="29" w:name="_Toc395779207"/>
      <w:r w:rsidRPr="00E45CE0">
        <w:t>Sprints</w:t>
      </w:r>
      <w:bookmarkEnd w:id="28"/>
      <w:bookmarkEnd w:id="29"/>
    </w:p>
    <w:p w14:paraId="1CC41E54" w14:textId="77777777" w:rsidR="00F61695" w:rsidRPr="00E45CE0" w:rsidRDefault="00F61695" w:rsidP="00F61695"/>
    <w:p w14:paraId="0CA970DC" w14:textId="2FD73C8D" w:rsidR="00F61695" w:rsidRPr="00E45CE0" w:rsidRDefault="00F61695" w:rsidP="00C36A86">
      <w:pPr>
        <w:pStyle w:val="Content2"/>
      </w:pPr>
      <w:r w:rsidRPr="00E45CE0">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5B5B4FA2" w14:textId="77777777" w:rsidR="00F61695" w:rsidRPr="00E45CE0" w:rsidRDefault="00F61695" w:rsidP="00F61695"/>
    <w:p w14:paraId="590ADE08" w14:textId="77777777" w:rsidR="00F61695" w:rsidRPr="00E45CE0" w:rsidRDefault="00F61695" w:rsidP="00F61695">
      <w:pPr>
        <w:pStyle w:val="Heading3"/>
      </w:pPr>
      <w:bookmarkStart w:id="30" w:name="_Toc395181685"/>
      <w:bookmarkStart w:id="31" w:name="_Toc395779208"/>
      <w:r w:rsidRPr="00E45CE0">
        <w:t>Sprint Planning Meetings</w:t>
      </w:r>
      <w:bookmarkEnd w:id="30"/>
      <w:bookmarkEnd w:id="31"/>
    </w:p>
    <w:p w14:paraId="10F4AD21" w14:textId="77777777" w:rsidR="00F61695" w:rsidRPr="00E45CE0" w:rsidRDefault="00F61695" w:rsidP="00F61695"/>
    <w:p w14:paraId="15A284C3" w14:textId="19B4B390" w:rsidR="00F61695" w:rsidRPr="00E45CE0" w:rsidRDefault="00F61695" w:rsidP="00F61695">
      <w:pPr>
        <w:pStyle w:val="Content2"/>
      </w:pPr>
      <w:r w:rsidRPr="00E45CE0">
        <w:t xml:space="preserve">At the beginning of each sprint, a </w:t>
      </w:r>
      <w:r w:rsidR="0007279C" w:rsidRPr="00E45CE0">
        <w:t>sprint-planning</w:t>
      </w:r>
      <w:r w:rsidRPr="00E45CE0">
        <w:t xml:space="preserve"> meeting is conducted. Tasks that must be accomplished for the current sprint will be discussed here. Included in these meeting is the assignment and division of the tasks among the members of the team. Also, the </w:t>
      </w:r>
      <w:r w:rsidR="0007279C" w:rsidRPr="00E45CE0">
        <w:t>evaluation of the tasks in the previous sprint is</w:t>
      </w:r>
      <w:r w:rsidRPr="00E45CE0">
        <w:t xml:space="preserve"> done here. If there are any unmet tasks, these will be carried over to the next sprint.</w:t>
      </w:r>
    </w:p>
    <w:p w14:paraId="16CBE20B" w14:textId="77777777" w:rsidR="00F61695" w:rsidRPr="00E45CE0" w:rsidRDefault="00F61695" w:rsidP="00F61695"/>
    <w:p w14:paraId="26AB7220" w14:textId="77777777" w:rsidR="00F61695" w:rsidRPr="00E45CE0" w:rsidRDefault="00F61695" w:rsidP="00F61695">
      <w:pPr>
        <w:pStyle w:val="Heading3"/>
      </w:pPr>
      <w:bookmarkStart w:id="32" w:name="_Toc395181686"/>
      <w:bookmarkStart w:id="33" w:name="_Toc395779209"/>
      <w:r w:rsidRPr="00E45CE0">
        <w:t>Scrum Meetings</w:t>
      </w:r>
      <w:bookmarkEnd w:id="32"/>
      <w:bookmarkEnd w:id="33"/>
    </w:p>
    <w:p w14:paraId="1A45FCF6" w14:textId="77777777" w:rsidR="00F61695" w:rsidRPr="00E45CE0" w:rsidRDefault="00F61695" w:rsidP="00F61695"/>
    <w:p w14:paraId="0A0619D9" w14:textId="31220DB4" w:rsidR="00F61695" w:rsidRPr="00E45CE0" w:rsidRDefault="00F61695" w:rsidP="00F61695">
      <w:pPr>
        <w:pStyle w:val="Content2"/>
      </w:pPr>
      <w:r w:rsidRPr="00E45CE0">
        <w:t xml:space="preserve">Scrum meetings of 10-15 minutes in duration will be conducted daily. The purpose of this is to update each member what has or has not been accomplished yet in the assigned task. This ensures that there is daily progress and if there are </w:t>
      </w:r>
      <w:r w:rsidR="0007279C" w:rsidRPr="00E45CE0">
        <w:t>issues that hinder</w:t>
      </w:r>
      <w:r w:rsidRPr="00E45CE0">
        <w:t xml:space="preserve"> a member from accomplishing his assigned task.</w:t>
      </w:r>
    </w:p>
    <w:p w14:paraId="271A6151" w14:textId="77777777" w:rsidR="00F61695" w:rsidRPr="00E45CE0" w:rsidRDefault="00F61695" w:rsidP="00F61695">
      <w:pPr>
        <w:ind w:left="720"/>
      </w:pPr>
    </w:p>
    <w:p w14:paraId="3A141ED7" w14:textId="77777777" w:rsidR="00F61695" w:rsidRPr="00E45CE0" w:rsidRDefault="00F61695" w:rsidP="00F61695">
      <w:pPr>
        <w:pStyle w:val="Heading3"/>
      </w:pPr>
      <w:bookmarkStart w:id="34" w:name="_Toc395181687"/>
      <w:bookmarkStart w:id="35" w:name="_Toc395779210"/>
      <w:r w:rsidRPr="00E45CE0">
        <w:t>System Development</w:t>
      </w:r>
      <w:bookmarkEnd w:id="34"/>
      <w:bookmarkEnd w:id="35"/>
    </w:p>
    <w:p w14:paraId="30F003B6" w14:textId="77777777" w:rsidR="00F61695" w:rsidRPr="00E45CE0" w:rsidRDefault="00F61695" w:rsidP="00F61695"/>
    <w:p w14:paraId="02CB1C49" w14:textId="77777777" w:rsidR="00F61695" w:rsidRPr="00E45CE0" w:rsidRDefault="00F61695" w:rsidP="00F61695">
      <w:pPr>
        <w:pStyle w:val="Content2"/>
      </w:pPr>
      <w:r w:rsidRPr="00E45CE0">
        <w:rPr>
          <w:rStyle w:val="ContentChar"/>
        </w:rPr>
        <w:t xml:space="preserve">In this phase, actual development of the system will be done. It will follow the design made during the System Design phase. Data collection will also be done in this phase. </w:t>
      </w:r>
      <w:r w:rsidRPr="00E45CE0">
        <w:rPr>
          <w:rStyle w:val="ContentChar"/>
        </w:rPr>
        <w:lastRenderedPageBreak/>
        <w:t>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45CE0">
        <w:t>.</w:t>
      </w:r>
    </w:p>
    <w:p w14:paraId="4508D4B7" w14:textId="77777777" w:rsidR="00F61695" w:rsidRPr="00E45CE0" w:rsidRDefault="00F61695" w:rsidP="00F61695">
      <w:pPr>
        <w:ind w:firstLine="720"/>
      </w:pPr>
    </w:p>
    <w:p w14:paraId="7ED55329" w14:textId="77777777" w:rsidR="00F61695" w:rsidRPr="00E45CE0" w:rsidRDefault="00F61695" w:rsidP="00F61695">
      <w:pPr>
        <w:pStyle w:val="Heading3"/>
      </w:pPr>
      <w:bookmarkStart w:id="36" w:name="_Toc395181688"/>
      <w:bookmarkStart w:id="37" w:name="_Toc395779211"/>
      <w:r w:rsidRPr="00E45CE0">
        <w:t>System Integration and Testing</w:t>
      </w:r>
      <w:bookmarkEnd w:id="36"/>
      <w:bookmarkEnd w:id="37"/>
    </w:p>
    <w:p w14:paraId="58E44534" w14:textId="77777777" w:rsidR="00F61695" w:rsidRPr="00E45CE0" w:rsidRDefault="00F61695" w:rsidP="00F61695"/>
    <w:p w14:paraId="483FB8BA" w14:textId="77777777" w:rsidR="00F61695" w:rsidRPr="00E45CE0" w:rsidRDefault="00F61695" w:rsidP="00F61695">
      <w:pPr>
        <w:pStyle w:val="Content2"/>
      </w:pPr>
      <w:r w:rsidRPr="00E45CE0">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4F9E936F" w14:textId="77777777" w:rsidR="00F61695" w:rsidRPr="00E45CE0" w:rsidRDefault="00F61695" w:rsidP="00F61695">
      <w:pPr>
        <w:ind w:left="720"/>
      </w:pPr>
    </w:p>
    <w:p w14:paraId="118AD754" w14:textId="77777777" w:rsidR="00F61695" w:rsidRPr="00E45CE0" w:rsidRDefault="00F61695" w:rsidP="00F61695">
      <w:pPr>
        <w:pStyle w:val="Heading3"/>
      </w:pPr>
      <w:bookmarkStart w:id="38" w:name="_Toc395181689"/>
      <w:bookmarkStart w:id="39" w:name="_Toc395779212"/>
      <w:r w:rsidRPr="00E45CE0">
        <w:t>System Evaluation</w:t>
      </w:r>
      <w:bookmarkEnd w:id="38"/>
      <w:bookmarkEnd w:id="39"/>
    </w:p>
    <w:p w14:paraId="1673685E" w14:textId="77777777" w:rsidR="00F61695" w:rsidRPr="00E45CE0" w:rsidRDefault="00F61695" w:rsidP="00F61695"/>
    <w:p w14:paraId="64779020" w14:textId="77777777" w:rsidR="00F61695" w:rsidRPr="00E45CE0" w:rsidRDefault="00F61695" w:rsidP="00F61695">
      <w:pPr>
        <w:pStyle w:val="Content2"/>
      </w:pPr>
      <w:r w:rsidRPr="00E45CE0">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59E0FB62" w14:textId="77777777" w:rsidR="00F61695" w:rsidRPr="00E45CE0" w:rsidRDefault="00F61695" w:rsidP="00F61695"/>
    <w:p w14:paraId="2718BDB0" w14:textId="77777777" w:rsidR="00F61695" w:rsidRPr="00E45CE0" w:rsidRDefault="00F61695" w:rsidP="00F61695">
      <w:pPr>
        <w:pStyle w:val="Heading3"/>
      </w:pPr>
      <w:bookmarkStart w:id="40" w:name="_Toc395181690"/>
      <w:bookmarkStart w:id="41" w:name="_Toc395779213"/>
      <w:r w:rsidRPr="00E45CE0">
        <w:t>Documentation</w:t>
      </w:r>
      <w:bookmarkEnd w:id="40"/>
      <w:bookmarkEnd w:id="41"/>
    </w:p>
    <w:p w14:paraId="7B31CFAB" w14:textId="77777777" w:rsidR="00F61695" w:rsidRPr="00E45CE0" w:rsidRDefault="00F61695" w:rsidP="00F61695"/>
    <w:p w14:paraId="40F8BEF1" w14:textId="77777777" w:rsidR="00F61695" w:rsidRPr="00E45CE0" w:rsidRDefault="00F61695" w:rsidP="00F61695">
      <w:pPr>
        <w:pStyle w:val="Content2"/>
      </w:pPr>
      <w:r w:rsidRPr="00E45CE0">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1C20C14" w14:textId="77777777" w:rsidR="00F61695" w:rsidRPr="00E45CE0" w:rsidRDefault="00F61695" w:rsidP="00F61695">
      <w:pPr>
        <w:ind w:left="720"/>
      </w:pPr>
    </w:p>
    <w:p w14:paraId="2C561DA7" w14:textId="77777777" w:rsidR="00F61695" w:rsidRPr="00E45CE0" w:rsidRDefault="00F61695" w:rsidP="00F61695">
      <w:pPr>
        <w:ind w:left="720"/>
        <w:sectPr w:rsidR="00F61695" w:rsidRPr="00E45CE0" w:rsidSect="00D7332C">
          <w:footerReference w:type="default" r:id="rId14"/>
          <w:pgSz w:w="12240" w:h="15840"/>
          <w:pgMar w:top="1440" w:right="1440" w:bottom="1440" w:left="1440" w:header="720" w:footer="720" w:gutter="0"/>
          <w:pgNumType w:start="1" w:chapStyle="1"/>
          <w:cols w:space="720"/>
          <w:docGrid w:linePitch="360"/>
        </w:sectPr>
      </w:pPr>
    </w:p>
    <w:p w14:paraId="7EBC66F5" w14:textId="77777777" w:rsidR="00F61695" w:rsidRPr="00E45CE0" w:rsidRDefault="00F61695" w:rsidP="00F61695">
      <w:pPr>
        <w:pStyle w:val="Heading3"/>
      </w:pPr>
      <w:bookmarkStart w:id="42" w:name="_Toc395181691"/>
      <w:bookmarkStart w:id="43" w:name="_Toc395779214"/>
      <w:r w:rsidRPr="00E45CE0">
        <w:lastRenderedPageBreak/>
        <w:t>Calendar of Activities</w:t>
      </w:r>
      <w:bookmarkEnd w:id="42"/>
      <w:bookmarkEnd w:id="43"/>
    </w:p>
    <w:p w14:paraId="1CC6B64C" w14:textId="77777777" w:rsidR="00F61695" w:rsidRPr="00E45CE0" w:rsidRDefault="00F61695" w:rsidP="00F61695"/>
    <w:p w14:paraId="0E4C4DAA" w14:textId="77777777" w:rsidR="00F61695" w:rsidRPr="00E45CE0" w:rsidRDefault="00F61695" w:rsidP="00D079B2">
      <w:pPr>
        <w:pStyle w:val="Content2"/>
      </w:pPr>
      <w:r w:rsidRPr="00E45CE0">
        <w:t>Table 1-1 shows a Gantt chart of the activities for the thesis period. Each bullet represents one week worth of activities</w:t>
      </w:r>
    </w:p>
    <w:p w14:paraId="204C343F" w14:textId="77777777" w:rsidR="00F61695" w:rsidRPr="00E45CE0" w:rsidRDefault="00F61695" w:rsidP="00F61695">
      <w:pPr>
        <w:ind w:left="720"/>
      </w:pPr>
    </w:p>
    <w:p w14:paraId="267D2549" w14:textId="24EFDA06" w:rsidR="00F61695" w:rsidRPr="00E45CE0" w:rsidRDefault="00F61695" w:rsidP="00AB6FDF">
      <w:pPr>
        <w:pStyle w:val="Caption"/>
        <w:ind w:left="0"/>
      </w:pPr>
      <w:bookmarkStart w:id="44" w:name="_Toc395094917"/>
      <w:bookmarkStart w:id="45" w:name="_Toc395779147"/>
      <w:r w:rsidRPr="00E45CE0">
        <w:t xml:space="preserve">Table </w:t>
      </w:r>
      <w:r w:rsidR="00D44013">
        <w:fldChar w:fldCharType="begin"/>
      </w:r>
      <w:r w:rsidR="00D44013">
        <w:instrText xml:space="preserve"> STYLEREF 1 \s </w:instrText>
      </w:r>
      <w:r w:rsidR="00D44013">
        <w:fldChar w:fldCharType="separate"/>
      </w:r>
      <w:r w:rsidR="00AB6FDF" w:rsidRPr="00E45CE0">
        <w:rPr>
          <w:noProof/>
        </w:rPr>
        <w:t>1</w:t>
      </w:r>
      <w:r w:rsidR="00D44013">
        <w:rPr>
          <w:noProof/>
        </w:rPr>
        <w:fldChar w:fldCharType="end"/>
      </w:r>
      <w:r w:rsidR="00AB6FDF" w:rsidRPr="00E45CE0">
        <w:noBreakHyphen/>
      </w:r>
      <w:r w:rsidR="00D44013">
        <w:fldChar w:fldCharType="begin"/>
      </w:r>
      <w:r w:rsidR="00D44013">
        <w:instrText xml:space="preserve"> SEQ Table \* ARABIC \s 1 </w:instrText>
      </w:r>
      <w:r w:rsidR="00D44013">
        <w:fldChar w:fldCharType="separate"/>
      </w:r>
      <w:r w:rsidR="00AB6FDF" w:rsidRPr="00E45CE0">
        <w:rPr>
          <w:noProof/>
        </w:rPr>
        <w:t>1</w:t>
      </w:r>
      <w:r w:rsidR="00D44013">
        <w:rPr>
          <w:noProof/>
        </w:rPr>
        <w:fldChar w:fldCharType="end"/>
      </w:r>
      <w:r w:rsidRPr="00E45CE0">
        <w:t>. Timetable of Activities (April 2014 - April 2015)</w:t>
      </w:r>
      <w:bookmarkEnd w:id="44"/>
      <w:bookmarkEnd w:id="45"/>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61695" w:rsidRPr="00E45CE0" w14:paraId="2FAB7C46" w14:textId="77777777" w:rsidTr="00D7332C">
        <w:tc>
          <w:tcPr>
            <w:tcW w:w="608" w:type="pct"/>
            <w:vAlign w:val="center"/>
          </w:tcPr>
          <w:p w14:paraId="2A0C378A" w14:textId="77777777" w:rsidR="00F61695" w:rsidRPr="00E45CE0" w:rsidRDefault="00F61695" w:rsidP="00D7332C">
            <w:pPr>
              <w:jc w:val="center"/>
              <w:rPr>
                <w:sz w:val="20"/>
                <w:szCs w:val="20"/>
              </w:rPr>
            </w:pPr>
            <w:r w:rsidRPr="00E45CE0">
              <w:rPr>
                <w:b/>
                <w:bCs/>
                <w:sz w:val="20"/>
                <w:szCs w:val="20"/>
              </w:rPr>
              <w:t>Activities</w:t>
            </w:r>
          </w:p>
        </w:tc>
        <w:tc>
          <w:tcPr>
            <w:tcW w:w="337" w:type="pct"/>
            <w:vAlign w:val="center"/>
          </w:tcPr>
          <w:p w14:paraId="31BB70B1" w14:textId="77777777" w:rsidR="00F61695" w:rsidRPr="00E45CE0" w:rsidRDefault="00F61695" w:rsidP="00D7332C">
            <w:pPr>
              <w:jc w:val="center"/>
              <w:rPr>
                <w:b/>
                <w:bCs/>
                <w:sz w:val="20"/>
                <w:szCs w:val="20"/>
              </w:rPr>
            </w:pPr>
            <w:r w:rsidRPr="00E45CE0">
              <w:rPr>
                <w:b/>
                <w:bCs/>
                <w:sz w:val="20"/>
                <w:szCs w:val="20"/>
              </w:rPr>
              <w:t>Apr</w:t>
            </w:r>
          </w:p>
          <w:p w14:paraId="7EDEFBAE" w14:textId="77777777" w:rsidR="00F61695" w:rsidRPr="00E45CE0" w:rsidRDefault="00F61695" w:rsidP="00D7332C">
            <w:pPr>
              <w:jc w:val="center"/>
              <w:rPr>
                <w:sz w:val="20"/>
                <w:szCs w:val="20"/>
              </w:rPr>
            </w:pPr>
            <w:r w:rsidRPr="00E45CE0">
              <w:rPr>
                <w:b/>
                <w:bCs/>
                <w:sz w:val="20"/>
                <w:szCs w:val="20"/>
              </w:rPr>
              <w:t>(2014)</w:t>
            </w:r>
          </w:p>
        </w:tc>
        <w:tc>
          <w:tcPr>
            <w:tcW w:w="337" w:type="pct"/>
            <w:vAlign w:val="center"/>
          </w:tcPr>
          <w:p w14:paraId="4B6A4A0E" w14:textId="77777777" w:rsidR="00F61695" w:rsidRPr="00E45CE0" w:rsidRDefault="00F61695" w:rsidP="00D7332C">
            <w:pPr>
              <w:jc w:val="center"/>
              <w:rPr>
                <w:sz w:val="20"/>
                <w:szCs w:val="20"/>
              </w:rPr>
            </w:pPr>
            <w:r w:rsidRPr="00E45CE0">
              <w:rPr>
                <w:b/>
                <w:bCs/>
                <w:sz w:val="20"/>
                <w:szCs w:val="20"/>
              </w:rPr>
              <w:t>May</w:t>
            </w:r>
          </w:p>
        </w:tc>
        <w:tc>
          <w:tcPr>
            <w:tcW w:w="337" w:type="pct"/>
            <w:vAlign w:val="center"/>
          </w:tcPr>
          <w:p w14:paraId="47A7E110" w14:textId="77777777" w:rsidR="00F61695" w:rsidRPr="00E45CE0" w:rsidRDefault="00F61695" w:rsidP="00D7332C">
            <w:pPr>
              <w:jc w:val="center"/>
              <w:rPr>
                <w:sz w:val="20"/>
                <w:szCs w:val="20"/>
              </w:rPr>
            </w:pPr>
            <w:r w:rsidRPr="00E45CE0">
              <w:rPr>
                <w:b/>
                <w:bCs/>
                <w:sz w:val="20"/>
                <w:szCs w:val="20"/>
              </w:rPr>
              <w:t>Jun</w:t>
            </w:r>
          </w:p>
        </w:tc>
        <w:tc>
          <w:tcPr>
            <w:tcW w:w="337" w:type="pct"/>
            <w:vAlign w:val="center"/>
          </w:tcPr>
          <w:p w14:paraId="0E7204D2" w14:textId="77777777" w:rsidR="00F61695" w:rsidRPr="00E45CE0" w:rsidRDefault="00F61695" w:rsidP="00D7332C">
            <w:pPr>
              <w:jc w:val="center"/>
              <w:rPr>
                <w:sz w:val="20"/>
                <w:szCs w:val="20"/>
              </w:rPr>
            </w:pPr>
            <w:r w:rsidRPr="00E45CE0">
              <w:rPr>
                <w:b/>
                <w:bCs/>
                <w:sz w:val="20"/>
                <w:szCs w:val="20"/>
              </w:rPr>
              <w:t>Jul</w:t>
            </w:r>
          </w:p>
        </w:tc>
        <w:tc>
          <w:tcPr>
            <w:tcW w:w="338" w:type="pct"/>
            <w:vAlign w:val="center"/>
          </w:tcPr>
          <w:p w14:paraId="472FB63E" w14:textId="77777777" w:rsidR="00F61695" w:rsidRPr="00E45CE0" w:rsidRDefault="00F61695" w:rsidP="00D7332C">
            <w:pPr>
              <w:jc w:val="center"/>
              <w:rPr>
                <w:sz w:val="20"/>
                <w:szCs w:val="20"/>
              </w:rPr>
            </w:pPr>
            <w:r w:rsidRPr="00E45CE0">
              <w:rPr>
                <w:b/>
                <w:bCs/>
                <w:sz w:val="20"/>
                <w:szCs w:val="20"/>
              </w:rPr>
              <w:t>Aug</w:t>
            </w:r>
          </w:p>
        </w:tc>
        <w:tc>
          <w:tcPr>
            <w:tcW w:w="338" w:type="pct"/>
            <w:vAlign w:val="center"/>
          </w:tcPr>
          <w:p w14:paraId="0C6F4D15" w14:textId="77777777" w:rsidR="00F61695" w:rsidRPr="00E45CE0" w:rsidRDefault="00F61695" w:rsidP="00D7332C">
            <w:pPr>
              <w:jc w:val="center"/>
              <w:rPr>
                <w:sz w:val="20"/>
                <w:szCs w:val="20"/>
              </w:rPr>
            </w:pPr>
            <w:r w:rsidRPr="00E45CE0">
              <w:rPr>
                <w:b/>
                <w:bCs/>
                <w:sz w:val="20"/>
                <w:szCs w:val="20"/>
              </w:rPr>
              <w:t>Sept</w:t>
            </w:r>
          </w:p>
        </w:tc>
        <w:tc>
          <w:tcPr>
            <w:tcW w:w="339" w:type="pct"/>
            <w:vAlign w:val="center"/>
          </w:tcPr>
          <w:p w14:paraId="24ECC8F7" w14:textId="77777777" w:rsidR="00F61695" w:rsidRPr="00E45CE0" w:rsidRDefault="00F61695" w:rsidP="00D7332C">
            <w:pPr>
              <w:jc w:val="center"/>
              <w:rPr>
                <w:sz w:val="20"/>
                <w:szCs w:val="20"/>
              </w:rPr>
            </w:pPr>
            <w:r w:rsidRPr="00E45CE0">
              <w:rPr>
                <w:b/>
                <w:bCs/>
                <w:sz w:val="20"/>
                <w:szCs w:val="20"/>
              </w:rPr>
              <w:t>Oct</w:t>
            </w:r>
          </w:p>
        </w:tc>
        <w:tc>
          <w:tcPr>
            <w:tcW w:w="338" w:type="pct"/>
            <w:vAlign w:val="center"/>
          </w:tcPr>
          <w:p w14:paraId="2AE67743" w14:textId="77777777" w:rsidR="00F61695" w:rsidRPr="00E45CE0" w:rsidRDefault="00F61695" w:rsidP="00D7332C">
            <w:pPr>
              <w:jc w:val="center"/>
              <w:rPr>
                <w:sz w:val="20"/>
                <w:szCs w:val="20"/>
              </w:rPr>
            </w:pPr>
            <w:r w:rsidRPr="00E45CE0">
              <w:rPr>
                <w:b/>
                <w:bCs/>
                <w:sz w:val="20"/>
                <w:szCs w:val="20"/>
              </w:rPr>
              <w:t>Nov</w:t>
            </w:r>
          </w:p>
        </w:tc>
        <w:tc>
          <w:tcPr>
            <w:tcW w:w="339" w:type="pct"/>
            <w:vAlign w:val="center"/>
          </w:tcPr>
          <w:p w14:paraId="6679FC69" w14:textId="77777777" w:rsidR="00F61695" w:rsidRPr="00E45CE0" w:rsidRDefault="00F61695" w:rsidP="00D7332C">
            <w:pPr>
              <w:jc w:val="center"/>
              <w:rPr>
                <w:sz w:val="20"/>
                <w:szCs w:val="20"/>
              </w:rPr>
            </w:pPr>
            <w:r w:rsidRPr="00E45CE0">
              <w:rPr>
                <w:b/>
                <w:bCs/>
                <w:sz w:val="20"/>
                <w:szCs w:val="20"/>
              </w:rPr>
              <w:t>Dec</w:t>
            </w:r>
          </w:p>
        </w:tc>
        <w:tc>
          <w:tcPr>
            <w:tcW w:w="338" w:type="pct"/>
            <w:vAlign w:val="center"/>
          </w:tcPr>
          <w:p w14:paraId="70D53563" w14:textId="77777777" w:rsidR="00F61695" w:rsidRPr="00E45CE0" w:rsidRDefault="00F61695" w:rsidP="00D7332C">
            <w:pPr>
              <w:jc w:val="center"/>
              <w:rPr>
                <w:sz w:val="20"/>
                <w:szCs w:val="20"/>
              </w:rPr>
            </w:pPr>
            <w:r w:rsidRPr="00E45CE0">
              <w:rPr>
                <w:b/>
                <w:bCs/>
                <w:sz w:val="20"/>
                <w:szCs w:val="20"/>
              </w:rPr>
              <w:t>Jan</w:t>
            </w:r>
          </w:p>
        </w:tc>
        <w:tc>
          <w:tcPr>
            <w:tcW w:w="339" w:type="pct"/>
            <w:vAlign w:val="center"/>
          </w:tcPr>
          <w:p w14:paraId="3E6E10B9" w14:textId="77777777" w:rsidR="00F61695" w:rsidRPr="00E45CE0" w:rsidRDefault="00F61695" w:rsidP="00D7332C">
            <w:pPr>
              <w:jc w:val="center"/>
              <w:rPr>
                <w:sz w:val="20"/>
                <w:szCs w:val="20"/>
              </w:rPr>
            </w:pPr>
            <w:r w:rsidRPr="00E45CE0">
              <w:rPr>
                <w:b/>
                <w:bCs/>
                <w:sz w:val="20"/>
                <w:szCs w:val="20"/>
              </w:rPr>
              <w:t>Feb</w:t>
            </w:r>
          </w:p>
        </w:tc>
        <w:tc>
          <w:tcPr>
            <w:tcW w:w="338" w:type="pct"/>
            <w:vAlign w:val="center"/>
          </w:tcPr>
          <w:p w14:paraId="1F84697E" w14:textId="77777777" w:rsidR="00F61695" w:rsidRPr="00E45CE0" w:rsidRDefault="00F61695" w:rsidP="00D7332C">
            <w:pPr>
              <w:jc w:val="center"/>
              <w:rPr>
                <w:sz w:val="20"/>
                <w:szCs w:val="20"/>
              </w:rPr>
            </w:pPr>
            <w:r w:rsidRPr="00E45CE0">
              <w:rPr>
                <w:b/>
                <w:bCs/>
                <w:sz w:val="20"/>
                <w:szCs w:val="20"/>
              </w:rPr>
              <w:t>Mar</w:t>
            </w:r>
          </w:p>
        </w:tc>
        <w:tc>
          <w:tcPr>
            <w:tcW w:w="337" w:type="pct"/>
            <w:vAlign w:val="center"/>
          </w:tcPr>
          <w:p w14:paraId="35CFC9E9" w14:textId="77777777" w:rsidR="00F61695" w:rsidRPr="00E45CE0" w:rsidRDefault="00F61695" w:rsidP="00D7332C">
            <w:pPr>
              <w:jc w:val="center"/>
              <w:rPr>
                <w:b/>
                <w:bCs/>
                <w:sz w:val="20"/>
                <w:szCs w:val="20"/>
              </w:rPr>
            </w:pPr>
            <w:r w:rsidRPr="00E45CE0">
              <w:rPr>
                <w:b/>
                <w:bCs/>
                <w:sz w:val="20"/>
                <w:szCs w:val="20"/>
              </w:rPr>
              <w:t>Apr</w:t>
            </w:r>
          </w:p>
          <w:p w14:paraId="7F81BFE4" w14:textId="77777777" w:rsidR="00F61695" w:rsidRPr="00E45CE0" w:rsidRDefault="00F61695" w:rsidP="00D7332C">
            <w:pPr>
              <w:jc w:val="center"/>
              <w:rPr>
                <w:b/>
                <w:bCs/>
                <w:sz w:val="20"/>
                <w:szCs w:val="20"/>
              </w:rPr>
            </w:pPr>
            <w:r w:rsidRPr="00E45CE0">
              <w:rPr>
                <w:b/>
                <w:bCs/>
                <w:sz w:val="20"/>
                <w:szCs w:val="20"/>
              </w:rPr>
              <w:t>(2015)</w:t>
            </w:r>
          </w:p>
        </w:tc>
      </w:tr>
      <w:tr w:rsidR="00F61695" w:rsidRPr="00E45CE0" w14:paraId="522A5B46" w14:textId="77777777" w:rsidTr="00D7332C">
        <w:tc>
          <w:tcPr>
            <w:tcW w:w="608" w:type="pct"/>
            <w:vAlign w:val="center"/>
          </w:tcPr>
          <w:p w14:paraId="60CB5960" w14:textId="77777777" w:rsidR="00F61695" w:rsidRPr="00E45CE0" w:rsidRDefault="00F61695" w:rsidP="00D7332C">
            <w:pPr>
              <w:rPr>
                <w:sz w:val="20"/>
                <w:szCs w:val="20"/>
              </w:rPr>
            </w:pPr>
            <w:r w:rsidRPr="00E45CE0">
              <w:rPr>
                <w:sz w:val="20"/>
                <w:szCs w:val="20"/>
              </w:rPr>
              <w:t>Investigation and Research</w:t>
            </w:r>
          </w:p>
        </w:tc>
        <w:tc>
          <w:tcPr>
            <w:tcW w:w="337" w:type="pct"/>
            <w:vAlign w:val="center"/>
          </w:tcPr>
          <w:p w14:paraId="7430B0CE"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0AFBD57C"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7A39B941"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1384F03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FF721F"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7BCA05CC" w14:textId="77777777" w:rsidR="00F61695" w:rsidRPr="00E45CE0" w:rsidRDefault="00F61695" w:rsidP="00D7332C">
            <w:pPr>
              <w:jc w:val="center"/>
              <w:rPr>
                <w:sz w:val="20"/>
                <w:szCs w:val="20"/>
              </w:rPr>
            </w:pPr>
          </w:p>
        </w:tc>
        <w:tc>
          <w:tcPr>
            <w:tcW w:w="339" w:type="pct"/>
            <w:vAlign w:val="center"/>
          </w:tcPr>
          <w:p w14:paraId="104D4ABD" w14:textId="77777777" w:rsidR="00F61695" w:rsidRPr="00E45CE0" w:rsidRDefault="00F61695" w:rsidP="00D7332C">
            <w:pPr>
              <w:jc w:val="center"/>
              <w:rPr>
                <w:sz w:val="20"/>
                <w:szCs w:val="20"/>
              </w:rPr>
            </w:pPr>
          </w:p>
        </w:tc>
        <w:tc>
          <w:tcPr>
            <w:tcW w:w="338" w:type="pct"/>
            <w:vAlign w:val="center"/>
          </w:tcPr>
          <w:p w14:paraId="0038F03B" w14:textId="77777777" w:rsidR="00F61695" w:rsidRPr="00E45CE0" w:rsidRDefault="00F61695" w:rsidP="00D7332C">
            <w:pPr>
              <w:jc w:val="center"/>
              <w:rPr>
                <w:sz w:val="20"/>
                <w:szCs w:val="20"/>
              </w:rPr>
            </w:pPr>
          </w:p>
        </w:tc>
        <w:tc>
          <w:tcPr>
            <w:tcW w:w="339" w:type="pct"/>
            <w:vAlign w:val="center"/>
          </w:tcPr>
          <w:p w14:paraId="2364CA6C" w14:textId="77777777" w:rsidR="00F61695" w:rsidRPr="00E45CE0" w:rsidRDefault="00F61695" w:rsidP="00D7332C">
            <w:pPr>
              <w:jc w:val="center"/>
              <w:rPr>
                <w:sz w:val="20"/>
                <w:szCs w:val="20"/>
              </w:rPr>
            </w:pPr>
          </w:p>
        </w:tc>
        <w:tc>
          <w:tcPr>
            <w:tcW w:w="338" w:type="pct"/>
            <w:vAlign w:val="center"/>
          </w:tcPr>
          <w:p w14:paraId="6CB6538C" w14:textId="77777777" w:rsidR="00F61695" w:rsidRPr="00E45CE0" w:rsidRDefault="00F61695" w:rsidP="00D7332C">
            <w:pPr>
              <w:jc w:val="center"/>
              <w:rPr>
                <w:sz w:val="20"/>
                <w:szCs w:val="20"/>
              </w:rPr>
            </w:pPr>
          </w:p>
        </w:tc>
        <w:tc>
          <w:tcPr>
            <w:tcW w:w="339" w:type="pct"/>
            <w:vAlign w:val="center"/>
          </w:tcPr>
          <w:p w14:paraId="29B00092" w14:textId="77777777" w:rsidR="00F61695" w:rsidRPr="00E45CE0" w:rsidRDefault="00F61695" w:rsidP="00D7332C">
            <w:pPr>
              <w:jc w:val="center"/>
              <w:rPr>
                <w:sz w:val="20"/>
                <w:szCs w:val="20"/>
              </w:rPr>
            </w:pPr>
          </w:p>
        </w:tc>
        <w:tc>
          <w:tcPr>
            <w:tcW w:w="338" w:type="pct"/>
            <w:vAlign w:val="center"/>
          </w:tcPr>
          <w:p w14:paraId="6012AB4B" w14:textId="77777777" w:rsidR="00F61695" w:rsidRPr="00E45CE0" w:rsidRDefault="00F61695" w:rsidP="00D7332C">
            <w:pPr>
              <w:jc w:val="center"/>
              <w:rPr>
                <w:sz w:val="20"/>
                <w:szCs w:val="20"/>
              </w:rPr>
            </w:pPr>
          </w:p>
        </w:tc>
        <w:tc>
          <w:tcPr>
            <w:tcW w:w="337" w:type="pct"/>
            <w:vAlign w:val="center"/>
          </w:tcPr>
          <w:p w14:paraId="4742364F" w14:textId="77777777" w:rsidR="00F61695" w:rsidRPr="00E45CE0" w:rsidRDefault="00F61695" w:rsidP="00D7332C">
            <w:pPr>
              <w:jc w:val="center"/>
              <w:rPr>
                <w:sz w:val="20"/>
                <w:szCs w:val="20"/>
              </w:rPr>
            </w:pPr>
          </w:p>
        </w:tc>
      </w:tr>
      <w:tr w:rsidR="00F61695" w:rsidRPr="00E45CE0" w14:paraId="676E83E7" w14:textId="77777777" w:rsidTr="00D7332C">
        <w:tc>
          <w:tcPr>
            <w:tcW w:w="608" w:type="pct"/>
            <w:vAlign w:val="center"/>
          </w:tcPr>
          <w:p w14:paraId="3DFC7FD2" w14:textId="77777777" w:rsidR="00F61695" w:rsidRPr="00E45CE0" w:rsidRDefault="00F61695" w:rsidP="00D7332C">
            <w:pPr>
              <w:rPr>
                <w:sz w:val="20"/>
                <w:szCs w:val="20"/>
              </w:rPr>
            </w:pPr>
            <w:r w:rsidRPr="00E45CE0">
              <w:rPr>
                <w:sz w:val="20"/>
                <w:szCs w:val="20"/>
              </w:rPr>
              <w:t>System Design</w:t>
            </w:r>
          </w:p>
        </w:tc>
        <w:tc>
          <w:tcPr>
            <w:tcW w:w="337" w:type="pct"/>
            <w:vAlign w:val="center"/>
          </w:tcPr>
          <w:p w14:paraId="1AC06AA4" w14:textId="77777777" w:rsidR="00F61695" w:rsidRPr="00E45CE0" w:rsidRDefault="00F61695" w:rsidP="00D7332C">
            <w:pPr>
              <w:jc w:val="center"/>
              <w:rPr>
                <w:sz w:val="20"/>
                <w:szCs w:val="20"/>
              </w:rPr>
            </w:pPr>
          </w:p>
        </w:tc>
        <w:tc>
          <w:tcPr>
            <w:tcW w:w="337" w:type="pct"/>
            <w:vAlign w:val="center"/>
          </w:tcPr>
          <w:p w14:paraId="62C7D6C4" w14:textId="77777777" w:rsidR="00F61695" w:rsidRPr="00E45CE0" w:rsidRDefault="00F61695" w:rsidP="00D7332C">
            <w:pPr>
              <w:jc w:val="center"/>
              <w:rPr>
                <w:sz w:val="20"/>
                <w:szCs w:val="20"/>
              </w:rPr>
            </w:pPr>
          </w:p>
        </w:tc>
        <w:tc>
          <w:tcPr>
            <w:tcW w:w="337" w:type="pct"/>
            <w:vAlign w:val="center"/>
          </w:tcPr>
          <w:p w14:paraId="2786F818" w14:textId="77777777" w:rsidR="00F61695" w:rsidRPr="00E45CE0" w:rsidRDefault="00F61695" w:rsidP="00D7332C">
            <w:pPr>
              <w:jc w:val="center"/>
              <w:rPr>
                <w:sz w:val="20"/>
                <w:szCs w:val="20"/>
              </w:rPr>
            </w:pPr>
          </w:p>
        </w:tc>
        <w:tc>
          <w:tcPr>
            <w:tcW w:w="337" w:type="pct"/>
            <w:vAlign w:val="center"/>
          </w:tcPr>
          <w:p w14:paraId="7FE870DB" w14:textId="77777777" w:rsidR="00F61695" w:rsidRPr="00E45CE0" w:rsidRDefault="00F61695" w:rsidP="00D7332C">
            <w:pPr>
              <w:jc w:val="center"/>
              <w:rPr>
                <w:sz w:val="20"/>
                <w:szCs w:val="20"/>
              </w:rPr>
            </w:pPr>
          </w:p>
        </w:tc>
        <w:tc>
          <w:tcPr>
            <w:tcW w:w="338" w:type="pct"/>
            <w:vAlign w:val="center"/>
          </w:tcPr>
          <w:p w14:paraId="133E6DFC"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5D0E09B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E9812B6"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2B12D0C5"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0BDFEAC3"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83E027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DF1A84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6AD2BC0F" w14:textId="77777777" w:rsidR="00F61695" w:rsidRPr="00E45CE0" w:rsidRDefault="00F61695" w:rsidP="00D7332C">
            <w:pPr>
              <w:jc w:val="center"/>
              <w:rPr>
                <w:sz w:val="20"/>
                <w:szCs w:val="20"/>
              </w:rPr>
            </w:pPr>
          </w:p>
        </w:tc>
        <w:tc>
          <w:tcPr>
            <w:tcW w:w="337" w:type="pct"/>
            <w:vAlign w:val="center"/>
          </w:tcPr>
          <w:p w14:paraId="318571E1" w14:textId="77777777" w:rsidR="00F61695" w:rsidRPr="00E45CE0" w:rsidRDefault="00F61695" w:rsidP="00D7332C">
            <w:pPr>
              <w:jc w:val="center"/>
              <w:rPr>
                <w:sz w:val="20"/>
                <w:szCs w:val="20"/>
              </w:rPr>
            </w:pPr>
          </w:p>
        </w:tc>
      </w:tr>
      <w:tr w:rsidR="00F61695" w:rsidRPr="00E45CE0" w14:paraId="6774576E" w14:textId="77777777" w:rsidTr="00D7332C">
        <w:tc>
          <w:tcPr>
            <w:tcW w:w="608" w:type="pct"/>
            <w:vAlign w:val="center"/>
          </w:tcPr>
          <w:p w14:paraId="15C7137B" w14:textId="77777777" w:rsidR="00F61695" w:rsidRPr="00E45CE0" w:rsidRDefault="00F61695" w:rsidP="00D7332C">
            <w:pPr>
              <w:rPr>
                <w:sz w:val="20"/>
                <w:szCs w:val="20"/>
              </w:rPr>
            </w:pPr>
            <w:r w:rsidRPr="00E45CE0">
              <w:rPr>
                <w:sz w:val="20"/>
                <w:szCs w:val="20"/>
              </w:rPr>
              <w:t>System Development</w:t>
            </w:r>
          </w:p>
        </w:tc>
        <w:tc>
          <w:tcPr>
            <w:tcW w:w="337" w:type="pct"/>
            <w:vAlign w:val="center"/>
          </w:tcPr>
          <w:p w14:paraId="11431201" w14:textId="77777777" w:rsidR="00F61695" w:rsidRPr="00E45CE0" w:rsidRDefault="00F61695" w:rsidP="00D7332C">
            <w:pPr>
              <w:jc w:val="center"/>
              <w:rPr>
                <w:sz w:val="20"/>
                <w:szCs w:val="20"/>
              </w:rPr>
            </w:pPr>
          </w:p>
        </w:tc>
        <w:tc>
          <w:tcPr>
            <w:tcW w:w="337" w:type="pct"/>
            <w:vAlign w:val="center"/>
          </w:tcPr>
          <w:p w14:paraId="55166C4E" w14:textId="77777777" w:rsidR="00F61695" w:rsidRPr="00E45CE0" w:rsidRDefault="00F61695" w:rsidP="00D7332C">
            <w:pPr>
              <w:jc w:val="center"/>
              <w:rPr>
                <w:sz w:val="20"/>
                <w:szCs w:val="20"/>
              </w:rPr>
            </w:pPr>
          </w:p>
        </w:tc>
        <w:tc>
          <w:tcPr>
            <w:tcW w:w="337" w:type="pct"/>
            <w:vAlign w:val="center"/>
          </w:tcPr>
          <w:p w14:paraId="5845D22A" w14:textId="77777777" w:rsidR="00F61695" w:rsidRPr="00E45CE0" w:rsidRDefault="00F61695" w:rsidP="00D7332C">
            <w:pPr>
              <w:jc w:val="center"/>
              <w:rPr>
                <w:sz w:val="20"/>
                <w:szCs w:val="20"/>
              </w:rPr>
            </w:pPr>
          </w:p>
        </w:tc>
        <w:tc>
          <w:tcPr>
            <w:tcW w:w="337" w:type="pct"/>
            <w:vAlign w:val="center"/>
          </w:tcPr>
          <w:p w14:paraId="099C6955" w14:textId="77777777" w:rsidR="00F61695" w:rsidRPr="00E45CE0" w:rsidRDefault="00F61695" w:rsidP="00D7332C">
            <w:pPr>
              <w:jc w:val="center"/>
              <w:rPr>
                <w:sz w:val="20"/>
                <w:szCs w:val="20"/>
              </w:rPr>
            </w:pPr>
          </w:p>
        </w:tc>
        <w:tc>
          <w:tcPr>
            <w:tcW w:w="338" w:type="pct"/>
            <w:vAlign w:val="center"/>
          </w:tcPr>
          <w:p w14:paraId="50818DB6"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152662ED"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CADCF79"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2FD49B2"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A010B81"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523258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4063D229"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0823D1E" w14:textId="77777777" w:rsidR="00F61695" w:rsidRPr="00E45CE0" w:rsidRDefault="00F61695" w:rsidP="00D7332C">
            <w:pPr>
              <w:jc w:val="center"/>
              <w:rPr>
                <w:sz w:val="20"/>
                <w:szCs w:val="20"/>
              </w:rPr>
            </w:pPr>
          </w:p>
        </w:tc>
        <w:tc>
          <w:tcPr>
            <w:tcW w:w="337" w:type="pct"/>
            <w:vAlign w:val="center"/>
          </w:tcPr>
          <w:p w14:paraId="2F6F9A04" w14:textId="77777777" w:rsidR="00F61695" w:rsidRPr="00E45CE0" w:rsidRDefault="00F61695" w:rsidP="00D7332C">
            <w:pPr>
              <w:jc w:val="center"/>
              <w:rPr>
                <w:sz w:val="20"/>
                <w:szCs w:val="20"/>
              </w:rPr>
            </w:pPr>
          </w:p>
        </w:tc>
      </w:tr>
      <w:tr w:rsidR="00F61695" w:rsidRPr="00E45CE0" w14:paraId="5FE31772" w14:textId="77777777" w:rsidTr="00D7332C">
        <w:tc>
          <w:tcPr>
            <w:tcW w:w="608" w:type="pct"/>
            <w:vAlign w:val="center"/>
          </w:tcPr>
          <w:p w14:paraId="754AF7D7" w14:textId="77777777" w:rsidR="00F61695" w:rsidRPr="00E45CE0" w:rsidRDefault="00F61695" w:rsidP="00D7332C">
            <w:pPr>
              <w:rPr>
                <w:sz w:val="20"/>
                <w:szCs w:val="20"/>
              </w:rPr>
            </w:pPr>
            <w:r w:rsidRPr="00E45CE0">
              <w:rPr>
                <w:sz w:val="20"/>
                <w:szCs w:val="20"/>
              </w:rPr>
              <w:t>System Integration and Testing</w:t>
            </w:r>
          </w:p>
        </w:tc>
        <w:tc>
          <w:tcPr>
            <w:tcW w:w="337" w:type="pct"/>
            <w:vAlign w:val="center"/>
          </w:tcPr>
          <w:p w14:paraId="5812EDFD" w14:textId="77777777" w:rsidR="00F61695" w:rsidRPr="00E45CE0" w:rsidRDefault="00F61695" w:rsidP="00D7332C">
            <w:pPr>
              <w:jc w:val="center"/>
              <w:rPr>
                <w:sz w:val="20"/>
                <w:szCs w:val="20"/>
              </w:rPr>
            </w:pPr>
          </w:p>
        </w:tc>
        <w:tc>
          <w:tcPr>
            <w:tcW w:w="337" w:type="pct"/>
            <w:vAlign w:val="center"/>
          </w:tcPr>
          <w:p w14:paraId="6940D88D" w14:textId="77777777" w:rsidR="00F61695" w:rsidRPr="00E45CE0" w:rsidRDefault="00F61695" w:rsidP="00D7332C">
            <w:pPr>
              <w:jc w:val="center"/>
              <w:rPr>
                <w:sz w:val="20"/>
                <w:szCs w:val="20"/>
              </w:rPr>
            </w:pPr>
          </w:p>
        </w:tc>
        <w:tc>
          <w:tcPr>
            <w:tcW w:w="337" w:type="pct"/>
            <w:vAlign w:val="center"/>
          </w:tcPr>
          <w:p w14:paraId="77C08AA9" w14:textId="77777777" w:rsidR="00F61695" w:rsidRPr="00E45CE0" w:rsidRDefault="00F61695" w:rsidP="00D7332C">
            <w:pPr>
              <w:jc w:val="center"/>
              <w:rPr>
                <w:sz w:val="20"/>
                <w:szCs w:val="20"/>
              </w:rPr>
            </w:pPr>
          </w:p>
        </w:tc>
        <w:tc>
          <w:tcPr>
            <w:tcW w:w="337" w:type="pct"/>
            <w:vAlign w:val="center"/>
          </w:tcPr>
          <w:p w14:paraId="309475BF" w14:textId="77777777" w:rsidR="00F61695" w:rsidRPr="00E45CE0" w:rsidRDefault="00F61695" w:rsidP="00D7332C">
            <w:pPr>
              <w:jc w:val="center"/>
              <w:rPr>
                <w:sz w:val="20"/>
                <w:szCs w:val="20"/>
              </w:rPr>
            </w:pPr>
          </w:p>
        </w:tc>
        <w:tc>
          <w:tcPr>
            <w:tcW w:w="338" w:type="pct"/>
            <w:vAlign w:val="center"/>
          </w:tcPr>
          <w:p w14:paraId="4A760012"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BED8AA8"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52ED19E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06DE8C"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B948C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EB977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051F03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11E2B40F" w14:textId="77777777" w:rsidR="00F61695" w:rsidRPr="00E45CE0" w:rsidRDefault="00F61695" w:rsidP="00D7332C">
            <w:pPr>
              <w:jc w:val="center"/>
              <w:rPr>
                <w:sz w:val="20"/>
                <w:szCs w:val="20"/>
              </w:rPr>
            </w:pPr>
          </w:p>
        </w:tc>
        <w:tc>
          <w:tcPr>
            <w:tcW w:w="337" w:type="pct"/>
            <w:vAlign w:val="center"/>
          </w:tcPr>
          <w:p w14:paraId="41226756" w14:textId="77777777" w:rsidR="00F61695" w:rsidRPr="00E45CE0" w:rsidRDefault="00F61695" w:rsidP="00D7332C">
            <w:pPr>
              <w:jc w:val="center"/>
              <w:rPr>
                <w:sz w:val="20"/>
                <w:szCs w:val="20"/>
              </w:rPr>
            </w:pPr>
          </w:p>
        </w:tc>
      </w:tr>
      <w:tr w:rsidR="00F61695" w:rsidRPr="00E45CE0" w14:paraId="3C3E62BC" w14:textId="77777777" w:rsidTr="00D7332C">
        <w:tc>
          <w:tcPr>
            <w:tcW w:w="608" w:type="pct"/>
            <w:vAlign w:val="center"/>
          </w:tcPr>
          <w:p w14:paraId="26075C03" w14:textId="77777777" w:rsidR="00F61695" w:rsidRPr="00E45CE0" w:rsidRDefault="00F61695" w:rsidP="00D7332C">
            <w:pPr>
              <w:rPr>
                <w:sz w:val="20"/>
                <w:szCs w:val="20"/>
              </w:rPr>
            </w:pPr>
            <w:r w:rsidRPr="00E45CE0">
              <w:rPr>
                <w:sz w:val="20"/>
                <w:szCs w:val="20"/>
              </w:rPr>
              <w:t>System Evaluation</w:t>
            </w:r>
          </w:p>
        </w:tc>
        <w:tc>
          <w:tcPr>
            <w:tcW w:w="337" w:type="pct"/>
            <w:vAlign w:val="center"/>
          </w:tcPr>
          <w:p w14:paraId="0361B2A4" w14:textId="77777777" w:rsidR="00F61695" w:rsidRPr="00E45CE0" w:rsidRDefault="00F61695" w:rsidP="00D7332C">
            <w:pPr>
              <w:jc w:val="center"/>
              <w:rPr>
                <w:sz w:val="20"/>
                <w:szCs w:val="20"/>
              </w:rPr>
            </w:pPr>
          </w:p>
        </w:tc>
        <w:tc>
          <w:tcPr>
            <w:tcW w:w="337" w:type="pct"/>
            <w:vAlign w:val="center"/>
          </w:tcPr>
          <w:p w14:paraId="560EDEFF" w14:textId="77777777" w:rsidR="00F61695" w:rsidRPr="00E45CE0" w:rsidRDefault="00F61695" w:rsidP="00D7332C">
            <w:pPr>
              <w:jc w:val="center"/>
              <w:rPr>
                <w:sz w:val="20"/>
                <w:szCs w:val="20"/>
              </w:rPr>
            </w:pPr>
          </w:p>
        </w:tc>
        <w:tc>
          <w:tcPr>
            <w:tcW w:w="337" w:type="pct"/>
            <w:vAlign w:val="center"/>
          </w:tcPr>
          <w:p w14:paraId="138DB6EE" w14:textId="77777777" w:rsidR="00F61695" w:rsidRPr="00E45CE0" w:rsidRDefault="00F61695" w:rsidP="00D7332C">
            <w:pPr>
              <w:jc w:val="center"/>
              <w:rPr>
                <w:sz w:val="20"/>
                <w:szCs w:val="20"/>
              </w:rPr>
            </w:pPr>
          </w:p>
        </w:tc>
        <w:tc>
          <w:tcPr>
            <w:tcW w:w="337" w:type="pct"/>
            <w:vAlign w:val="center"/>
          </w:tcPr>
          <w:p w14:paraId="3EAF7737" w14:textId="77777777" w:rsidR="00F61695" w:rsidRPr="00E45CE0" w:rsidRDefault="00F61695" w:rsidP="00D7332C">
            <w:pPr>
              <w:jc w:val="center"/>
              <w:rPr>
                <w:sz w:val="20"/>
                <w:szCs w:val="20"/>
              </w:rPr>
            </w:pPr>
          </w:p>
        </w:tc>
        <w:tc>
          <w:tcPr>
            <w:tcW w:w="338" w:type="pct"/>
            <w:vAlign w:val="center"/>
          </w:tcPr>
          <w:p w14:paraId="6C7D6001"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0D8FD34"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3F766AAA"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CE6CD2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D584EDD"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3FD6795C"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21FA88A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35A2EEA"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55C68738" w14:textId="77777777" w:rsidR="00F61695" w:rsidRPr="00E45CE0" w:rsidRDefault="00F61695" w:rsidP="00D7332C">
            <w:pPr>
              <w:jc w:val="center"/>
              <w:rPr>
                <w:sz w:val="20"/>
                <w:szCs w:val="20"/>
              </w:rPr>
            </w:pPr>
            <w:r w:rsidRPr="00E45CE0">
              <w:rPr>
                <w:sz w:val="20"/>
                <w:szCs w:val="20"/>
              </w:rPr>
              <w:t>* _ _ _</w:t>
            </w:r>
          </w:p>
        </w:tc>
      </w:tr>
      <w:tr w:rsidR="00F61695" w:rsidRPr="00E45CE0" w14:paraId="7C0CE424" w14:textId="77777777" w:rsidTr="00D7332C">
        <w:tc>
          <w:tcPr>
            <w:tcW w:w="608" w:type="pct"/>
            <w:vAlign w:val="center"/>
          </w:tcPr>
          <w:p w14:paraId="405E95A5" w14:textId="77777777" w:rsidR="00F61695" w:rsidRPr="00E45CE0" w:rsidRDefault="00F61695" w:rsidP="00D7332C">
            <w:pPr>
              <w:rPr>
                <w:sz w:val="20"/>
                <w:szCs w:val="20"/>
              </w:rPr>
            </w:pPr>
            <w:r w:rsidRPr="00E45CE0">
              <w:rPr>
                <w:sz w:val="20"/>
                <w:szCs w:val="20"/>
              </w:rPr>
              <w:t>Documentation</w:t>
            </w:r>
          </w:p>
        </w:tc>
        <w:tc>
          <w:tcPr>
            <w:tcW w:w="337" w:type="pct"/>
            <w:vAlign w:val="center"/>
          </w:tcPr>
          <w:p w14:paraId="079FC27F"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16F536AA"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583ED7E5"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7DED589C"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56D528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E03063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5114BC8"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3952A86"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C8D1BAF"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6C13F1"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945D8B1"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796FDD4"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36948DB3" w14:textId="77777777" w:rsidR="00F61695" w:rsidRPr="00E45CE0" w:rsidRDefault="00F61695" w:rsidP="00D7332C">
            <w:pPr>
              <w:keepNext/>
              <w:jc w:val="center"/>
              <w:rPr>
                <w:sz w:val="20"/>
                <w:szCs w:val="20"/>
              </w:rPr>
            </w:pPr>
            <w:r w:rsidRPr="00E45CE0">
              <w:rPr>
                <w:sz w:val="20"/>
                <w:szCs w:val="20"/>
              </w:rPr>
              <w:t>* _ _ _</w:t>
            </w:r>
          </w:p>
        </w:tc>
      </w:tr>
    </w:tbl>
    <w:p w14:paraId="15992A4C" w14:textId="77777777" w:rsidR="00F61695" w:rsidRPr="00E45CE0" w:rsidRDefault="00F61695" w:rsidP="00F61695">
      <w:pPr>
        <w:pStyle w:val="Heading3"/>
        <w:sectPr w:rsidR="00F61695" w:rsidRPr="00E45CE0" w:rsidSect="00D7332C">
          <w:footerReference w:type="first" r:id="rId15"/>
          <w:pgSz w:w="15840" w:h="12240" w:orient="landscape" w:code="1"/>
          <w:pgMar w:top="1440" w:right="1440" w:bottom="1440" w:left="1440" w:header="720" w:footer="720" w:gutter="0"/>
          <w:pgNumType w:chapStyle="1"/>
          <w:cols w:space="720"/>
          <w:titlePg/>
          <w:docGrid w:linePitch="360"/>
        </w:sectPr>
      </w:pPr>
    </w:p>
    <w:p w14:paraId="378CE940" w14:textId="77777777" w:rsidR="00D079B2" w:rsidRPr="00E45CE0" w:rsidRDefault="00D079B2" w:rsidP="00D079B2">
      <w:pPr>
        <w:pStyle w:val="Heading1"/>
      </w:pPr>
      <w:bookmarkStart w:id="46" w:name="_Toc395181692"/>
      <w:r w:rsidRPr="00E45CE0">
        <w:lastRenderedPageBreak/>
        <w:t>Review of Related Works</w:t>
      </w:r>
      <w:bookmarkEnd w:id="46"/>
    </w:p>
    <w:p w14:paraId="33DD1C16" w14:textId="77777777" w:rsidR="00D079B2" w:rsidRPr="00E45CE0" w:rsidRDefault="00D079B2" w:rsidP="00D079B2"/>
    <w:p w14:paraId="448B37AE" w14:textId="77777777" w:rsidR="00D079B2" w:rsidRPr="00E45CE0" w:rsidRDefault="00D079B2" w:rsidP="00D079B2">
      <w:pPr>
        <w:pStyle w:val="Content1"/>
      </w:pPr>
      <w:r w:rsidRPr="00E45CE0">
        <w:t>This chapter discusses the features capabilities, and limitations of existing research, algorithms, or software that are related or similar to the thesis.</w:t>
      </w:r>
    </w:p>
    <w:p w14:paraId="2BE3F730" w14:textId="77777777" w:rsidR="00D079B2" w:rsidRPr="00E45CE0" w:rsidRDefault="00D079B2" w:rsidP="00D079B2"/>
    <w:p w14:paraId="638EB245" w14:textId="77777777" w:rsidR="00D079B2" w:rsidRPr="00E45CE0" w:rsidRDefault="00D079B2" w:rsidP="00D079B2">
      <w:pPr>
        <w:pStyle w:val="Heading2"/>
      </w:pPr>
      <w:bookmarkStart w:id="47" w:name="_Toc395181693"/>
      <w:r w:rsidRPr="00E45CE0">
        <w:t>Machine Learning-Based Information Extraction Systems</w:t>
      </w:r>
      <w:bookmarkEnd w:id="47"/>
    </w:p>
    <w:p w14:paraId="7459E5FE" w14:textId="77777777" w:rsidR="00D079B2" w:rsidRPr="00E45CE0" w:rsidRDefault="00D079B2" w:rsidP="00D079B2">
      <w:pPr>
        <w:pStyle w:val="Content1"/>
      </w:pPr>
    </w:p>
    <w:p w14:paraId="37D934D0" w14:textId="77777777" w:rsidR="00D079B2" w:rsidRPr="00E45CE0" w:rsidRDefault="00D079B2" w:rsidP="00D079B2">
      <w:pPr>
        <w:pStyle w:val="Content1"/>
      </w:pPr>
      <w:r w:rsidRPr="00E45CE0">
        <w:t>This part discusses information extraction systems that use machine learning-based techniques.</w:t>
      </w:r>
    </w:p>
    <w:p w14:paraId="22CBED00" w14:textId="77777777" w:rsidR="00D079B2" w:rsidRPr="00E45CE0" w:rsidRDefault="00D079B2" w:rsidP="00D079B2">
      <w:pPr>
        <w:pStyle w:val="Content1"/>
      </w:pPr>
    </w:p>
    <w:p w14:paraId="044FDFE3" w14:textId="77777777" w:rsidR="00D079B2" w:rsidRPr="00E45CE0" w:rsidRDefault="00D079B2" w:rsidP="003036DF">
      <w:pPr>
        <w:pStyle w:val="Heading5"/>
      </w:pPr>
      <w:r w:rsidRPr="00E45CE0">
        <w:t>Machine Learning for Information Extraction in Informal Domains (Freitag, 2000)</w:t>
      </w:r>
    </w:p>
    <w:p w14:paraId="074CB480" w14:textId="77777777" w:rsidR="00D079B2" w:rsidRPr="00E45CE0" w:rsidRDefault="00D079B2" w:rsidP="00D079B2">
      <w:pPr>
        <w:pStyle w:val="Content2"/>
      </w:pPr>
    </w:p>
    <w:p w14:paraId="24B54C59" w14:textId="2733067C" w:rsidR="00D079B2" w:rsidRPr="00E45CE0" w:rsidRDefault="00D079B2" w:rsidP="00BD4AA3">
      <w:pPr>
        <w:pStyle w:val="Content1"/>
      </w:pPr>
      <w:r w:rsidRPr="00E45CE0">
        <w:t xml:space="preserve">The researchers of the paper explored one of variation of the slot-filling problem and that is to find the </w:t>
      </w:r>
      <w:r w:rsidR="0007279C" w:rsidRPr="00E45CE0">
        <w:t>best-unbroken</w:t>
      </w:r>
      <w:r w:rsidRPr="00E45CE0">
        <w:t xml:space="preserve"> fragment of text to fill a given slot in the answer template. There is a definite template that is given to an IE task. The template consists of fields that need to be filled with instances from the text source. The researchers set two ways of simplifying how to study the </w:t>
      </w:r>
      <w:r w:rsidR="0007279C" w:rsidRPr="00E45CE0">
        <w:t>behavior</w:t>
      </w:r>
      <w:r w:rsidRPr="00E45CE0">
        <w:t xml:space="preserve">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5A3EAE80" w14:textId="77777777" w:rsidR="00D079B2" w:rsidRPr="00E45CE0" w:rsidRDefault="00D079B2" w:rsidP="00BD4AA3">
      <w:pPr>
        <w:pStyle w:val="Content1"/>
      </w:pPr>
    </w:p>
    <w:p w14:paraId="31B938DF" w14:textId="77777777" w:rsidR="00D079B2" w:rsidRPr="00E45CE0" w:rsidRDefault="00D079B2" w:rsidP="00BD4AA3">
      <w:pPr>
        <w:pStyle w:val="Content1"/>
      </w:pPr>
      <w:r w:rsidRPr="00E45CE0">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29C78AB8" w14:textId="77777777" w:rsidR="00D079B2" w:rsidRPr="00E45CE0" w:rsidRDefault="00D079B2" w:rsidP="00D079B2">
      <w:pPr>
        <w:pStyle w:val="Content2"/>
      </w:pPr>
    </w:p>
    <w:p w14:paraId="67218829" w14:textId="77777777" w:rsidR="00D079B2" w:rsidRPr="00E45CE0" w:rsidRDefault="00D079B2" w:rsidP="003036DF">
      <w:pPr>
        <w:pStyle w:val="Heading5"/>
      </w:pPr>
      <w:r w:rsidRPr="00E45CE0">
        <w:t>TOPO - Information Extraction System for Natural Disaster Reports from Spanish Newspaper Article (Téllez-Valero, 2005)</w:t>
      </w:r>
    </w:p>
    <w:p w14:paraId="0C718C80" w14:textId="77777777" w:rsidR="00D079B2" w:rsidRPr="00E45CE0" w:rsidRDefault="00D079B2" w:rsidP="003036DF">
      <w:pPr>
        <w:pStyle w:val="Content2"/>
      </w:pPr>
    </w:p>
    <w:p w14:paraId="7B27CAC9" w14:textId="77777777" w:rsidR="00D079B2" w:rsidRPr="00E45CE0" w:rsidRDefault="00D079B2" w:rsidP="00BD4AA3">
      <w:pPr>
        <w:pStyle w:val="Content1"/>
      </w:pPr>
      <w:r w:rsidRPr="00E45CE0">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409B7B61" w14:textId="77777777" w:rsidR="00D079B2" w:rsidRPr="00E45CE0" w:rsidRDefault="00D079B2" w:rsidP="00BD4AA3">
      <w:pPr>
        <w:pStyle w:val="Content1"/>
      </w:pPr>
    </w:p>
    <w:p w14:paraId="27D9038B" w14:textId="0AB695CC" w:rsidR="00D079B2" w:rsidRPr="00E45CE0" w:rsidRDefault="00D079B2" w:rsidP="00BD4AA3">
      <w:pPr>
        <w:pStyle w:val="Content1"/>
      </w:pPr>
      <w:r w:rsidRPr="00E45CE0">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w:t>
      </w:r>
      <w:r w:rsidR="0007279C" w:rsidRPr="00E45CE0">
        <w:t>Neighbors</w:t>
      </w:r>
      <w:r w:rsidRPr="00E45CE0">
        <w:t xml:space="preserve">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information will be used. This uses the same algorithms in the text classification stage. They used different classifier for different output. </w:t>
      </w:r>
    </w:p>
    <w:p w14:paraId="4B69B407" w14:textId="77777777" w:rsidR="00D079B2" w:rsidRPr="00E45CE0" w:rsidRDefault="00D079B2" w:rsidP="00BD4AA3">
      <w:pPr>
        <w:pStyle w:val="Content1"/>
      </w:pPr>
    </w:p>
    <w:p w14:paraId="312C43CA" w14:textId="77777777" w:rsidR="00D079B2" w:rsidRPr="00E45CE0" w:rsidRDefault="00D079B2" w:rsidP="00BD4AA3">
      <w:pPr>
        <w:pStyle w:val="Content1"/>
      </w:pPr>
      <w:r w:rsidRPr="00E45CE0">
        <w:lastRenderedPageBreak/>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0A316EA8" w14:textId="77777777" w:rsidR="00D079B2" w:rsidRPr="00E45CE0" w:rsidRDefault="00D079B2" w:rsidP="00BD4AA3">
      <w:pPr>
        <w:pStyle w:val="Content1"/>
      </w:pPr>
    </w:p>
    <w:p w14:paraId="256EE771" w14:textId="77777777" w:rsidR="00D079B2" w:rsidRPr="00E45CE0" w:rsidRDefault="00D079B2" w:rsidP="00BD4AA3">
      <w:pPr>
        <w:pStyle w:val="Content1"/>
      </w:pPr>
      <w:r w:rsidRPr="00E45CE0">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2AB1ADAC" w14:textId="77777777" w:rsidR="00D079B2" w:rsidRPr="00E45CE0" w:rsidRDefault="00D079B2" w:rsidP="003036DF">
      <w:pPr>
        <w:pStyle w:val="Content2"/>
      </w:pPr>
    </w:p>
    <w:p w14:paraId="7D606E3B" w14:textId="77777777" w:rsidR="00D079B2" w:rsidRPr="00E45CE0" w:rsidRDefault="00D079B2" w:rsidP="00D079B2">
      <w:pPr>
        <w:pStyle w:val="Heading2"/>
      </w:pPr>
      <w:bookmarkStart w:id="48" w:name="_Toc395181694"/>
      <w:r w:rsidRPr="00E45CE0">
        <w:t>Rule-Based Information Extraction Systems</w:t>
      </w:r>
      <w:bookmarkEnd w:id="48"/>
    </w:p>
    <w:p w14:paraId="7771C9F6" w14:textId="77777777" w:rsidR="00D079B2" w:rsidRPr="00E45CE0" w:rsidRDefault="00D079B2" w:rsidP="009162CC">
      <w:pPr>
        <w:pStyle w:val="Content1"/>
      </w:pPr>
    </w:p>
    <w:p w14:paraId="635DDE5F" w14:textId="77777777" w:rsidR="00D079B2" w:rsidRPr="00E45CE0" w:rsidRDefault="00D079B2" w:rsidP="009162CC">
      <w:pPr>
        <w:pStyle w:val="Content1"/>
      </w:pPr>
      <w:r w:rsidRPr="00E45CE0">
        <w:t>This part discusses information extraction systems that use rule-based techniques.</w:t>
      </w:r>
    </w:p>
    <w:p w14:paraId="2328D408" w14:textId="77777777" w:rsidR="00D079B2" w:rsidRPr="00E45CE0" w:rsidRDefault="00D079B2" w:rsidP="009162CC">
      <w:pPr>
        <w:pStyle w:val="Content1"/>
      </w:pPr>
    </w:p>
    <w:p w14:paraId="705AF17F" w14:textId="77777777" w:rsidR="00D079B2" w:rsidRPr="00E45CE0" w:rsidRDefault="00D079B2" w:rsidP="009162CC">
      <w:pPr>
        <w:pStyle w:val="Heading5"/>
      </w:pPr>
      <w:r w:rsidRPr="00E45CE0">
        <w:t>Vietnamese Real Estate (VRE) Information Extraction (Pham &amp; Pham, 2012)</w:t>
      </w:r>
    </w:p>
    <w:p w14:paraId="6BEF96FC" w14:textId="5111A522" w:rsidR="00D079B2" w:rsidRPr="00E45CE0" w:rsidRDefault="00D079B2" w:rsidP="009162CC">
      <w:pPr>
        <w:pStyle w:val="Content2"/>
      </w:pPr>
    </w:p>
    <w:p w14:paraId="61803981" w14:textId="77777777" w:rsidR="00D079B2" w:rsidRPr="00E45CE0" w:rsidRDefault="00D079B2" w:rsidP="00BD4AA3">
      <w:pPr>
        <w:pStyle w:val="Content1"/>
      </w:pPr>
      <w:r w:rsidRPr="00E45CE0">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0F2B02BA" w14:textId="77777777" w:rsidR="00D079B2" w:rsidRPr="00E45CE0" w:rsidRDefault="00D079B2" w:rsidP="00BD4AA3">
      <w:pPr>
        <w:pStyle w:val="Content1"/>
      </w:pPr>
    </w:p>
    <w:p w14:paraId="00144C87" w14:textId="442CACB7" w:rsidR="00D079B2" w:rsidRPr="00E45CE0" w:rsidRDefault="00D079B2" w:rsidP="00BD4AA3">
      <w:pPr>
        <w:pStyle w:val="Content1"/>
      </w:pPr>
      <w:r w:rsidRPr="00E45CE0">
        <w:t xml:space="preserve">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w:t>
      </w:r>
      <w:r w:rsidR="0007279C" w:rsidRPr="00E45CE0">
        <w:t>an annotation</w:t>
      </w:r>
      <w:r w:rsidRPr="00E45CE0">
        <w:t xml:space="preserve"> software.</w:t>
      </w:r>
    </w:p>
    <w:p w14:paraId="25C877F0" w14:textId="77777777" w:rsidR="00D079B2" w:rsidRPr="00E45CE0" w:rsidRDefault="00D079B2" w:rsidP="00BD4AA3">
      <w:pPr>
        <w:pStyle w:val="Content1"/>
      </w:pPr>
      <w:r w:rsidRPr="00E45CE0">
        <w:t xml:space="preserve"> </w:t>
      </w:r>
    </w:p>
    <w:p w14:paraId="16AE0211" w14:textId="77777777" w:rsidR="00D079B2" w:rsidRPr="00E45CE0" w:rsidRDefault="00D079B2" w:rsidP="00BD4AA3">
      <w:pPr>
        <w:pStyle w:val="Content1"/>
      </w:pPr>
      <w:r w:rsidRPr="00E45CE0">
        <w:t>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Java Annotation Pattern Engine (JAPE)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2C91F90E" w14:textId="77777777" w:rsidR="00D079B2" w:rsidRPr="00E45CE0" w:rsidRDefault="00D079B2" w:rsidP="00BD4AA3">
      <w:pPr>
        <w:pStyle w:val="Content1"/>
      </w:pPr>
      <w:r w:rsidRPr="00E45CE0">
        <w:t xml:space="preserve"> </w:t>
      </w:r>
    </w:p>
    <w:p w14:paraId="770C4E5F" w14:textId="77777777" w:rsidR="00D079B2" w:rsidRPr="00E45CE0" w:rsidRDefault="00D079B2" w:rsidP="00BD4AA3">
      <w:pPr>
        <w:pStyle w:val="Content1"/>
      </w:pPr>
      <w:r w:rsidRPr="00E45CE0">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w:t>
      </w:r>
      <w:r w:rsidRPr="00E45CE0">
        <w:lastRenderedPageBreak/>
        <w:t>system has problem in recognizing some of the entities like the zone entity because some of the zone entity are very long and does not use capitalization.</w:t>
      </w:r>
    </w:p>
    <w:p w14:paraId="2E278CDF" w14:textId="77777777" w:rsidR="00D079B2" w:rsidRPr="00E45CE0" w:rsidRDefault="00D079B2" w:rsidP="009162CC">
      <w:pPr>
        <w:pStyle w:val="Content2"/>
      </w:pPr>
    </w:p>
    <w:p w14:paraId="3E541251" w14:textId="77777777" w:rsidR="00D079B2" w:rsidRPr="00E45CE0" w:rsidRDefault="00D079B2" w:rsidP="000B6ADF">
      <w:pPr>
        <w:pStyle w:val="Heading5"/>
      </w:pPr>
      <w:r w:rsidRPr="00E45CE0">
        <w:t>Business Specific Online Information Extraction from German Websites (Lee &amp; Geierhos, 2009)</w:t>
      </w:r>
    </w:p>
    <w:p w14:paraId="3A4F75F5" w14:textId="77777777" w:rsidR="00D079B2" w:rsidRPr="00E45CE0" w:rsidRDefault="00D079B2" w:rsidP="000B6ADF">
      <w:pPr>
        <w:pStyle w:val="Content2"/>
      </w:pPr>
    </w:p>
    <w:p w14:paraId="156D0B41" w14:textId="77777777" w:rsidR="00D079B2" w:rsidRPr="00E45CE0" w:rsidRDefault="00D079B2" w:rsidP="00BD4AA3">
      <w:pPr>
        <w:pStyle w:val="Content1"/>
      </w:pPr>
      <w:r w:rsidRPr="00E45CE0">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13556886" w14:textId="77777777" w:rsidR="00D079B2" w:rsidRPr="00E45CE0" w:rsidRDefault="00D079B2" w:rsidP="00BD4AA3">
      <w:pPr>
        <w:pStyle w:val="Content1"/>
      </w:pPr>
    </w:p>
    <w:p w14:paraId="4E97A117" w14:textId="77777777" w:rsidR="00D079B2" w:rsidRPr="00E45CE0" w:rsidRDefault="00D079B2" w:rsidP="00BD4AA3">
      <w:pPr>
        <w:pStyle w:val="Content1"/>
      </w:pPr>
      <w:r w:rsidRPr="00E45CE0">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E45CE0">
        <w:rPr>
          <w:rStyle w:val="ContentChar"/>
        </w:rPr>
        <w:t>d</w:t>
      </w:r>
      <w:r w:rsidRPr="00E45CE0">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2A0BC2FA" w14:textId="77777777" w:rsidR="00D079B2" w:rsidRPr="00E45CE0" w:rsidRDefault="00D079B2" w:rsidP="00BD4AA3">
      <w:pPr>
        <w:pStyle w:val="Content1"/>
      </w:pPr>
    </w:p>
    <w:p w14:paraId="2043BF92" w14:textId="77777777" w:rsidR="00D079B2" w:rsidRPr="00E45CE0" w:rsidRDefault="00D079B2" w:rsidP="00BD4AA3">
      <w:pPr>
        <w:pStyle w:val="Content1"/>
      </w:pPr>
      <w:r w:rsidRPr="00E45CE0">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w:t>
      </w:r>
      <w:r w:rsidRPr="00E45CE0">
        <w:lastRenderedPageBreak/>
        <w:t>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62191A34" w14:textId="77777777" w:rsidR="00D079B2" w:rsidRPr="00E45CE0" w:rsidRDefault="00D079B2" w:rsidP="00BD4AA3">
      <w:pPr>
        <w:pStyle w:val="Content1"/>
      </w:pPr>
    </w:p>
    <w:p w14:paraId="780F38BE" w14:textId="77777777" w:rsidR="00D079B2" w:rsidRPr="00E45CE0" w:rsidRDefault="00D079B2" w:rsidP="00BD4AA3">
      <w:pPr>
        <w:pStyle w:val="Content1"/>
      </w:pPr>
      <w:r w:rsidRPr="00E45CE0">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7B00DAE3" w14:textId="77777777" w:rsidR="00D079B2" w:rsidRPr="00E45CE0" w:rsidRDefault="00D079B2" w:rsidP="000B6ADF">
      <w:pPr>
        <w:pStyle w:val="Content2"/>
      </w:pPr>
    </w:p>
    <w:p w14:paraId="6ADA3F0F" w14:textId="77777777" w:rsidR="00D079B2" w:rsidRPr="00E45CE0" w:rsidRDefault="00D079B2" w:rsidP="000B6ADF">
      <w:pPr>
        <w:pStyle w:val="Heading5"/>
      </w:pPr>
      <w:r w:rsidRPr="00E45CE0">
        <w:t>Ontology-Based Information Extraction (OBIE) System for French Newspaper Articles (Nebhi, 2012)</w:t>
      </w:r>
    </w:p>
    <w:p w14:paraId="51B20162" w14:textId="77777777" w:rsidR="00D079B2" w:rsidRPr="00E45CE0" w:rsidRDefault="00D079B2" w:rsidP="000B6ADF">
      <w:pPr>
        <w:pStyle w:val="Content2"/>
      </w:pPr>
    </w:p>
    <w:p w14:paraId="34EBEBD6" w14:textId="77777777" w:rsidR="00D079B2" w:rsidRPr="00E45CE0" w:rsidRDefault="00D079B2" w:rsidP="00BD4AA3">
      <w:pPr>
        <w:pStyle w:val="Content1"/>
      </w:pPr>
      <w:r w:rsidRPr="00E45CE0">
        <w:t>Since most of the information extraction systems are based on the English language, it poses a problem on other languages for there are not much tools available. In order to address this problem, the system maps the extracted entities to the ontology.</w:t>
      </w:r>
    </w:p>
    <w:p w14:paraId="59C34569" w14:textId="77777777" w:rsidR="00D079B2" w:rsidRPr="00E45CE0" w:rsidRDefault="00D079B2" w:rsidP="00BD4AA3">
      <w:pPr>
        <w:pStyle w:val="Content1"/>
      </w:pPr>
    </w:p>
    <w:p w14:paraId="334AB0BA" w14:textId="77777777" w:rsidR="00D079B2" w:rsidRPr="00E45CE0" w:rsidRDefault="00D079B2" w:rsidP="00BD4AA3">
      <w:pPr>
        <w:pStyle w:val="Content1"/>
      </w:pPr>
      <w:r w:rsidRPr="00E45CE0">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536A9268" w14:textId="77777777" w:rsidR="00D079B2" w:rsidRPr="00E45CE0" w:rsidRDefault="00D079B2" w:rsidP="00BD4AA3">
      <w:pPr>
        <w:pStyle w:val="Content1"/>
      </w:pPr>
    </w:p>
    <w:p w14:paraId="3A7F7A85" w14:textId="77777777" w:rsidR="00D079B2" w:rsidRPr="00E45CE0" w:rsidRDefault="00D079B2" w:rsidP="00BD4AA3">
      <w:pPr>
        <w:pStyle w:val="Content1"/>
      </w:pPr>
      <w:r w:rsidRPr="00E45CE0">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478C18E2" w14:textId="77777777" w:rsidR="00D079B2" w:rsidRPr="00E45CE0" w:rsidRDefault="00D079B2" w:rsidP="000B6ADF">
      <w:pPr>
        <w:pStyle w:val="Content2"/>
      </w:pPr>
    </w:p>
    <w:p w14:paraId="64A36466" w14:textId="77777777" w:rsidR="00D079B2" w:rsidRPr="00E45CE0" w:rsidRDefault="00D079B2" w:rsidP="00D079B2">
      <w:pPr>
        <w:pStyle w:val="Heading2"/>
      </w:pPr>
      <w:bookmarkStart w:id="49" w:name="_Toc395181695"/>
      <w:r w:rsidRPr="00E45CE0">
        <w:t>Other Information Extraction Systems</w:t>
      </w:r>
      <w:bookmarkEnd w:id="49"/>
    </w:p>
    <w:p w14:paraId="6B4F9623" w14:textId="77777777" w:rsidR="00D079B2" w:rsidRPr="00E45CE0" w:rsidRDefault="00D079B2" w:rsidP="000B6ADF">
      <w:pPr>
        <w:pStyle w:val="Content1"/>
      </w:pPr>
    </w:p>
    <w:p w14:paraId="673FAAEF" w14:textId="77777777" w:rsidR="00D079B2" w:rsidRPr="00E45CE0" w:rsidRDefault="00D079B2" w:rsidP="000B6ADF">
      <w:pPr>
        <w:pStyle w:val="Content1"/>
      </w:pPr>
      <w:r w:rsidRPr="00E45CE0">
        <w:t>This part discusses information extraction systems that use other techniques.</w:t>
      </w:r>
    </w:p>
    <w:p w14:paraId="108D7429" w14:textId="77777777" w:rsidR="00D079B2" w:rsidRPr="00E45CE0" w:rsidRDefault="00D079B2" w:rsidP="000B6ADF">
      <w:pPr>
        <w:pStyle w:val="Content1"/>
      </w:pPr>
    </w:p>
    <w:p w14:paraId="1DADFA80" w14:textId="77777777" w:rsidR="00D079B2" w:rsidRPr="00E45CE0" w:rsidRDefault="00D079B2" w:rsidP="000B6ADF">
      <w:pPr>
        <w:pStyle w:val="Heading5"/>
      </w:pPr>
      <w:r w:rsidRPr="00E45CE0">
        <w:t>SOMIDIA - Social Monitoring for Disaster Management (Cheng et al. 2011)</w:t>
      </w:r>
    </w:p>
    <w:p w14:paraId="366FBD6B" w14:textId="77777777" w:rsidR="00D079B2" w:rsidRPr="00E45CE0" w:rsidRDefault="00D079B2" w:rsidP="000B6ADF">
      <w:pPr>
        <w:pStyle w:val="Content2"/>
      </w:pPr>
    </w:p>
    <w:p w14:paraId="77C27F32" w14:textId="77777777" w:rsidR="00D079B2" w:rsidRPr="00E45CE0" w:rsidRDefault="00D079B2" w:rsidP="00BD4AA3">
      <w:pPr>
        <w:pStyle w:val="Content1"/>
      </w:pPr>
      <w:r w:rsidRPr="00E45CE0">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7B968C62" w14:textId="77777777" w:rsidR="00D079B2" w:rsidRPr="00E45CE0" w:rsidRDefault="00D079B2" w:rsidP="00BD4AA3">
      <w:pPr>
        <w:pStyle w:val="Content1"/>
      </w:pPr>
    </w:p>
    <w:p w14:paraId="5994891B" w14:textId="77777777" w:rsidR="00D079B2" w:rsidRPr="00E45CE0" w:rsidRDefault="00D079B2" w:rsidP="00BD4AA3">
      <w:pPr>
        <w:pStyle w:val="Content1"/>
      </w:pPr>
      <w:r w:rsidRPr="00E45CE0">
        <w:t xml:space="preserve">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w:t>
      </w:r>
      <w:r w:rsidRPr="00E45CE0">
        <w:lastRenderedPageBreak/>
        <w:t>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25CB43D" w14:textId="77777777" w:rsidR="00D079B2" w:rsidRPr="00E45CE0" w:rsidRDefault="00D079B2" w:rsidP="00BD4AA3">
      <w:pPr>
        <w:pStyle w:val="Content1"/>
      </w:pPr>
    </w:p>
    <w:p w14:paraId="297B636D" w14:textId="77777777" w:rsidR="00D079B2" w:rsidRPr="00E45CE0" w:rsidRDefault="00D079B2" w:rsidP="00BD4AA3">
      <w:pPr>
        <w:pStyle w:val="Content1"/>
      </w:pPr>
      <w:r w:rsidRPr="00E45CE0">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A20936" w14:textId="77777777" w:rsidR="00D079B2" w:rsidRPr="00E45CE0" w:rsidRDefault="00D079B2" w:rsidP="00BD4AA3">
      <w:pPr>
        <w:pStyle w:val="Content1"/>
      </w:pPr>
    </w:p>
    <w:p w14:paraId="4C485ACC" w14:textId="77777777" w:rsidR="00D079B2" w:rsidRPr="00E45CE0" w:rsidRDefault="00D079B2" w:rsidP="00BD4AA3">
      <w:pPr>
        <w:pStyle w:val="Content1"/>
      </w:pPr>
      <w:r w:rsidRPr="00E45CE0">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0ED01975" w14:textId="77777777" w:rsidR="00D079B2" w:rsidRPr="00E45CE0" w:rsidRDefault="00D079B2" w:rsidP="00BD4AA3">
      <w:pPr>
        <w:pStyle w:val="Content1"/>
      </w:pPr>
    </w:p>
    <w:p w14:paraId="606D4CB5" w14:textId="77777777" w:rsidR="00D079B2" w:rsidRPr="00E45CE0" w:rsidRDefault="00D079B2" w:rsidP="00BD4AA3">
      <w:pPr>
        <w:pStyle w:val="Content1"/>
      </w:pPr>
      <w:r w:rsidRPr="00E45CE0">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needed might be located far away.</w:t>
      </w:r>
    </w:p>
    <w:p w14:paraId="5C24A63A" w14:textId="77777777" w:rsidR="00D079B2" w:rsidRPr="00E45CE0" w:rsidRDefault="00D079B2" w:rsidP="00BD4AA3">
      <w:pPr>
        <w:pStyle w:val="Content1"/>
      </w:pPr>
    </w:p>
    <w:p w14:paraId="171417F5" w14:textId="5F16AE90" w:rsidR="00D079B2" w:rsidRPr="00E45CE0" w:rsidRDefault="000B6ADF" w:rsidP="00BD4AA3">
      <w:pPr>
        <w:pStyle w:val="Content1"/>
      </w:pPr>
      <w:r w:rsidRPr="00E45CE0">
        <w:fldChar w:fldCharType="begin"/>
      </w:r>
      <w:r w:rsidRPr="00E45CE0">
        <w:instrText xml:space="preserve"> REF _Ref395791416 \h </w:instrText>
      </w:r>
      <w:r w:rsidRPr="00E45CE0">
        <w:fldChar w:fldCharType="separate"/>
      </w:r>
      <w:r w:rsidRPr="00E45CE0">
        <w:t xml:space="preserve">Table </w:t>
      </w:r>
      <w:r w:rsidRPr="00E45CE0">
        <w:rPr>
          <w:noProof/>
        </w:rPr>
        <w:t>2</w:t>
      </w:r>
      <w:r w:rsidRPr="00E45CE0">
        <w:noBreakHyphen/>
      </w:r>
      <w:r w:rsidRPr="00E45CE0">
        <w:rPr>
          <w:noProof/>
        </w:rPr>
        <w:t>1</w:t>
      </w:r>
      <w:r w:rsidRPr="00E45CE0">
        <w:fldChar w:fldCharType="end"/>
      </w:r>
      <w:r w:rsidR="002077C0" w:rsidRPr="00E45CE0">
        <w:t xml:space="preserve"> </w:t>
      </w:r>
      <w:r w:rsidR="00D079B2" w:rsidRPr="00E45CE0">
        <w:t>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78E7D4BE" w14:textId="77777777" w:rsidR="00D079B2" w:rsidRPr="00E45CE0" w:rsidRDefault="00D079B2" w:rsidP="00D079B2">
      <w:pPr>
        <w:pStyle w:val="Content"/>
      </w:pPr>
    </w:p>
    <w:p w14:paraId="2E4A0F29" w14:textId="77777777" w:rsidR="000B6ADF" w:rsidRPr="00E45CE0" w:rsidRDefault="000B6ADF">
      <w:pPr>
        <w:rPr>
          <w:b/>
          <w:i/>
          <w:sz w:val="20"/>
          <w:szCs w:val="20"/>
        </w:rPr>
      </w:pPr>
      <w:bookmarkStart w:id="50" w:name="_Toc395094918"/>
      <w:bookmarkStart w:id="51" w:name="_Ref395791411"/>
      <w:bookmarkStart w:id="52" w:name="_Ref395791416"/>
      <w:r w:rsidRPr="00E45CE0">
        <w:br w:type="page"/>
      </w:r>
    </w:p>
    <w:p w14:paraId="7ECC5897" w14:textId="3FFD342F" w:rsidR="0027653C" w:rsidRPr="00E45CE0" w:rsidRDefault="0027653C" w:rsidP="00AB6FDF">
      <w:pPr>
        <w:pStyle w:val="Caption"/>
        <w:ind w:left="0"/>
      </w:pPr>
      <w:r w:rsidRPr="00E45CE0">
        <w:lastRenderedPageBreak/>
        <w:t xml:space="preserve">Table </w:t>
      </w:r>
      <w:r w:rsidR="00D44013">
        <w:fldChar w:fldCharType="begin"/>
      </w:r>
      <w:r w:rsidR="00D44013">
        <w:instrText xml:space="preserve"> STYLEREF 1 \s </w:instrText>
      </w:r>
      <w:r w:rsidR="00D44013">
        <w:fldChar w:fldCharType="separate"/>
      </w:r>
      <w:r w:rsidR="00AB6FDF" w:rsidRPr="00E45CE0">
        <w:rPr>
          <w:noProof/>
        </w:rPr>
        <w:t>2</w:t>
      </w:r>
      <w:r w:rsidR="00D44013">
        <w:rPr>
          <w:noProof/>
        </w:rPr>
        <w:fldChar w:fldCharType="end"/>
      </w:r>
      <w:r w:rsidR="00AB6FDF" w:rsidRPr="00E45CE0">
        <w:noBreakHyphen/>
      </w:r>
      <w:r w:rsidR="00D44013">
        <w:fldChar w:fldCharType="begin"/>
      </w:r>
      <w:r w:rsidR="00D44013">
        <w:instrText xml:space="preserve"> SEQ Table \* ARABIC \s 1 </w:instrText>
      </w:r>
      <w:r w:rsidR="00D44013">
        <w:fldChar w:fldCharType="separate"/>
      </w:r>
      <w:r w:rsidR="00AB6FDF" w:rsidRPr="00E45CE0">
        <w:rPr>
          <w:noProof/>
        </w:rPr>
        <w:t>1</w:t>
      </w:r>
      <w:r w:rsidR="00D44013">
        <w:rPr>
          <w:noProof/>
        </w:rPr>
        <w:fldChar w:fldCharType="end"/>
      </w:r>
      <w:r w:rsidRPr="00E45CE0">
        <w:t>. Summary of Reviewed Information Extraction Systems</w:t>
      </w:r>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D079B2" w:rsidRPr="00E45CE0" w14:paraId="681C7322" w14:textId="77777777" w:rsidTr="0027653C">
        <w:trPr>
          <w:cantSplit/>
          <w:jc w:val="center"/>
        </w:trPr>
        <w:tc>
          <w:tcPr>
            <w:tcW w:w="1388" w:type="dxa"/>
            <w:tcMar>
              <w:top w:w="100" w:type="dxa"/>
              <w:left w:w="100" w:type="dxa"/>
              <w:bottom w:w="100" w:type="dxa"/>
              <w:right w:w="100" w:type="dxa"/>
            </w:tcMar>
            <w:vAlign w:val="center"/>
          </w:tcPr>
          <w:bookmarkEnd w:id="50"/>
          <w:bookmarkEnd w:id="51"/>
          <w:bookmarkEnd w:id="52"/>
          <w:p w14:paraId="62EA30B0" w14:textId="77777777" w:rsidR="00D079B2" w:rsidRPr="00E45CE0" w:rsidRDefault="00D079B2" w:rsidP="0027653C">
            <w:pPr>
              <w:jc w:val="center"/>
              <w:rPr>
                <w:sz w:val="20"/>
                <w:szCs w:val="20"/>
              </w:rPr>
            </w:pPr>
            <w:r w:rsidRPr="00E45CE0">
              <w:rPr>
                <w:b/>
                <w:bCs/>
                <w:sz w:val="20"/>
                <w:szCs w:val="20"/>
              </w:rPr>
              <w:t>System</w:t>
            </w:r>
          </w:p>
        </w:tc>
        <w:tc>
          <w:tcPr>
            <w:tcW w:w="1312" w:type="dxa"/>
            <w:tcMar>
              <w:top w:w="100" w:type="dxa"/>
              <w:left w:w="100" w:type="dxa"/>
              <w:bottom w:w="100" w:type="dxa"/>
              <w:right w:w="100" w:type="dxa"/>
            </w:tcMar>
            <w:vAlign w:val="center"/>
          </w:tcPr>
          <w:p w14:paraId="4D5ABC5C" w14:textId="77777777" w:rsidR="00D079B2" w:rsidRPr="00E45CE0" w:rsidRDefault="00D079B2" w:rsidP="0027653C">
            <w:pPr>
              <w:jc w:val="center"/>
              <w:rPr>
                <w:sz w:val="20"/>
                <w:szCs w:val="20"/>
              </w:rPr>
            </w:pPr>
            <w:r w:rsidRPr="00E45CE0">
              <w:rPr>
                <w:b/>
                <w:bCs/>
                <w:sz w:val="20"/>
                <w:szCs w:val="20"/>
              </w:rPr>
              <w:t>Language</w:t>
            </w:r>
          </w:p>
        </w:tc>
        <w:tc>
          <w:tcPr>
            <w:tcW w:w="1260" w:type="dxa"/>
            <w:tcMar>
              <w:top w:w="100" w:type="dxa"/>
              <w:left w:w="100" w:type="dxa"/>
              <w:bottom w:w="100" w:type="dxa"/>
              <w:right w:w="100" w:type="dxa"/>
            </w:tcMar>
            <w:vAlign w:val="center"/>
          </w:tcPr>
          <w:p w14:paraId="2CF8E8E5" w14:textId="77777777" w:rsidR="00D079B2" w:rsidRPr="00E45CE0" w:rsidRDefault="00D079B2" w:rsidP="0027653C">
            <w:pPr>
              <w:jc w:val="center"/>
              <w:rPr>
                <w:sz w:val="20"/>
                <w:szCs w:val="20"/>
              </w:rPr>
            </w:pPr>
            <w:r w:rsidRPr="00E45CE0">
              <w:rPr>
                <w:b/>
                <w:bCs/>
                <w:sz w:val="20"/>
                <w:szCs w:val="20"/>
              </w:rPr>
              <w:t>Type of Data</w:t>
            </w:r>
          </w:p>
        </w:tc>
        <w:tc>
          <w:tcPr>
            <w:tcW w:w="1530" w:type="dxa"/>
            <w:tcMar>
              <w:top w:w="100" w:type="dxa"/>
              <w:left w:w="100" w:type="dxa"/>
              <w:bottom w:w="100" w:type="dxa"/>
              <w:right w:w="100" w:type="dxa"/>
            </w:tcMar>
            <w:vAlign w:val="center"/>
          </w:tcPr>
          <w:p w14:paraId="640B5A01" w14:textId="77777777" w:rsidR="00D079B2" w:rsidRPr="00E45CE0" w:rsidRDefault="00D079B2" w:rsidP="0027653C">
            <w:pPr>
              <w:jc w:val="center"/>
              <w:rPr>
                <w:sz w:val="20"/>
                <w:szCs w:val="20"/>
              </w:rPr>
            </w:pPr>
            <w:r w:rsidRPr="00E45CE0">
              <w:rPr>
                <w:b/>
                <w:bCs/>
                <w:sz w:val="20"/>
                <w:szCs w:val="20"/>
              </w:rPr>
              <w:t>Domain</w:t>
            </w:r>
          </w:p>
        </w:tc>
        <w:tc>
          <w:tcPr>
            <w:tcW w:w="1530" w:type="dxa"/>
            <w:tcMar>
              <w:top w:w="100" w:type="dxa"/>
              <w:left w:w="100" w:type="dxa"/>
              <w:bottom w:w="100" w:type="dxa"/>
              <w:right w:w="100" w:type="dxa"/>
            </w:tcMar>
            <w:vAlign w:val="center"/>
          </w:tcPr>
          <w:p w14:paraId="2288B6C6" w14:textId="77777777" w:rsidR="00D079B2" w:rsidRPr="00E45CE0" w:rsidRDefault="00D079B2" w:rsidP="0027653C">
            <w:pPr>
              <w:jc w:val="center"/>
              <w:rPr>
                <w:sz w:val="20"/>
                <w:szCs w:val="20"/>
              </w:rPr>
            </w:pPr>
            <w:r w:rsidRPr="00E45CE0">
              <w:rPr>
                <w:b/>
                <w:bCs/>
                <w:sz w:val="20"/>
                <w:szCs w:val="20"/>
              </w:rPr>
              <w:t>Pre-processing Techniques</w:t>
            </w:r>
          </w:p>
        </w:tc>
        <w:tc>
          <w:tcPr>
            <w:tcW w:w="1440" w:type="dxa"/>
            <w:tcMar>
              <w:top w:w="100" w:type="dxa"/>
              <w:left w:w="100" w:type="dxa"/>
              <w:bottom w:w="100" w:type="dxa"/>
              <w:right w:w="100" w:type="dxa"/>
            </w:tcMar>
            <w:vAlign w:val="center"/>
          </w:tcPr>
          <w:p w14:paraId="71D89EAC" w14:textId="77777777" w:rsidR="00D079B2" w:rsidRPr="00E45CE0" w:rsidRDefault="00D079B2" w:rsidP="0027653C">
            <w:pPr>
              <w:jc w:val="center"/>
              <w:rPr>
                <w:sz w:val="20"/>
                <w:szCs w:val="20"/>
              </w:rPr>
            </w:pPr>
            <w:r w:rsidRPr="00E45CE0">
              <w:rPr>
                <w:b/>
                <w:bCs/>
                <w:sz w:val="20"/>
                <w:szCs w:val="20"/>
              </w:rPr>
              <w:t>Information Extraction Techniques</w:t>
            </w:r>
          </w:p>
        </w:tc>
        <w:tc>
          <w:tcPr>
            <w:tcW w:w="1520" w:type="dxa"/>
            <w:tcMar>
              <w:top w:w="100" w:type="dxa"/>
              <w:left w:w="100" w:type="dxa"/>
              <w:bottom w:w="100" w:type="dxa"/>
              <w:right w:w="100" w:type="dxa"/>
            </w:tcMar>
            <w:vAlign w:val="center"/>
          </w:tcPr>
          <w:p w14:paraId="1E4C1709" w14:textId="77777777" w:rsidR="00D079B2" w:rsidRPr="00E45CE0" w:rsidRDefault="00D079B2" w:rsidP="0027653C">
            <w:pPr>
              <w:jc w:val="center"/>
              <w:rPr>
                <w:sz w:val="20"/>
                <w:szCs w:val="20"/>
              </w:rPr>
            </w:pPr>
            <w:r w:rsidRPr="00E45CE0">
              <w:rPr>
                <w:b/>
                <w:bCs/>
                <w:sz w:val="20"/>
                <w:szCs w:val="20"/>
              </w:rPr>
              <w:t>Evaluation Metrics</w:t>
            </w:r>
          </w:p>
        </w:tc>
      </w:tr>
      <w:tr w:rsidR="00D079B2" w:rsidRPr="00E45CE0" w14:paraId="380F4104" w14:textId="77777777" w:rsidTr="0027653C">
        <w:trPr>
          <w:cantSplit/>
          <w:jc w:val="center"/>
        </w:trPr>
        <w:tc>
          <w:tcPr>
            <w:tcW w:w="1388" w:type="dxa"/>
            <w:tcMar>
              <w:top w:w="100" w:type="dxa"/>
              <w:left w:w="100" w:type="dxa"/>
              <w:bottom w:w="100" w:type="dxa"/>
              <w:right w:w="100" w:type="dxa"/>
            </w:tcMar>
            <w:vAlign w:val="center"/>
          </w:tcPr>
          <w:p w14:paraId="2679C867" w14:textId="77777777" w:rsidR="00D079B2" w:rsidRPr="00E45CE0" w:rsidRDefault="00D079B2" w:rsidP="0027653C">
            <w:pPr>
              <w:rPr>
                <w:sz w:val="18"/>
                <w:szCs w:val="20"/>
              </w:rPr>
            </w:pPr>
            <w:r w:rsidRPr="00E45CE0">
              <w:rPr>
                <w:sz w:val="18"/>
                <w:szCs w:val="20"/>
              </w:rPr>
              <w:t>Machine Learning for Information Extraction in Informal Domains</w:t>
            </w:r>
          </w:p>
          <w:p w14:paraId="2909E439" w14:textId="77777777" w:rsidR="00D079B2" w:rsidRPr="00E45CE0" w:rsidRDefault="00D079B2" w:rsidP="0027653C">
            <w:pPr>
              <w:rPr>
                <w:sz w:val="18"/>
                <w:szCs w:val="20"/>
              </w:rPr>
            </w:pPr>
            <w:r w:rsidRPr="00E45CE0">
              <w:rPr>
                <w:sz w:val="18"/>
                <w:szCs w:val="20"/>
              </w:rPr>
              <w:t xml:space="preserve">(Freitag, 2000) </w:t>
            </w:r>
          </w:p>
        </w:tc>
        <w:tc>
          <w:tcPr>
            <w:tcW w:w="1312" w:type="dxa"/>
            <w:tcMar>
              <w:top w:w="100" w:type="dxa"/>
              <w:left w:w="100" w:type="dxa"/>
              <w:bottom w:w="100" w:type="dxa"/>
              <w:right w:w="100" w:type="dxa"/>
            </w:tcMar>
            <w:vAlign w:val="center"/>
          </w:tcPr>
          <w:p w14:paraId="7B851926" w14:textId="77777777" w:rsidR="00D079B2" w:rsidRPr="00E45CE0" w:rsidRDefault="00D079B2" w:rsidP="0027653C">
            <w:pPr>
              <w:rPr>
                <w:sz w:val="20"/>
                <w:szCs w:val="20"/>
              </w:rPr>
            </w:pPr>
            <w:r w:rsidRPr="00E45CE0">
              <w:rPr>
                <w:sz w:val="20"/>
                <w:szCs w:val="20"/>
              </w:rPr>
              <w:t>N/A</w:t>
            </w:r>
          </w:p>
        </w:tc>
        <w:tc>
          <w:tcPr>
            <w:tcW w:w="1260" w:type="dxa"/>
            <w:tcMar>
              <w:top w:w="100" w:type="dxa"/>
              <w:left w:w="100" w:type="dxa"/>
              <w:bottom w:w="100" w:type="dxa"/>
              <w:right w:w="100" w:type="dxa"/>
            </w:tcMar>
            <w:vAlign w:val="center"/>
          </w:tcPr>
          <w:p w14:paraId="3C22BAB8" w14:textId="77777777" w:rsidR="00D079B2" w:rsidRPr="00E45CE0" w:rsidRDefault="00D079B2" w:rsidP="0027653C">
            <w:pPr>
              <w:rPr>
                <w:sz w:val="20"/>
                <w:szCs w:val="20"/>
              </w:rPr>
            </w:pPr>
            <w:r w:rsidRPr="00E45CE0">
              <w:rPr>
                <w:sz w:val="20"/>
                <w:szCs w:val="20"/>
              </w:rPr>
              <w:t>Documents (i.e. email)</w:t>
            </w:r>
          </w:p>
        </w:tc>
        <w:tc>
          <w:tcPr>
            <w:tcW w:w="1530" w:type="dxa"/>
            <w:tcMar>
              <w:top w:w="100" w:type="dxa"/>
              <w:left w:w="100" w:type="dxa"/>
              <w:bottom w:w="100" w:type="dxa"/>
              <w:right w:w="100" w:type="dxa"/>
            </w:tcMar>
            <w:vAlign w:val="center"/>
          </w:tcPr>
          <w:p w14:paraId="1B61FEAF" w14:textId="77777777" w:rsidR="00D079B2" w:rsidRPr="00E45CE0" w:rsidRDefault="00D079B2" w:rsidP="0027653C">
            <w:pPr>
              <w:rPr>
                <w:sz w:val="20"/>
                <w:szCs w:val="20"/>
              </w:rPr>
            </w:pPr>
            <w:r w:rsidRPr="00E45CE0">
              <w:rPr>
                <w:sz w:val="20"/>
                <w:szCs w:val="20"/>
              </w:rPr>
              <w:t>Informal Domain</w:t>
            </w:r>
          </w:p>
        </w:tc>
        <w:tc>
          <w:tcPr>
            <w:tcW w:w="1530" w:type="dxa"/>
            <w:tcMar>
              <w:top w:w="100" w:type="dxa"/>
              <w:left w:w="100" w:type="dxa"/>
              <w:bottom w:w="100" w:type="dxa"/>
              <w:right w:w="100" w:type="dxa"/>
            </w:tcMar>
            <w:vAlign w:val="center"/>
          </w:tcPr>
          <w:p w14:paraId="19745140" w14:textId="77777777" w:rsidR="00D079B2" w:rsidRPr="00E45CE0" w:rsidRDefault="00D079B2" w:rsidP="0027653C">
            <w:pPr>
              <w:rPr>
                <w:sz w:val="20"/>
                <w:szCs w:val="20"/>
              </w:rPr>
            </w:pPr>
            <w:r w:rsidRPr="00E45CE0">
              <w:rPr>
                <w:sz w:val="20"/>
                <w:szCs w:val="20"/>
              </w:rPr>
              <w:t>Not mentioned</w:t>
            </w:r>
          </w:p>
        </w:tc>
        <w:tc>
          <w:tcPr>
            <w:tcW w:w="1440" w:type="dxa"/>
            <w:tcMar>
              <w:top w:w="100" w:type="dxa"/>
              <w:left w:w="100" w:type="dxa"/>
              <w:bottom w:w="100" w:type="dxa"/>
              <w:right w:w="100" w:type="dxa"/>
            </w:tcMar>
            <w:vAlign w:val="center"/>
          </w:tcPr>
          <w:p w14:paraId="1E5DB747" w14:textId="77777777" w:rsidR="00D079B2" w:rsidRPr="00E45CE0" w:rsidRDefault="00D079B2" w:rsidP="0027653C">
            <w:pPr>
              <w:rPr>
                <w:sz w:val="20"/>
                <w:szCs w:val="20"/>
              </w:rPr>
            </w:pPr>
            <w:r w:rsidRPr="00E45CE0">
              <w:rPr>
                <w:sz w:val="20"/>
                <w:szCs w:val="20"/>
              </w:rPr>
              <w:t>Machine Learning-</w:t>
            </w:r>
          </w:p>
          <w:p w14:paraId="0C4CED06" w14:textId="77777777" w:rsidR="00D079B2" w:rsidRPr="00E45CE0" w:rsidRDefault="00D079B2" w:rsidP="0027653C">
            <w:pPr>
              <w:rPr>
                <w:sz w:val="20"/>
                <w:szCs w:val="20"/>
              </w:rPr>
            </w:pPr>
            <w:r w:rsidRPr="00E45CE0">
              <w:rPr>
                <w:sz w:val="20"/>
                <w:szCs w:val="20"/>
              </w:rPr>
              <w:t>Based</w:t>
            </w:r>
          </w:p>
        </w:tc>
        <w:tc>
          <w:tcPr>
            <w:tcW w:w="1520" w:type="dxa"/>
            <w:tcMar>
              <w:top w:w="100" w:type="dxa"/>
              <w:left w:w="100" w:type="dxa"/>
              <w:bottom w:w="100" w:type="dxa"/>
              <w:right w:w="100" w:type="dxa"/>
            </w:tcMar>
            <w:vAlign w:val="center"/>
          </w:tcPr>
          <w:p w14:paraId="7E2DA491" w14:textId="77777777" w:rsidR="00D079B2" w:rsidRPr="00E45CE0" w:rsidRDefault="00D079B2" w:rsidP="0027653C">
            <w:pPr>
              <w:rPr>
                <w:sz w:val="20"/>
                <w:szCs w:val="20"/>
              </w:rPr>
            </w:pPr>
            <w:r w:rsidRPr="00E45CE0">
              <w:rPr>
                <w:sz w:val="20"/>
                <w:szCs w:val="20"/>
              </w:rPr>
              <w:t>Precision, Recall</w:t>
            </w:r>
          </w:p>
        </w:tc>
      </w:tr>
      <w:tr w:rsidR="00D079B2" w:rsidRPr="00E45CE0" w14:paraId="77DD893B" w14:textId="77777777" w:rsidTr="0027653C">
        <w:trPr>
          <w:cantSplit/>
          <w:jc w:val="center"/>
        </w:trPr>
        <w:tc>
          <w:tcPr>
            <w:tcW w:w="1388" w:type="dxa"/>
            <w:tcMar>
              <w:top w:w="100" w:type="dxa"/>
              <w:left w:w="100" w:type="dxa"/>
              <w:bottom w:w="100" w:type="dxa"/>
              <w:right w:w="100" w:type="dxa"/>
            </w:tcMar>
            <w:vAlign w:val="center"/>
          </w:tcPr>
          <w:p w14:paraId="3C3E177C" w14:textId="77777777" w:rsidR="00D079B2" w:rsidRPr="00E45CE0" w:rsidRDefault="00D079B2" w:rsidP="0027653C">
            <w:pPr>
              <w:rPr>
                <w:sz w:val="18"/>
                <w:szCs w:val="20"/>
              </w:rPr>
            </w:pPr>
            <w:r w:rsidRPr="00E45CE0">
              <w:rPr>
                <w:sz w:val="18"/>
                <w:szCs w:val="20"/>
              </w:rPr>
              <w:t>TOPO - Information Extraction System for Natural Disaster Reports From Spanish Newspaper Article (Téllez-Valero, 2005)</w:t>
            </w:r>
          </w:p>
        </w:tc>
        <w:tc>
          <w:tcPr>
            <w:tcW w:w="1312" w:type="dxa"/>
            <w:tcMar>
              <w:top w:w="100" w:type="dxa"/>
              <w:left w:w="100" w:type="dxa"/>
              <w:bottom w:w="100" w:type="dxa"/>
              <w:right w:w="100" w:type="dxa"/>
            </w:tcMar>
            <w:vAlign w:val="center"/>
          </w:tcPr>
          <w:p w14:paraId="3517D281" w14:textId="77777777" w:rsidR="00D079B2" w:rsidRPr="00E45CE0" w:rsidRDefault="00D079B2" w:rsidP="0027653C">
            <w:pPr>
              <w:rPr>
                <w:sz w:val="20"/>
                <w:szCs w:val="20"/>
              </w:rPr>
            </w:pPr>
            <w:r w:rsidRPr="00E45CE0">
              <w:rPr>
                <w:sz w:val="20"/>
                <w:szCs w:val="20"/>
              </w:rPr>
              <w:t>Spanish</w:t>
            </w:r>
          </w:p>
        </w:tc>
        <w:tc>
          <w:tcPr>
            <w:tcW w:w="1260" w:type="dxa"/>
            <w:tcMar>
              <w:top w:w="100" w:type="dxa"/>
              <w:left w:w="100" w:type="dxa"/>
              <w:bottom w:w="100" w:type="dxa"/>
              <w:right w:w="100" w:type="dxa"/>
            </w:tcMar>
            <w:vAlign w:val="center"/>
          </w:tcPr>
          <w:p w14:paraId="6DF36C43" w14:textId="77777777" w:rsidR="00D079B2" w:rsidRPr="00E45CE0" w:rsidRDefault="00D079B2" w:rsidP="0027653C">
            <w:pPr>
              <w:rPr>
                <w:sz w:val="20"/>
                <w:szCs w:val="20"/>
              </w:rPr>
            </w:pPr>
            <w:r w:rsidRPr="00E45CE0">
              <w:rPr>
                <w:sz w:val="20"/>
                <w:szCs w:val="20"/>
              </w:rPr>
              <w:t>Free-text</w:t>
            </w:r>
          </w:p>
        </w:tc>
        <w:tc>
          <w:tcPr>
            <w:tcW w:w="1530" w:type="dxa"/>
            <w:tcMar>
              <w:top w:w="100" w:type="dxa"/>
              <w:left w:w="100" w:type="dxa"/>
              <w:bottom w:w="100" w:type="dxa"/>
              <w:right w:w="100" w:type="dxa"/>
            </w:tcMar>
            <w:vAlign w:val="center"/>
          </w:tcPr>
          <w:p w14:paraId="2E8D3888" w14:textId="77777777" w:rsidR="00D079B2" w:rsidRPr="00E45CE0" w:rsidRDefault="00D079B2" w:rsidP="0027653C">
            <w:pPr>
              <w:rPr>
                <w:sz w:val="20"/>
                <w:szCs w:val="20"/>
              </w:rPr>
            </w:pPr>
            <w:r w:rsidRPr="00E45CE0">
              <w:rPr>
                <w:sz w:val="20"/>
                <w:szCs w:val="20"/>
              </w:rPr>
              <w:t>Natural Disasters</w:t>
            </w:r>
          </w:p>
        </w:tc>
        <w:tc>
          <w:tcPr>
            <w:tcW w:w="1530" w:type="dxa"/>
            <w:tcMar>
              <w:top w:w="100" w:type="dxa"/>
              <w:left w:w="100" w:type="dxa"/>
              <w:bottom w:w="100" w:type="dxa"/>
              <w:right w:w="100" w:type="dxa"/>
            </w:tcMar>
            <w:vAlign w:val="center"/>
          </w:tcPr>
          <w:p w14:paraId="7ABE8C59" w14:textId="77777777" w:rsidR="00D079B2" w:rsidRPr="00E45CE0" w:rsidRDefault="00D079B2" w:rsidP="0027653C">
            <w:pPr>
              <w:rPr>
                <w:sz w:val="20"/>
                <w:szCs w:val="20"/>
              </w:rPr>
            </w:pPr>
            <w:r w:rsidRPr="00E45CE0">
              <w:rPr>
                <w:sz w:val="20"/>
                <w:szCs w:val="20"/>
              </w:rPr>
              <w:t>Text Classification, Document Feature Extraction</w:t>
            </w:r>
          </w:p>
        </w:tc>
        <w:tc>
          <w:tcPr>
            <w:tcW w:w="1440" w:type="dxa"/>
            <w:tcMar>
              <w:top w:w="100" w:type="dxa"/>
              <w:left w:w="100" w:type="dxa"/>
              <w:bottom w:w="100" w:type="dxa"/>
              <w:right w:w="100" w:type="dxa"/>
            </w:tcMar>
            <w:vAlign w:val="center"/>
          </w:tcPr>
          <w:p w14:paraId="7B1B3574" w14:textId="77777777" w:rsidR="00D079B2" w:rsidRPr="00E45CE0" w:rsidRDefault="00D079B2" w:rsidP="0027653C">
            <w:pPr>
              <w:rPr>
                <w:sz w:val="20"/>
                <w:szCs w:val="20"/>
              </w:rPr>
            </w:pPr>
            <w:r w:rsidRPr="00E45CE0">
              <w:rPr>
                <w:sz w:val="20"/>
                <w:szCs w:val="20"/>
              </w:rPr>
              <w:t>Machine Learning- Based</w:t>
            </w:r>
          </w:p>
        </w:tc>
        <w:tc>
          <w:tcPr>
            <w:tcW w:w="1520" w:type="dxa"/>
            <w:tcMar>
              <w:top w:w="100" w:type="dxa"/>
              <w:left w:w="100" w:type="dxa"/>
              <w:bottom w:w="100" w:type="dxa"/>
              <w:right w:w="100" w:type="dxa"/>
            </w:tcMar>
            <w:vAlign w:val="center"/>
          </w:tcPr>
          <w:p w14:paraId="5DDE9E8C" w14:textId="77777777" w:rsidR="00D079B2" w:rsidRPr="00E45CE0" w:rsidRDefault="00D079B2" w:rsidP="0027653C">
            <w:pPr>
              <w:rPr>
                <w:sz w:val="20"/>
                <w:szCs w:val="20"/>
              </w:rPr>
            </w:pPr>
            <w:r w:rsidRPr="00E45CE0">
              <w:rPr>
                <w:sz w:val="20"/>
                <w:szCs w:val="20"/>
              </w:rPr>
              <w:t>Precision,</w:t>
            </w:r>
          </w:p>
          <w:p w14:paraId="407540FE" w14:textId="77777777" w:rsidR="00D079B2" w:rsidRPr="00E45CE0" w:rsidRDefault="00D079B2" w:rsidP="0027653C">
            <w:pPr>
              <w:rPr>
                <w:sz w:val="20"/>
                <w:szCs w:val="20"/>
              </w:rPr>
            </w:pPr>
            <w:r w:rsidRPr="00E45CE0">
              <w:rPr>
                <w:sz w:val="20"/>
                <w:szCs w:val="20"/>
              </w:rPr>
              <w:t>Recall,</w:t>
            </w:r>
          </w:p>
          <w:p w14:paraId="6D4B2BD5" w14:textId="77777777" w:rsidR="00D079B2" w:rsidRPr="00E45CE0" w:rsidRDefault="00D079B2" w:rsidP="0027653C">
            <w:pPr>
              <w:rPr>
                <w:sz w:val="20"/>
                <w:szCs w:val="20"/>
              </w:rPr>
            </w:pPr>
            <w:r w:rsidRPr="00E45CE0">
              <w:rPr>
                <w:sz w:val="20"/>
                <w:szCs w:val="20"/>
              </w:rPr>
              <w:t>F-measure</w:t>
            </w:r>
          </w:p>
        </w:tc>
      </w:tr>
      <w:tr w:rsidR="00D079B2" w:rsidRPr="00E45CE0" w14:paraId="4BF06C1F" w14:textId="77777777" w:rsidTr="0027653C">
        <w:trPr>
          <w:cantSplit/>
          <w:jc w:val="center"/>
        </w:trPr>
        <w:tc>
          <w:tcPr>
            <w:tcW w:w="1388" w:type="dxa"/>
            <w:tcMar>
              <w:top w:w="100" w:type="dxa"/>
              <w:left w:w="100" w:type="dxa"/>
              <w:bottom w:w="100" w:type="dxa"/>
              <w:right w:w="100" w:type="dxa"/>
            </w:tcMar>
            <w:vAlign w:val="center"/>
          </w:tcPr>
          <w:p w14:paraId="08E68A35" w14:textId="77777777" w:rsidR="00D079B2" w:rsidRPr="00E45CE0" w:rsidRDefault="00D079B2" w:rsidP="0027653C">
            <w:pPr>
              <w:rPr>
                <w:sz w:val="18"/>
                <w:szCs w:val="20"/>
              </w:rPr>
            </w:pPr>
            <w:r w:rsidRPr="00E45CE0">
              <w:rPr>
                <w:sz w:val="18"/>
                <w:szCs w:val="20"/>
              </w:rPr>
              <w:t>VRE Information Extraction System (Pham &amp; Pham, 2012)</w:t>
            </w:r>
          </w:p>
        </w:tc>
        <w:tc>
          <w:tcPr>
            <w:tcW w:w="1312" w:type="dxa"/>
            <w:tcMar>
              <w:top w:w="100" w:type="dxa"/>
              <w:left w:w="100" w:type="dxa"/>
              <w:bottom w:w="100" w:type="dxa"/>
              <w:right w:w="100" w:type="dxa"/>
            </w:tcMar>
            <w:vAlign w:val="center"/>
          </w:tcPr>
          <w:p w14:paraId="0F50CAC7" w14:textId="77777777" w:rsidR="00D079B2" w:rsidRPr="00E45CE0" w:rsidRDefault="00D079B2" w:rsidP="0027653C">
            <w:pPr>
              <w:rPr>
                <w:sz w:val="20"/>
                <w:szCs w:val="20"/>
              </w:rPr>
            </w:pPr>
            <w:r w:rsidRPr="00E45CE0">
              <w:rPr>
                <w:sz w:val="20"/>
                <w:szCs w:val="20"/>
              </w:rPr>
              <w:t>Vietnamese</w:t>
            </w:r>
          </w:p>
        </w:tc>
        <w:tc>
          <w:tcPr>
            <w:tcW w:w="1260" w:type="dxa"/>
            <w:tcMar>
              <w:top w:w="100" w:type="dxa"/>
              <w:left w:w="100" w:type="dxa"/>
              <w:bottom w:w="100" w:type="dxa"/>
              <w:right w:w="100" w:type="dxa"/>
            </w:tcMar>
            <w:vAlign w:val="center"/>
          </w:tcPr>
          <w:p w14:paraId="297FFEA0"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2E57FACC" w14:textId="77777777" w:rsidR="00D079B2" w:rsidRPr="00E45CE0" w:rsidRDefault="00D079B2" w:rsidP="0027653C">
            <w:pPr>
              <w:rPr>
                <w:sz w:val="20"/>
                <w:szCs w:val="20"/>
              </w:rPr>
            </w:pPr>
            <w:r w:rsidRPr="00E45CE0">
              <w:rPr>
                <w:sz w:val="20"/>
                <w:szCs w:val="20"/>
              </w:rPr>
              <w:t>Real Estate Advertisement</w:t>
            </w:r>
          </w:p>
        </w:tc>
        <w:tc>
          <w:tcPr>
            <w:tcW w:w="1530" w:type="dxa"/>
            <w:tcMar>
              <w:top w:w="100" w:type="dxa"/>
              <w:left w:w="100" w:type="dxa"/>
              <w:bottom w:w="100" w:type="dxa"/>
              <w:right w:w="100" w:type="dxa"/>
            </w:tcMar>
            <w:vAlign w:val="center"/>
          </w:tcPr>
          <w:p w14:paraId="003D2035" w14:textId="77777777" w:rsidR="00D079B2" w:rsidRPr="00E45CE0" w:rsidRDefault="00D079B2" w:rsidP="0027653C">
            <w:pPr>
              <w:rPr>
                <w:sz w:val="20"/>
                <w:szCs w:val="20"/>
              </w:rPr>
            </w:pPr>
            <w:r w:rsidRPr="00E45CE0">
              <w:rPr>
                <w:sz w:val="20"/>
                <w:szCs w:val="20"/>
              </w:rPr>
              <w:t>Text Normalization</w:t>
            </w:r>
          </w:p>
        </w:tc>
        <w:tc>
          <w:tcPr>
            <w:tcW w:w="1440" w:type="dxa"/>
            <w:tcMar>
              <w:top w:w="100" w:type="dxa"/>
              <w:left w:w="100" w:type="dxa"/>
              <w:bottom w:w="100" w:type="dxa"/>
              <w:right w:w="100" w:type="dxa"/>
            </w:tcMar>
            <w:vAlign w:val="center"/>
          </w:tcPr>
          <w:p w14:paraId="4409384B"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30C16114" w14:textId="77777777" w:rsidR="00D079B2" w:rsidRPr="00E45CE0" w:rsidRDefault="00D079B2" w:rsidP="0027653C">
            <w:pPr>
              <w:rPr>
                <w:sz w:val="20"/>
                <w:szCs w:val="20"/>
              </w:rPr>
            </w:pPr>
            <w:r w:rsidRPr="00E45CE0">
              <w:rPr>
                <w:sz w:val="20"/>
                <w:szCs w:val="20"/>
              </w:rPr>
              <w:t>Precision,</w:t>
            </w:r>
          </w:p>
          <w:p w14:paraId="05B5F73D" w14:textId="77777777" w:rsidR="00D079B2" w:rsidRPr="00E45CE0" w:rsidRDefault="00D079B2" w:rsidP="0027653C">
            <w:pPr>
              <w:rPr>
                <w:sz w:val="20"/>
                <w:szCs w:val="20"/>
              </w:rPr>
            </w:pPr>
            <w:r w:rsidRPr="00E45CE0">
              <w:rPr>
                <w:sz w:val="20"/>
                <w:szCs w:val="20"/>
              </w:rPr>
              <w:t>Recall,</w:t>
            </w:r>
          </w:p>
          <w:p w14:paraId="30DA90C4" w14:textId="77777777" w:rsidR="00D079B2" w:rsidRPr="00E45CE0" w:rsidRDefault="00D079B2" w:rsidP="0027653C">
            <w:pPr>
              <w:rPr>
                <w:sz w:val="20"/>
                <w:szCs w:val="20"/>
              </w:rPr>
            </w:pPr>
            <w:r w:rsidRPr="00E45CE0">
              <w:rPr>
                <w:sz w:val="20"/>
                <w:szCs w:val="20"/>
              </w:rPr>
              <w:t>F-measure</w:t>
            </w:r>
          </w:p>
        </w:tc>
      </w:tr>
      <w:tr w:rsidR="00D079B2" w:rsidRPr="00E45CE0" w14:paraId="213E778A" w14:textId="77777777" w:rsidTr="0027653C">
        <w:trPr>
          <w:cantSplit/>
          <w:jc w:val="center"/>
        </w:trPr>
        <w:tc>
          <w:tcPr>
            <w:tcW w:w="1388" w:type="dxa"/>
            <w:tcMar>
              <w:top w:w="100" w:type="dxa"/>
              <w:left w:w="100" w:type="dxa"/>
              <w:bottom w:w="100" w:type="dxa"/>
              <w:right w:w="100" w:type="dxa"/>
            </w:tcMar>
            <w:vAlign w:val="center"/>
          </w:tcPr>
          <w:p w14:paraId="6170AE96" w14:textId="77777777" w:rsidR="00D079B2" w:rsidRPr="00E45CE0" w:rsidRDefault="00D079B2" w:rsidP="0027653C">
            <w:pPr>
              <w:rPr>
                <w:sz w:val="18"/>
                <w:szCs w:val="20"/>
              </w:rPr>
            </w:pPr>
            <w:r w:rsidRPr="00E45CE0">
              <w:rPr>
                <w:sz w:val="18"/>
                <w:szCs w:val="20"/>
              </w:rPr>
              <w:t>Business Specific Online Information Extraction from German Websites</w:t>
            </w:r>
          </w:p>
          <w:p w14:paraId="3AE69BB7" w14:textId="77777777" w:rsidR="00D079B2" w:rsidRPr="00E45CE0" w:rsidRDefault="00D079B2" w:rsidP="0027653C">
            <w:pPr>
              <w:rPr>
                <w:sz w:val="18"/>
                <w:szCs w:val="20"/>
              </w:rPr>
            </w:pPr>
            <w:r w:rsidRPr="00E45CE0">
              <w:rPr>
                <w:sz w:val="18"/>
                <w:szCs w:val="20"/>
              </w:rPr>
              <w:t>(Lee &amp; Geierhos, 2009)</w:t>
            </w:r>
          </w:p>
        </w:tc>
        <w:tc>
          <w:tcPr>
            <w:tcW w:w="1312" w:type="dxa"/>
            <w:tcMar>
              <w:top w:w="100" w:type="dxa"/>
              <w:left w:w="100" w:type="dxa"/>
              <w:bottom w:w="100" w:type="dxa"/>
              <w:right w:w="100" w:type="dxa"/>
            </w:tcMar>
            <w:vAlign w:val="center"/>
          </w:tcPr>
          <w:p w14:paraId="3BF0928C" w14:textId="77777777" w:rsidR="00D079B2" w:rsidRPr="00E45CE0" w:rsidRDefault="00D079B2" w:rsidP="0027653C">
            <w:pPr>
              <w:rPr>
                <w:sz w:val="20"/>
                <w:szCs w:val="20"/>
              </w:rPr>
            </w:pPr>
            <w:r w:rsidRPr="00E45CE0">
              <w:rPr>
                <w:sz w:val="20"/>
                <w:szCs w:val="20"/>
              </w:rPr>
              <w:t>German</w:t>
            </w:r>
          </w:p>
        </w:tc>
        <w:tc>
          <w:tcPr>
            <w:tcW w:w="1260" w:type="dxa"/>
            <w:tcMar>
              <w:top w:w="100" w:type="dxa"/>
              <w:left w:w="100" w:type="dxa"/>
              <w:bottom w:w="100" w:type="dxa"/>
              <w:right w:w="100" w:type="dxa"/>
            </w:tcMar>
            <w:vAlign w:val="center"/>
          </w:tcPr>
          <w:p w14:paraId="1732E140" w14:textId="77777777" w:rsidR="00D079B2" w:rsidRPr="00E45CE0" w:rsidRDefault="00D079B2" w:rsidP="0027653C">
            <w:pPr>
              <w:rPr>
                <w:sz w:val="20"/>
                <w:szCs w:val="20"/>
              </w:rPr>
            </w:pPr>
            <w:r w:rsidRPr="00E45CE0">
              <w:rPr>
                <w:sz w:val="20"/>
                <w:szCs w:val="20"/>
              </w:rPr>
              <w:t>Structured Text</w:t>
            </w:r>
          </w:p>
        </w:tc>
        <w:tc>
          <w:tcPr>
            <w:tcW w:w="1530" w:type="dxa"/>
            <w:tcMar>
              <w:top w:w="100" w:type="dxa"/>
              <w:left w:w="100" w:type="dxa"/>
              <w:bottom w:w="100" w:type="dxa"/>
              <w:right w:w="100" w:type="dxa"/>
            </w:tcMar>
            <w:vAlign w:val="center"/>
          </w:tcPr>
          <w:p w14:paraId="15F8064E" w14:textId="77777777" w:rsidR="00D079B2" w:rsidRPr="00E45CE0" w:rsidRDefault="00D079B2" w:rsidP="0027653C">
            <w:pPr>
              <w:rPr>
                <w:sz w:val="20"/>
                <w:szCs w:val="20"/>
              </w:rPr>
            </w:pPr>
            <w:r w:rsidRPr="00E45CE0">
              <w:rPr>
                <w:sz w:val="20"/>
                <w:szCs w:val="20"/>
              </w:rPr>
              <w:t>Business Specific Information</w:t>
            </w:r>
          </w:p>
        </w:tc>
        <w:tc>
          <w:tcPr>
            <w:tcW w:w="1530" w:type="dxa"/>
            <w:tcMar>
              <w:top w:w="100" w:type="dxa"/>
              <w:left w:w="100" w:type="dxa"/>
              <w:bottom w:w="100" w:type="dxa"/>
              <w:right w:w="100" w:type="dxa"/>
            </w:tcMar>
            <w:vAlign w:val="center"/>
          </w:tcPr>
          <w:p w14:paraId="67169EB3" w14:textId="77777777" w:rsidR="00D079B2" w:rsidRPr="00E45CE0" w:rsidRDefault="00D079B2" w:rsidP="0027653C">
            <w:pPr>
              <w:rPr>
                <w:sz w:val="20"/>
                <w:szCs w:val="20"/>
              </w:rPr>
            </w:pPr>
            <w:r w:rsidRPr="00E45CE0">
              <w:rPr>
                <w:sz w:val="20"/>
                <w:szCs w:val="20"/>
              </w:rPr>
              <w:t>Named Entity Recognition, Text Normalization, Attribute-Value Process</w:t>
            </w:r>
          </w:p>
        </w:tc>
        <w:tc>
          <w:tcPr>
            <w:tcW w:w="1440" w:type="dxa"/>
            <w:tcMar>
              <w:top w:w="100" w:type="dxa"/>
              <w:left w:w="100" w:type="dxa"/>
              <w:bottom w:w="100" w:type="dxa"/>
              <w:right w:w="100" w:type="dxa"/>
            </w:tcMar>
            <w:vAlign w:val="center"/>
          </w:tcPr>
          <w:p w14:paraId="69D313FD"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61B2BE61" w14:textId="77777777" w:rsidR="00D079B2" w:rsidRPr="00E45CE0" w:rsidRDefault="00D079B2" w:rsidP="0027653C">
            <w:pPr>
              <w:rPr>
                <w:sz w:val="20"/>
                <w:szCs w:val="20"/>
              </w:rPr>
            </w:pPr>
            <w:r w:rsidRPr="00E45CE0">
              <w:rPr>
                <w:sz w:val="20"/>
                <w:szCs w:val="20"/>
              </w:rPr>
              <w:t>Precision, Recall</w:t>
            </w:r>
          </w:p>
        </w:tc>
      </w:tr>
      <w:tr w:rsidR="00D079B2" w:rsidRPr="00E45CE0" w14:paraId="2043CBCF" w14:textId="77777777" w:rsidTr="0027653C">
        <w:trPr>
          <w:cantSplit/>
          <w:jc w:val="center"/>
        </w:trPr>
        <w:tc>
          <w:tcPr>
            <w:tcW w:w="1388" w:type="dxa"/>
            <w:tcMar>
              <w:top w:w="100" w:type="dxa"/>
              <w:left w:w="100" w:type="dxa"/>
              <w:bottom w:w="100" w:type="dxa"/>
              <w:right w:w="100" w:type="dxa"/>
            </w:tcMar>
            <w:vAlign w:val="center"/>
          </w:tcPr>
          <w:p w14:paraId="747CBCFA" w14:textId="77777777" w:rsidR="00D079B2" w:rsidRPr="00E45CE0" w:rsidRDefault="00D079B2" w:rsidP="0027653C">
            <w:pPr>
              <w:rPr>
                <w:sz w:val="18"/>
                <w:szCs w:val="20"/>
              </w:rPr>
            </w:pPr>
            <w:r w:rsidRPr="00E45CE0">
              <w:rPr>
                <w:sz w:val="18"/>
                <w:szCs w:val="20"/>
              </w:rPr>
              <w:t>Ontology-Based Information Extraction (OBIE) System</w:t>
            </w:r>
          </w:p>
          <w:p w14:paraId="706AA679" w14:textId="77777777" w:rsidR="00D079B2" w:rsidRPr="00E45CE0" w:rsidRDefault="00D079B2" w:rsidP="0027653C">
            <w:pPr>
              <w:rPr>
                <w:sz w:val="18"/>
                <w:szCs w:val="20"/>
              </w:rPr>
            </w:pPr>
            <w:r w:rsidRPr="00E45CE0">
              <w:rPr>
                <w:sz w:val="18"/>
                <w:szCs w:val="20"/>
              </w:rPr>
              <w:t>(Nebhi, 2012)</w:t>
            </w:r>
          </w:p>
        </w:tc>
        <w:tc>
          <w:tcPr>
            <w:tcW w:w="1312" w:type="dxa"/>
            <w:tcMar>
              <w:top w:w="100" w:type="dxa"/>
              <w:left w:w="100" w:type="dxa"/>
              <w:bottom w:w="100" w:type="dxa"/>
              <w:right w:w="100" w:type="dxa"/>
            </w:tcMar>
            <w:vAlign w:val="center"/>
          </w:tcPr>
          <w:p w14:paraId="46816046" w14:textId="77777777" w:rsidR="00D079B2" w:rsidRPr="00E45CE0" w:rsidRDefault="00D079B2" w:rsidP="0027653C">
            <w:pPr>
              <w:rPr>
                <w:sz w:val="20"/>
                <w:szCs w:val="20"/>
              </w:rPr>
            </w:pPr>
            <w:r w:rsidRPr="00E45CE0">
              <w:rPr>
                <w:sz w:val="20"/>
                <w:szCs w:val="20"/>
              </w:rPr>
              <w:t>French</w:t>
            </w:r>
          </w:p>
        </w:tc>
        <w:tc>
          <w:tcPr>
            <w:tcW w:w="1260" w:type="dxa"/>
            <w:tcMar>
              <w:top w:w="100" w:type="dxa"/>
              <w:left w:w="100" w:type="dxa"/>
              <w:bottom w:w="100" w:type="dxa"/>
              <w:right w:w="100" w:type="dxa"/>
            </w:tcMar>
            <w:vAlign w:val="center"/>
          </w:tcPr>
          <w:p w14:paraId="6C57420E"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6A8E111D" w14:textId="77777777" w:rsidR="00D079B2" w:rsidRPr="00E45CE0" w:rsidRDefault="00D079B2" w:rsidP="0027653C">
            <w:pPr>
              <w:rPr>
                <w:sz w:val="20"/>
                <w:szCs w:val="20"/>
              </w:rPr>
            </w:pPr>
            <w:r w:rsidRPr="00E45CE0">
              <w:rPr>
                <w:sz w:val="20"/>
                <w:szCs w:val="20"/>
              </w:rPr>
              <w:t>News article</w:t>
            </w:r>
          </w:p>
        </w:tc>
        <w:tc>
          <w:tcPr>
            <w:tcW w:w="1530" w:type="dxa"/>
            <w:tcMar>
              <w:top w:w="100" w:type="dxa"/>
              <w:left w:w="100" w:type="dxa"/>
              <w:bottom w:w="100" w:type="dxa"/>
              <w:right w:w="100" w:type="dxa"/>
            </w:tcMar>
            <w:vAlign w:val="center"/>
          </w:tcPr>
          <w:p w14:paraId="67337374" w14:textId="77777777" w:rsidR="00D079B2" w:rsidRPr="00E45CE0" w:rsidRDefault="00D079B2" w:rsidP="0027653C">
            <w:pPr>
              <w:rPr>
                <w:sz w:val="20"/>
                <w:szCs w:val="20"/>
              </w:rPr>
            </w:pPr>
            <w:r w:rsidRPr="00E45CE0">
              <w:rPr>
                <w:sz w:val="20"/>
                <w:szCs w:val="20"/>
              </w:rPr>
              <w:t>Tokenization, POS Tagging, Sentence Splitter</w:t>
            </w:r>
          </w:p>
        </w:tc>
        <w:tc>
          <w:tcPr>
            <w:tcW w:w="1440" w:type="dxa"/>
            <w:tcMar>
              <w:top w:w="100" w:type="dxa"/>
              <w:left w:w="100" w:type="dxa"/>
              <w:bottom w:w="100" w:type="dxa"/>
              <w:right w:w="100" w:type="dxa"/>
            </w:tcMar>
            <w:vAlign w:val="center"/>
          </w:tcPr>
          <w:p w14:paraId="3BE114E3" w14:textId="77777777" w:rsidR="00D079B2" w:rsidRPr="00E45CE0" w:rsidRDefault="00D079B2" w:rsidP="0027653C">
            <w:pPr>
              <w:rPr>
                <w:sz w:val="20"/>
                <w:szCs w:val="20"/>
              </w:rPr>
            </w:pPr>
            <w:r w:rsidRPr="00E45CE0">
              <w:rPr>
                <w:sz w:val="20"/>
                <w:szCs w:val="20"/>
              </w:rPr>
              <w:t>Rule-Based, Ontology</w:t>
            </w:r>
          </w:p>
        </w:tc>
        <w:tc>
          <w:tcPr>
            <w:tcW w:w="1520" w:type="dxa"/>
            <w:tcMar>
              <w:top w:w="100" w:type="dxa"/>
              <w:left w:w="100" w:type="dxa"/>
              <w:bottom w:w="100" w:type="dxa"/>
              <w:right w:w="100" w:type="dxa"/>
            </w:tcMar>
            <w:vAlign w:val="center"/>
          </w:tcPr>
          <w:p w14:paraId="44EB29F2" w14:textId="77777777" w:rsidR="00D079B2" w:rsidRPr="00E45CE0" w:rsidRDefault="00D079B2" w:rsidP="0027653C">
            <w:pPr>
              <w:rPr>
                <w:sz w:val="20"/>
                <w:szCs w:val="20"/>
              </w:rPr>
            </w:pPr>
            <w:r w:rsidRPr="00E45CE0">
              <w:rPr>
                <w:sz w:val="20"/>
                <w:szCs w:val="20"/>
              </w:rPr>
              <w:t>Precision, Recall,</w:t>
            </w:r>
          </w:p>
          <w:p w14:paraId="0CB50ED2" w14:textId="77777777" w:rsidR="00D079B2" w:rsidRPr="00E45CE0" w:rsidRDefault="00D079B2" w:rsidP="0027653C">
            <w:pPr>
              <w:rPr>
                <w:sz w:val="20"/>
                <w:szCs w:val="20"/>
              </w:rPr>
            </w:pPr>
            <w:r w:rsidRPr="00E45CE0">
              <w:rPr>
                <w:sz w:val="20"/>
                <w:szCs w:val="20"/>
              </w:rPr>
              <w:t>F-measure,</w:t>
            </w:r>
          </w:p>
          <w:p w14:paraId="190642F7" w14:textId="77777777" w:rsidR="00D079B2" w:rsidRPr="00E45CE0" w:rsidRDefault="00D079B2" w:rsidP="0027653C">
            <w:pPr>
              <w:rPr>
                <w:sz w:val="20"/>
                <w:szCs w:val="20"/>
              </w:rPr>
            </w:pPr>
            <w:r w:rsidRPr="00E45CE0">
              <w:rPr>
                <w:sz w:val="20"/>
                <w:szCs w:val="20"/>
              </w:rPr>
              <w:t>BDM</w:t>
            </w:r>
          </w:p>
        </w:tc>
      </w:tr>
      <w:tr w:rsidR="00D079B2" w:rsidRPr="00E45CE0" w14:paraId="39788F10" w14:textId="77777777" w:rsidTr="0027653C">
        <w:trPr>
          <w:cantSplit/>
          <w:jc w:val="center"/>
        </w:trPr>
        <w:tc>
          <w:tcPr>
            <w:tcW w:w="1388" w:type="dxa"/>
            <w:tcMar>
              <w:top w:w="100" w:type="dxa"/>
              <w:left w:w="100" w:type="dxa"/>
              <w:bottom w:w="100" w:type="dxa"/>
              <w:right w:w="100" w:type="dxa"/>
            </w:tcMar>
            <w:vAlign w:val="center"/>
          </w:tcPr>
          <w:p w14:paraId="63EE8203" w14:textId="77777777" w:rsidR="00D079B2" w:rsidRPr="00E45CE0" w:rsidRDefault="00D079B2" w:rsidP="0027653C">
            <w:pPr>
              <w:rPr>
                <w:sz w:val="18"/>
                <w:szCs w:val="20"/>
              </w:rPr>
            </w:pPr>
            <w:r w:rsidRPr="00E45CE0">
              <w:rPr>
                <w:sz w:val="18"/>
                <w:szCs w:val="20"/>
                <w:highlight w:val="white"/>
              </w:rPr>
              <w:t xml:space="preserve">Social Monitoring for Disaster Management </w:t>
            </w:r>
          </w:p>
          <w:p w14:paraId="4FFEA7AC" w14:textId="77777777" w:rsidR="00D079B2" w:rsidRPr="00E45CE0" w:rsidRDefault="00D079B2" w:rsidP="0027653C">
            <w:pPr>
              <w:rPr>
                <w:sz w:val="18"/>
                <w:szCs w:val="20"/>
              </w:rPr>
            </w:pPr>
            <w:r w:rsidRPr="00E45CE0">
              <w:rPr>
                <w:bCs/>
                <w:sz w:val="18"/>
                <w:szCs w:val="20"/>
              </w:rPr>
              <w:t>(Cheng et al. 2011)</w:t>
            </w:r>
          </w:p>
        </w:tc>
        <w:tc>
          <w:tcPr>
            <w:tcW w:w="1312" w:type="dxa"/>
            <w:tcMar>
              <w:top w:w="100" w:type="dxa"/>
              <w:left w:w="100" w:type="dxa"/>
              <w:bottom w:w="100" w:type="dxa"/>
              <w:right w:w="100" w:type="dxa"/>
            </w:tcMar>
            <w:vAlign w:val="center"/>
          </w:tcPr>
          <w:p w14:paraId="7773519D" w14:textId="77777777" w:rsidR="00D079B2" w:rsidRPr="00E45CE0" w:rsidRDefault="00D079B2" w:rsidP="0027653C">
            <w:pPr>
              <w:rPr>
                <w:sz w:val="20"/>
                <w:szCs w:val="20"/>
              </w:rPr>
            </w:pPr>
            <w:r w:rsidRPr="00E45CE0">
              <w:rPr>
                <w:sz w:val="20"/>
                <w:szCs w:val="20"/>
              </w:rPr>
              <w:t>English, Filipino</w:t>
            </w:r>
          </w:p>
        </w:tc>
        <w:tc>
          <w:tcPr>
            <w:tcW w:w="1260" w:type="dxa"/>
            <w:tcMar>
              <w:top w:w="100" w:type="dxa"/>
              <w:left w:w="100" w:type="dxa"/>
              <w:bottom w:w="100" w:type="dxa"/>
              <w:right w:w="100" w:type="dxa"/>
            </w:tcMar>
            <w:vAlign w:val="center"/>
          </w:tcPr>
          <w:p w14:paraId="1E0EF5F7"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3EFEB702" w14:textId="77777777" w:rsidR="00D079B2" w:rsidRPr="00E45CE0" w:rsidRDefault="00D079B2" w:rsidP="0027653C">
            <w:pPr>
              <w:rPr>
                <w:sz w:val="20"/>
                <w:szCs w:val="20"/>
              </w:rPr>
            </w:pPr>
            <w:r w:rsidRPr="00E45CE0">
              <w:rPr>
                <w:sz w:val="20"/>
                <w:szCs w:val="20"/>
              </w:rPr>
              <w:t>News article, tweets</w:t>
            </w:r>
          </w:p>
        </w:tc>
        <w:tc>
          <w:tcPr>
            <w:tcW w:w="1530" w:type="dxa"/>
            <w:tcMar>
              <w:top w:w="100" w:type="dxa"/>
              <w:left w:w="100" w:type="dxa"/>
              <w:bottom w:w="100" w:type="dxa"/>
              <w:right w:w="100" w:type="dxa"/>
            </w:tcMar>
            <w:vAlign w:val="center"/>
          </w:tcPr>
          <w:p w14:paraId="4CBF9CFF" w14:textId="77777777" w:rsidR="00D079B2" w:rsidRPr="00E45CE0" w:rsidRDefault="00D079B2" w:rsidP="0027653C">
            <w:pPr>
              <w:rPr>
                <w:sz w:val="20"/>
                <w:szCs w:val="20"/>
              </w:rPr>
            </w:pPr>
            <w:r w:rsidRPr="00E45CE0">
              <w:rPr>
                <w:sz w:val="20"/>
                <w:szCs w:val="20"/>
              </w:rPr>
              <w:t xml:space="preserve">Tokenization, Sentence Splitter, Language Guesser </w:t>
            </w:r>
          </w:p>
        </w:tc>
        <w:tc>
          <w:tcPr>
            <w:tcW w:w="1440" w:type="dxa"/>
            <w:tcMar>
              <w:top w:w="100" w:type="dxa"/>
              <w:left w:w="100" w:type="dxa"/>
              <w:bottom w:w="100" w:type="dxa"/>
              <w:right w:w="100" w:type="dxa"/>
            </w:tcMar>
            <w:vAlign w:val="center"/>
          </w:tcPr>
          <w:p w14:paraId="6DF6B13C" w14:textId="77777777" w:rsidR="00D079B2" w:rsidRPr="00E45CE0" w:rsidRDefault="00D079B2" w:rsidP="0027653C">
            <w:pPr>
              <w:rPr>
                <w:sz w:val="20"/>
                <w:szCs w:val="20"/>
              </w:rPr>
            </w:pPr>
            <w:r w:rsidRPr="00E45CE0">
              <w:rPr>
                <w:sz w:val="20"/>
                <w:szCs w:val="20"/>
              </w:rPr>
              <w:t>Machine-Learning Based</w:t>
            </w:r>
          </w:p>
        </w:tc>
        <w:tc>
          <w:tcPr>
            <w:tcW w:w="1520" w:type="dxa"/>
            <w:tcMar>
              <w:top w:w="100" w:type="dxa"/>
              <w:left w:w="100" w:type="dxa"/>
              <w:bottom w:w="100" w:type="dxa"/>
              <w:right w:w="100" w:type="dxa"/>
            </w:tcMar>
            <w:vAlign w:val="center"/>
          </w:tcPr>
          <w:p w14:paraId="2BFA3965" w14:textId="77777777" w:rsidR="00D079B2" w:rsidRPr="00E45CE0" w:rsidRDefault="00D079B2" w:rsidP="0027653C">
            <w:pPr>
              <w:rPr>
                <w:sz w:val="20"/>
                <w:szCs w:val="20"/>
              </w:rPr>
            </w:pPr>
            <w:r w:rsidRPr="00E45CE0">
              <w:rPr>
                <w:sz w:val="20"/>
                <w:szCs w:val="20"/>
              </w:rPr>
              <w:t>Precision, Recall, F-measure</w:t>
            </w:r>
          </w:p>
        </w:tc>
      </w:tr>
    </w:tbl>
    <w:p w14:paraId="5AA2975C" w14:textId="77777777" w:rsidR="005E113E" w:rsidRPr="00E45CE0" w:rsidRDefault="005E113E" w:rsidP="00CC1F1E">
      <w:pPr>
        <w:pStyle w:val="Content1"/>
        <w:rPr>
          <w:rStyle w:val="Emphasis"/>
          <w:i w:val="0"/>
        </w:rPr>
      </w:pPr>
    </w:p>
    <w:p w14:paraId="60C3E525" w14:textId="77777777" w:rsidR="005E113E" w:rsidRPr="00E45CE0" w:rsidRDefault="005E113E" w:rsidP="00CC1F1E">
      <w:pPr>
        <w:pStyle w:val="Heading2"/>
      </w:pPr>
      <w:r w:rsidRPr="00E45CE0">
        <w:rPr>
          <w:rStyle w:val="Emphasis"/>
          <w:i w:val="0"/>
        </w:rPr>
        <w:br w:type="page"/>
      </w:r>
      <w:r w:rsidRPr="00E45CE0">
        <w:lastRenderedPageBreak/>
        <w:t>Twitter and Disaster</w:t>
      </w:r>
    </w:p>
    <w:p w14:paraId="563AA710" w14:textId="77777777" w:rsidR="005E113E" w:rsidRPr="00E45CE0" w:rsidRDefault="005E113E" w:rsidP="005E113E">
      <w:pPr>
        <w:pStyle w:val="Content1"/>
      </w:pPr>
    </w:p>
    <w:p w14:paraId="2327FCDC" w14:textId="77777777" w:rsidR="005E113E" w:rsidRPr="00E45CE0" w:rsidRDefault="005E113E" w:rsidP="005E113E">
      <w:pPr>
        <w:pStyle w:val="Content1"/>
      </w:pPr>
      <w:r w:rsidRPr="00E45CE0">
        <w:t>This part discusses the systems that uses of Twitter in times of disaster as well as the information used.</w:t>
      </w:r>
    </w:p>
    <w:p w14:paraId="501C5AEA" w14:textId="77777777" w:rsidR="005E113E" w:rsidRPr="00E45CE0" w:rsidRDefault="005E113E" w:rsidP="005E113E">
      <w:pPr>
        <w:pStyle w:val="Content1"/>
      </w:pPr>
    </w:p>
    <w:p w14:paraId="6AD8986C" w14:textId="77777777" w:rsidR="005E113E" w:rsidRPr="00E45CE0" w:rsidRDefault="005E113E" w:rsidP="005E113E">
      <w:pPr>
        <w:pStyle w:val="Heading5"/>
      </w:pPr>
      <w:r w:rsidRPr="00E45CE0">
        <w:t>Extracting Relevant Information Nuggets from Disaster-Related Messages in Social Media (Imran et al., 2013)</w:t>
      </w:r>
    </w:p>
    <w:p w14:paraId="125C6A23" w14:textId="77777777" w:rsidR="005E113E" w:rsidRPr="00E45CE0" w:rsidRDefault="005E113E" w:rsidP="005E113E">
      <w:pPr>
        <w:pStyle w:val="Content2"/>
      </w:pPr>
    </w:p>
    <w:p w14:paraId="7E6080C6" w14:textId="77777777" w:rsidR="005E113E" w:rsidRPr="00E45CE0" w:rsidRDefault="005E113E" w:rsidP="00BD4AA3">
      <w:pPr>
        <w:pStyle w:val="Content1"/>
      </w:pPr>
      <w:r w:rsidRPr="00E45CE0">
        <w:t>This paper focuses on the extraction of relevant information from disaster-related tweets. The data set the authors worked with are Twitter data during hurricane Joplin last May 22, 2011 with #joplin. Their approach includes text classification and information extraction.</w:t>
      </w:r>
    </w:p>
    <w:p w14:paraId="573937BF" w14:textId="77777777" w:rsidR="005E113E" w:rsidRPr="00E45CE0" w:rsidRDefault="005E113E" w:rsidP="00BD4AA3">
      <w:pPr>
        <w:pStyle w:val="Content1"/>
      </w:pPr>
    </w:p>
    <w:p w14:paraId="491C7221" w14:textId="69CD384F" w:rsidR="005E113E" w:rsidRPr="00E45CE0" w:rsidRDefault="005E113E" w:rsidP="00BD4AA3">
      <w:pPr>
        <w:pStyle w:val="Content1"/>
      </w:pPr>
      <w:r w:rsidRPr="00E45CE0">
        <w:t>First, the tweets were classified into what categories they belonge</w:t>
      </w:r>
      <w:r w:rsidR="0027653C" w:rsidRPr="00E45CE0">
        <w:t xml:space="preserve">d to. </w:t>
      </w:r>
      <w:r w:rsidR="0027653C" w:rsidRPr="00E45CE0">
        <w:fldChar w:fldCharType="begin"/>
      </w:r>
      <w:r w:rsidR="0027653C" w:rsidRPr="00E45CE0">
        <w:instrText xml:space="preserve"> REF _Ref395793906 \h </w:instrText>
      </w:r>
      <w:r w:rsidR="0027653C" w:rsidRPr="00E45CE0">
        <w:fldChar w:fldCharType="separate"/>
      </w:r>
      <w:r w:rsidR="0027653C" w:rsidRPr="00E45CE0">
        <w:t>Table 2</w:t>
      </w:r>
      <w:r w:rsidR="0027653C" w:rsidRPr="00E45CE0">
        <w:noBreakHyphen/>
        <w:t>2</w:t>
      </w:r>
      <w:r w:rsidR="0027653C" w:rsidRPr="00E45CE0">
        <w:fldChar w:fldCharType="end"/>
      </w:r>
      <w:r w:rsidR="0027653C" w:rsidRPr="00E45CE0">
        <w:t xml:space="preserve"> shows the categorization they used. After filtering the tweets, only those of the Informative category were used. The informative tweets were further categorized into what information type they contain. Their basis for the categories was from the ontology by (Vieweg et al., 2010)</w:t>
      </w:r>
      <w:r w:rsidR="00906034" w:rsidRPr="00E45CE0">
        <w:t xml:space="preserve">. </w:t>
      </w:r>
    </w:p>
    <w:p w14:paraId="00EACDCA" w14:textId="77777777" w:rsidR="0007279C" w:rsidRPr="00E45CE0" w:rsidRDefault="0007279C" w:rsidP="00BD4AA3">
      <w:pPr>
        <w:pStyle w:val="Content1"/>
      </w:pPr>
    </w:p>
    <w:p w14:paraId="3CC511B1" w14:textId="77777777" w:rsidR="00E45CE0" w:rsidRPr="00E45CE0" w:rsidRDefault="00E45CE0" w:rsidP="00BD4AA3">
      <w:pPr>
        <w:pStyle w:val="Content1"/>
      </w:pPr>
    </w:p>
    <w:p w14:paraId="0925BD19" w14:textId="10AFFD0A" w:rsidR="00906034" w:rsidRPr="00E45CE0" w:rsidRDefault="00906034" w:rsidP="00AB6FDF">
      <w:pPr>
        <w:pStyle w:val="Caption"/>
      </w:pPr>
      <w:r w:rsidRPr="00E45CE0">
        <w:t xml:space="preserve">Table </w:t>
      </w:r>
      <w:r w:rsidR="00D44013">
        <w:fldChar w:fldCharType="begin"/>
      </w:r>
      <w:r w:rsidR="00D44013">
        <w:instrText xml:space="preserve"> STYLEREF 1 \s </w:instrText>
      </w:r>
      <w:r w:rsidR="00D44013">
        <w:fldChar w:fldCharType="separate"/>
      </w:r>
      <w:r w:rsidR="00AB6FDF" w:rsidRPr="00E45CE0">
        <w:rPr>
          <w:noProof/>
        </w:rPr>
        <w:t>2</w:t>
      </w:r>
      <w:r w:rsidR="00D44013">
        <w:rPr>
          <w:noProof/>
        </w:rPr>
        <w:fldChar w:fldCharType="end"/>
      </w:r>
      <w:r w:rsidR="00AB6FDF" w:rsidRPr="00E45CE0">
        <w:noBreakHyphen/>
      </w:r>
      <w:r w:rsidR="00D44013">
        <w:fldChar w:fldCharType="begin"/>
      </w:r>
      <w:r w:rsidR="00D44013">
        <w:instrText xml:space="preserve"> SEQ Table \* ARABIC \s 1 </w:instrText>
      </w:r>
      <w:r w:rsidR="00D44013">
        <w:fldChar w:fldCharType="separate"/>
      </w:r>
      <w:r w:rsidR="00AB6FDF" w:rsidRPr="00E45CE0">
        <w:rPr>
          <w:noProof/>
        </w:rPr>
        <w:t>2</w:t>
      </w:r>
      <w:r w:rsidR="00D44013">
        <w:rPr>
          <w:noProof/>
        </w:rPr>
        <w:fldChar w:fldCharType="end"/>
      </w:r>
      <w:r w:rsidRPr="00E45CE0">
        <w:t>. Tweet Categories</w:t>
      </w:r>
    </w:p>
    <w:tbl>
      <w:tblPr>
        <w:tblStyle w:val="TableGrid"/>
        <w:tblW w:w="0" w:type="auto"/>
        <w:tblInd w:w="1188" w:type="dxa"/>
        <w:tblLook w:val="04A0" w:firstRow="1" w:lastRow="0" w:firstColumn="1" w:lastColumn="0" w:noHBand="0" w:noVBand="1"/>
      </w:tblPr>
      <w:tblGrid>
        <w:gridCol w:w="2317"/>
        <w:gridCol w:w="5845"/>
      </w:tblGrid>
      <w:tr w:rsidR="005E113E" w:rsidRPr="00E45CE0" w14:paraId="1DFAF9B8" w14:textId="77777777" w:rsidTr="00BD4AA3">
        <w:tc>
          <w:tcPr>
            <w:tcW w:w="2317" w:type="dxa"/>
            <w:vAlign w:val="center"/>
          </w:tcPr>
          <w:p w14:paraId="088D0B7A" w14:textId="4C590E54" w:rsidR="005E113E" w:rsidRPr="00E45CE0" w:rsidRDefault="00906034" w:rsidP="00906034">
            <w:pPr>
              <w:jc w:val="center"/>
              <w:rPr>
                <w:b/>
                <w:sz w:val="20"/>
                <w:szCs w:val="20"/>
              </w:rPr>
            </w:pPr>
            <w:r w:rsidRPr="00E45CE0">
              <w:rPr>
                <w:b/>
                <w:sz w:val="20"/>
                <w:szCs w:val="20"/>
              </w:rPr>
              <w:t>Category</w:t>
            </w:r>
          </w:p>
        </w:tc>
        <w:tc>
          <w:tcPr>
            <w:tcW w:w="5845" w:type="dxa"/>
            <w:vAlign w:val="center"/>
          </w:tcPr>
          <w:p w14:paraId="25FE0B0F" w14:textId="5001813F" w:rsidR="005E113E" w:rsidRPr="00E45CE0" w:rsidRDefault="00906034" w:rsidP="00906034">
            <w:pPr>
              <w:jc w:val="center"/>
              <w:rPr>
                <w:b/>
                <w:sz w:val="20"/>
                <w:szCs w:val="20"/>
              </w:rPr>
            </w:pPr>
            <w:r w:rsidRPr="00E45CE0">
              <w:rPr>
                <w:b/>
                <w:sz w:val="20"/>
                <w:szCs w:val="20"/>
              </w:rPr>
              <w:t>Description</w:t>
            </w:r>
          </w:p>
        </w:tc>
      </w:tr>
      <w:tr w:rsidR="005E113E" w:rsidRPr="00E45CE0" w14:paraId="526CB251" w14:textId="77777777" w:rsidTr="00BD4AA3">
        <w:tc>
          <w:tcPr>
            <w:tcW w:w="2317" w:type="dxa"/>
            <w:vAlign w:val="center"/>
          </w:tcPr>
          <w:p w14:paraId="404AD552" w14:textId="5D04080B" w:rsidR="005E113E" w:rsidRPr="00E45CE0" w:rsidRDefault="00906034" w:rsidP="00906034">
            <w:pPr>
              <w:autoSpaceDE w:val="0"/>
              <w:autoSpaceDN w:val="0"/>
              <w:adjustRightInd w:val="0"/>
              <w:jc w:val="both"/>
              <w:rPr>
                <w:sz w:val="20"/>
                <w:szCs w:val="20"/>
              </w:rPr>
            </w:pPr>
            <w:r w:rsidRPr="00E45CE0">
              <w:rPr>
                <w:iCs/>
                <w:sz w:val="20"/>
                <w:szCs w:val="20"/>
              </w:rPr>
              <w:t>Personal Only</w:t>
            </w:r>
          </w:p>
        </w:tc>
        <w:tc>
          <w:tcPr>
            <w:tcW w:w="5845" w:type="dxa"/>
            <w:vAlign w:val="center"/>
          </w:tcPr>
          <w:p w14:paraId="11E67D97" w14:textId="4A2D538E" w:rsidR="005E113E" w:rsidRPr="00E45CE0" w:rsidRDefault="00906034" w:rsidP="00906034">
            <w:pPr>
              <w:autoSpaceDE w:val="0"/>
              <w:autoSpaceDN w:val="0"/>
              <w:adjustRightInd w:val="0"/>
              <w:jc w:val="both"/>
              <w:rPr>
                <w:sz w:val="20"/>
                <w:szCs w:val="20"/>
              </w:rPr>
            </w:pPr>
            <w:r w:rsidRPr="00E45CE0">
              <w:rPr>
                <w:sz w:val="20"/>
                <w:szCs w:val="20"/>
              </w:rPr>
              <w:t>If a message is only of interest to its author and her immediate circle of family/friends and does not convey any useful information to other people who do not know the author.</w:t>
            </w:r>
          </w:p>
        </w:tc>
      </w:tr>
      <w:tr w:rsidR="005E113E" w:rsidRPr="00E45CE0" w14:paraId="0A744875" w14:textId="77777777" w:rsidTr="00BD4AA3">
        <w:tc>
          <w:tcPr>
            <w:tcW w:w="2317" w:type="dxa"/>
            <w:vAlign w:val="center"/>
          </w:tcPr>
          <w:p w14:paraId="599669BA" w14:textId="7A62E30D"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F01AA90" w14:textId="19D06AA9" w:rsidR="005E113E" w:rsidRPr="00E45CE0" w:rsidRDefault="00906034" w:rsidP="00906034">
            <w:pPr>
              <w:autoSpaceDE w:val="0"/>
              <w:autoSpaceDN w:val="0"/>
              <w:adjustRightInd w:val="0"/>
              <w:jc w:val="both"/>
              <w:rPr>
                <w:sz w:val="20"/>
                <w:szCs w:val="20"/>
              </w:rPr>
            </w:pPr>
            <w:r w:rsidRPr="00E45CE0">
              <w:rPr>
                <w:iCs/>
                <w:sz w:val="20"/>
                <w:szCs w:val="20"/>
              </w:rPr>
              <w:t>(Direct)</w:t>
            </w:r>
          </w:p>
        </w:tc>
        <w:tc>
          <w:tcPr>
            <w:tcW w:w="5845" w:type="dxa"/>
            <w:vAlign w:val="center"/>
          </w:tcPr>
          <w:p w14:paraId="6DF927AF" w14:textId="687CDEA1" w:rsidR="005E113E" w:rsidRPr="00E45CE0" w:rsidRDefault="00906034" w:rsidP="00906034">
            <w:pPr>
              <w:autoSpaceDE w:val="0"/>
              <w:autoSpaceDN w:val="0"/>
              <w:adjustRightInd w:val="0"/>
              <w:jc w:val="both"/>
              <w:rPr>
                <w:sz w:val="20"/>
                <w:szCs w:val="20"/>
              </w:rPr>
            </w:pPr>
            <w:r w:rsidRPr="00E45CE0">
              <w:rPr>
                <w:sz w:val="20"/>
                <w:szCs w:val="20"/>
              </w:rPr>
              <w:t xml:space="preserve">If the message is of interest to other people beyond the author's immediate circle, and seems to be written by a person who is a </w:t>
            </w:r>
            <w:r w:rsidRPr="00E45CE0">
              <w:rPr>
                <w:iCs/>
                <w:sz w:val="20"/>
                <w:szCs w:val="20"/>
              </w:rPr>
              <w:t xml:space="preserve">direct eyewitness </w:t>
            </w:r>
            <w:r w:rsidRPr="00E45CE0">
              <w:rPr>
                <w:sz w:val="20"/>
                <w:szCs w:val="20"/>
              </w:rPr>
              <w:t>of what is taking place.</w:t>
            </w:r>
          </w:p>
        </w:tc>
      </w:tr>
      <w:tr w:rsidR="005E113E" w:rsidRPr="00E45CE0" w14:paraId="6CCBA8BB" w14:textId="77777777" w:rsidTr="00BD4AA3">
        <w:tc>
          <w:tcPr>
            <w:tcW w:w="2317" w:type="dxa"/>
            <w:vAlign w:val="center"/>
          </w:tcPr>
          <w:p w14:paraId="1E0D578A" w14:textId="00E4083A"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A0C68ED" w14:textId="6B988BB7" w:rsidR="005E113E" w:rsidRPr="00E45CE0" w:rsidRDefault="00906034" w:rsidP="00906034">
            <w:pPr>
              <w:autoSpaceDE w:val="0"/>
              <w:autoSpaceDN w:val="0"/>
              <w:adjustRightInd w:val="0"/>
              <w:jc w:val="both"/>
              <w:rPr>
                <w:sz w:val="20"/>
                <w:szCs w:val="20"/>
              </w:rPr>
            </w:pPr>
            <w:r w:rsidRPr="00E45CE0">
              <w:rPr>
                <w:iCs/>
                <w:sz w:val="20"/>
                <w:szCs w:val="20"/>
              </w:rPr>
              <w:t>(Indirect)</w:t>
            </w:r>
          </w:p>
        </w:tc>
        <w:tc>
          <w:tcPr>
            <w:tcW w:w="5845" w:type="dxa"/>
            <w:vAlign w:val="center"/>
          </w:tcPr>
          <w:p w14:paraId="39221D52" w14:textId="24C30399"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and seems to be seen/heard by the person on the radio, TV, newspaper, or other source. The message must specify the source.</w:t>
            </w:r>
          </w:p>
        </w:tc>
      </w:tr>
      <w:tr w:rsidR="005E113E" w:rsidRPr="00E45CE0" w14:paraId="3E3DD7F1" w14:textId="77777777" w:rsidTr="00BD4AA3">
        <w:tc>
          <w:tcPr>
            <w:tcW w:w="2317" w:type="dxa"/>
            <w:vAlign w:val="center"/>
          </w:tcPr>
          <w:p w14:paraId="235B2C6A" w14:textId="7BC3A589"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5C14F4E2" w14:textId="5634DFC5" w:rsidR="005E113E" w:rsidRPr="00E45CE0" w:rsidRDefault="00906034" w:rsidP="00906034">
            <w:pPr>
              <w:autoSpaceDE w:val="0"/>
              <w:autoSpaceDN w:val="0"/>
              <w:adjustRightInd w:val="0"/>
              <w:jc w:val="both"/>
              <w:rPr>
                <w:sz w:val="20"/>
                <w:szCs w:val="20"/>
              </w:rPr>
            </w:pPr>
            <w:r w:rsidRPr="00E45CE0">
              <w:rPr>
                <w:iCs/>
                <w:sz w:val="20"/>
                <w:szCs w:val="20"/>
              </w:rPr>
              <w:t>(Direct or Indirect)</w:t>
            </w:r>
          </w:p>
        </w:tc>
        <w:tc>
          <w:tcPr>
            <w:tcW w:w="5845" w:type="dxa"/>
            <w:vAlign w:val="center"/>
          </w:tcPr>
          <w:p w14:paraId="2B03721F" w14:textId="4249C698"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but there is not enough information to tell if it is a direct report or a repetition of something from another source.</w:t>
            </w:r>
          </w:p>
        </w:tc>
      </w:tr>
      <w:tr w:rsidR="005E113E" w:rsidRPr="00E45CE0" w14:paraId="50A95AAC" w14:textId="77777777" w:rsidTr="00BD4AA3">
        <w:tc>
          <w:tcPr>
            <w:tcW w:w="2317" w:type="dxa"/>
            <w:vAlign w:val="center"/>
          </w:tcPr>
          <w:p w14:paraId="659219BB" w14:textId="0EC14444" w:rsidR="005E113E" w:rsidRPr="00E45CE0" w:rsidRDefault="00906034" w:rsidP="00906034">
            <w:pPr>
              <w:jc w:val="both"/>
              <w:rPr>
                <w:sz w:val="20"/>
                <w:szCs w:val="20"/>
              </w:rPr>
            </w:pPr>
            <w:r w:rsidRPr="00E45CE0">
              <w:rPr>
                <w:iCs/>
                <w:sz w:val="20"/>
                <w:szCs w:val="20"/>
              </w:rPr>
              <w:t>Other</w:t>
            </w:r>
          </w:p>
        </w:tc>
        <w:tc>
          <w:tcPr>
            <w:tcW w:w="5845" w:type="dxa"/>
            <w:vAlign w:val="center"/>
          </w:tcPr>
          <w:p w14:paraId="30F20B54" w14:textId="7B265B06" w:rsidR="005E113E" w:rsidRPr="00E45CE0" w:rsidRDefault="00906034" w:rsidP="00906034">
            <w:pPr>
              <w:jc w:val="both"/>
              <w:rPr>
                <w:sz w:val="20"/>
                <w:szCs w:val="20"/>
              </w:rPr>
            </w:pPr>
            <w:r w:rsidRPr="00E45CE0">
              <w:rPr>
                <w:sz w:val="20"/>
                <w:szCs w:val="20"/>
              </w:rPr>
              <w:t>If the message is not in English, or if it cannot be classified.</w:t>
            </w:r>
          </w:p>
        </w:tc>
      </w:tr>
    </w:tbl>
    <w:p w14:paraId="00F618A7" w14:textId="77777777" w:rsidR="00906034" w:rsidRPr="00E45CE0" w:rsidRDefault="00906034" w:rsidP="00906034">
      <w:pPr>
        <w:pStyle w:val="Content2"/>
        <w:rPr>
          <w:rStyle w:val="Emphasis"/>
          <w:i w:val="0"/>
        </w:rPr>
      </w:pPr>
    </w:p>
    <w:p w14:paraId="45A881B7" w14:textId="0D909662" w:rsidR="00906034" w:rsidRPr="00E45CE0" w:rsidRDefault="00906034" w:rsidP="00AB6FDF">
      <w:pPr>
        <w:pStyle w:val="Caption"/>
      </w:pPr>
      <w:r w:rsidRPr="00E45CE0">
        <w:t xml:space="preserve">Table </w:t>
      </w:r>
      <w:r w:rsidR="00D44013">
        <w:fldChar w:fldCharType="begin"/>
      </w:r>
      <w:r w:rsidR="00D44013">
        <w:instrText xml:space="preserve"> STYLEREF 1 \s </w:instrText>
      </w:r>
      <w:r w:rsidR="00D44013">
        <w:fldChar w:fldCharType="separate"/>
      </w:r>
      <w:r w:rsidR="00AB6FDF" w:rsidRPr="00E45CE0">
        <w:rPr>
          <w:noProof/>
        </w:rPr>
        <w:t>2</w:t>
      </w:r>
      <w:r w:rsidR="00D44013">
        <w:rPr>
          <w:noProof/>
        </w:rPr>
        <w:fldChar w:fldCharType="end"/>
      </w:r>
      <w:r w:rsidR="00AB6FDF" w:rsidRPr="00E45CE0">
        <w:noBreakHyphen/>
      </w:r>
      <w:r w:rsidR="00D44013">
        <w:fldChar w:fldCharType="begin"/>
      </w:r>
      <w:r w:rsidR="00D44013">
        <w:instrText xml:space="preserve"> SEQ Table \* ARABIC \s 1 </w:instrText>
      </w:r>
      <w:r w:rsidR="00D44013">
        <w:fldChar w:fldCharType="separate"/>
      </w:r>
      <w:r w:rsidR="00AB6FDF" w:rsidRPr="00E45CE0">
        <w:rPr>
          <w:noProof/>
        </w:rPr>
        <w:t>3</w:t>
      </w:r>
      <w:r w:rsidR="00D44013">
        <w:rPr>
          <w:noProof/>
        </w:rPr>
        <w:fldChar w:fldCharType="end"/>
      </w:r>
      <w:r w:rsidRPr="00E45CE0">
        <w:t>. Informative Tweet Categories</w:t>
      </w:r>
    </w:p>
    <w:tbl>
      <w:tblPr>
        <w:tblStyle w:val="TableGrid"/>
        <w:tblW w:w="0" w:type="auto"/>
        <w:tblInd w:w="1188" w:type="dxa"/>
        <w:tblLook w:val="04A0" w:firstRow="1" w:lastRow="0" w:firstColumn="1" w:lastColumn="0" w:noHBand="0" w:noVBand="1"/>
      </w:tblPr>
      <w:tblGrid>
        <w:gridCol w:w="2317"/>
        <w:gridCol w:w="5845"/>
      </w:tblGrid>
      <w:tr w:rsidR="00906034" w:rsidRPr="00E45CE0" w14:paraId="7C1D7EDC" w14:textId="77777777" w:rsidTr="00BD4AA3">
        <w:tc>
          <w:tcPr>
            <w:tcW w:w="2317" w:type="dxa"/>
            <w:vAlign w:val="center"/>
          </w:tcPr>
          <w:p w14:paraId="40FA7AD1" w14:textId="64C83A4E" w:rsidR="00906034" w:rsidRPr="00E45CE0" w:rsidRDefault="00906034" w:rsidP="00906034">
            <w:pPr>
              <w:pStyle w:val="Content2"/>
              <w:ind w:left="0"/>
              <w:jc w:val="left"/>
              <w:rPr>
                <w:rStyle w:val="Emphasis"/>
                <w:b/>
                <w:i w:val="0"/>
              </w:rPr>
            </w:pPr>
            <w:r w:rsidRPr="00E45CE0">
              <w:rPr>
                <w:rStyle w:val="Emphasis"/>
                <w:b/>
                <w:i w:val="0"/>
              </w:rPr>
              <w:t>Category</w:t>
            </w:r>
          </w:p>
        </w:tc>
        <w:tc>
          <w:tcPr>
            <w:tcW w:w="5845" w:type="dxa"/>
            <w:vAlign w:val="center"/>
          </w:tcPr>
          <w:p w14:paraId="64466855" w14:textId="7071BC2B" w:rsidR="00906034" w:rsidRPr="00E45CE0" w:rsidRDefault="00906034" w:rsidP="00906034">
            <w:pPr>
              <w:pStyle w:val="Content2"/>
              <w:ind w:left="0"/>
              <w:jc w:val="left"/>
              <w:rPr>
                <w:rStyle w:val="Emphasis"/>
                <w:b/>
                <w:i w:val="0"/>
              </w:rPr>
            </w:pPr>
            <w:r w:rsidRPr="00E45CE0">
              <w:rPr>
                <w:rStyle w:val="Emphasis"/>
                <w:b/>
                <w:i w:val="0"/>
              </w:rPr>
              <w:t>Description</w:t>
            </w:r>
          </w:p>
        </w:tc>
      </w:tr>
      <w:tr w:rsidR="00906034" w:rsidRPr="00E45CE0" w14:paraId="6D4D1C0D" w14:textId="77777777" w:rsidTr="00BD4AA3">
        <w:tc>
          <w:tcPr>
            <w:tcW w:w="2317" w:type="dxa"/>
            <w:vAlign w:val="center"/>
          </w:tcPr>
          <w:p w14:paraId="1298B30A" w14:textId="407A6E14" w:rsidR="00906034" w:rsidRPr="00E45CE0" w:rsidRDefault="00906034" w:rsidP="000E62A9">
            <w:pPr>
              <w:pStyle w:val="Content2"/>
              <w:ind w:left="0"/>
              <w:jc w:val="left"/>
              <w:rPr>
                <w:rStyle w:val="Emphasis"/>
                <w:i w:val="0"/>
              </w:rPr>
            </w:pPr>
            <w:r w:rsidRPr="00E45CE0">
              <w:rPr>
                <w:rStyle w:val="Emphasis"/>
                <w:i w:val="0"/>
              </w:rPr>
              <w:t>Caution and advice</w:t>
            </w:r>
          </w:p>
        </w:tc>
        <w:tc>
          <w:tcPr>
            <w:tcW w:w="5845" w:type="dxa"/>
            <w:vAlign w:val="center"/>
          </w:tcPr>
          <w:p w14:paraId="07193684" w14:textId="6BB57989" w:rsidR="00906034" w:rsidRPr="00E45CE0" w:rsidRDefault="00906034" w:rsidP="000E62A9">
            <w:pPr>
              <w:pStyle w:val="Content2"/>
              <w:ind w:left="0"/>
              <w:rPr>
                <w:rStyle w:val="Emphasis"/>
                <w:i w:val="0"/>
              </w:rPr>
            </w:pPr>
            <w:r w:rsidRPr="00E45CE0">
              <w:rPr>
                <w:rStyle w:val="Emphasis"/>
                <w:i w:val="0"/>
              </w:rPr>
              <w:t>If a message conveys/reports information about some warning or a piece of advice about a possible hazard of an incident.</w:t>
            </w:r>
          </w:p>
        </w:tc>
      </w:tr>
      <w:tr w:rsidR="00906034" w:rsidRPr="00E45CE0" w14:paraId="6EE188B8" w14:textId="77777777" w:rsidTr="00BD4AA3">
        <w:tc>
          <w:tcPr>
            <w:tcW w:w="2317" w:type="dxa"/>
            <w:vAlign w:val="center"/>
          </w:tcPr>
          <w:p w14:paraId="05923164" w14:textId="45795ECF" w:rsidR="00906034" w:rsidRPr="00E45CE0" w:rsidRDefault="00906034" w:rsidP="000E62A9">
            <w:pPr>
              <w:pStyle w:val="Content2"/>
              <w:ind w:left="0"/>
              <w:jc w:val="left"/>
              <w:rPr>
                <w:rStyle w:val="Emphasis"/>
                <w:i w:val="0"/>
              </w:rPr>
            </w:pPr>
            <w:r w:rsidRPr="00E45CE0">
              <w:rPr>
                <w:rFonts w:cs="TimesNewRomanPS-ItalicMT"/>
                <w:iCs/>
              </w:rPr>
              <w:t>Casualties and damage</w:t>
            </w:r>
          </w:p>
        </w:tc>
        <w:tc>
          <w:tcPr>
            <w:tcW w:w="5845" w:type="dxa"/>
            <w:vAlign w:val="center"/>
          </w:tcPr>
          <w:p w14:paraId="547D8844" w14:textId="7D36D8D3" w:rsidR="00906034" w:rsidRPr="00E45CE0" w:rsidRDefault="00906034" w:rsidP="000E62A9">
            <w:pPr>
              <w:autoSpaceDE w:val="0"/>
              <w:autoSpaceDN w:val="0"/>
              <w:adjustRightInd w:val="0"/>
              <w:jc w:val="both"/>
              <w:rPr>
                <w:rStyle w:val="Emphasis"/>
                <w:rFonts w:cs="TimesNewRomanPSMT"/>
                <w:i w:val="0"/>
                <w:sz w:val="20"/>
                <w:szCs w:val="20"/>
              </w:rPr>
            </w:pPr>
            <w:r w:rsidRPr="00E45CE0">
              <w:rPr>
                <w:rFonts w:cs="TimesNewRomanPSMT"/>
                <w:sz w:val="20"/>
                <w:szCs w:val="20"/>
              </w:rPr>
              <w:t>If a message reports the information about casualties or damage done by an incident.</w:t>
            </w:r>
          </w:p>
        </w:tc>
      </w:tr>
      <w:tr w:rsidR="00906034" w:rsidRPr="00E45CE0" w14:paraId="2201CF44" w14:textId="77777777" w:rsidTr="00BD4AA3">
        <w:tc>
          <w:tcPr>
            <w:tcW w:w="2317" w:type="dxa"/>
            <w:vAlign w:val="center"/>
          </w:tcPr>
          <w:p w14:paraId="07336D27" w14:textId="01AC7B6A" w:rsidR="00906034" w:rsidRPr="00E45CE0" w:rsidRDefault="00906034" w:rsidP="000E62A9">
            <w:pPr>
              <w:pStyle w:val="Content2"/>
              <w:ind w:left="0"/>
              <w:jc w:val="left"/>
              <w:rPr>
                <w:rStyle w:val="Emphasis"/>
                <w:i w:val="0"/>
              </w:rPr>
            </w:pPr>
            <w:r w:rsidRPr="00E45CE0">
              <w:rPr>
                <w:rFonts w:cs="TimesNewRomanPS-ItalicMT"/>
                <w:iCs/>
              </w:rPr>
              <w:t>Donations of money, goods or services</w:t>
            </w:r>
          </w:p>
        </w:tc>
        <w:tc>
          <w:tcPr>
            <w:tcW w:w="5845" w:type="dxa"/>
            <w:vAlign w:val="center"/>
          </w:tcPr>
          <w:p w14:paraId="5AEF1B93" w14:textId="0DB72310" w:rsidR="00906034" w:rsidRPr="00E45CE0" w:rsidRDefault="00906034" w:rsidP="000E62A9">
            <w:pPr>
              <w:autoSpaceDE w:val="0"/>
              <w:autoSpaceDN w:val="0"/>
              <w:adjustRightInd w:val="0"/>
              <w:jc w:val="both"/>
              <w:rPr>
                <w:rStyle w:val="Emphasis"/>
                <w:i w:val="0"/>
              </w:rPr>
            </w:pPr>
            <w:r w:rsidRPr="00E45CE0">
              <w:rPr>
                <w:rFonts w:cs="TimesNewRomanPSMT"/>
                <w:sz w:val="20"/>
                <w:szCs w:val="20"/>
              </w:rPr>
              <w:t>If a message speaks about money raised, donation offers, goods/services offered or asked by the victims of an incident</w:t>
            </w:r>
          </w:p>
        </w:tc>
      </w:tr>
      <w:tr w:rsidR="00906034" w:rsidRPr="00E45CE0" w14:paraId="01FD461D" w14:textId="77777777" w:rsidTr="00BD4AA3">
        <w:tc>
          <w:tcPr>
            <w:tcW w:w="2317" w:type="dxa"/>
            <w:vAlign w:val="center"/>
          </w:tcPr>
          <w:p w14:paraId="0F61C862" w14:textId="205878EE" w:rsidR="00906034" w:rsidRPr="00E45CE0" w:rsidRDefault="00906034" w:rsidP="000E62A9">
            <w:pPr>
              <w:pStyle w:val="Content2"/>
              <w:ind w:left="0"/>
              <w:jc w:val="left"/>
              <w:rPr>
                <w:rStyle w:val="Emphasis"/>
                <w:i w:val="0"/>
              </w:rPr>
            </w:pPr>
            <w:r w:rsidRPr="00E45CE0">
              <w:rPr>
                <w:rFonts w:cs="TimesNewRomanPS-ItalicMT"/>
                <w:iCs/>
              </w:rPr>
              <w:t>People missing, found, or seen</w:t>
            </w:r>
          </w:p>
        </w:tc>
        <w:tc>
          <w:tcPr>
            <w:tcW w:w="5845" w:type="dxa"/>
            <w:vAlign w:val="center"/>
          </w:tcPr>
          <w:p w14:paraId="355110C6" w14:textId="06D78A60" w:rsidR="00906034" w:rsidRPr="00E45CE0" w:rsidRDefault="00906034" w:rsidP="000E62A9">
            <w:pPr>
              <w:autoSpaceDE w:val="0"/>
              <w:autoSpaceDN w:val="0"/>
              <w:adjustRightInd w:val="0"/>
              <w:jc w:val="both"/>
              <w:rPr>
                <w:rStyle w:val="Emphasis"/>
                <w:i w:val="0"/>
              </w:rPr>
            </w:pPr>
            <w:r w:rsidRPr="00E45CE0">
              <w:rPr>
                <w:rFonts w:cs="TimesNewRomanPSMT"/>
                <w:sz w:val="20"/>
                <w:szCs w:val="20"/>
              </w:rPr>
              <w:t>If a message reports about the missing or found person effected by an incident or seen a celebrity visit on ground zero</w:t>
            </w:r>
          </w:p>
        </w:tc>
      </w:tr>
      <w:tr w:rsidR="00906034" w:rsidRPr="00E45CE0" w14:paraId="2AF600D5" w14:textId="77777777" w:rsidTr="00BD4AA3">
        <w:tc>
          <w:tcPr>
            <w:tcW w:w="2317" w:type="dxa"/>
            <w:vAlign w:val="center"/>
          </w:tcPr>
          <w:p w14:paraId="6E0B35F9" w14:textId="67EC665E" w:rsidR="00906034" w:rsidRPr="00E45CE0" w:rsidRDefault="00906034" w:rsidP="000E62A9">
            <w:pPr>
              <w:pStyle w:val="Content2"/>
              <w:ind w:left="0"/>
              <w:jc w:val="left"/>
              <w:rPr>
                <w:rStyle w:val="Emphasis"/>
                <w:i w:val="0"/>
              </w:rPr>
            </w:pPr>
            <w:r w:rsidRPr="00E45CE0">
              <w:rPr>
                <w:rFonts w:cs="TimesNewRomanPS-ItalicMT"/>
                <w:iCs/>
              </w:rPr>
              <w:t>Information source</w:t>
            </w:r>
          </w:p>
        </w:tc>
        <w:tc>
          <w:tcPr>
            <w:tcW w:w="5845" w:type="dxa"/>
            <w:vAlign w:val="center"/>
          </w:tcPr>
          <w:p w14:paraId="3F228931" w14:textId="5AC67346" w:rsidR="00906034" w:rsidRPr="00E45CE0" w:rsidRDefault="00906034" w:rsidP="000E62A9">
            <w:pPr>
              <w:autoSpaceDE w:val="0"/>
              <w:autoSpaceDN w:val="0"/>
              <w:adjustRightInd w:val="0"/>
              <w:jc w:val="both"/>
              <w:rPr>
                <w:rStyle w:val="Emphasis"/>
                <w:rFonts w:cs="TimesNewRomanPSMT"/>
                <w:i w:val="0"/>
                <w:sz w:val="20"/>
                <w:szCs w:val="20"/>
              </w:rPr>
            </w:pPr>
            <w:r w:rsidRPr="00E45CE0">
              <w:rPr>
                <w:rFonts w:cs="TimesNewRomanPSMT"/>
                <w:sz w:val="20"/>
                <w:szCs w:val="20"/>
              </w:rPr>
              <w:t>If a message conveys/contains some information sources like photo, footage, video, or mentions other sources like TV, radio related to an incident.</w:t>
            </w:r>
          </w:p>
        </w:tc>
      </w:tr>
    </w:tbl>
    <w:p w14:paraId="5FF38184" w14:textId="77777777" w:rsidR="00906034" w:rsidRPr="00E45CE0" w:rsidRDefault="00906034" w:rsidP="00906034">
      <w:pPr>
        <w:pStyle w:val="Content2"/>
        <w:rPr>
          <w:rStyle w:val="Emphasis"/>
          <w:i w:val="0"/>
        </w:rPr>
      </w:pPr>
    </w:p>
    <w:p w14:paraId="17789DAD" w14:textId="10CA06C6" w:rsidR="000E62A9" w:rsidRPr="00E45CE0" w:rsidRDefault="000E62A9" w:rsidP="00BD4AA3">
      <w:pPr>
        <w:pStyle w:val="Content1"/>
        <w:rPr>
          <w:rStyle w:val="Emphasis"/>
          <w:i w:val="0"/>
        </w:rPr>
      </w:pPr>
      <w:r w:rsidRPr="00E45CE0">
        <w:rPr>
          <w:rStyle w:val="Emphasis"/>
          <w:i w:val="0"/>
        </w:rPr>
        <w:t>To classify the tweets into the mentioned categories, Naïve Bayesian classifiers were trained and implemented using Weka. Their features include binary features (if the tweet contains the ‘@’ symbol, a hashtags, emoticons, links or URLs, and numbers), scalar features (the length of the tweet), and text features (unigrams, bigrams, POS tags, POS tag-bigrams, and VerbNet classes).</w:t>
      </w:r>
    </w:p>
    <w:p w14:paraId="64D32F41" w14:textId="77777777" w:rsidR="000E62A9" w:rsidRPr="00E45CE0" w:rsidRDefault="000E62A9" w:rsidP="00BD4AA3">
      <w:pPr>
        <w:pStyle w:val="Content1"/>
        <w:rPr>
          <w:rStyle w:val="Emphasis"/>
          <w:i w:val="0"/>
        </w:rPr>
      </w:pPr>
    </w:p>
    <w:p w14:paraId="119F4385" w14:textId="746BD1D4" w:rsidR="000E62A9" w:rsidRPr="00E45CE0" w:rsidRDefault="000E62A9" w:rsidP="00BD4AA3">
      <w:pPr>
        <w:pStyle w:val="Content1"/>
        <w:rPr>
          <w:rStyle w:val="Emphasis"/>
          <w:i w:val="0"/>
        </w:rPr>
      </w:pPr>
      <w:r w:rsidRPr="00E45CE0">
        <w:rPr>
          <w:rStyle w:val="Emphasis"/>
          <w:i w:val="0"/>
        </w:rPr>
        <w:t xml:space="preserve">For each informative tweet category, they have extracted various types of information which they refer to as information nuggets. </w:t>
      </w:r>
      <w:r w:rsidR="00AB6FDF" w:rsidRPr="00E45CE0">
        <w:rPr>
          <w:rStyle w:val="Emphasis"/>
          <w:i w:val="0"/>
        </w:rPr>
        <w:fldChar w:fldCharType="begin"/>
      </w:r>
      <w:r w:rsidR="00AB6FDF" w:rsidRPr="00E45CE0">
        <w:rPr>
          <w:rStyle w:val="Emphasis"/>
          <w:i w:val="0"/>
        </w:rPr>
        <w:instrText xml:space="preserve"> REF _Ref395797412 \h </w:instrText>
      </w:r>
      <w:r w:rsidR="00AB6FDF" w:rsidRPr="00E45CE0">
        <w:rPr>
          <w:rStyle w:val="Emphasis"/>
          <w:i w:val="0"/>
        </w:rPr>
      </w:r>
      <w:r w:rsidR="00AB6FDF" w:rsidRPr="00E45CE0">
        <w:rPr>
          <w:rStyle w:val="Emphasis"/>
          <w:i w:val="0"/>
        </w:rPr>
        <w:fldChar w:fldCharType="separate"/>
      </w:r>
      <w:r w:rsidR="00AB6FDF" w:rsidRPr="00E45CE0">
        <w:t xml:space="preserve">Table </w:t>
      </w:r>
      <w:r w:rsidR="00AB6FDF" w:rsidRPr="00E45CE0">
        <w:rPr>
          <w:noProof/>
        </w:rPr>
        <w:t>2</w:t>
      </w:r>
      <w:r w:rsidR="00AB6FDF" w:rsidRPr="00E45CE0">
        <w:noBreakHyphen/>
      </w:r>
      <w:r w:rsidR="00AB6FDF" w:rsidRPr="00E45CE0">
        <w:rPr>
          <w:noProof/>
        </w:rPr>
        <w:t>4</w:t>
      </w:r>
      <w:r w:rsidR="00AB6FDF" w:rsidRPr="00E45CE0">
        <w:rPr>
          <w:rStyle w:val="Emphasis"/>
          <w:i w:val="0"/>
        </w:rPr>
        <w:fldChar w:fldCharType="end"/>
      </w:r>
      <w:r w:rsidR="00AB6FDF" w:rsidRPr="00E45CE0">
        <w:rPr>
          <w:rStyle w:val="Emphasis"/>
          <w:i w:val="0"/>
        </w:rPr>
        <w:t xml:space="preserve"> shows the extractable information nugget per informative tweet category</w:t>
      </w:r>
      <w:r w:rsidR="003D489D" w:rsidRPr="00E45CE0">
        <w:rPr>
          <w:rStyle w:val="Emphasis"/>
          <w:i w:val="0"/>
        </w:rPr>
        <w:t xml:space="preserve"> as well as that category’s type subsets</w:t>
      </w:r>
      <w:r w:rsidR="00AB6FDF" w:rsidRPr="00E45CE0">
        <w:rPr>
          <w:rStyle w:val="Emphasis"/>
          <w:i w:val="0"/>
        </w:rPr>
        <w:t xml:space="preserve">. The location references, time references, and number of casualties were extracted using the Stanford Named Entity Recognizer. All the Twitter Handlers (i.e. all words starting with the </w:t>
      </w:r>
      <w:r w:rsidR="003D489D" w:rsidRPr="00E45CE0">
        <w:rPr>
          <w:rStyle w:val="Emphasis"/>
          <w:i w:val="0"/>
        </w:rPr>
        <w:t>‘</w:t>
      </w:r>
      <w:r w:rsidR="00AB6FDF" w:rsidRPr="00E45CE0">
        <w:rPr>
          <w:rStyle w:val="Emphasis"/>
          <w:i w:val="0"/>
        </w:rPr>
        <w:t>@</w:t>
      </w:r>
      <w:r w:rsidR="003D489D" w:rsidRPr="00E45CE0">
        <w:rPr>
          <w:rStyle w:val="Emphasis"/>
          <w:i w:val="0"/>
        </w:rPr>
        <w:t>’</w:t>
      </w:r>
      <w:r w:rsidR="00AB6FDF" w:rsidRPr="00E45CE0">
        <w:rPr>
          <w:rStyle w:val="Emphasis"/>
          <w:i w:val="0"/>
        </w:rPr>
        <w:t xml:space="preserve"> symbol</w:t>
      </w:r>
      <w:r w:rsidR="003D489D" w:rsidRPr="00E45CE0">
        <w:rPr>
          <w:rStyle w:val="Emphasis"/>
          <w:i w:val="0"/>
        </w:rPr>
        <w:t xml:space="preserve"> and URLs) were extracted from the tweet for the sources. Caution/Advice and Damaged Object were extracted using the Stanford Part of Speech Tagger and WordNet. For the intention of the tweet, another classifier was trained to determine if the tweet is a donation effort or it requests for help. Lastly, the type information nugget pertains to the Type Subset column. For each informative tweet category, another classifier was trained to classify the category into its corresponding subset.</w:t>
      </w:r>
    </w:p>
    <w:p w14:paraId="495CD70A" w14:textId="77777777" w:rsidR="00663CFF" w:rsidRPr="00E45CE0" w:rsidRDefault="00663CFF" w:rsidP="00906034">
      <w:pPr>
        <w:pStyle w:val="Content2"/>
        <w:rPr>
          <w:rStyle w:val="Emphasis"/>
          <w:i w:val="0"/>
        </w:rPr>
      </w:pPr>
    </w:p>
    <w:p w14:paraId="270F0F96" w14:textId="4C8EB121" w:rsidR="00AB6FDF" w:rsidRPr="00E45CE0" w:rsidRDefault="00AB6FDF" w:rsidP="00AB6FDF">
      <w:pPr>
        <w:pStyle w:val="Caption"/>
      </w:pPr>
      <w:bookmarkStart w:id="53" w:name="_Ref395797412"/>
      <w:r w:rsidRPr="00E45CE0">
        <w:t xml:space="preserve">Table </w:t>
      </w:r>
      <w:r w:rsidR="00D44013">
        <w:fldChar w:fldCharType="begin"/>
      </w:r>
      <w:r w:rsidR="00D44013">
        <w:instrText xml:space="preserve"> STYLEREF 1 \s </w:instrText>
      </w:r>
      <w:r w:rsidR="00D44013">
        <w:fldChar w:fldCharType="separate"/>
      </w:r>
      <w:r w:rsidRPr="00E45CE0">
        <w:rPr>
          <w:noProof/>
        </w:rPr>
        <w:t>2</w:t>
      </w:r>
      <w:r w:rsidR="00D44013">
        <w:rPr>
          <w:noProof/>
        </w:rPr>
        <w:fldChar w:fldCharType="end"/>
      </w:r>
      <w:r w:rsidRPr="00E45CE0">
        <w:noBreakHyphen/>
      </w:r>
      <w:r w:rsidR="00D44013">
        <w:fldChar w:fldCharType="begin"/>
      </w:r>
      <w:r w:rsidR="00D44013">
        <w:instrText xml:space="preserve"> SEQ Table \* ARABIC \s 1 </w:instrText>
      </w:r>
      <w:r w:rsidR="00D44013">
        <w:fldChar w:fldCharType="separate"/>
      </w:r>
      <w:r w:rsidRPr="00E45CE0">
        <w:rPr>
          <w:noProof/>
        </w:rPr>
        <w:t>4</w:t>
      </w:r>
      <w:r w:rsidR="00D44013">
        <w:rPr>
          <w:noProof/>
        </w:rPr>
        <w:fldChar w:fldCharType="end"/>
      </w:r>
      <w:bookmarkEnd w:id="53"/>
      <w:r w:rsidRPr="00E45CE0">
        <w:t>. Extractable Information Nugget per Informative Tweet Category</w:t>
      </w:r>
    </w:p>
    <w:tbl>
      <w:tblPr>
        <w:tblStyle w:val="TableGrid"/>
        <w:tblW w:w="0" w:type="auto"/>
        <w:tblInd w:w="1188" w:type="dxa"/>
        <w:tblLook w:val="04A0" w:firstRow="1" w:lastRow="0" w:firstColumn="1" w:lastColumn="0" w:noHBand="0" w:noVBand="1"/>
      </w:tblPr>
      <w:tblGrid>
        <w:gridCol w:w="2227"/>
        <w:gridCol w:w="2610"/>
        <w:gridCol w:w="3325"/>
      </w:tblGrid>
      <w:tr w:rsidR="00663CFF" w:rsidRPr="00E45CE0" w14:paraId="326A04CD" w14:textId="77777777" w:rsidTr="00BD4AA3">
        <w:tc>
          <w:tcPr>
            <w:tcW w:w="2227" w:type="dxa"/>
            <w:vAlign w:val="center"/>
          </w:tcPr>
          <w:p w14:paraId="246C2ED2" w14:textId="654D001C" w:rsidR="005060C9" w:rsidRPr="00E45CE0" w:rsidRDefault="00663CFF" w:rsidP="005060C9">
            <w:pPr>
              <w:pStyle w:val="Content2"/>
              <w:ind w:left="0"/>
              <w:jc w:val="center"/>
              <w:rPr>
                <w:rStyle w:val="Emphasis"/>
                <w:b/>
                <w:i w:val="0"/>
              </w:rPr>
            </w:pPr>
            <w:r w:rsidRPr="00E45CE0">
              <w:rPr>
                <w:rStyle w:val="Emphasis"/>
                <w:b/>
                <w:i w:val="0"/>
              </w:rPr>
              <w:t>Informat</w:t>
            </w:r>
            <w:r w:rsidR="005060C9" w:rsidRPr="00E45CE0">
              <w:rPr>
                <w:rStyle w:val="Emphasis"/>
                <w:b/>
                <w:i w:val="0"/>
              </w:rPr>
              <w:t>ive</w:t>
            </w:r>
          </w:p>
          <w:p w14:paraId="285B7F23" w14:textId="1C87E516" w:rsidR="00663CFF" w:rsidRPr="00E45CE0" w:rsidRDefault="00663CFF" w:rsidP="005060C9">
            <w:pPr>
              <w:pStyle w:val="Content2"/>
              <w:ind w:left="0"/>
              <w:jc w:val="center"/>
              <w:rPr>
                <w:rStyle w:val="Emphasis"/>
                <w:b/>
                <w:i w:val="0"/>
              </w:rPr>
            </w:pPr>
            <w:r w:rsidRPr="00E45CE0">
              <w:rPr>
                <w:rStyle w:val="Emphasis"/>
                <w:b/>
                <w:i w:val="0"/>
              </w:rPr>
              <w:t>Tweet Category</w:t>
            </w:r>
          </w:p>
        </w:tc>
        <w:tc>
          <w:tcPr>
            <w:tcW w:w="2610" w:type="dxa"/>
            <w:vAlign w:val="center"/>
          </w:tcPr>
          <w:p w14:paraId="59293675" w14:textId="77777777" w:rsidR="00663CFF" w:rsidRPr="00E45CE0" w:rsidRDefault="00663CFF" w:rsidP="005060C9">
            <w:pPr>
              <w:pStyle w:val="Content2"/>
              <w:ind w:left="0"/>
              <w:jc w:val="center"/>
              <w:rPr>
                <w:rStyle w:val="Emphasis"/>
                <w:b/>
                <w:i w:val="0"/>
              </w:rPr>
            </w:pPr>
            <w:r w:rsidRPr="00E45CE0">
              <w:rPr>
                <w:rStyle w:val="Emphasis"/>
                <w:b/>
                <w:i w:val="0"/>
              </w:rPr>
              <w:t>Information Nugget</w:t>
            </w:r>
          </w:p>
        </w:tc>
        <w:tc>
          <w:tcPr>
            <w:tcW w:w="3325" w:type="dxa"/>
            <w:vAlign w:val="center"/>
          </w:tcPr>
          <w:p w14:paraId="1D1B110E" w14:textId="49474BBA" w:rsidR="00663CFF" w:rsidRPr="00E45CE0" w:rsidRDefault="00AB6FDF" w:rsidP="005060C9">
            <w:pPr>
              <w:pStyle w:val="Content2"/>
              <w:ind w:left="0"/>
              <w:jc w:val="center"/>
              <w:rPr>
                <w:rStyle w:val="Emphasis"/>
                <w:b/>
                <w:i w:val="0"/>
              </w:rPr>
            </w:pPr>
            <w:r w:rsidRPr="00E45CE0">
              <w:rPr>
                <w:rStyle w:val="Emphasis"/>
                <w:b/>
                <w:i w:val="0"/>
              </w:rPr>
              <w:t>Type</w:t>
            </w:r>
            <w:r w:rsidR="00663CFF" w:rsidRPr="00E45CE0">
              <w:rPr>
                <w:rStyle w:val="Emphasis"/>
                <w:b/>
                <w:i w:val="0"/>
              </w:rPr>
              <w:t xml:space="preserve"> Subsets</w:t>
            </w:r>
          </w:p>
        </w:tc>
      </w:tr>
      <w:tr w:rsidR="00663CFF" w:rsidRPr="00E45CE0" w14:paraId="48802E9C" w14:textId="77777777" w:rsidTr="00BD4AA3">
        <w:tc>
          <w:tcPr>
            <w:tcW w:w="2227" w:type="dxa"/>
            <w:vAlign w:val="center"/>
          </w:tcPr>
          <w:p w14:paraId="28470796" w14:textId="77777777" w:rsidR="00663CFF" w:rsidRPr="00E45CE0" w:rsidRDefault="00663CFF" w:rsidP="005060C9">
            <w:pPr>
              <w:pStyle w:val="Content2"/>
              <w:ind w:left="0"/>
              <w:jc w:val="left"/>
              <w:rPr>
                <w:rStyle w:val="Emphasis"/>
                <w:i w:val="0"/>
              </w:rPr>
            </w:pPr>
            <w:r w:rsidRPr="00E45CE0">
              <w:rPr>
                <w:rStyle w:val="Emphasis"/>
                <w:i w:val="0"/>
              </w:rPr>
              <w:t>Caution and advice</w:t>
            </w:r>
          </w:p>
        </w:tc>
        <w:tc>
          <w:tcPr>
            <w:tcW w:w="2610" w:type="dxa"/>
            <w:vAlign w:val="center"/>
          </w:tcPr>
          <w:p w14:paraId="6FE47CEC" w14:textId="7E9869A4" w:rsidR="005060C9" w:rsidRPr="00E45CE0" w:rsidRDefault="005060C9" w:rsidP="005060C9">
            <w:pPr>
              <w:pStyle w:val="ListParagraph"/>
              <w:numPr>
                <w:ilvl w:val="0"/>
                <w:numId w:val="7"/>
              </w:numPr>
              <w:ind w:left="221" w:hanging="180"/>
              <w:textAlignment w:val="center"/>
              <w:rPr>
                <w:rFonts w:eastAsia="Times New Roman" w:cs="Times New Roman"/>
                <w:color w:val="000000"/>
                <w:sz w:val="22"/>
                <w:szCs w:val="22"/>
                <w:lang w:val="en-PH"/>
              </w:rPr>
            </w:pPr>
            <w:r w:rsidRPr="00E45CE0">
              <w:rPr>
                <w:rFonts w:eastAsia="Times New Roman" w:cs="Times New Roman"/>
                <w:color w:val="000000"/>
                <w:sz w:val="22"/>
                <w:szCs w:val="22"/>
                <w:lang w:val="en-PH"/>
              </w:rPr>
              <w:t>Location references</w:t>
            </w:r>
          </w:p>
          <w:p w14:paraId="2B996BE3" w14:textId="0E5EA02F" w:rsidR="005060C9" w:rsidRPr="00E45CE0" w:rsidRDefault="005060C9" w:rsidP="005060C9">
            <w:pPr>
              <w:pStyle w:val="ListParagraph"/>
              <w:numPr>
                <w:ilvl w:val="0"/>
                <w:numId w:val="7"/>
              </w:numPr>
              <w:ind w:left="221" w:hanging="180"/>
              <w:textAlignment w:val="center"/>
              <w:rPr>
                <w:rFonts w:eastAsia="Times New Roman" w:cs="Times New Roman"/>
                <w:color w:val="000000"/>
                <w:sz w:val="22"/>
                <w:szCs w:val="22"/>
                <w:lang w:val="en-PH"/>
              </w:rPr>
            </w:pPr>
            <w:r w:rsidRPr="00E45CE0">
              <w:rPr>
                <w:rFonts w:eastAsia="Times New Roman" w:cs="Times New Roman"/>
                <w:color w:val="000000"/>
                <w:sz w:val="22"/>
                <w:szCs w:val="22"/>
                <w:lang w:val="en-PH"/>
              </w:rPr>
              <w:t>Time references</w:t>
            </w:r>
          </w:p>
          <w:p w14:paraId="37CCAA93" w14:textId="5F33E5F7" w:rsidR="005060C9" w:rsidRPr="00E45CE0" w:rsidRDefault="005060C9" w:rsidP="005060C9">
            <w:pPr>
              <w:pStyle w:val="ListParagraph"/>
              <w:numPr>
                <w:ilvl w:val="0"/>
                <w:numId w:val="7"/>
              </w:numPr>
              <w:ind w:left="221" w:hanging="180"/>
              <w:textAlignment w:val="center"/>
              <w:rPr>
                <w:rFonts w:eastAsia="Times New Roman" w:cs="Times New Roman"/>
                <w:color w:val="000000"/>
                <w:sz w:val="22"/>
                <w:szCs w:val="22"/>
                <w:lang w:val="en-PH"/>
              </w:rPr>
            </w:pPr>
            <w:r w:rsidRPr="00E45CE0">
              <w:rPr>
                <w:rFonts w:eastAsia="Times New Roman" w:cs="Times New Roman"/>
                <w:color w:val="000000"/>
                <w:sz w:val="22"/>
                <w:szCs w:val="22"/>
                <w:lang w:val="en-PH"/>
              </w:rPr>
              <w:t>Caution/Advice</w:t>
            </w:r>
          </w:p>
          <w:p w14:paraId="6B545EC4" w14:textId="77777777" w:rsidR="00663CFF" w:rsidRPr="00E45CE0" w:rsidRDefault="005060C9" w:rsidP="005060C9">
            <w:pPr>
              <w:pStyle w:val="ListParagraph"/>
              <w:numPr>
                <w:ilvl w:val="0"/>
                <w:numId w:val="7"/>
              </w:numPr>
              <w:ind w:left="221" w:hanging="180"/>
              <w:textAlignment w:val="center"/>
            </w:pPr>
            <w:r w:rsidRPr="00E45CE0">
              <w:rPr>
                <w:rFonts w:eastAsia="Times New Roman" w:cs="Times New Roman"/>
                <w:color w:val="000000"/>
                <w:sz w:val="22"/>
                <w:szCs w:val="22"/>
                <w:lang w:val="en-PH"/>
              </w:rPr>
              <w:t>Source</w:t>
            </w:r>
          </w:p>
          <w:p w14:paraId="47FADA89" w14:textId="1EC47B5E" w:rsidR="005060C9" w:rsidRPr="00E45CE0" w:rsidRDefault="005060C9" w:rsidP="005060C9">
            <w:pPr>
              <w:pStyle w:val="ListParagraph"/>
              <w:numPr>
                <w:ilvl w:val="0"/>
                <w:numId w:val="7"/>
              </w:numPr>
              <w:ind w:left="221" w:hanging="180"/>
              <w:textAlignment w:val="center"/>
              <w:rPr>
                <w:rStyle w:val="Emphasis"/>
                <w:i w:val="0"/>
              </w:rPr>
            </w:pPr>
            <w:r w:rsidRPr="00E45CE0">
              <w:rPr>
                <w:rFonts w:eastAsia="Times New Roman" w:cs="Times New Roman"/>
                <w:color w:val="000000"/>
                <w:sz w:val="22"/>
                <w:szCs w:val="22"/>
                <w:lang w:val="en-PH"/>
              </w:rPr>
              <w:t>Type</w:t>
            </w:r>
          </w:p>
        </w:tc>
        <w:tc>
          <w:tcPr>
            <w:tcW w:w="3325" w:type="dxa"/>
            <w:vAlign w:val="center"/>
          </w:tcPr>
          <w:p w14:paraId="5F7E55E8" w14:textId="77777777" w:rsidR="005060C9" w:rsidRPr="00E45CE0" w:rsidRDefault="005060C9" w:rsidP="005060C9">
            <w:pPr>
              <w:pStyle w:val="ListParagraph"/>
              <w:numPr>
                <w:ilvl w:val="0"/>
                <w:numId w:val="7"/>
              </w:numPr>
              <w:autoSpaceDE w:val="0"/>
              <w:autoSpaceDN w:val="0"/>
              <w:adjustRightInd w:val="0"/>
              <w:ind w:left="255" w:hanging="255"/>
              <w:rPr>
                <w:rFonts w:cs="TimesNewRomanPSMT"/>
                <w:sz w:val="20"/>
                <w:szCs w:val="20"/>
              </w:rPr>
            </w:pPr>
            <w:r w:rsidRPr="00E45CE0">
              <w:rPr>
                <w:rFonts w:cs="TimesNewRomanPSMT"/>
                <w:sz w:val="20"/>
                <w:szCs w:val="20"/>
              </w:rPr>
              <w:t>Warning issued or lifted</w:t>
            </w:r>
          </w:p>
          <w:p w14:paraId="3FE89A08" w14:textId="77777777" w:rsidR="005060C9" w:rsidRPr="00E45CE0" w:rsidRDefault="005060C9" w:rsidP="005060C9">
            <w:pPr>
              <w:pStyle w:val="ListParagraph"/>
              <w:numPr>
                <w:ilvl w:val="0"/>
                <w:numId w:val="7"/>
              </w:numPr>
              <w:autoSpaceDE w:val="0"/>
              <w:autoSpaceDN w:val="0"/>
              <w:adjustRightInd w:val="0"/>
              <w:ind w:left="255" w:hanging="255"/>
              <w:rPr>
                <w:rFonts w:cs="TimesNewRomanPSMT"/>
                <w:sz w:val="20"/>
                <w:szCs w:val="20"/>
              </w:rPr>
            </w:pPr>
            <w:r w:rsidRPr="00E45CE0">
              <w:rPr>
                <w:rFonts w:cs="TimesNewRomanPSMT"/>
                <w:sz w:val="20"/>
                <w:szCs w:val="20"/>
              </w:rPr>
              <w:t>Siren heard</w:t>
            </w:r>
          </w:p>
          <w:p w14:paraId="1047050F" w14:textId="22492670" w:rsidR="005060C9" w:rsidRPr="00E45CE0" w:rsidRDefault="005060C9" w:rsidP="005060C9">
            <w:pPr>
              <w:pStyle w:val="ListParagraph"/>
              <w:numPr>
                <w:ilvl w:val="0"/>
                <w:numId w:val="7"/>
              </w:numPr>
              <w:autoSpaceDE w:val="0"/>
              <w:autoSpaceDN w:val="0"/>
              <w:adjustRightInd w:val="0"/>
              <w:ind w:left="255" w:hanging="255"/>
              <w:rPr>
                <w:rFonts w:cs="TimesNewRomanPSMT"/>
                <w:sz w:val="20"/>
                <w:szCs w:val="20"/>
              </w:rPr>
            </w:pPr>
            <w:r w:rsidRPr="00E45CE0">
              <w:rPr>
                <w:rFonts w:cs="TimesNewRomanPSMT"/>
                <w:sz w:val="20"/>
                <w:szCs w:val="20"/>
              </w:rPr>
              <w:t>Shelter open or available</w:t>
            </w:r>
          </w:p>
          <w:p w14:paraId="7D9E99D3" w14:textId="0F99CB32" w:rsidR="00663CFF" w:rsidRPr="00E45CE0" w:rsidRDefault="005060C9" w:rsidP="005060C9">
            <w:pPr>
              <w:numPr>
                <w:ilvl w:val="0"/>
                <w:numId w:val="7"/>
              </w:numPr>
              <w:ind w:left="255" w:hanging="255"/>
              <w:textAlignment w:val="center"/>
              <w:rPr>
                <w:rStyle w:val="Emphasis"/>
                <w:rFonts w:eastAsia="Times New Roman" w:cs="Times New Roman"/>
                <w:i w:val="0"/>
                <w:color w:val="000000"/>
                <w:sz w:val="22"/>
                <w:szCs w:val="22"/>
                <w:lang w:val="en-PH"/>
              </w:rPr>
            </w:pPr>
            <w:r w:rsidRPr="00E45CE0">
              <w:rPr>
                <w:rFonts w:cs="TimesNewRomanPSMT"/>
                <w:sz w:val="20"/>
                <w:szCs w:val="20"/>
              </w:rPr>
              <w:t>Disaster sighting or touchdown</w:t>
            </w:r>
          </w:p>
        </w:tc>
      </w:tr>
      <w:tr w:rsidR="00663CFF" w:rsidRPr="00E45CE0" w14:paraId="136AE0C1" w14:textId="77777777" w:rsidTr="00BD4AA3">
        <w:tc>
          <w:tcPr>
            <w:tcW w:w="2227" w:type="dxa"/>
            <w:vAlign w:val="center"/>
          </w:tcPr>
          <w:p w14:paraId="3851A1DD" w14:textId="77777777" w:rsidR="00663CFF" w:rsidRPr="00E45CE0" w:rsidRDefault="00663CFF" w:rsidP="005060C9">
            <w:pPr>
              <w:pStyle w:val="Content2"/>
              <w:ind w:left="0"/>
              <w:jc w:val="left"/>
              <w:rPr>
                <w:rStyle w:val="Emphasis"/>
                <w:i w:val="0"/>
              </w:rPr>
            </w:pPr>
            <w:r w:rsidRPr="00E45CE0">
              <w:rPr>
                <w:rFonts w:cs="TimesNewRomanPS-ItalicMT"/>
                <w:iCs/>
              </w:rPr>
              <w:t>Casualties and damage</w:t>
            </w:r>
          </w:p>
        </w:tc>
        <w:tc>
          <w:tcPr>
            <w:tcW w:w="2610" w:type="dxa"/>
            <w:vAlign w:val="center"/>
          </w:tcPr>
          <w:p w14:paraId="0E7755B4" w14:textId="77777777" w:rsidR="005060C9" w:rsidRPr="00E45CE0" w:rsidRDefault="005060C9" w:rsidP="005060C9">
            <w:pPr>
              <w:pStyle w:val="ListParagraph"/>
              <w:numPr>
                <w:ilvl w:val="0"/>
                <w:numId w:val="9"/>
              </w:numPr>
              <w:autoSpaceDE w:val="0"/>
              <w:autoSpaceDN w:val="0"/>
              <w:adjustRightInd w:val="0"/>
              <w:ind w:left="252" w:hanging="180"/>
              <w:rPr>
                <w:rFonts w:cs="TimesNewRomanPSMT"/>
                <w:sz w:val="20"/>
                <w:szCs w:val="20"/>
              </w:rPr>
            </w:pPr>
            <w:r w:rsidRPr="00E45CE0">
              <w:rPr>
                <w:rFonts w:cs="TimesNewRomanPSMT"/>
                <w:sz w:val="20"/>
                <w:szCs w:val="20"/>
              </w:rPr>
              <w:t>Location references</w:t>
            </w:r>
          </w:p>
          <w:p w14:paraId="6D10C254" w14:textId="77777777" w:rsidR="005060C9" w:rsidRPr="00E45CE0" w:rsidRDefault="005060C9" w:rsidP="005060C9">
            <w:pPr>
              <w:pStyle w:val="ListParagraph"/>
              <w:numPr>
                <w:ilvl w:val="0"/>
                <w:numId w:val="9"/>
              </w:numPr>
              <w:autoSpaceDE w:val="0"/>
              <w:autoSpaceDN w:val="0"/>
              <w:adjustRightInd w:val="0"/>
              <w:ind w:left="252" w:hanging="180"/>
              <w:rPr>
                <w:rFonts w:cs="TimesNewRomanPSMT"/>
                <w:sz w:val="20"/>
                <w:szCs w:val="20"/>
              </w:rPr>
            </w:pPr>
            <w:r w:rsidRPr="00E45CE0">
              <w:rPr>
                <w:rFonts w:cs="TimesNewRomanPSMT"/>
                <w:sz w:val="20"/>
                <w:szCs w:val="20"/>
              </w:rPr>
              <w:t>Time references</w:t>
            </w:r>
          </w:p>
          <w:p w14:paraId="2D217E4A" w14:textId="77777777" w:rsidR="005060C9" w:rsidRPr="00E45CE0" w:rsidRDefault="005060C9" w:rsidP="005060C9">
            <w:pPr>
              <w:pStyle w:val="ListParagraph"/>
              <w:numPr>
                <w:ilvl w:val="0"/>
                <w:numId w:val="9"/>
              </w:numPr>
              <w:autoSpaceDE w:val="0"/>
              <w:autoSpaceDN w:val="0"/>
              <w:adjustRightInd w:val="0"/>
              <w:ind w:left="252" w:hanging="180"/>
            </w:pPr>
            <w:r w:rsidRPr="00E45CE0">
              <w:rPr>
                <w:sz w:val="20"/>
                <w:szCs w:val="20"/>
              </w:rPr>
              <w:t>Number of Casualties</w:t>
            </w:r>
          </w:p>
          <w:p w14:paraId="28ED80D6" w14:textId="77777777" w:rsidR="005060C9" w:rsidRPr="00E45CE0" w:rsidRDefault="005060C9" w:rsidP="005060C9">
            <w:pPr>
              <w:pStyle w:val="ListParagraph"/>
              <w:numPr>
                <w:ilvl w:val="0"/>
                <w:numId w:val="9"/>
              </w:numPr>
              <w:autoSpaceDE w:val="0"/>
              <w:autoSpaceDN w:val="0"/>
              <w:adjustRightInd w:val="0"/>
              <w:ind w:left="252" w:hanging="180"/>
            </w:pPr>
            <w:r w:rsidRPr="00E45CE0">
              <w:rPr>
                <w:rFonts w:cs="TimesNewRomanPSMT"/>
                <w:sz w:val="20"/>
                <w:szCs w:val="20"/>
              </w:rPr>
              <w:t>Damaged Object</w:t>
            </w:r>
          </w:p>
          <w:p w14:paraId="1AE657A1" w14:textId="77777777" w:rsidR="00663CFF" w:rsidRPr="00E45CE0" w:rsidRDefault="005060C9" w:rsidP="005060C9">
            <w:pPr>
              <w:pStyle w:val="ListParagraph"/>
              <w:numPr>
                <w:ilvl w:val="0"/>
                <w:numId w:val="9"/>
              </w:numPr>
              <w:autoSpaceDE w:val="0"/>
              <w:autoSpaceDN w:val="0"/>
              <w:adjustRightInd w:val="0"/>
              <w:ind w:left="252" w:hanging="180"/>
            </w:pPr>
            <w:r w:rsidRPr="00E45CE0">
              <w:rPr>
                <w:rFonts w:cs="TimesNewRomanPSMT"/>
                <w:sz w:val="20"/>
                <w:szCs w:val="20"/>
              </w:rPr>
              <w:t>Source</w:t>
            </w:r>
          </w:p>
          <w:p w14:paraId="2EBB5CA0" w14:textId="11BC76D6" w:rsidR="005060C9" w:rsidRPr="00E45CE0" w:rsidRDefault="005060C9" w:rsidP="005060C9">
            <w:pPr>
              <w:pStyle w:val="ListParagraph"/>
              <w:numPr>
                <w:ilvl w:val="0"/>
                <w:numId w:val="9"/>
              </w:numPr>
              <w:autoSpaceDE w:val="0"/>
              <w:autoSpaceDN w:val="0"/>
              <w:adjustRightInd w:val="0"/>
              <w:ind w:left="252" w:hanging="180"/>
              <w:rPr>
                <w:rStyle w:val="Emphasis"/>
                <w:i w:val="0"/>
              </w:rPr>
            </w:pPr>
            <w:r w:rsidRPr="00E45CE0">
              <w:rPr>
                <w:rFonts w:cs="TimesNewRomanPSMT"/>
                <w:sz w:val="20"/>
                <w:szCs w:val="20"/>
              </w:rPr>
              <w:t>Type</w:t>
            </w:r>
          </w:p>
        </w:tc>
        <w:tc>
          <w:tcPr>
            <w:tcW w:w="3325" w:type="dxa"/>
            <w:vAlign w:val="center"/>
          </w:tcPr>
          <w:p w14:paraId="713CECC1" w14:textId="77777777" w:rsidR="005060C9" w:rsidRPr="00E45CE0" w:rsidRDefault="005060C9" w:rsidP="005060C9">
            <w:pPr>
              <w:pStyle w:val="ListParagraph"/>
              <w:numPr>
                <w:ilvl w:val="0"/>
                <w:numId w:val="9"/>
              </w:numPr>
              <w:autoSpaceDE w:val="0"/>
              <w:autoSpaceDN w:val="0"/>
              <w:adjustRightInd w:val="0"/>
              <w:ind w:left="255" w:hanging="255"/>
              <w:rPr>
                <w:rFonts w:cs="TimesNewRomanPSMT"/>
                <w:sz w:val="20"/>
                <w:szCs w:val="20"/>
              </w:rPr>
            </w:pPr>
            <w:r w:rsidRPr="00E45CE0">
              <w:rPr>
                <w:rFonts w:cs="TimesNewRomanPSMT"/>
                <w:sz w:val="20"/>
                <w:szCs w:val="20"/>
              </w:rPr>
              <w:t>Infrastructure</w:t>
            </w:r>
          </w:p>
          <w:p w14:paraId="31E72059" w14:textId="77777777" w:rsidR="005060C9" w:rsidRPr="00E45CE0" w:rsidRDefault="005060C9" w:rsidP="005060C9">
            <w:pPr>
              <w:pStyle w:val="ListParagraph"/>
              <w:numPr>
                <w:ilvl w:val="0"/>
                <w:numId w:val="9"/>
              </w:numPr>
              <w:autoSpaceDE w:val="0"/>
              <w:autoSpaceDN w:val="0"/>
              <w:adjustRightInd w:val="0"/>
              <w:ind w:left="255" w:hanging="255"/>
            </w:pPr>
            <w:r w:rsidRPr="00E45CE0">
              <w:rPr>
                <w:rFonts w:cs="TimesNewRomanPSMT"/>
                <w:sz w:val="20"/>
                <w:szCs w:val="20"/>
              </w:rPr>
              <w:t>Death</w:t>
            </w:r>
          </w:p>
          <w:p w14:paraId="557522B8" w14:textId="77777777" w:rsidR="005060C9" w:rsidRPr="00E45CE0" w:rsidRDefault="005060C9" w:rsidP="005060C9">
            <w:pPr>
              <w:pStyle w:val="ListParagraph"/>
              <w:numPr>
                <w:ilvl w:val="0"/>
                <w:numId w:val="9"/>
              </w:numPr>
              <w:autoSpaceDE w:val="0"/>
              <w:autoSpaceDN w:val="0"/>
              <w:adjustRightInd w:val="0"/>
              <w:ind w:left="255" w:hanging="255"/>
            </w:pPr>
            <w:r w:rsidRPr="00E45CE0">
              <w:rPr>
                <w:rFonts w:cs="TimesNewRomanPSMT"/>
                <w:sz w:val="20"/>
                <w:szCs w:val="20"/>
              </w:rPr>
              <w:t>Injury</w:t>
            </w:r>
          </w:p>
          <w:p w14:paraId="42CC9154" w14:textId="77777777" w:rsidR="005060C9" w:rsidRPr="00E45CE0" w:rsidRDefault="005060C9" w:rsidP="005060C9">
            <w:pPr>
              <w:pStyle w:val="ListParagraph"/>
              <w:numPr>
                <w:ilvl w:val="0"/>
                <w:numId w:val="9"/>
              </w:numPr>
              <w:autoSpaceDE w:val="0"/>
              <w:autoSpaceDN w:val="0"/>
              <w:adjustRightInd w:val="0"/>
              <w:ind w:left="255" w:hanging="255"/>
            </w:pPr>
            <w:r w:rsidRPr="00E45CE0">
              <w:rPr>
                <w:rFonts w:cs="TimesNewRomanPSMT"/>
                <w:sz w:val="20"/>
                <w:szCs w:val="20"/>
              </w:rPr>
              <w:t>Unspecified</w:t>
            </w:r>
          </w:p>
          <w:p w14:paraId="7923624E" w14:textId="77777777" w:rsidR="005060C9" w:rsidRPr="00E45CE0" w:rsidRDefault="005060C9" w:rsidP="005060C9">
            <w:pPr>
              <w:pStyle w:val="ListParagraph"/>
              <w:numPr>
                <w:ilvl w:val="0"/>
                <w:numId w:val="9"/>
              </w:numPr>
              <w:autoSpaceDE w:val="0"/>
              <w:autoSpaceDN w:val="0"/>
              <w:adjustRightInd w:val="0"/>
              <w:ind w:left="255" w:hanging="255"/>
            </w:pPr>
            <w:r w:rsidRPr="00E45CE0">
              <w:rPr>
                <w:rFonts w:cs="TimesNewRomanPSMT"/>
                <w:sz w:val="20"/>
                <w:szCs w:val="20"/>
              </w:rPr>
              <w:t>No Damage</w:t>
            </w:r>
          </w:p>
          <w:p w14:paraId="64DD2896" w14:textId="04374730" w:rsidR="00663CFF" w:rsidRPr="00E45CE0" w:rsidRDefault="005060C9" w:rsidP="005060C9">
            <w:pPr>
              <w:pStyle w:val="ListParagraph"/>
              <w:numPr>
                <w:ilvl w:val="0"/>
                <w:numId w:val="9"/>
              </w:numPr>
              <w:autoSpaceDE w:val="0"/>
              <w:autoSpaceDN w:val="0"/>
              <w:adjustRightInd w:val="0"/>
              <w:ind w:left="255" w:hanging="255"/>
              <w:rPr>
                <w:rStyle w:val="Emphasis"/>
                <w:i w:val="0"/>
              </w:rPr>
            </w:pPr>
            <w:r w:rsidRPr="00E45CE0">
              <w:rPr>
                <w:rFonts w:cs="TimesNewRomanPSMT"/>
                <w:sz w:val="20"/>
                <w:szCs w:val="20"/>
              </w:rPr>
              <w:t>Both Infrastructure and People</w:t>
            </w:r>
          </w:p>
        </w:tc>
      </w:tr>
      <w:tr w:rsidR="00663CFF" w:rsidRPr="00E45CE0" w14:paraId="2D6A05F1" w14:textId="77777777" w:rsidTr="00BD4AA3">
        <w:tc>
          <w:tcPr>
            <w:tcW w:w="2227" w:type="dxa"/>
            <w:vAlign w:val="center"/>
          </w:tcPr>
          <w:p w14:paraId="063D12ED" w14:textId="49539BF4" w:rsidR="00663CFF" w:rsidRPr="00E45CE0" w:rsidRDefault="00663CFF" w:rsidP="005060C9">
            <w:pPr>
              <w:pStyle w:val="Content2"/>
              <w:ind w:left="0"/>
              <w:jc w:val="left"/>
              <w:rPr>
                <w:rStyle w:val="Emphasis"/>
                <w:i w:val="0"/>
              </w:rPr>
            </w:pPr>
            <w:r w:rsidRPr="00E45CE0">
              <w:rPr>
                <w:rFonts w:cs="TimesNewRomanPS-ItalicMT"/>
                <w:iCs/>
              </w:rPr>
              <w:t>Donations of money, goods or services</w:t>
            </w:r>
          </w:p>
        </w:tc>
        <w:tc>
          <w:tcPr>
            <w:tcW w:w="2610" w:type="dxa"/>
            <w:vAlign w:val="center"/>
          </w:tcPr>
          <w:p w14:paraId="61E3D820" w14:textId="77777777" w:rsidR="00AB6FDF" w:rsidRPr="00E45CE0" w:rsidRDefault="005060C9" w:rsidP="00AB6FDF">
            <w:pPr>
              <w:pStyle w:val="ListParagraph"/>
              <w:numPr>
                <w:ilvl w:val="1"/>
                <w:numId w:val="10"/>
              </w:numPr>
              <w:autoSpaceDE w:val="0"/>
              <w:autoSpaceDN w:val="0"/>
              <w:adjustRightInd w:val="0"/>
              <w:ind w:left="252" w:hanging="180"/>
              <w:rPr>
                <w:rFonts w:cs="TimesNewRomanPSMT"/>
                <w:sz w:val="20"/>
                <w:szCs w:val="20"/>
              </w:rPr>
            </w:pPr>
            <w:r w:rsidRPr="00E45CE0">
              <w:rPr>
                <w:rFonts w:cs="TimesNewRomanPSMT"/>
                <w:sz w:val="20"/>
                <w:szCs w:val="20"/>
              </w:rPr>
              <w:t>Location references</w:t>
            </w:r>
          </w:p>
          <w:p w14:paraId="4CF6B0E8" w14:textId="77777777" w:rsidR="00AB6FDF" w:rsidRPr="00E45CE0" w:rsidRDefault="00AB6FDF" w:rsidP="00AB6FDF">
            <w:pPr>
              <w:pStyle w:val="ListParagraph"/>
              <w:numPr>
                <w:ilvl w:val="1"/>
                <w:numId w:val="10"/>
              </w:numPr>
              <w:autoSpaceDE w:val="0"/>
              <w:autoSpaceDN w:val="0"/>
              <w:adjustRightInd w:val="0"/>
              <w:ind w:left="252" w:hanging="180"/>
            </w:pPr>
            <w:r w:rsidRPr="00E45CE0">
              <w:rPr>
                <w:rFonts w:cs="TimesNewRomanPSMT"/>
                <w:sz w:val="20"/>
                <w:szCs w:val="20"/>
              </w:rPr>
              <w:t>Time references</w:t>
            </w:r>
          </w:p>
          <w:p w14:paraId="03D0537C" w14:textId="77777777" w:rsidR="00AB6FDF" w:rsidRPr="00E45CE0" w:rsidRDefault="00AB6FDF" w:rsidP="00AB6FDF">
            <w:pPr>
              <w:pStyle w:val="ListParagraph"/>
              <w:numPr>
                <w:ilvl w:val="1"/>
                <w:numId w:val="10"/>
              </w:numPr>
              <w:autoSpaceDE w:val="0"/>
              <w:autoSpaceDN w:val="0"/>
              <w:adjustRightInd w:val="0"/>
              <w:ind w:left="252" w:hanging="180"/>
            </w:pPr>
            <w:r w:rsidRPr="00E45CE0">
              <w:rPr>
                <w:rFonts w:cs="TimesNewRomanPSMT"/>
                <w:sz w:val="20"/>
                <w:szCs w:val="20"/>
              </w:rPr>
              <w:t>Intention of Tweet</w:t>
            </w:r>
          </w:p>
          <w:p w14:paraId="5B5C33FF" w14:textId="77777777" w:rsidR="00AB6FDF" w:rsidRPr="00E45CE0" w:rsidRDefault="00AB6FDF" w:rsidP="00AB6FDF">
            <w:pPr>
              <w:pStyle w:val="ListParagraph"/>
              <w:numPr>
                <w:ilvl w:val="1"/>
                <w:numId w:val="10"/>
              </w:numPr>
              <w:autoSpaceDE w:val="0"/>
              <w:autoSpaceDN w:val="0"/>
              <w:adjustRightInd w:val="0"/>
              <w:ind w:left="252" w:hanging="180"/>
            </w:pPr>
            <w:r w:rsidRPr="00E45CE0">
              <w:rPr>
                <w:rFonts w:cs="TimesNewRomanPSMT"/>
                <w:sz w:val="20"/>
                <w:szCs w:val="20"/>
              </w:rPr>
              <w:t>Source</w:t>
            </w:r>
          </w:p>
          <w:p w14:paraId="700BB429" w14:textId="7B43B179" w:rsidR="00663CFF" w:rsidRPr="00E45CE0" w:rsidRDefault="005060C9" w:rsidP="00AB6FDF">
            <w:pPr>
              <w:pStyle w:val="ListParagraph"/>
              <w:numPr>
                <w:ilvl w:val="1"/>
                <w:numId w:val="10"/>
              </w:numPr>
              <w:autoSpaceDE w:val="0"/>
              <w:autoSpaceDN w:val="0"/>
              <w:adjustRightInd w:val="0"/>
              <w:ind w:left="252" w:hanging="180"/>
              <w:rPr>
                <w:rStyle w:val="Emphasis"/>
                <w:i w:val="0"/>
              </w:rPr>
            </w:pPr>
            <w:r w:rsidRPr="00E45CE0">
              <w:rPr>
                <w:rFonts w:cs="TimesNewRomanPSMT"/>
                <w:sz w:val="20"/>
                <w:szCs w:val="20"/>
              </w:rPr>
              <w:t>Type</w:t>
            </w:r>
          </w:p>
        </w:tc>
        <w:tc>
          <w:tcPr>
            <w:tcW w:w="3325" w:type="dxa"/>
            <w:vAlign w:val="center"/>
          </w:tcPr>
          <w:p w14:paraId="389B6B86" w14:textId="77777777" w:rsidR="00AB6FDF" w:rsidRPr="00E45CE0" w:rsidRDefault="00AB6FDF" w:rsidP="00AB6FDF">
            <w:pPr>
              <w:pStyle w:val="ListParagraph"/>
              <w:numPr>
                <w:ilvl w:val="1"/>
                <w:numId w:val="10"/>
              </w:numPr>
              <w:autoSpaceDE w:val="0"/>
              <w:autoSpaceDN w:val="0"/>
              <w:adjustRightInd w:val="0"/>
              <w:ind w:left="255" w:hanging="255"/>
              <w:rPr>
                <w:rFonts w:cs="TimesNewRomanPSMT"/>
                <w:sz w:val="20"/>
                <w:szCs w:val="20"/>
              </w:rPr>
            </w:pPr>
            <w:r w:rsidRPr="00E45CE0">
              <w:rPr>
                <w:rFonts w:cs="TimesNewRomanPSMT"/>
                <w:sz w:val="20"/>
                <w:szCs w:val="20"/>
              </w:rPr>
              <w:t>Money</w:t>
            </w:r>
          </w:p>
          <w:p w14:paraId="184C9278" w14:textId="77777777" w:rsidR="00AB6FDF" w:rsidRPr="00E45CE0" w:rsidRDefault="00AB6FDF" w:rsidP="00AB6FDF">
            <w:pPr>
              <w:pStyle w:val="ListParagraph"/>
              <w:numPr>
                <w:ilvl w:val="1"/>
                <w:numId w:val="10"/>
              </w:numPr>
              <w:autoSpaceDE w:val="0"/>
              <w:autoSpaceDN w:val="0"/>
              <w:adjustRightInd w:val="0"/>
              <w:ind w:left="255" w:hanging="255"/>
            </w:pPr>
            <w:r w:rsidRPr="00E45CE0">
              <w:rPr>
                <w:rFonts w:cs="TimesNewRomanPSMT"/>
                <w:sz w:val="20"/>
                <w:szCs w:val="20"/>
              </w:rPr>
              <w:t>Blood</w:t>
            </w:r>
          </w:p>
          <w:p w14:paraId="7E8F1E30" w14:textId="77777777" w:rsidR="00AB6FDF" w:rsidRPr="00E45CE0" w:rsidRDefault="00AB6FDF" w:rsidP="00AB6FDF">
            <w:pPr>
              <w:pStyle w:val="ListParagraph"/>
              <w:numPr>
                <w:ilvl w:val="1"/>
                <w:numId w:val="10"/>
              </w:numPr>
              <w:autoSpaceDE w:val="0"/>
              <w:autoSpaceDN w:val="0"/>
              <w:adjustRightInd w:val="0"/>
              <w:ind w:left="255" w:hanging="255"/>
            </w:pPr>
            <w:r w:rsidRPr="00E45CE0">
              <w:rPr>
                <w:rFonts w:cs="TimesNewRomanPSMT"/>
                <w:sz w:val="20"/>
                <w:szCs w:val="20"/>
              </w:rPr>
              <w:t>Voluntary Work</w:t>
            </w:r>
          </w:p>
          <w:p w14:paraId="4AA42517" w14:textId="77777777" w:rsidR="00AB6FDF" w:rsidRPr="00E45CE0" w:rsidRDefault="00AB6FDF" w:rsidP="00AB6FDF">
            <w:pPr>
              <w:pStyle w:val="ListParagraph"/>
              <w:numPr>
                <w:ilvl w:val="1"/>
                <w:numId w:val="10"/>
              </w:numPr>
              <w:autoSpaceDE w:val="0"/>
              <w:autoSpaceDN w:val="0"/>
              <w:adjustRightInd w:val="0"/>
              <w:ind w:left="255" w:hanging="255"/>
            </w:pPr>
            <w:r w:rsidRPr="00E45CE0">
              <w:rPr>
                <w:rFonts w:cs="TimesNewRomanPSMT"/>
                <w:sz w:val="20"/>
                <w:szCs w:val="20"/>
              </w:rPr>
              <w:t>Food</w:t>
            </w:r>
          </w:p>
          <w:p w14:paraId="03FD8054" w14:textId="77777777" w:rsidR="00AB6FDF" w:rsidRPr="00E45CE0" w:rsidRDefault="00AB6FDF" w:rsidP="00AB6FDF">
            <w:pPr>
              <w:pStyle w:val="ListParagraph"/>
              <w:numPr>
                <w:ilvl w:val="1"/>
                <w:numId w:val="10"/>
              </w:numPr>
              <w:autoSpaceDE w:val="0"/>
              <w:autoSpaceDN w:val="0"/>
              <w:adjustRightInd w:val="0"/>
              <w:ind w:left="255" w:hanging="255"/>
            </w:pPr>
            <w:r w:rsidRPr="00E45CE0">
              <w:rPr>
                <w:rFonts w:cs="TimesNewRomanPSMT"/>
                <w:sz w:val="20"/>
                <w:szCs w:val="20"/>
              </w:rPr>
              <w:t>Equipment</w:t>
            </w:r>
          </w:p>
          <w:p w14:paraId="4F375E28" w14:textId="77777777" w:rsidR="00AB6FDF" w:rsidRPr="00E45CE0" w:rsidRDefault="00AB6FDF" w:rsidP="00AB6FDF">
            <w:pPr>
              <w:pStyle w:val="ListParagraph"/>
              <w:numPr>
                <w:ilvl w:val="1"/>
                <w:numId w:val="10"/>
              </w:numPr>
              <w:autoSpaceDE w:val="0"/>
              <w:autoSpaceDN w:val="0"/>
              <w:adjustRightInd w:val="0"/>
              <w:ind w:left="255" w:hanging="255"/>
            </w:pPr>
            <w:r w:rsidRPr="00E45CE0">
              <w:rPr>
                <w:rFonts w:cs="TimesNewRomanPSMT"/>
                <w:sz w:val="20"/>
                <w:szCs w:val="20"/>
              </w:rPr>
              <w:t>Shelter</w:t>
            </w:r>
          </w:p>
          <w:p w14:paraId="2C58C98A" w14:textId="77777777" w:rsidR="00AB6FDF" w:rsidRPr="00E45CE0" w:rsidRDefault="00AB6FDF" w:rsidP="00AB6FDF">
            <w:pPr>
              <w:pStyle w:val="ListParagraph"/>
              <w:numPr>
                <w:ilvl w:val="1"/>
                <w:numId w:val="10"/>
              </w:numPr>
              <w:autoSpaceDE w:val="0"/>
              <w:autoSpaceDN w:val="0"/>
              <w:adjustRightInd w:val="0"/>
              <w:ind w:left="255" w:hanging="255"/>
            </w:pPr>
            <w:r w:rsidRPr="00E45CE0">
              <w:rPr>
                <w:rFonts w:cs="TimesNewRomanPSMT"/>
                <w:sz w:val="20"/>
                <w:szCs w:val="20"/>
              </w:rPr>
              <w:t>Discounts</w:t>
            </w:r>
          </w:p>
          <w:p w14:paraId="0C0B6D3A" w14:textId="653883D4" w:rsidR="00663CFF" w:rsidRPr="00E45CE0" w:rsidRDefault="00AB6FDF" w:rsidP="00AB6FDF">
            <w:pPr>
              <w:pStyle w:val="ListParagraph"/>
              <w:numPr>
                <w:ilvl w:val="1"/>
                <w:numId w:val="10"/>
              </w:numPr>
              <w:autoSpaceDE w:val="0"/>
              <w:autoSpaceDN w:val="0"/>
              <w:adjustRightInd w:val="0"/>
              <w:ind w:left="255" w:hanging="255"/>
              <w:rPr>
                <w:rStyle w:val="Emphasis"/>
                <w:i w:val="0"/>
              </w:rPr>
            </w:pPr>
            <w:r w:rsidRPr="00E45CE0">
              <w:rPr>
                <w:rFonts w:cs="TimesNewRomanPSMT"/>
                <w:sz w:val="20"/>
                <w:szCs w:val="20"/>
              </w:rPr>
              <w:t>Other</w:t>
            </w:r>
          </w:p>
        </w:tc>
      </w:tr>
      <w:tr w:rsidR="00663CFF" w:rsidRPr="00E45CE0" w14:paraId="6C62DF42" w14:textId="77777777" w:rsidTr="00BD4AA3">
        <w:tc>
          <w:tcPr>
            <w:tcW w:w="2227" w:type="dxa"/>
            <w:vAlign w:val="center"/>
          </w:tcPr>
          <w:p w14:paraId="4C93C523" w14:textId="77777777" w:rsidR="00663CFF" w:rsidRPr="00E45CE0" w:rsidRDefault="00663CFF" w:rsidP="005060C9">
            <w:pPr>
              <w:pStyle w:val="Content2"/>
              <w:ind w:left="0"/>
              <w:jc w:val="left"/>
              <w:rPr>
                <w:rStyle w:val="Emphasis"/>
                <w:i w:val="0"/>
              </w:rPr>
            </w:pPr>
            <w:r w:rsidRPr="00E45CE0">
              <w:rPr>
                <w:rFonts w:cs="TimesNewRomanPS-ItalicMT"/>
                <w:iCs/>
              </w:rPr>
              <w:t>Information source</w:t>
            </w:r>
          </w:p>
        </w:tc>
        <w:tc>
          <w:tcPr>
            <w:tcW w:w="2610" w:type="dxa"/>
            <w:vAlign w:val="center"/>
          </w:tcPr>
          <w:p w14:paraId="6E465490" w14:textId="77777777" w:rsidR="00AB6FDF" w:rsidRPr="00E45CE0" w:rsidRDefault="00AB6FDF" w:rsidP="00AB6FDF">
            <w:pPr>
              <w:pStyle w:val="ListParagraph"/>
              <w:numPr>
                <w:ilvl w:val="1"/>
                <w:numId w:val="11"/>
              </w:numPr>
              <w:autoSpaceDE w:val="0"/>
              <w:autoSpaceDN w:val="0"/>
              <w:adjustRightInd w:val="0"/>
              <w:ind w:left="252" w:hanging="180"/>
              <w:rPr>
                <w:rFonts w:cs="TimesNewRomanPSMT"/>
                <w:sz w:val="20"/>
                <w:szCs w:val="20"/>
              </w:rPr>
            </w:pPr>
            <w:r w:rsidRPr="00E45CE0">
              <w:rPr>
                <w:rFonts w:cs="TimesNewRomanPSMT"/>
                <w:sz w:val="20"/>
                <w:szCs w:val="20"/>
              </w:rPr>
              <w:t>Location references</w:t>
            </w:r>
          </w:p>
          <w:p w14:paraId="6EA56A9E" w14:textId="77777777" w:rsidR="00AB6FDF" w:rsidRPr="00E45CE0" w:rsidRDefault="00AB6FDF" w:rsidP="00AB6FDF">
            <w:pPr>
              <w:pStyle w:val="ListParagraph"/>
              <w:numPr>
                <w:ilvl w:val="1"/>
                <w:numId w:val="11"/>
              </w:numPr>
              <w:autoSpaceDE w:val="0"/>
              <w:autoSpaceDN w:val="0"/>
              <w:adjustRightInd w:val="0"/>
              <w:ind w:left="252" w:hanging="180"/>
            </w:pPr>
            <w:r w:rsidRPr="00E45CE0">
              <w:rPr>
                <w:rFonts w:cs="TimesNewRomanPSMT"/>
                <w:sz w:val="20"/>
                <w:szCs w:val="20"/>
              </w:rPr>
              <w:t>Time references</w:t>
            </w:r>
          </w:p>
          <w:p w14:paraId="7F6DF7C4" w14:textId="77777777" w:rsidR="00AB6FDF" w:rsidRPr="00E45CE0" w:rsidRDefault="00AB6FDF" w:rsidP="00AB6FDF">
            <w:pPr>
              <w:pStyle w:val="ListParagraph"/>
              <w:numPr>
                <w:ilvl w:val="1"/>
                <w:numId w:val="11"/>
              </w:numPr>
              <w:autoSpaceDE w:val="0"/>
              <w:autoSpaceDN w:val="0"/>
              <w:adjustRightInd w:val="0"/>
              <w:ind w:left="252" w:hanging="180"/>
            </w:pPr>
            <w:r w:rsidRPr="00E45CE0">
              <w:rPr>
                <w:rFonts w:cs="TimesNewRomanPSMT"/>
                <w:sz w:val="20"/>
                <w:szCs w:val="20"/>
              </w:rPr>
              <w:t>Source</w:t>
            </w:r>
          </w:p>
          <w:p w14:paraId="5BFEB338" w14:textId="38C725CC" w:rsidR="00663CFF" w:rsidRPr="00E45CE0" w:rsidRDefault="00AB6FDF" w:rsidP="00AB6FDF">
            <w:pPr>
              <w:pStyle w:val="ListParagraph"/>
              <w:numPr>
                <w:ilvl w:val="1"/>
                <w:numId w:val="11"/>
              </w:numPr>
              <w:autoSpaceDE w:val="0"/>
              <w:autoSpaceDN w:val="0"/>
              <w:adjustRightInd w:val="0"/>
              <w:ind w:left="252" w:hanging="180"/>
              <w:rPr>
                <w:rStyle w:val="Emphasis"/>
                <w:i w:val="0"/>
              </w:rPr>
            </w:pPr>
            <w:r w:rsidRPr="00E45CE0">
              <w:rPr>
                <w:rFonts w:cs="TimesNewRomanPSMT"/>
                <w:sz w:val="20"/>
                <w:szCs w:val="20"/>
              </w:rPr>
              <w:t>Type</w:t>
            </w:r>
          </w:p>
        </w:tc>
        <w:tc>
          <w:tcPr>
            <w:tcW w:w="3325" w:type="dxa"/>
            <w:vAlign w:val="center"/>
          </w:tcPr>
          <w:p w14:paraId="283F241C" w14:textId="77777777" w:rsidR="00AB6FDF" w:rsidRPr="00E45CE0" w:rsidRDefault="00AB6FDF" w:rsidP="00AB6FDF">
            <w:pPr>
              <w:pStyle w:val="ListParagraph"/>
              <w:numPr>
                <w:ilvl w:val="1"/>
                <w:numId w:val="11"/>
              </w:numPr>
              <w:autoSpaceDE w:val="0"/>
              <w:autoSpaceDN w:val="0"/>
              <w:adjustRightInd w:val="0"/>
              <w:ind w:left="255" w:hanging="255"/>
              <w:rPr>
                <w:rFonts w:cs="TimesNewRomanPSMT"/>
                <w:sz w:val="20"/>
                <w:szCs w:val="20"/>
              </w:rPr>
            </w:pPr>
            <w:r w:rsidRPr="00E45CE0">
              <w:rPr>
                <w:rFonts w:cs="TimesNewRomanPSMT"/>
                <w:sz w:val="20"/>
                <w:szCs w:val="20"/>
              </w:rPr>
              <w:t>Photo</w:t>
            </w:r>
          </w:p>
          <w:p w14:paraId="6ECD46F2" w14:textId="77777777" w:rsidR="00AB6FDF" w:rsidRPr="00E45CE0" w:rsidRDefault="00AB6FDF" w:rsidP="00AB6FDF">
            <w:pPr>
              <w:pStyle w:val="ListParagraph"/>
              <w:numPr>
                <w:ilvl w:val="1"/>
                <w:numId w:val="11"/>
              </w:numPr>
              <w:autoSpaceDE w:val="0"/>
              <w:autoSpaceDN w:val="0"/>
              <w:adjustRightInd w:val="0"/>
              <w:ind w:left="255" w:hanging="255"/>
              <w:rPr>
                <w:rFonts w:cs="TimesNewRomanPSMT"/>
                <w:sz w:val="20"/>
                <w:szCs w:val="20"/>
              </w:rPr>
            </w:pPr>
            <w:r w:rsidRPr="00E45CE0">
              <w:rPr>
                <w:rFonts w:cs="TimesNewRomanPSMT"/>
                <w:sz w:val="20"/>
                <w:szCs w:val="20"/>
              </w:rPr>
              <w:t>Video</w:t>
            </w:r>
          </w:p>
          <w:p w14:paraId="5650D180" w14:textId="77777777" w:rsidR="00AB6FDF" w:rsidRPr="00E45CE0" w:rsidRDefault="00AB6FDF" w:rsidP="00AB6FDF">
            <w:pPr>
              <w:pStyle w:val="ListParagraph"/>
              <w:numPr>
                <w:ilvl w:val="1"/>
                <w:numId w:val="11"/>
              </w:numPr>
              <w:autoSpaceDE w:val="0"/>
              <w:autoSpaceDN w:val="0"/>
              <w:adjustRightInd w:val="0"/>
              <w:ind w:left="255" w:hanging="255"/>
              <w:rPr>
                <w:rFonts w:cs="TimesNewRomanPSMT"/>
                <w:sz w:val="20"/>
                <w:szCs w:val="20"/>
              </w:rPr>
            </w:pPr>
            <w:r w:rsidRPr="00E45CE0">
              <w:rPr>
                <w:rFonts w:cs="TimesNewRomanPSMT"/>
                <w:sz w:val="20"/>
                <w:szCs w:val="20"/>
              </w:rPr>
              <w:t>Website</w:t>
            </w:r>
          </w:p>
          <w:p w14:paraId="25DB5D02" w14:textId="77777777" w:rsidR="00AB6FDF" w:rsidRPr="00E45CE0" w:rsidRDefault="00AB6FDF" w:rsidP="00AB6FDF">
            <w:pPr>
              <w:pStyle w:val="ListParagraph"/>
              <w:numPr>
                <w:ilvl w:val="1"/>
                <w:numId w:val="11"/>
              </w:numPr>
              <w:autoSpaceDE w:val="0"/>
              <w:autoSpaceDN w:val="0"/>
              <w:adjustRightInd w:val="0"/>
              <w:ind w:left="255" w:hanging="255"/>
              <w:rPr>
                <w:rFonts w:cs="TimesNewRomanPSMT"/>
                <w:sz w:val="20"/>
                <w:szCs w:val="20"/>
              </w:rPr>
            </w:pPr>
            <w:r w:rsidRPr="00E45CE0">
              <w:rPr>
                <w:rFonts w:cs="TimesNewRomanPSMT"/>
                <w:sz w:val="20"/>
                <w:szCs w:val="20"/>
              </w:rPr>
              <w:t>TV Channel</w:t>
            </w:r>
          </w:p>
          <w:p w14:paraId="4855FF84" w14:textId="77777777" w:rsidR="00AB6FDF" w:rsidRPr="00E45CE0" w:rsidRDefault="00AB6FDF" w:rsidP="00AB6FDF">
            <w:pPr>
              <w:pStyle w:val="ListParagraph"/>
              <w:numPr>
                <w:ilvl w:val="1"/>
                <w:numId w:val="11"/>
              </w:numPr>
              <w:autoSpaceDE w:val="0"/>
              <w:autoSpaceDN w:val="0"/>
              <w:adjustRightInd w:val="0"/>
              <w:ind w:left="255" w:hanging="255"/>
            </w:pPr>
            <w:r w:rsidRPr="00E45CE0">
              <w:rPr>
                <w:rFonts w:cs="TimesNewRomanPSMT"/>
                <w:sz w:val="20"/>
                <w:szCs w:val="20"/>
              </w:rPr>
              <w:t>Radio Station</w:t>
            </w:r>
          </w:p>
          <w:p w14:paraId="552E4D93" w14:textId="2638501C" w:rsidR="00663CFF" w:rsidRPr="00E45CE0" w:rsidRDefault="00AB6FDF" w:rsidP="00AB6FDF">
            <w:pPr>
              <w:pStyle w:val="ListParagraph"/>
              <w:numPr>
                <w:ilvl w:val="1"/>
                <w:numId w:val="11"/>
              </w:numPr>
              <w:autoSpaceDE w:val="0"/>
              <w:autoSpaceDN w:val="0"/>
              <w:adjustRightInd w:val="0"/>
              <w:ind w:left="255" w:hanging="255"/>
              <w:rPr>
                <w:rStyle w:val="Emphasis"/>
                <w:i w:val="0"/>
              </w:rPr>
            </w:pPr>
            <w:r w:rsidRPr="00E45CE0">
              <w:rPr>
                <w:rFonts w:cs="TimesNewRomanPSMT"/>
                <w:sz w:val="20"/>
                <w:szCs w:val="20"/>
              </w:rPr>
              <w:t>Unspecified</w:t>
            </w:r>
          </w:p>
        </w:tc>
      </w:tr>
    </w:tbl>
    <w:p w14:paraId="09B2785F" w14:textId="77777777" w:rsidR="00663CFF" w:rsidRPr="00E45CE0" w:rsidRDefault="00663CFF" w:rsidP="00906034">
      <w:pPr>
        <w:pStyle w:val="Content2"/>
        <w:rPr>
          <w:rStyle w:val="Emphasis"/>
          <w:i w:val="0"/>
        </w:rPr>
      </w:pPr>
    </w:p>
    <w:p w14:paraId="5B4B7E76" w14:textId="77777777" w:rsidR="00663CFF" w:rsidRPr="00E45CE0" w:rsidRDefault="00663CFF" w:rsidP="00906034">
      <w:pPr>
        <w:pStyle w:val="Content2"/>
        <w:rPr>
          <w:rStyle w:val="Emphasis"/>
          <w:i w:val="0"/>
        </w:rPr>
      </w:pPr>
    </w:p>
    <w:p w14:paraId="7BBF5A48" w14:textId="20A3C7FC" w:rsidR="00663CFF" w:rsidRPr="00E45CE0" w:rsidRDefault="00BD138D" w:rsidP="00BD138D">
      <w:pPr>
        <w:pStyle w:val="Heading5"/>
        <w:rPr>
          <w:rStyle w:val="Emphasis"/>
          <w:i w:val="0"/>
        </w:rPr>
      </w:pPr>
      <w:r w:rsidRPr="00E45CE0">
        <w:rPr>
          <w:rStyle w:val="Emphasis"/>
          <w:i w:val="0"/>
        </w:rPr>
        <w:t>Practical Extraction of Disaster-Relevant Information from Social Media (Imran et al., 2013)</w:t>
      </w:r>
    </w:p>
    <w:p w14:paraId="7F4BF931" w14:textId="77777777" w:rsidR="00BD138D" w:rsidRPr="00E45CE0" w:rsidRDefault="00BD138D" w:rsidP="00BD138D">
      <w:pPr>
        <w:pStyle w:val="Content2"/>
      </w:pPr>
    </w:p>
    <w:p w14:paraId="18630709" w14:textId="029BB7CD" w:rsidR="00BD138D" w:rsidRPr="00E45CE0" w:rsidRDefault="00BD138D" w:rsidP="00BD4AA3">
      <w:pPr>
        <w:pStyle w:val="Content1"/>
      </w:pPr>
      <w:r w:rsidRPr="00E45CE0">
        <w:t>Based on their previous paper Extracting Relevant Information Nuggets</w:t>
      </w:r>
      <w:r w:rsidR="0061160C" w:rsidRPr="00E45CE0">
        <w:t xml:space="preserve"> from Disaster-Related Messages in Social Media, after classifying the tweets into the informative tweet category, they extracted the information</w:t>
      </w:r>
      <w:r w:rsidR="007E331A" w:rsidRPr="00E45CE0">
        <w:t xml:space="preserve"> by employing a different approach</w:t>
      </w:r>
      <w:r w:rsidR="0061160C" w:rsidRPr="00E45CE0">
        <w:t>. This time, they used two datasets: (1) tweets during hurricane Joplin last May 22, 2010 with #joplin and (2) tweets during hurricane Sandy last October 29, 2012 with #sandy #nyc.</w:t>
      </w:r>
    </w:p>
    <w:p w14:paraId="3592AC82" w14:textId="77777777" w:rsidR="007E331A" w:rsidRPr="00E45CE0" w:rsidRDefault="007E331A" w:rsidP="00BD4AA3">
      <w:pPr>
        <w:pStyle w:val="Content1"/>
      </w:pPr>
    </w:p>
    <w:p w14:paraId="64AD2D81" w14:textId="201347CC" w:rsidR="007E331A" w:rsidRPr="00E45CE0" w:rsidRDefault="007E331A" w:rsidP="00BD4AA3">
      <w:pPr>
        <w:pStyle w:val="Content1"/>
        <w:sectPr w:rsidR="007E331A" w:rsidRPr="00E45CE0" w:rsidSect="0027653C">
          <w:footerReference w:type="first" r:id="rId16"/>
          <w:pgSz w:w="12240" w:h="15840" w:code="1"/>
          <w:pgMar w:top="1440" w:right="1440" w:bottom="1440" w:left="1440" w:header="720" w:footer="720" w:gutter="0"/>
          <w:pgNumType w:start="1" w:chapStyle="1"/>
          <w:cols w:space="720"/>
          <w:titlePg/>
          <w:docGrid w:linePitch="360"/>
        </w:sectPr>
      </w:pPr>
      <w:r w:rsidRPr="00E45CE0">
        <w:t>To detect class-relevant information, they treated it as a sequence labeling task. For each token in the tweet, they labeled it as either part of the relevant information or not. The (+) label indicates that the token is part of the relevant information while the (-) label indicates that it is not. After labeling, they applied Conditional Random Fields (CRF) to extract the information. A tool they also used in this paper is ArkNLP, a Twitter-specific POS tagger.</w:t>
      </w:r>
    </w:p>
    <w:p w14:paraId="22061E04" w14:textId="77777777" w:rsidR="006D5669" w:rsidRDefault="005A3259" w:rsidP="006D5669">
      <w:pPr>
        <w:pStyle w:val="Heading1"/>
      </w:pPr>
      <w:bookmarkStart w:id="54" w:name="_Toc395779216"/>
      <w:r w:rsidRPr="00E45CE0">
        <w:lastRenderedPageBreak/>
        <w:t>Theoretical Framework</w:t>
      </w:r>
      <w:bookmarkEnd w:id="54"/>
    </w:p>
    <w:p w14:paraId="427B19BF" w14:textId="77777777" w:rsidR="006D5669" w:rsidRDefault="006D5669" w:rsidP="006D5669">
      <w:pPr>
        <w:pStyle w:val="Content1"/>
      </w:pPr>
    </w:p>
    <w:p w14:paraId="5BB8A15B" w14:textId="50DFBF4C" w:rsidR="006D5669" w:rsidRDefault="006D5669" w:rsidP="006D5669">
      <w:pPr>
        <w:pStyle w:val="Content1"/>
        <w:rPr>
          <w:ins w:id="55" w:author="Vilson Lu" w:date="2014-08-15T21:36:00Z"/>
        </w:rPr>
      </w:pPr>
      <w:r>
        <w:t>This chapter presents a discussion on the different theoretical concepts associated to information extraction systems, and as well as common architectures, approaches, modules, and resources needed in developing such systems.</w:t>
      </w:r>
    </w:p>
    <w:p w14:paraId="26EEC6CD" w14:textId="77777777" w:rsidR="00922E7C" w:rsidRDefault="00922E7C" w:rsidP="006D5669">
      <w:pPr>
        <w:pStyle w:val="Content1"/>
      </w:pPr>
      <w:bookmarkStart w:id="56" w:name="_GoBack"/>
      <w:bookmarkEnd w:id="56"/>
    </w:p>
    <w:p w14:paraId="07978F47" w14:textId="0C26A123" w:rsidR="006D5669" w:rsidRDefault="006D5669" w:rsidP="006D5669">
      <w:pPr>
        <w:pStyle w:val="Heading2"/>
        <w:rPr>
          <w:ins w:id="57" w:author="Vilson Lu" w:date="2014-08-15T21:36:00Z"/>
        </w:rPr>
      </w:pPr>
      <w:r>
        <w:t>Information Extraction</w:t>
      </w:r>
    </w:p>
    <w:p w14:paraId="325DC87D" w14:textId="77777777" w:rsidR="00922E7C" w:rsidRDefault="00922E7C" w:rsidP="00922E7C">
      <w:pPr>
        <w:rPr>
          <w:ins w:id="58" w:author="Vilson Lu" w:date="2014-08-15T21:36:00Z"/>
        </w:rPr>
        <w:pPrChange w:id="59" w:author="Vilson Lu" w:date="2014-08-15T21:36:00Z">
          <w:pPr>
            <w:pStyle w:val="Heading2"/>
          </w:pPr>
        </w:pPrChange>
      </w:pPr>
    </w:p>
    <w:p w14:paraId="52E143B1" w14:textId="77777777" w:rsidR="00922E7C" w:rsidRPr="00922E7C" w:rsidRDefault="00922E7C" w:rsidP="00922E7C">
      <w:pPr>
        <w:pPrChange w:id="60" w:author="Vilson Lu" w:date="2014-08-15T21:36:00Z">
          <w:pPr>
            <w:pStyle w:val="Heading2"/>
          </w:pPr>
        </w:pPrChange>
      </w:pPr>
    </w:p>
    <w:p w14:paraId="32BAA3BF" w14:textId="1307F58A" w:rsidR="006D5669" w:rsidRDefault="006D5669" w:rsidP="006D5669">
      <w:pPr>
        <w:pStyle w:val="Heading2"/>
      </w:pPr>
      <w:r>
        <w:t>Information Extraction Architectures</w:t>
      </w:r>
    </w:p>
    <w:p w14:paraId="1B322456" w14:textId="72882E76" w:rsidR="00D90804" w:rsidRDefault="00D90804" w:rsidP="00D90804">
      <w:pPr>
        <w:pStyle w:val="Heading2"/>
      </w:pPr>
      <w:r>
        <w:t>Ontology</w:t>
      </w:r>
    </w:p>
    <w:p w14:paraId="71E4D339" w14:textId="77777777" w:rsidR="00D90804" w:rsidRDefault="00D90804" w:rsidP="00D90804"/>
    <w:p w14:paraId="707A0DA2" w14:textId="593E2111" w:rsidR="007F6B83" w:rsidRDefault="008C733C" w:rsidP="007F6B83">
      <w:pPr>
        <w:pStyle w:val="Content1"/>
      </w:pPr>
      <w:r>
        <w:t>Ontologies are set of classes (concepts), attributes and relationships that are used to represent a domain</w:t>
      </w:r>
      <w:r w:rsidR="007F6B83">
        <w:t xml:space="preserve"> knowledge</w:t>
      </w:r>
      <w:r>
        <w:t>. They are in a language (first-order logic) that can be abstracted from the data structures and implementations. Since ontologies are in the semantic level, they could be used to combine heterogenous database, thus making interoperability between systems possible (Gruber, 2009).</w:t>
      </w:r>
      <w:r w:rsidR="007F6B83">
        <w:t xml:space="preserve"> </w:t>
      </w:r>
      <w:r w:rsidR="00DE7D68">
        <w:t>Cimiano (2006) said as the number of applications using ontologies are growing, they must now clearly and formally defined an ontology.</w:t>
      </w:r>
    </w:p>
    <w:p w14:paraId="1D8E3679" w14:textId="77777777" w:rsidR="007F6B83" w:rsidRDefault="007F6B83" w:rsidP="007F6B83">
      <w:pPr>
        <w:pStyle w:val="Content1"/>
      </w:pPr>
    </w:p>
    <w:p w14:paraId="25FF22D7" w14:textId="4ADFBBCA" w:rsidR="007F6B83" w:rsidRDefault="00DE7D68" w:rsidP="007F6B83">
      <w:pPr>
        <w:pStyle w:val="Content1"/>
      </w:pPr>
      <w:r>
        <w:t>Cimiano (2006) formally</w:t>
      </w:r>
      <w:r w:rsidR="007F6B83">
        <w:t xml:space="preserve"> define ontology</w:t>
      </w:r>
      <w:r>
        <w:t xml:space="preserve"> as</w:t>
      </w:r>
      <w:r w:rsidR="007F6B83">
        <w:t>:</w:t>
      </w:r>
    </w:p>
    <w:p w14:paraId="73CC9393" w14:textId="77777777" w:rsidR="007F6B83" w:rsidRDefault="007F6B83" w:rsidP="007F6B83">
      <w:pPr>
        <w:pStyle w:val="Content1"/>
      </w:pPr>
    </w:p>
    <w:p w14:paraId="0A466385" w14:textId="0236D349" w:rsidR="007F6B83" w:rsidRDefault="007F6B83" w:rsidP="007F6B83">
      <w:pPr>
        <w:pStyle w:val="Content1"/>
        <w:jc w:val="center"/>
      </w:pPr>
      <m:oMathPara>
        <m:oMath>
          <m:r>
            <w:rPr>
              <w:rFonts w:ascii="Cambria Math" w:hAnsi="Cambria Math"/>
              <w:color w:val="000000"/>
              <w:sz w:val="22"/>
              <w:szCs w:val="22"/>
            </w:rPr>
            <m:t>O</m:t>
          </m:r>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 </m:t>
          </m:r>
          <m:sSub>
            <m:sSubPr>
              <m:ctrlPr>
                <w:rPr>
                  <w:rFonts w:ascii="Cambria Math" w:hAnsi="Cambria Math"/>
                  <w:color w:val="000000"/>
                  <w:sz w:val="22"/>
                  <w:szCs w:val="22"/>
                </w:rPr>
              </m:ctrlPr>
            </m:sSubPr>
            <m:e>
              <m:r>
                <m:rPr>
                  <m:sty m:val="p"/>
                </m:rPr>
                <w:rPr>
                  <w:rFonts w:ascii="Cambria Math" w:hAnsi="Cambria Math"/>
                  <w:color w:val="000000"/>
                  <w:sz w:val="22"/>
                  <w:szCs w:val="22"/>
                </w:rPr>
                <m:t>≤</m:t>
              </m:r>
            </m:e>
            <m:sub>
              <m:r>
                <w:rPr>
                  <w:rFonts w:ascii="Cambria Math" w:hAnsi="Cambria Math"/>
                  <w:color w:val="000000"/>
                  <w:sz w:val="22"/>
                  <w:szCs w:val="22"/>
                </w:rPr>
                <m:t>C</m:t>
              </m:r>
            </m:sub>
          </m:sSub>
          <m:r>
            <m:rPr>
              <m:scr m:val="script"/>
              <m:sty m:val="p"/>
            </m:rPr>
            <w:rPr>
              <w:rFonts w:ascii="Cambria Math" w:hAnsi="Cambria Math"/>
              <w:color w:val="000000"/>
              <w:sz w:val="22"/>
              <w:szCs w:val="22"/>
            </w:rPr>
            <m:t>,R,</m:t>
          </m:r>
          <m:sSub>
            <m:sSubPr>
              <m:ctrlPr>
                <w:rPr>
                  <w:rFonts w:ascii="Cambria Math" w:hAnsi="Cambria Math"/>
                  <w:color w:val="000000"/>
                  <w:sz w:val="22"/>
                  <w:szCs w:val="22"/>
                </w:rPr>
              </m:ctrlPr>
            </m:sSubPr>
            <m:e>
              <m:r>
                <w:rPr>
                  <w:rFonts w:ascii="Cambria Math" w:hAnsi="Cambria Math"/>
                  <w:color w:val="000000"/>
                  <w:sz w:val="22"/>
                  <w:szCs w:val="22"/>
                </w:rPr>
                <m:t>σ</m:t>
              </m:r>
            </m:e>
            <m:sub>
              <m:r>
                <m:rPr>
                  <m:scr m:val="script"/>
                  <m:sty m:val="p"/>
                </m:rPr>
                <w:rPr>
                  <w:rFonts w:ascii="Cambria Math" w:hAnsi="Cambria Math"/>
                  <w:color w:val="000000"/>
                  <w:sz w:val="22"/>
                  <w:szCs w:val="22"/>
                </w:rPr>
                <m:t>R</m:t>
              </m:r>
            </m:sub>
          </m:sSub>
          <m:r>
            <m:rPr>
              <m:scr m:val="script"/>
              <m:sty m:val="p"/>
            </m:rPr>
            <w:rPr>
              <w:rFonts w:ascii="Cambria Math" w:hAnsi="Cambria Math"/>
              <w:color w:val="000000"/>
              <w:sz w:val="22"/>
              <w:szCs w:val="22"/>
            </w:rPr>
            <m:t>,A</m:t>
          </m:r>
          <m:sSub>
            <m:sSubPr>
              <m:ctrlPr>
                <w:rPr>
                  <w:rFonts w:ascii="Cambria Math" w:hAnsi="Cambria Math"/>
                  <w:color w:val="000000"/>
                  <w:sz w:val="22"/>
                  <w:szCs w:val="22"/>
                </w:rPr>
              </m:ctrlPr>
            </m:sSubPr>
            <m:e>
              <m:r>
                <w:rPr>
                  <w:rFonts w:ascii="Cambria Math" w:hAnsi="Cambria Math"/>
                  <w:color w:val="000000"/>
                  <w:sz w:val="22"/>
                  <w:szCs w:val="22"/>
                </w:rPr>
                <m:t>σ</m:t>
              </m:r>
            </m:e>
            <m:sub>
              <m:r>
                <m:rPr>
                  <m:scr m:val="script"/>
                  <m:sty m:val="p"/>
                </m:rPr>
                <w:rPr>
                  <w:rFonts w:ascii="Cambria Math" w:hAnsi="Cambria Math"/>
                  <w:color w:val="000000"/>
                  <w:sz w:val="22"/>
                  <w:szCs w:val="22"/>
                </w:rPr>
                <m:t>A</m:t>
              </m:r>
            </m:sub>
          </m:sSub>
          <m:r>
            <m:rPr>
              <m:scr m:val="script"/>
              <m:sty m:val="p"/>
            </m:rPr>
            <w:rPr>
              <w:rFonts w:ascii="Cambria Math" w:hAnsi="Cambria Math"/>
              <w:color w:val="000000"/>
              <w:sz w:val="22"/>
              <w:szCs w:val="22"/>
            </w:rPr>
            <m:t>,T)</m:t>
          </m:r>
        </m:oMath>
      </m:oMathPara>
    </w:p>
    <w:p w14:paraId="25C4ABE1" w14:textId="527C362A" w:rsidR="007F6B83" w:rsidRDefault="007F6B83" w:rsidP="007F6B83">
      <w:pPr>
        <w:pStyle w:val="Content1"/>
      </w:pPr>
      <w:r>
        <w:t>Where</w:t>
      </w:r>
      <w:r w:rsidR="00DE7D68">
        <w:t>,</w:t>
      </w:r>
    </w:p>
    <w:p w14:paraId="6B2100AE" w14:textId="77777777" w:rsidR="007F6B83" w:rsidRDefault="007F6B83" w:rsidP="007F6B83">
      <w:pPr>
        <w:pStyle w:val="Content1"/>
      </w:pPr>
    </w:p>
    <w:p w14:paraId="3D4EEF2C" w14:textId="7ADF593B" w:rsidR="007F6B83" w:rsidRPr="007F6B83" w:rsidRDefault="007F6B83" w:rsidP="007F6B83">
      <w:pPr>
        <w:pStyle w:val="Content1"/>
        <w:rPr>
          <w:rFonts w:eastAsiaTheme="minorEastAsia"/>
        </w:rPr>
      </w:pPr>
      <m:oMathPara>
        <m:oMathParaPr>
          <m:jc m:val="left"/>
        </m:oMathParaPr>
        <m:oMath>
          <m:r>
            <w:rPr>
              <w:rFonts w:ascii="Cambria Math" w:hAnsi="Cambria Math"/>
            </w:rPr>
            <m:t>C,</m:t>
          </m:r>
          <m:r>
            <m:rPr>
              <m:scr m:val="script"/>
              <m:sty m:val="p"/>
            </m:rPr>
            <w:rPr>
              <w:rFonts w:ascii="Cambria Math" w:hAnsi="Cambria Math"/>
            </w:rPr>
            <m:t>R, A</m:t>
          </m:r>
          <m:r>
            <m:rPr>
              <m:sty m:val="p"/>
            </m:rPr>
            <w:rPr>
              <w:rFonts w:ascii="Cambria Math" w:hAnsi="Cambria Math"/>
            </w:rPr>
            <m:t xml:space="preserve">, and </m:t>
          </m:r>
          <m:r>
            <m:rPr>
              <m:scr m:val="script"/>
              <m:sty m:val="p"/>
            </m:rPr>
            <w:rPr>
              <w:rFonts w:ascii="Cambria Math" w:hAnsi="Cambria Math"/>
            </w:rPr>
            <m:t>T</m:t>
          </m:r>
          <m:r>
            <m:rPr>
              <m:sty m:val="p"/>
            </m:rPr>
            <w:rPr>
              <w:rFonts w:ascii="Cambria Math" w:hAnsi="Cambria Math"/>
            </w:rPr>
            <m:t xml:space="preserve"> are disjoint sets, whose elements are called concept identifiers, relation identifier,  attribute identifiers and data types, respectively</m:t>
          </m:r>
        </m:oMath>
      </m:oMathPara>
    </w:p>
    <w:p w14:paraId="656F2212" w14:textId="77777777" w:rsidR="007F6B83" w:rsidRPr="007F6B83" w:rsidRDefault="007F6B83" w:rsidP="007F6B83">
      <w:pPr>
        <w:pStyle w:val="Content1"/>
      </w:pPr>
    </w:p>
    <w:p w14:paraId="4DA28FF8" w14:textId="25B8D5CF" w:rsidR="007F6B83" w:rsidRPr="00DE7D68" w:rsidRDefault="00D44013" w:rsidP="007F6B83">
      <w:pPr>
        <w:pStyle w:val="Content1"/>
        <w:rPr>
          <w:rFonts w:eastAsiaTheme="minorEastAsia"/>
          <w:color w:val="000000"/>
          <w:sz w:val="21"/>
          <w:szCs w:val="22"/>
        </w:rPr>
      </w:pPr>
      <m:oMathPara>
        <m:oMathParaPr>
          <m:jc m:val="left"/>
        </m:oMathParaPr>
        <m:oMath>
          <m:sSub>
            <m:sSubPr>
              <m:ctrlPr>
                <w:rPr>
                  <w:rFonts w:ascii="Cambria Math" w:hAnsi="Cambria Math"/>
                  <w:color w:val="000000"/>
                  <w:sz w:val="21"/>
                  <w:szCs w:val="22"/>
                </w:rPr>
              </m:ctrlPr>
            </m:sSubPr>
            <m:e>
              <m:r>
                <m:rPr>
                  <m:sty m:val="p"/>
                </m:rPr>
                <w:rPr>
                  <w:rFonts w:ascii="Cambria Math" w:hAnsi="Cambria Math"/>
                  <w:color w:val="000000"/>
                  <w:sz w:val="21"/>
                  <w:szCs w:val="22"/>
                </w:rPr>
                <m:t>≤</m:t>
              </m:r>
            </m:e>
            <m:sub>
              <m:r>
                <w:rPr>
                  <w:rFonts w:ascii="Cambria Math" w:hAnsi="Cambria Math"/>
                  <w:color w:val="000000"/>
                  <w:sz w:val="21"/>
                  <w:szCs w:val="22"/>
                </w:rPr>
                <m:t>C</m:t>
              </m:r>
            </m:sub>
          </m:sSub>
          <m:r>
            <w:rPr>
              <w:rFonts w:ascii="Cambria Math" w:hAnsi="Cambria Math"/>
              <w:color w:val="000000"/>
              <w:sz w:val="21"/>
              <w:szCs w:val="22"/>
            </w:rPr>
            <m:t xml:space="preserve"> are semi-upper lattice with top element </m:t>
          </m:r>
          <m:sSub>
            <m:sSubPr>
              <m:ctrlPr>
                <w:rPr>
                  <w:rFonts w:ascii="Cambria Math" w:hAnsi="Cambria Math"/>
                  <w:i/>
                  <w:color w:val="000000"/>
                  <w:sz w:val="21"/>
                  <w:szCs w:val="22"/>
                </w:rPr>
              </m:ctrlPr>
            </m:sSubPr>
            <m:e>
              <m:r>
                <w:rPr>
                  <w:rFonts w:ascii="Cambria Math" w:hAnsi="Cambria Math"/>
                  <w:color w:val="000000"/>
                  <w:szCs w:val="22"/>
                </w:rPr>
                <m:t>root</m:t>
              </m:r>
            </m:e>
            <m:sub>
              <m:r>
                <w:rPr>
                  <w:rFonts w:ascii="Cambria Math" w:hAnsi="Cambria Math"/>
                  <w:color w:val="000000"/>
                  <w:sz w:val="21"/>
                  <w:szCs w:val="22"/>
                </w:rPr>
                <m:t>c</m:t>
              </m:r>
            </m:sub>
          </m:sSub>
          <m:r>
            <w:rPr>
              <w:rFonts w:ascii="Cambria Math" w:hAnsi="Cambria Math"/>
              <w:color w:val="000000"/>
              <w:sz w:val="21"/>
              <w:szCs w:val="22"/>
            </w:rPr>
            <m:t xml:space="preserve"> called concept hierarchy</m:t>
          </m:r>
        </m:oMath>
      </m:oMathPara>
    </w:p>
    <w:p w14:paraId="3EEF207E" w14:textId="77777777" w:rsidR="00DE7D68" w:rsidRDefault="00DE7D68" w:rsidP="007F6B83">
      <w:pPr>
        <w:pStyle w:val="Content1"/>
        <w:rPr>
          <w:rFonts w:eastAsiaTheme="minorEastAsia"/>
          <w:color w:val="000000"/>
          <w:sz w:val="21"/>
          <w:szCs w:val="22"/>
        </w:rPr>
      </w:pPr>
    </w:p>
    <w:p w14:paraId="76BE67BF" w14:textId="0646A8B3" w:rsidR="00DE7D68" w:rsidRPr="00DE7D68" w:rsidRDefault="00DE7D68" w:rsidP="007F6B83">
      <w:pPr>
        <w:pStyle w:val="Content1"/>
      </w:pPr>
      <m:oMathPara>
        <m:oMathParaPr>
          <m:jc m:val="left"/>
        </m:oMathParaPr>
        <m:oMath>
          <m:r>
            <w:rPr>
              <w:rFonts w:ascii="Cambria Math" w:hAnsi="Cambria Math"/>
            </w:rPr>
            <m:t xml:space="preserve">a function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
            <m:rPr>
              <m:scr m:val="script"/>
              <m:sty m:val="p"/>
            </m:rPr>
            <w:rPr>
              <w:rFonts w:ascii="Cambria Math" w:hAnsi="Cambria Math"/>
              <w:color w:val="000000"/>
              <w:sz w:val="22"/>
              <w:szCs w:val="22"/>
            </w:rPr>
            <m:t>R</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 called relation signature</m:t>
          </m:r>
        </m:oMath>
      </m:oMathPara>
    </w:p>
    <w:p w14:paraId="3040B010" w14:textId="77777777" w:rsidR="005A3259" w:rsidRDefault="005A3259" w:rsidP="005A3259">
      <w:pPr>
        <w:pStyle w:val="Content1"/>
      </w:pPr>
    </w:p>
    <w:p w14:paraId="186FD3E6" w14:textId="46B39318" w:rsidR="00DE7D68" w:rsidRPr="00DE7D68" w:rsidRDefault="00DE7D68" w:rsidP="005A3259">
      <w:pPr>
        <w:pStyle w:val="Content1"/>
        <w:rPr>
          <w:rFonts w:eastAsiaTheme="minorEastAsia"/>
        </w:rPr>
      </w:pPr>
      <m:oMathPara>
        <m:oMathParaPr>
          <m:jc m:val="left"/>
        </m:oMathParaPr>
        <m:oMath>
          <m:r>
            <w:rPr>
              <w:rFonts w:ascii="Cambria Math" w:hAnsi="Cambria Math"/>
            </w:rPr>
            <m:t>a partial order on</m:t>
          </m:r>
          <m:sSub>
            <m:sSubPr>
              <m:ctrlPr>
                <w:rPr>
                  <w:rFonts w:ascii="Cambria Math" w:hAnsi="Cambria Math"/>
                  <w:color w:val="000000"/>
                  <w:sz w:val="21"/>
                  <w:szCs w:val="22"/>
                </w:rPr>
              </m:ctrlPr>
            </m:sSubPr>
            <m:e>
              <m:r>
                <m:rPr>
                  <m:sty m:val="p"/>
                </m:rPr>
                <w:rPr>
                  <w:rFonts w:ascii="Cambria Math" w:hAnsi="Cambria Math"/>
                  <w:color w:val="000000"/>
                  <w:sz w:val="21"/>
                  <w:szCs w:val="22"/>
                </w:rPr>
                <m:t>≤</m:t>
              </m:r>
            </m:e>
            <m:sub>
              <m:r>
                <w:rPr>
                  <w:rFonts w:ascii="Cambria Math" w:hAnsi="Cambria Math"/>
                  <w:color w:val="000000"/>
                  <w:sz w:val="21"/>
                  <w:szCs w:val="22"/>
                </w:rPr>
                <m:t xml:space="preserve">R </m:t>
              </m:r>
            </m:sub>
          </m:sSub>
          <m:r>
            <w:rPr>
              <w:rFonts w:ascii="Cambria Math" w:hAnsi="Cambria Math"/>
            </w:rPr>
            <m:t xml:space="preserve">on </m:t>
          </m:r>
          <m:r>
            <m:rPr>
              <m:scr m:val="script"/>
              <m:sty m:val="p"/>
            </m:rPr>
            <w:rPr>
              <w:rFonts w:ascii="Cambria Math" w:hAnsi="Cambria Math"/>
              <w:color w:val="000000"/>
              <w:sz w:val="22"/>
              <w:szCs w:val="22"/>
            </w:rPr>
            <m:t>R</m:t>
          </m:r>
          <m:r>
            <w:rPr>
              <w:rFonts w:ascii="Cambria Math" w:hAnsi="Cambria Math"/>
            </w:rPr>
            <m:t xml:space="preserve"> called relation hierarchy </m:t>
          </m:r>
        </m:oMath>
      </m:oMathPara>
    </w:p>
    <w:p w14:paraId="5A20967A" w14:textId="77777777" w:rsidR="00DE7D68" w:rsidRDefault="00DE7D68" w:rsidP="005A3259">
      <w:pPr>
        <w:pStyle w:val="Content1"/>
        <w:rPr>
          <w:rFonts w:eastAsiaTheme="minorEastAsia"/>
        </w:rPr>
      </w:pPr>
    </w:p>
    <w:p w14:paraId="38A3DF33" w14:textId="2903DDD7" w:rsidR="00DE7D68" w:rsidRPr="00DE7D68" w:rsidRDefault="00DE7D68" w:rsidP="00DE7D68">
      <w:pPr>
        <w:pStyle w:val="Content1"/>
      </w:pPr>
      <m:oMathPara>
        <m:oMathParaPr>
          <m:jc m:val="left"/>
        </m:oMathParaPr>
        <m:oMath>
          <m:r>
            <w:rPr>
              <w:rFonts w:ascii="Cambria Math" w:hAnsi="Cambria Math"/>
            </w:rPr>
            <m:t xml:space="preserve">a function </m:t>
          </m:r>
          <m:sSub>
            <m:sSubPr>
              <m:ctrlPr>
                <w:rPr>
                  <w:rFonts w:ascii="Cambria Math" w:hAnsi="Cambria Math"/>
                  <w:i/>
                </w:rPr>
              </m:ctrlPr>
            </m:sSubPr>
            <m:e>
              <m:r>
                <w:rPr>
                  <w:rFonts w:ascii="Cambria Math" w:hAnsi="Cambria Math"/>
                </w:rPr>
                <m:t>σ</m:t>
              </m:r>
            </m:e>
            <m:sub>
              <m:r>
                <w:rPr>
                  <w:rFonts w:ascii="Cambria Math" w:hAnsi="Cambria Math"/>
                </w:rPr>
                <m:t>A</m:t>
              </m:r>
            </m:sub>
          </m:sSub>
          <m:r>
            <w:rPr>
              <w:rFonts w:ascii="Cambria Math" w:hAnsi="Cambria Math"/>
            </w:rPr>
            <m:t>:A→C×</m:t>
          </m:r>
          <m:r>
            <m:rPr>
              <m:scr m:val="script"/>
              <m:sty m:val="p"/>
            </m:rPr>
            <w:rPr>
              <w:rFonts w:ascii="Cambria Math" w:hAnsi="Cambria Math"/>
              <w:color w:val="000000"/>
              <w:sz w:val="22"/>
              <w:szCs w:val="22"/>
            </w:rPr>
            <m:t>T</m:t>
          </m:r>
          <m:r>
            <w:rPr>
              <w:rFonts w:ascii="Cambria Math" w:hAnsi="Cambria Math"/>
            </w:rPr>
            <m:t xml:space="preserve"> called attribute signature</m:t>
          </m:r>
        </m:oMath>
      </m:oMathPara>
    </w:p>
    <w:p w14:paraId="50889927" w14:textId="77777777" w:rsidR="00DE7D68" w:rsidRDefault="00DE7D68" w:rsidP="005A3259">
      <w:pPr>
        <w:pStyle w:val="Content1"/>
        <w:rPr>
          <w:rFonts w:eastAsiaTheme="minorEastAsia"/>
        </w:rPr>
      </w:pPr>
    </w:p>
    <w:p w14:paraId="721EDF2D" w14:textId="24D1E15A" w:rsidR="00DE7D68" w:rsidRPr="00DE7D68" w:rsidRDefault="00DE7D68" w:rsidP="005A3259">
      <w:pPr>
        <w:pStyle w:val="Content1"/>
        <w:rPr>
          <w:rFonts w:eastAsiaTheme="minorEastAsia"/>
        </w:rPr>
      </w:pPr>
      <m:oMathPara>
        <m:oMathParaPr>
          <m:jc m:val="left"/>
        </m:oMathParaPr>
        <m:oMath>
          <m:r>
            <w:rPr>
              <w:rFonts w:ascii="Cambria Math" w:eastAsiaTheme="minorEastAsia" w:hAnsi="Cambria Math"/>
            </w:rPr>
            <m:t>a set of datypes (i.e. strings, integer)</m:t>
          </m:r>
        </m:oMath>
      </m:oMathPara>
    </w:p>
    <w:p w14:paraId="2F399EAA" w14:textId="77777777" w:rsidR="00DE7D68" w:rsidRPr="00DE7D68" w:rsidRDefault="00DE7D68" w:rsidP="005A3259">
      <w:pPr>
        <w:pStyle w:val="Content1"/>
      </w:pPr>
    </w:p>
    <w:p w14:paraId="3CAF338C" w14:textId="0B299E3A" w:rsidR="005A3259" w:rsidRDefault="00670C0D" w:rsidP="00670C0D">
      <w:pPr>
        <w:pStyle w:val="Heading2"/>
      </w:pPr>
      <w:r>
        <w:t>Tools</w:t>
      </w:r>
    </w:p>
    <w:p w14:paraId="10534D2C" w14:textId="77777777" w:rsidR="00670C0D" w:rsidRDefault="00670C0D" w:rsidP="00670C0D"/>
    <w:p w14:paraId="66C43B8B" w14:textId="77777777" w:rsidR="00670C0D" w:rsidRPr="00D22929" w:rsidRDefault="00670C0D" w:rsidP="00670C0D">
      <w:pPr>
        <w:pStyle w:val="Content1"/>
      </w:pPr>
      <w:r>
        <w:t>This section discusses the different NLP tools that could be used in implementing the information extraction system.</w:t>
      </w:r>
    </w:p>
    <w:p w14:paraId="112D23EF" w14:textId="77777777" w:rsidR="00670C0D" w:rsidRDefault="00670C0D" w:rsidP="00670C0D"/>
    <w:p w14:paraId="0BC83289" w14:textId="77777777" w:rsidR="00670C0D" w:rsidRDefault="00670C0D" w:rsidP="00670C0D">
      <w:pPr>
        <w:pStyle w:val="Heading3"/>
      </w:pPr>
      <w:bookmarkStart w:id="61" w:name="_Toc395181709"/>
      <w:r>
        <w:t>Apache OpenNLP (OpenNLP, 2011)</w:t>
      </w:r>
      <w:bookmarkEnd w:id="61"/>
    </w:p>
    <w:p w14:paraId="1A4779C7" w14:textId="77777777" w:rsidR="00670C0D" w:rsidRPr="0073567A" w:rsidRDefault="00670C0D" w:rsidP="00670C0D"/>
    <w:p w14:paraId="43179020" w14:textId="77777777" w:rsidR="00670C0D" w:rsidRDefault="00670C0D" w:rsidP="00670C0D">
      <w:pPr>
        <w:pStyle w:val="Content1"/>
      </w:pPr>
      <w:r>
        <w:t>Apache OpenNLP is a Java-based librar</w:t>
      </w:r>
      <w:r w:rsidRPr="00670C0D">
        <w:rPr>
          <w:rStyle w:val="Content1Char"/>
        </w:rPr>
        <w:t>y used for commonly used modules in NLP. It has tokenization, sentence segmentation</w:t>
      </w:r>
      <w:r>
        <w:t xml:space="preserve">, part-of-speech (POS) tagging, named entity recognition (NER), chunking, parsing and coreference resolution. It also uses maximum entropy and perceptron based machine learning to train the model. OpenNLP is extendable so that the module could be customized to suit the requirements. </w:t>
      </w:r>
    </w:p>
    <w:p w14:paraId="7A00E461" w14:textId="77777777" w:rsidR="00670C0D" w:rsidRDefault="00670C0D" w:rsidP="00670C0D">
      <w:pPr>
        <w:pStyle w:val="Content"/>
      </w:pPr>
    </w:p>
    <w:p w14:paraId="0F464564" w14:textId="77777777" w:rsidR="00670C0D" w:rsidRDefault="00670C0D" w:rsidP="00670C0D">
      <w:pPr>
        <w:pStyle w:val="Heading4"/>
      </w:pPr>
      <w:r>
        <w:t>Sentence Detector</w:t>
      </w:r>
    </w:p>
    <w:p w14:paraId="15E0D364" w14:textId="77777777" w:rsidR="00670C0D" w:rsidRDefault="00670C0D" w:rsidP="00670C0D">
      <w:pPr>
        <w:pStyle w:val="Content"/>
      </w:pPr>
    </w:p>
    <w:p w14:paraId="6D1A506F" w14:textId="77777777" w:rsidR="00670C0D" w:rsidRDefault="00670C0D" w:rsidP="00670C0D">
      <w:pPr>
        <w:pStyle w:val="Content1"/>
      </w:pPr>
      <w:r>
        <w:t xml:space="preserve">The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 It can also be trained be providing it a model.  It also has an evaluation module in which it computes the precision, recall and f-measure. The limitation of the sentence detector is that it cannot identify the sentence boundary based on the content. </w:t>
      </w:r>
    </w:p>
    <w:p w14:paraId="258C9981" w14:textId="77777777" w:rsidR="00670C0D" w:rsidRDefault="00670C0D" w:rsidP="00670C0D">
      <w:pPr>
        <w:pStyle w:val="Content"/>
      </w:pPr>
    </w:p>
    <w:p w14:paraId="1DE9A1FD" w14:textId="77777777" w:rsidR="00670C0D" w:rsidRDefault="00670C0D" w:rsidP="00670C0D">
      <w:pPr>
        <w:pStyle w:val="Heading4"/>
      </w:pPr>
      <w:r>
        <w:t>Tokenizer</w:t>
      </w:r>
    </w:p>
    <w:p w14:paraId="26F81C43" w14:textId="77777777" w:rsidR="00670C0D" w:rsidRDefault="00670C0D" w:rsidP="00670C0D">
      <w:r>
        <w:tab/>
      </w:r>
    </w:p>
    <w:p w14:paraId="1760F668" w14:textId="77777777" w:rsidR="00670C0D" w:rsidRDefault="00670C0D" w:rsidP="00670C0D">
      <w:pPr>
        <w:pStyle w:val="Content1"/>
      </w:pPr>
      <w:r>
        <w:t>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The simple tokenizer uses the sequence of character class to detect the token. The learnable tokenizer uses a machine learning technique, maximum entropy, to detect the boundary. It is based on probability models. The tokenizer can also generate the probability of each tokens. It can also be trained by providing it a model.</w:t>
      </w:r>
    </w:p>
    <w:p w14:paraId="7DD9B2DE" w14:textId="77777777" w:rsidR="00670C0D" w:rsidRDefault="00670C0D" w:rsidP="00670C0D">
      <w:pPr>
        <w:pStyle w:val="Content"/>
      </w:pPr>
    </w:p>
    <w:p w14:paraId="23AFEC9B" w14:textId="77777777" w:rsidR="00670C0D" w:rsidRDefault="00670C0D" w:rsidP="00670C0D">
      <w:pPr>
        <w:pStyle w:val="Heading4"/>
      </w:pPr>
      <w:r>
        <w:t>Named Entity Recognition (NER)</w:t>
      </w:r>
    </w:p>
    <w:p w14:paraId="2F14B6D3" w14:textId="77777777" w:rsidR="00670C0D" w:rsidRDefault="00670C0D" w:rsidP="00670C0D">
      <w:pPr>
        <w:pStyle w:val="Content"/>
      </w:pPr>
    </w:p>
    <w:p w14:paraId="48B67F30" w14:textId="77777777" w:rsidR="00670C0D" w:rsidRDefault="00670C0D" w:rsidP="00670C0D">
      <w:pPr>
        <w:pStyle w:val="Content1"/>
      </w:pPr>
      <w:r>
        <w:t>The OpenNLP NER is used to detect names in the sentence. It accepts a tokenized string as input. OpenNLP offers pre-trained models that are trained on freely available corpora. 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1C3A39AB" w14:textId="77777777" w:rsidR="00670C0D" w:rsidRDefault="00670C0D" w:rsidP="00670C0D">
      <w:pPr>
        <w:pStyle w:val="Content"/>
      </w:pPr>
    </w:p>
    <w:p w14:paraId="00C317D0" w14:textId="77777777" w:rsidR="00670C0D" w:rsidRDefault="00670C0D" w:rsidP="00670C0D">
      <w:pPr>
        <w:pStyle w:val="Heading4"/>
      </w:pPr>
      <w:r>
        <w:t>Document Categorization</w:t>
      </w:r>
    </w:p>
    <w:p w14:paraId="57752D00" w14:textId="77777777" w:rsidR="00670C0D" w:rsidRDefault="00670C0D" w:rsidP="00670C0D">
      <w:r>
        <w:tab/>
      </w:r>
    </w:p>
    <w:p w14:paraId="454C39CF" w14:textId="77777777" w:rsidR="00670C0D" w:rsidRDefault="00670C0D" w:rsidP="00670C0D">
      <w:pPr>
        <w:pStyle w:val="Content1"/>
      </w:pPr>
      <w:r>
        <w:t xml:space="preserve">The OpenNLP document categorizer uses maximum entropy to classify the document to a pre-defined category. The module needs a model because the requirements varies for different users. So, there are no pre-defined models. </w:t>
      </w:r>
    </w:p>
    <w:p w14:paraId="18529337" w14:textId="77777777" w:rsidR="00670C0D" w:rsidRDefault="00670C0D" w:rsidP="00670C0D">
      <w:pPr>
        <w:pStyle w:val="Content"/>
        <w:ind w:left="0"/>
      </w:pPr>
    </w:p>
    <w:p w14:paraId="32E676BA" w14:textId="77777777" w:rsidR="00670C0D" w:rsidRDefault="00670C0D" w:rsidP="00670C0D">
      <w:pPr>
        <w:pStyle w:val="Heading4"/>
      </w:pPr>
      <w:r>
        <w:t>Part-Of-Speech (POS) Tagging</w:t>
      </w:r>
    </w:p>
    <w:p w14:paraId="4E659DED" w14:textId="77777777" w:rsidR="00670C0D" w:rsidRDefault="00670C0D" w:rsidP="00670C0D">
      <w:pPr>
        <w:pStyle w:val="Content"/>
      </w:pPr>
    </w:p>
    <w:p w14:paraId="2B687D91" w14:textId="77777777" w:rsidR="00670C0D" w:rsidRPr="00B3684D" w:rsidRDefault="00670C0D" w:rsidP="00670C0D">
      <w:pPr>
        <w:pStyle w:val="Content1"/>
      </w:pPr>
      <w:r>
        <w:t>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62A5EFCD" w14:textId="77777777" w:rsidR="00670C0D" w:rsidRDefault="00670C0D" w:rsidP="00670C0D"/>
    <w:p w14:paraId="12ED7A4B" w14:textId="77777777" w:rsidR="00670C0D" w:rsidRDefault="00670C0D" w:rsidP="00670C0D">
      <w:pPr>
        <w:pStyle w:val="Heading4"/>
      </w:pPr>
      <w:r>
        <w:t>Chunker</w:t>
      </w:r>
    </w:p>
    <w:p w14:paraId="3B795B86" w14:textId="77777777" w:rsidR="00670C0D" w:rsidRDefault="00670C0D" w:rsidP="00670C0D"/>
    <w:p w14:paraId="39B8FA13" w14:textId="77777777" w:rsidR="00670C0D" w:rsidRDefault="00670C0D" w:rsidP="00670C0D">
      <w:pPr>
        <w:pStyle w:val="Content1"/>
      </w:pPr>
      <w:r>
        <w:t xml:space="preserve">The OpenNLP chunker groups syntactically correlated words. The chunker needs a tokenized and tagged sentence in order to perform the chunker. 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w:t>
      </w:r>
      <w:r>
        <w:lastRenderedPageBreak/>
        <w:t>dataset or cross validation. It measures the performance of the model using precision, recall and f-measure.</w:t>
      </w:r>
    </w:p>
    <w:p w14:paraId="085E6EF1" w14:textId="77777777" w:rsidR="00670C0D" w:rsidRDefault="00670C0D" w:rsidP="00670C0D">
      <w:pPr>
        <w:pStyle w:val="Content"/>
      </w:pPr>
    </w:p>
    <w:p w14:paraId="29D2C455" w14:textId="77777777" w:rsidR="00670C0D" w:rsidRDefault="00670C0D" w:rsidP="00670C0D">
      <w:pPr>
        <w:pStyle w:val="Heading4"/>
      </w:pPr>
      <w:r>
        <w:t>Parser</w:t>
      </w:r>
    </w:p>
    <w:p w14:paraId="15C2ADE0" w14:textId="77777777" w:rsidR="00670C0D" w:rsidRDefault="00670C0D" w:rsidP="00670C0D"/>
    <w:p w14:paraId="6895184E" w14:textId="77777777" w:rsidR="00670C0D" w:rsidRPr="002F7B9C" w:rsidRDefault="00670C0D" w:rsidP="00670C0D">
      <w:pPr>
        <w:pStyle w:val="Content1"/>
      </w:pPr>
      <w:r>
        <w:t xml:space="preserve">The OpenNLP parser is responsible for turning the input text into a tree. OpenNLP has two implementation, chunking parser and tree insert parse. The tree insert is still on experimental stage. The parser expect a whitespace tokenized sentence as inputs. </w:t>
      </w:r>
    </w:p>
    <w:p w14:paraId="3AD24F70" w14:textId="77777777" w:rsidR="00670C0D" w:rsidRDefault="00670C0D" w:rsidP="00670C0D">
      <w:pPr>
        <w:pStyle w:val="Content"/>
      </w:pPr>
    </w:p>
    <w:p w14:paraId="313E5321" w14:textId="77777777" w:rsidR="00670C0D" w:rsidRDefault="00670C0D" w:rsidP="00670C0D">
      <w:pPr>
        <w:pStyle w:val="Heading4"/>
      </w:pPr>
      <w:r>
        <w:t>Coreference Resolution</w:t>
      </w:r>
    </w:p>
    <w:p w14:paraId="3F07F1DB" w14:textId="77777777" w:rsidR="00670C0D" w:rsidRDefault="00670C0D" w:rsidP="00670C0D">
      <w:pPr>
        <w:pStyle w:val="Content"/>
      </w:pPr>
    </w:p>
    <w:p w14:paraId="2ED6225F" w14:textId="77777777" w:rsidR="00670C0D" w:rsidRDefault="00670C0D" w:rsidP="00670C0D">
      <w:pPr>
        <w:pStyle w:val="Content1"/>
      </w:pPr>
      <w:r>
        <w:t>The OpenNLP Coreference resolution is not fully developed yet. It is still very much limited as its implementation is only for noun mentions.</w:t>
      </w:r>
    </w:p>
    <w:p w14:paraId="67F158BF" w14:textId="77777777" w:rsidR="00670C0D" w:rsidRPr="00EC2B65" w:rsidRDefault="00670C0D" w:rsidP="00670C0D">
      <w:pPr>
        <w:rPr>
          <w:b/>
          <w:sz w:val="22"/>
          <w:szCs w:val="22"/>
        </w:rPr>
      </w:pPr>
    </w:p>
    <w:p w14:paraId="30E6871B" w14:textId="77777777" w:rsidR="00670C0D" w:rsidRDefault="00670C0D" w:rsidP="00670C0D">
      <w:pPr>
        <w:pStyle w:val="Heading3"/>
      </w:pPr>
      <w:bookmarkStart w:id="62" w:name="_Toc395181710"/>
      <w:r>
        <w:t>ANNIE (Cunningham et al., 2002)</w:t>
      </w:r>
      <w:bookmarkEnd w:id="62"/>
    </w:p>
    <w:p w14:paraId="16D9E9FB" w14:textId="77777777" w:rsidR="00670C0D" w:rsidRDefault="00670C0D" w:rsidP="00670C0D"/>
    <w:p w14:paraId="40F20D7D" w14:textId="77777777" w:rsidR="00670C0D" w:rsidRPr="003A2ECA" w:rsidRDefault="00670C0D" w:rsidP="00670C0D">
      <w:pPr>
        <w:pStyle w:val="Content1"/>
      </w:pPr>
      <w:r>
        <w:t>ANNIE or A Nearly-New IE System is a system that contains different modules for NLP tasks. ANNIE is part of the GATE framework. ANNIE uses finite state transducers and JAPE rules to implement the modules. ANNIE has a tokenizer, gazetteer, sentence splitter, semantic tagger and name matcher.</w:t>
      </w:r>
    </w:p>
    <w:p w14:paraId="20FC3CF1" w14:textId="77777777" w:rsidR="00670C0D" w:rsidRPr="00EC2B65" w:rsidRDefault="00670C0D" w:rsidP="00670C0D"/>
    <w:p w14:paraId="07BABCCD" w14:textId="77777777" w:rsidR="00670C0D" w:rsidRPr="00511D00" w:rsidRDefault="00670C0D" w:rsidP="00670C0D">
      <w:pPr>
        <w:pStyle w:val="Heading4"/>
      </w:pPr>
      <w:r>
        <w:t>Tokenizer</w:t>
      </w:r>
    </w:p>
    <w:p w14:paraId="21E9B062" w14:textId="77777777" w:rsidR="00670C0D" w:rsidRDefault="00670C0D" w:rsidP="00670C0D">
      <w:pPr>
        <w:pStyle w:val="Content"/>
      </w:pPr>
    </w:p>
    <w:p w14:paraId="1D206403" w14:textId="77777777" w:rsidR="00670C0D" w:rsidRDefault="00670C0D" w:rsidP="00670C0D">
      <w:pPr>
        <w:pStyle w:val="Content1"/>
      </w:pPr>
      <w:r>
        <w:t>ANNIE tokenizer uses rules to split the sentence into words, numbers and punctuations. The tokenizer can also differentiate lower case and upper case words as well as special punctuations. It uses grammar rules to tokenize the strings. By using grammar rules, the tokenizer will be more flexible.</w:t>
      </w:r>
    </w:p>
    <w:p w14:paraId="7EA99AB5" w14:textId="77777777" w:rsidR="00670C0D" w:rsidRPr="00511D00" w:rsidRDefault="00670C0D" w:rsidP="00670C0D">
      <w:pPr>
        <w:pStyle w:val="Content"/>
      </w:pPr>
    </w:p>
    <w:p w14:paraId="4BA106DE" w14:textId="77777777" w:rsidR="00670C0D" w:rsidRDefault="00670C0D" w:rsidP="00670C0D">
      <w:pPr>
        <w:pStyle w:val="Content1"/>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Pr="00D00BB9">
        <w:t>₱</w:t>
      </w:r>
      <w:r>
        <w:t xml:space="preserve">”, </w:t>
      </w:r>
      <w:r w:rsidRPr="00D00BB9">
        <w:t>“₤”</w:t>
      </w:r>
      <w:r>
        <w:t>) and symbol (“&amp;”, “^”).  Fourth type is the punctuation. The punctuation has three categories, start punctuation (‘(‘, ‘[‘), 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a SpaceToken.</w:t>
      </w:r>
    </w:p>
    <w:p w14:paraId="7B9148E3" w14:textId="77777777" w:rsidR="00670C0D" w:rsidRDefault="00670C0D" w:rsidP="00670C0D">
      <w:pPr>
        <w:pStyle w:val="Content"/>
        <w:ind w:left="0"/>
      </w:pPr>
    </w:p>
    <w:p w14:paraId="0FA62F4B" w14:textId="77777777" w:rsidR="00670C0D" w:rsidRDefault="00670C0D" w:rsidP="00670C0D">
      <w:pPr>
        <w:pStyle w:val="Heading4"/>
      </w:pPr>
      <w:r>
        <w:t>Gazetteer</w:t>
      </w:r>
    </w:p>
    <w:p w14:paraId="7571096A" w14:textId="77777777" w:rsidR="00670C0D" w:rsidRDefault="00670C0D" w:rsidP="00670C0D">
      <w:pPr>
        <w:pStyle w:val="Content"/>
      </w:pPr>
    </w:p>
    <w:p w14:paraId="0C83180E" w14:textId="77777777" w:rsidR="00670C0D" w:rsidRDefault="00670C0D" w:rsidP="00670C0D">
      <w:pPr>
        <w:pStyle w:val="Content1"/>
      </w:pPr>
      <w:r>
        <w:t>The gazetteer just contains the list of names, organizations, cities, days of the weeks, and others in plain text.</w:t>
      </w:r>
      <w:r w:rsidRPr="00670C0D">
        <w:rPr>
          <w:rStyle w:val="Content1Char"/>
        </w:rPr>
        <w:t xml:space="preserve"> </w:t>
      </w:r>
      <w:r>
        <w:t>It uses an index files to access the lists which will be compiled in the finite state machines.</w:t>
      </w:r>
    </w:p>
    <w:p w14:paraId="1C3E7DF8" w14:textId="77777777" w:rsidR="00670C0D" w:rsidRDefault="00670C0D" w:rsidP="00670C0D">
      <w:pPr>
        <w:pStyle w:val="Content"/>
      </w:pPr>
    </w:p>
    <w:p w14:paraId="2473655E" w14:textId="77777777" w:rsidR="00670C0D" w:rsidRDefault="00670C0D" w:rsidP="00670C0D">
      <w:pPr>
        <w:pStyle w:val="Heading4"/>
      </w:pPr>
      <w:r>
        <w:t>Sentence Splitter</w:t>
      </w:r>
    </w:p>
    <w:p w14:paraId="7A048B8E" w14:textId="77777777" w:rsidR="00670C0D" w:rsidRDefault="00670C0D" w:rsidP="00670C0D">
      <w:pPr>
        <w:pStyle w:val="Content"/>
      </w:pPr>
    </w:p>
    <w:p w14:paraId="1B6AC092" w14:textId="77777777" w:rsidR="00670C0D" w:rsidRDefault="00670C0D" w:rsidP="00670C0D">
      <w:pPr>
        <w:pStyle w:val="Content1"/>
      </w:pPr>
      <w:r>
        <w:t>The sentence splitter uses a finite state transducers to split the text into sentences. It uses gazetteer to check if punctuation is part of an abbreviations or signals the end of the sentence. The sentence are annotated with the type “Sentence”, the breaks with “Split”. The sentence splitter is domain and application independent.</w:t>
      </w:r>
    </w:p>
    <w:p w14:paraId="696A6FC9" w14:textId="77777777" w:rsidR="00670C0D" w:rsidRDefault="00670C0D" w:rsidP="00670C0D">
      <w:pPr>
        <w:pStyle w:val="Content"/>
      </w:pPr>
    </w:p>
    <w:p w14:paraId="334F6E8D" w14:textId="77777777" w:rsidR="00670C0D" w:rsidRDefault="00670C0D" w:rsidP="00670C0D">
      <w:pPr>
        <w:pStyle w:val="Heading4"/>
      </w:pPr>
      <w:r>
        <w:lastRenderedPageBreak/>
        <w:t>Part-Of-Speech (POS) Tagger</w:t>
      </w:r>
    </w:p>
    <w:p w14:paraId="0950ECB8" w14:textId="77777777" w:rsidR="00670C0D" w:rsidRDefault="00670C0D" w:rsidP="00670C0D">
      <w:pPr>
        <w:pStyle w:val="Content"/>
      </w:pPr>
    </w:p>
    <w:p w14:paraId="00960BFD" w14:textId="77777777" w:rsidR="00670C0D" w:rsidRDefault="00670C0D" w:rsidP="00670C0D">
      <w:pPr>
        <w:pStyle w:val="Content1"/>
      </w:pPr>
      <w:r>
        <w:t xml:space="preserve">ANNIE POS Tagger uses a modified version of Brill Tagger. It uses lexicons and ruleset that has been trained in the Wall Street Journal corpus. However, the lexicon and rulesets can be changed based on the requirements. There are two additional lexicons, the lexicon for all caps and the lexicon for lowercase. </w:t>
      </w:r>
    </w:p>
    <w:p w14:paraId="1756A4C8" w14:textId="77777777" w:rsidR="00670C0D" w:rsidRDefault="00670C0D" w:rsidP="00670C0D">
      <w:pPr>
        <w:pStyle w:val="Content"/>
      </w:pPr>
    </w:p>
    <w:p w14:paraId="71FC4527" w14:textId="77777777" w:rsidR="00670C0D" w:rsidRDefault="00670C0D" w:rsidP="00670C0D">
      <w:pPr>
        <w:pStyle w:val="Heading4"/>
      </w:pPr>
      <w:r>
        <w:t>Semantic Tagger</w:t>
      </w:r>
    </w:p>
    <w:p w14:paraId="75F5CCDB" w14:textId="77777777" w:rsidR="00670C0D" w:rsidRDefault="00670C0D" w:rsidP="00670C0D">
      <w:pPr>
        <w:pStyle w:val="Content"/>
      </w:pPr>
    </w:p>
    <w:p w14:paraId="71C0F480" w14:textId="77777777" w:rsidR="00670C0D" w:rsidRDefault="00670C0D" w:rsidP="00670C0D">
      <w:pPr>
        <w:pStyle w:val="Content1"/>
      </w:pPr>
      <w:r>
        <w:t>The semantic tagger uses JAPE rules to annotate the entities. The grammar could be designed in such</w:t>
      </w:r>
      <w:r w:rsidRPr="00670C0D">
        <w:rPr>
          <w:rStyle w:val="Content1Char"/>
        </w:rPr>
        <w:t xml:space="preserve"> </w:t>
      </w:r>
      <w:r>
        <w:t>a way that it would recognize the entities. The output of the semantic tagger is the annotated text, which will be needed by the orthographic coreference.</w:t>
      </w:r>
    </w:p>
    <w:p w14:paraId="1270D7F3" w14:textId="77777777" w:rsidR="00670C0D" w:rsidRDefault="00670C0D" w:rsidP="00670C0D">
      <w:pPr>
        <w:pStyle w:val="Content"/>
      </w:pPr>
    </w:p>
    <w:p w14:paraId="0E194C17" w14:textId="77777777" w:rsidR="00670C0D" w:rsidRDefault="00670C0D" w:rsidP="00670C0D">
      <w:pPr>
        <w:pStyle w:val="Heading4"/>
      </w:pPr>
      <w:r>
        <w:t>Orthographic Coreference (OrthoMatcher)</w:t>
      </w:r>
    </w:p>
    <w:p w14:paraId="7B88B46A" w14:textId="77777777" w:rsidR="00670C0D" w:rsidRDefault="00670C0D" w:rsidP="00670C0D">
      <w:pPr>
        <w:pStyle w:val="Content"/>
      </w:pPr>
    </w:p>
    <w:p w14:paraId="467E5133" w14:textId="77777777" w:rsidR="00670C0D" w:rsidRDefault="00670C0D" w:rsidP="00670C0D">
      <w:pPr>
        <w:pStyle w:val="Content1"/>
      </w:pPr>
      <w:r>
        <w:t>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to categorized different strings but same entity (i.e. Coca-Cola – Coke, IBM – Blue). It also has table called table of spurious matches. Here, strings matches but represents different entities.</w:t>
      </w:r>
    </w:p>
    <w:p w14:paraId="76FDF3C1" w14:textId="77777777" w:rsidR="00670C0D" w:rsidRDefault="00670C0D" w:rsidP="00670C0D">
      <w:pPr>
        <w:pStyle w:val="Content"/>
      </w:pPr>
    </w:p>
    <w:p w14:paraId="077D3857" w14:textId="77777777" w:rsidR="00670C0D" w:rsidRDefault="00670C0D" w:rsidP="00670C0D">
      <w:pPr>
        <w:pStyle w:val="Heading3"/>
      </w:pPr>
      <w:bookmarkStart w:id="63" w:name="_Toc395181711"/>
      <w:r>
        <w:t>Twitter NLP Tools (Ritter et al., 2011)</w:t>
      </w:r>
      <w:bookmarkEnd w:id="63"/>
    </w:p>
    <w:p w14:paraId="69E71395" w14:textId="77777777" w:rsidR="00670C0D" w:rsidRDefault="00670C0D" w:rsidP="00670C0D">
      <w:pPr>
        <w:pStyle w:val="Content"/>
      </w:pPr>
    </w:p>
    <w:p w14:paraId="60E71AE3" w14:textId="77777777" w:rsidR="00670C0D" w:rsidRDefault="00670C0D" w:rsidP="00670C0D">
      <w:pPr>
        <w:pStyle w:val="Content1"/>
      </w:pPr>
      <w:r>
        <w:t>The performance of standard NLP tools is degraded when used with Twitter data. This is because the standard NLP tools are trained with a structured news corpora. Twitter corpus, on the other hand, 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The tool addresses the issue by rebuilding the NLP pipeline from POS up to NER. Testing and results show that each module of the tool performs better than its standard NLP counterpart.</w:t>
      </w:r>
    </w:p>
    <w:p w14:paraId="1CFF558D" w14:textId="77777777" w:rsidR="00670C0D" w:rsidRDefault="00670C0D" w:rsidP="00670C0D">
      <w:pPr>
        <w:pStyle w:val="Content"/>
      </w:pPr>
    </w:p>
    <w:p w14:paraId="0A81C8F5" w14:textId="77777777" w:rsidR="00670C0D" w:rsidRDefault="00670C0D" w:rsidP="00670C0D">
      <w:pPr>
        <w:pStyle w:val="Content1"/>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 T-NER doubles the F1 score of the Stanford NER.</w:t>
      </w:r>
    </w:p>
    <w:p w14:paraId="30072477" w14:textId="77777777" w:rsidR="00670C0D" w:rsidRDefault="00670C0D" w:rsidP="00670C0D">
      <w:pPr>
        <w:pStyle w:val="Content"/>
      </w:pPr>
    </w:p>
    <w:p w14:paraId="1D0EAB52" w14:textId="77777777" w:rsidR="00670C0D" w:rsidRDefault="00670C0D" w:rsidP="00670C0D">
      <w:pPr>
        <w:pStyle w:val="Heading4"/>
      </w:pPr>
      <w:r>
        <w:t>Part-of-Speech Tagging (T-POS)</w:t>
      </w:r>
    </w:p>
    <w:p w14:paraId="56CF2435" w14:textId="77777777" w:rsidR="00670C0D" w:rsidRDefault="00670C0D" w:rsidP="00670C0D">
      <w:pPr>
        <w:pStyle w:val="Content"/>
      </w:pPr>
    </w:p>
    <w:p w14:paraId="63ACE0AA" w14:textId="77777777" w:rsidR="00670C0D" w:rsidRDefault="00670C0D" w:rsidP="00670C0D">
      <w:pPr>
        <w:pStyle w:val="Content1"/>
      </w:pPr>
      <w:r>
        <w:t>Standard POS taggers suffers because of the nature of the Twitter corpora’s style, vocabulary, and lexical variations. To overcome the problems pertaining to style and vocabulary, 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uses Conditional Random Fields (CRF). T-POS shows a 41% reduction in error against the Stanford POS tagger.</w:t>
      </w:r>
    </w:p>
    <w:p w14:paraId="7A33CAAC" w14:textId="77777777" w:rsidR="00670C0D" w:rsidRDefault="00670C0D" w:rsidP="00670C0D">
      <w:pPr>
        <w:pStyle w:val="Content"/>
      </w:pPr>
    </w:p>
    <w:p w14:paraId="2FF31E6C" w14:textId="77777777" w:rsidR="00670C0D" w:rsidRDefault="00670C0D" w:rsidP="00670C0D">
      <w:pPr>
        <w:pStyle w:val="Heading4"/>
      </w:pPr>
      <w:r>
        <w:t>Shallow Parsing or Chunking (T-CHUNK)</w:t>
      </w:r>
    </w:p>
    <w:p w14:paraId="1CE2EB7B" w14:textId="77777777" w:rsidR="00670C0D" w:rsidRDefault="00670C0D" w:rsidP="00670C0D">
      <w:pPr>
        <w:pStyle w:val="Content"/>
      </w:pPr>
    </w:p>
    <w:p w14:paraId="487083C8" w14:textId="77777777" w:rsidR="00670C0D" w:rsidRDefault="00670C0D" w:rsidP="00670C0D">
      <w:pPr>
        <w:pStyle w:val="Content1"/>
      </w:pPr>
      <w:r>
        <w:t xml:space="preserve">To create the model for T-CHUNK, they annotated the 800 tweets with tags from CoNLL Shared Task and used the set of shallow parser features described by Sha and Pereira </w:t>
      </w:r>
      <w:r>
        <w:lastRenderedPageBreak/>
        <w:t>(2003). They also included the Brown clusters and the POS tag features predicted by T-POS. T-CHUNK also applies CRF and has a 22% reduction in error over the OpenNLP chunker.</w:t>
      </w:r>
    </w:p>
    <w:p w14:paraId="1F7C6F0B" w14:textId="77777777" w:rsidR="00670C0D" w:rsidRDefault="00670C0D" w:rsidP="00670C0D">
      <w:pPr>
        <w:pStyle w:val="Content"/>
      </w:pPr>
    </w:p>
    <w:p w14:paraId="03BCB53E" w14:textId="77777777" w:rsidR="00670C0D" w:rsidRDefault="00670C0D" w:rsidP="00670C0D">
      <w:pPr>
        <w:pStyle w:val="Heading4"/>
      </w:pPr>
      <w:r>
        <w:t>Capitalization (T-CAP)</w:t>
      </w:r>
    </w:p>
    <w:p w14:paraId="7981C07F" w14:textId="77777777" w:rsidR="00670C0D" w:rsidRDefault="00670C0D" w:rsidP="00670C0D">
      <w:pPr>
        <w:pStyle w:val="Content"/>
      </w:pPr>
    </w:p>
    <w:p w14:paraId="01C2B217" w14:textId="77777777" w:rsidR="00670C0D" w:rsidRDefault="00670C0D" w:rsidP="00670C0D">
      <w:pPr>
        <w:pStyle w:val="Content1"/>
      </w:pPr>
      <w:r>
        <w:t xml:space="preserve">One of the key features in recognizing named entities is the capitalization but this is unreliable in tweets. To address this problem, they incorporated information based on the entire content of the tweet to determine if the capitalization is informative. To train the classifier, they manually tagged the 800 tweets if it has an “informative” or “uninformative” capitalization. The classifier is a Support Vector Machine with features such as </w:t>
      </w:r>
      <w:r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t xml:space="preserve"> Results show that T-CAP’s precision, recall, and F1 score is 0.77, 0.98, and 0.86 versus the baseline’s 0.70, 1.00, and 0.82</w:t>
      </w:r>
    </w:p>
    <w:p w14:paraId="2536C9D7" w14:textId="77777777" w:rsidR="00670C0D" w:rsidRDefault="00670C0D" w:rsidP="00670C0D">
      <w:pPr>
        <w:pStyle w:val="Content"/>
        <w:ind w:left="0"/>
      </w:pPr>
    </w:p>
    <w:p w14:paraId="41E9FA66" w14:textId="77777777" w:rsidR="00670C0D" w:rsidRDefault="00670C0D" w:rsidP="00670C0D">
      <w:pPr>
        <w:pStyle w:val="Heading4"/>
      </w:pPr>
      <w:r>
        <w:t>Segmenting the Named Entities (T-SEG)</w:t>
      </w:r>
    </w:p>
    <w:p w14:paraId="4837FBDD" w14:textId="77777777" w:rsidR="00670C0D" w:rsidRDefault="00670C0D" w:rsidP="00670C0D">
      <w:pPr>
        <w:pStyle w:val="Content"/>
      </w:pPr>
    </w:p>
    <w:p w14:paraId="26C61AD6" w14:textId="77777777" w:rsidR="00670C0D" w:rsidRDefault="00670C0D">
      <w:pPr>
        <w:pStyle w:val="Content1"/>
        <w:pPrChange w:id="64" w:author="Vilson Lu" w:date="2014-08-15T14:30:00Z">
          <w:pPr>
            <w:pStyle w:val="Content"/>
          </w:pPr>
        </w:pPrChange>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1DC6D0FA" w14:textId="77777777" w:rsidR="00670C0D" w:rsidRDefault="00670C0D" w:rsidP="00D90804">
      <w:pPr>
        <w:pStyle w:val="Content"/>
        <w:ind w:left="0"/>
      </w:pPr>
    </w:p>
    <w:p w14:paraId="6F4BC109" w14:textId="77777777" w:rsidR="00670C0D" w:rsidRDefault="00670C0D" w:rsidP="00670C0D">
      <w:pPr>
        <w:pStyle w:val="Heading4"/>
      </w:pPr>
      <w:r>
        <w:t xml:space="preserve">Classifying Named </w:t>
      </w:r>
      <w:r w:rsidRPr="00C833D6">
        <w:rPr>
          <w:rStyle w:val="Heading4Char"/>
        </w:rPr>
        <w:t>E</w:t>
      </w:r>
      <w:r>
        <w:t>ntities (T-CLASS)</w:t>
      </w:r>
    </w:p>
    <w:p w14:paraId="48397BA4" w14:textId="77777777" w:rsidR="00670C0D" w:rsidRDefault="00670C0D" w:rsidP="00670C0D">
      <w:pPr>
        <w:pStyle w:val="Content"/>
      </w:pPr>
    </w:p>
    <w:p w14:paraId="604928B4" w14:textId="77777777" w:rsidR="00670C0D" w:rsidRDefault="00670C0D" w:rsidP="00670C0D">
      <w:pPr>
        <w:pStyle w:val="Content1"/>
      </w:pPr>
      <w:r>
        <w:t>Freebase is used as a baseline source of distant supervision of entities. To model the unlabeled entities, they made use of a Distant Supervision with Topic Models that applies LabeledLDA. They annotated the 2,400 tweets with the ten types which are popular on twitter: PERSON, GEO-LOCATION, COMPANY, PRODUCT, FACILITY, TV-SHOW, MOVIE, SPORTSTEAM, BAND, and OTHER. Note that a tweet can be annotated with two or more types and that the annotation is used for evaluation purposes.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71AB7155" w14:textId="77777777" w:rsidR="00670C0D" w:rsidRDefault="00670C0D" w:rsidP="00670C0D">
      <w:pPr>
        <w:pStyle w:val="Content"/>
        <w:ind w:left="0"/>
      </w:pPr>
    </w:p>
    <w:p w14:paraId="5927B1F4" w14:textId="77777777" w:rsidR="00670C0D" w:rsidRDefault="00670C0D" w:rsidP="00670C0D">
      <w:pPr>
        <w:pStyle w:val="Heading3"/>
      </w:pPr>
      <w:bookmarkStart w:id="65" w:name="_Toc395181712"/>
      <w:r>
        <w:t>Weka (Weka 3, n.d.)</w:t>
      </w:r>
      <w:bookmarkEnd w:id="65"/>
    </w:p>
    <w:p w14:paraId="62E2C304" w14:textId="77777777" w:rsidR="00670C0D" w:rsidRDefault="00670C0D" w:rsidP="00670C0D"/>
    <w:p w14:paraId="30606771" w14:textId="77777777" w:rsidR="00670C0D" w:rsidRDefault="00670C0D" w:rsidP="00670C0D">
      <w:pPr>
        <w:pStyle w:val="Content1"/>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7D6D1E9B" w14:textId="77777777" w:rsidR="00670C0D" w:rsidRDefault="00670C0D" w:rsidP="00670C0D">
      <w:pPr>
        <w:pStyle w:val="Content"/>
      </w:pPr>
    </w:p>
    <w:p w14:paraId="5E3C283A" w14:textId="77777777" w:rsidR="00670C0D" w:rsidRDefault="00670C0D" w:rsidP="00670C0D">
      <w:pPr>
        <w:pStyle w:val="Heading3"/>
      </w:pPr>
      <w:bookmarkStart w:id="66" w:name="_Toc395181713"/>
      <w:r>
        <w:t>TwitIE (Bontcheva et al., 2013)</w:t>
      </w:r>
      <w:bookmarkEnd w:id="66"/>
    </w:p>
    <w:p w14:paraId="44E02617" w14:textId="77777777" w:rsidR="00670C0D" w:rsidRPr="008E3546" w:rsidRDefault="00670C0D" w:rsidP="00670C0D"/>
    <w:p w14:paraId="66222535" w14:textId="77777777" w:rsidR="00670C0D" w:rsidRPr="00C833D6" w:rsidRDefault="00670C0D" w:rsidP="00670C0D">
      <w:pPr>
        <w:pStyle w:val="Content1"/>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46FA4ED3" w14:textId="77777777" w:rsidR="00670C0D" w:rsidRPr="00EF6E7F" w:rsidRDefault="00670C0D" w:rsidP="00670C0D">
      <w:pPr>
        <w:pStyle w:val="NormalWeb"/>
        <w:spacing w:before="0" w:beforeAutospacing="0" w:after="0" w:afterAutospacing="0"/>
        <w:ind w:left="1440"/>
        <w:rPr>
          <w:rFonts w:ascii="Arial" w:hAnsi="Arial"/>
          <w:sz w:val="20"/>
          <w:szCs w:val="22"/>
        </w:rPr>
      </w:pPr>
    </w:p>
    <w:p w14:paraId="0BAED610" w14:textId="77777777" w:rsidR="00670C0D" w:rsidRPr="00EF6E7F" w:rsidRDefault="00670C0D" w:rsidP="00670C0D">
      <w:pPr>
        <w:pStyle w:val="Content1"/>
      </w:pPr>
      <w:r w:rsidRPr="00EF6E7F">
        <w:lastRenderedPageBreak/>
        <w:t>ANNIE offers a wide array of information extraction tools like tokenizer, sentence splitter, POS tagger, gazetteer lists, finite state transducer (from GATE’s built-in regular expression over annotation la</w:t>
      </w:r>
      <w:r w:rsidRPr="00670C0D">
        <w:rPr>
          <w:rStyle w:val="Content1Char"/>
        </w:rPr>
        <w:t>n</w:t>
      </w:r>
      <w:r w:rsidRPr="00EF6E7F">
        <w:t>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4D56DC62" w14:textId="77777777" w:rsidR="00670C0D" w:rsidRPr="00EF6E7F" w:rsidRDefault="00670C0D" w:rsidP="00670C0D">
      <w:pPr>
        <w:pStyle w:val="NormalWeb"/>
        <w:spacing w:before="0" w:beforeAutospacing="0" w:after="0" w:afterAutospacing="0"/>
        <w:ind w:left="1440"/>
        <w:rPr>
          <w:rFonts w:ascii="Arial" w:hAnsi="Arial"/>
          <w:sz w:val="20"/>
          <w:szCs w:val="22"/>
        </w:rPr>
      </w:pPr>
    </w:p>
    <w:p w14:paraId="18517AC3" w14:textId="77777777" w:rsidR="00670C0D" w:rsidRDefault="00670C0D" w:rsidP="00670C0D">
      <w:pPr>
        <w:pStyle w:val="Content1"/>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08DF588B" w14:textId="77777777" w:rsidR="00670C0D" w:rsidRDefault="00670C0D" w:rsidP="00670C0D">
      <w:pPr>
        <w:pStyle w:val="Content"/>
      </w:pPr>
    </w:p>
    <w:p w14:paraId="7B548DD5" w14:textId="77777777" w:rsidR="00670C0D" w:rsidRDefault="00670C0D" w:rsidP="00670C0D">
      <w:pPr>
        <w:pStyle w:val="Content"/>
        <w:numPr>
          <w:ilvl w:val="0"/>
          <w:numId w:val="16"/>
        </w:numPr>
      </w:pPr>
      <w:r w:rsidRPr="0039290B">
        <w:t>Custom Language Identifier to support language identification</w:t>
      </w:r>
      <w:r>
        <w:t xml:space="preserve"> for social media/Twitter data;</w:t>
      </w:r>
    </w:p>
    <w:p w14:paraId="75D20D33" w14:textId="77777777" w:rsidR="00670C0D" w:rsidRDefault="00670C0D" w:rsidP="00670C0D">
      <w:pPr>
        <w:pStyle w:val="Content"/>
        <w:numPr>
          <w:ilvl w:val="0"/>
          <w:numId w:val="16"/>
        </w:numPr>
      </w:pPr>
      <w:r w:rsidRPr="0039290B">
        <w:t>Twitter Tokenizer to enable the system to properly handle smilies, usern</w:t>
      </w:r>
      <w:r>
        <w:t>ames, hashtags, URL’s and etc.;</w:t>
      </w:r>
    </w:p>
    <w:p w14:paraId="1651623A" w14:textId="77777777" w:rsidR="00670C0D" w:rsidRDefault="00670C0D" w:rsidP="00670C0D">
      <w:pPr>
        <w:pStyle w:val="Content"/>
        <w:numPr>
          <w:ilvl w:val="0"/>
          <w:numId w:val="16"/>
        </w:numPr>
      </w:pPr>
      <w:r w:rsidRPr="0039290B">
        <w:t>Twitter POS Tagger (also available as a standalone tool) to enable the system to properly perform POS t</w:t>
      </w:r>
      <w:r>
        <w:t>agging in Twitter data; lastly,</w:t>
      </w:r>
    </w:p>
    <w:p w14:paraId="2859649E" w14:textId="256EE363" w:rsidR="00670C0D" w:rsidRDefault="00670C0D" w:rsidP="006D5669">
      <w:pPr>
        <w:pStyle w:val="Content"/>
        <w:numPr>
          <w:ilvl w:val="0"/>
          <w:numId w:val="16"/>
        </w:numPr>
        <w:rPr>
          <w:ins w:id="67" w:author="Kyle Mc Hale Dela Cruz" w:date="2014-08-15T13:54:00Z"/>
        </w:rPr>
      </w:pPr>
      <w:r w:rsidRPr="0039290B">
        <w:t>Text Normalization PR to enable the system to perform correction of slangs and misspellings in the tweet.</w:t>
      </w:r>
    </w:p>
    <w:p w14:paraId="29857515" w14:textId="77777777" w:rsidR="00290E15" w:rsidRPr="006D5669" w:rsidRDefault="00290E15">
      <w:pPr>
        <w:pStyle w:val="Content"/>
        <w:ind w:left="2160"/>
        <w:pPrChange w:id="68" w:author="Kyle Mc Hale Dela Cruz" w:date="2014-08-15T13:54:00Z">
          <w:pPr>
            <w:pStyle w:val="Content"/>
            <w:numPr>
              <w:numId w:val="16"/>
            </w:numPr>
            <w:ind w:left="2160" w:hanging="360"/>
          </w:pPr>
        </w:pPrChange>
      </w:pPr>
    </w:p>
    <w:p w14:paraId="72BA4387" w14:textId="41BF323A" w:rsidR="00670C0D" w:rsidRDefault="00670C0D" w:rsidP="00670C0D">
      <w:pPr>
        <w:pStyle w:val="Heading3"/>
      </w:pPr>
      <w:bookmarkStart w:id="69" w:name="_Toc395779217"/>
      <w:r>
        <w:t>OWL API</w:t>
      </w:r>
      <w:r w:rsidR="00BD48F0">
        <w:t xml:space="preserve"> (Horridge &amp; Bechhoffer, 2011)</w:t>
      </w:r>
    </w:p>
    <w:p w14:paraId="6D61BF85" w14:textId="77777777" w:rsidR="00670C0D" w:rsidRDefault="00670C0D" w:rsidP="00670C0D">
      <w:pPr>
        <w:pStyle w:val="Content2"/>
      </w:pPr>
    </w:p>
    <w:p w14:paraId="1E30A276" w14:textId="54338B53" w:rsidR="00BD48F0" w:rsidRDefault="00670C0D" w:rsidP="00670C0D">
      <w:pPr>
        <w:pStyle w:val="Content2"/>
      </w:pPr>
      <w:r>
        <w:t>OWL API is</w:t>
      </w:r>
      <w:r w:rsidR="000F43FE">
        <w:t xml:space="preserve"> a</w:t>
      </w:r>
      <w:r w:rsidR="00BD48F0">
        <w:t xml:space="preserve"> open-source</w:t>
      </w:r>
      <w:r w:rsidR="000F43FE">
        <w:t xml:space="preserve"> Java based library to create, manipulate, and serialize ontologies. It contains different parsers: RDF/XML parser, OWL/XML parser, Turtle parser, KRSS parser, OBO Flat File format parser, and OWL Functional syntax writer and parser. It also interfaces with different reasoners: FacT, HermiT, Pellet, and Racer.</w:t>
      </w:r>
    </w:p>
    <w:p w14:paraId="0F7729EB" w14:textId="698FD038" w:rsidR="006D5669" w:rsidRDefault="006D5669">
      <w:pPr>
        <w:rPr>
          <w:b/>
          <w:sz w:val="22"/>
          <w:szCs w:val="22"/>
        </w:rPr>
      </w:pPr>
      <w:r>
        <w:rPr>
          <w:b/>
          <w:sz w:val="22"/>
          <w:szCs w:val="22"/>
        </w:rPr>
        <w:br w:type="page"/>
      </w:r>
    </w:p>
    <w:p w14:paraId="4D33E8DB" w14:textId="77777777" w:rsidR="006D5669" w:rsidRPr="00670C0D" w:rsidRDefault="006D5669" w:rsidP="00670C0D">
      <w:pPr>
        <w:pStyle w:val="Content2"/>
      </w:pPr>
    </w:p>
    <w:p w14:paraId="6EBD88F4" w14:textId="77777777" w:rsidR="00670C0D" w:rsidRPr="00670C0D" w:rsidRDefault="00670C0D" w:rsidP="00670C0D"/>
    <w:p w14:paraId="23CF0C91" w14:textId="66CDD02C" w:rsidR="00670C0D" w:rsidRDefault="005A3259" w:rsidP="006D5669">
      <w:pPr>
        <w:pStyle w:val="Heading1"/>
      </w:pPr>
      <w:r w:rsidRPr="00E45CE0">
        <w:t xml:space="preserve">The </w:t>
      </w:r>
      <w:r w:rsidR="006D5669">
        <w:t xml:space="preserve">FILIET </w:t>
      </w:r>
      <w:r w:rsidRPr="00E45CE0">
        <w:t>System</w:t>
      </w:r>
      <w:bookmarkEnd w:id="69"/>
    </w:p>
    <w:p w14:paraId="31AF2D84" w14:textId="338A5F24" w:rsidR="00670C0D" w:rsidRDefault="00670C0D" w:rsidP="00670C0D">
      <w:pPr>
        <w:pStyle w:val="Content1"/>
      </w:pPr>
    </w:p>
    <w:p w14:paraId="5670ECAC" w14:textId="77777777" w:rsidR="006D5669" w:rsidRDefault="006D5669" w:rsidP="006D5669">
      <w:pPr>
        <w:pStyle w:val="Content1"/>
      </w:pPr>
      <w:r>
        <w:t>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resources that will be used in implementing the system.</w:t>
      </w:r>
    </w:p>
    <w:p w14:paraId="207664F5" w14:textId="69980887" w:rsidR="006D5669" w:rsidRPr="006D5669" w:rsidRDefault="006D5669" w:rsidP="006D5669">
      <w:pPr>
        <w:pStyle w:val="Heading2"/>
        <w:sectPr w:rsidR="006D5669" w:rsidRPr="006D5669" w:rsidSect="005A3259">
          <w:pgSz w:w="12240" w:h="15840"/>
          <w:pgMar w:top="1440" w:right="1440" w:bottom="1440" w:left="1440" w:header="720" w:footer="720" w:gutter="0"/>
          <w:pgNumType w:start="1" w:chapStyle="1"/>
          <w:cols w:space="720"/>
          <w:docGrid w:linePitch="360"/>
        </w:sectPr>
      </w:pPr>
    </w:p>
    <w:p w14:paraId="01E725B9" w14:textId="4A0B079A" w:rsidR="005A3259" w:rsidRPr="00E45CE0" w:rsidRDefault="005A3259" w:rsidP="005A3259">
      <w:pPr>
        <w:pStyle w:val="Heading1"/>
      </w:pPr>
      <w:bookmarkStart w:id="70" w:name="_Toc395779219"/>
      <w:r w:rsidRPr="00E45CE0">
        <w:lastRenderedPageBreak/>
        <w:t>References</w:t>
      </w:r>
      <w:bookmarkEnd w:id="70"/>
    </w:p>
    <w:p w14:paraId="76FBF0BD" w14:textId="77777777" w:rsidR="003E0041" w:rsidRPr="00E45CE0" w:rsidRDefault="003E0041" w:rsidP="003E0041">
      <w:pPr>
        <w:pStyle w:val="Reference"/>
      </w:pPr>
    </w:p>
    <w:p w14:paraId="1EFD5C9E" w14:textId="77777777" w:rsidR="003E0041" w:rsidRDefault="003E0041" w:rsidP="003E0041">
      <w:pPr>
        <w:pStyle w:val="Reference"/>
      </w:pPr>
      <w:r w:rsidRPr="00E45CE0">
        <w:rPr>
          <w:highlight w:val="white"/>
        </w:rPr>
        <w:t>Gao, H., Barbier, G., &amp; Goolsby, R. (2011). Harnessing the crowdsourcing power of social media for disaster relief. Intelligent Systems, IEEE, 26(3), 10-14. doi: 10.1109/MIS.2011.52</w:t>
      </w:r>
    </w:p>
    <w:p w14:paraId="29E69BCC" w14:textId="77777777" w:rsidR="008C733C" w:rsidRDefault="008C733C" w:rsidP="003E0041">
      <w:pPr>
        <w:pStyle w:val="Reference"/>
      </w:pPr>
    </w:p>
    <w:p w14:paraId="5E63B198" w14:textId="72AB1F8F" w:rsidR="008C733C" w:rsidRDefault="008C733C" w:rsidP="003E0041">
      <w:pPr>
        <w:pStyle w:val="Reference"/>
      </w:pPr>
      <w:r>
        <w:rPr>
          <w:color w:val="222222"/>
          <w:shd w:val="clear" w:color="auto" w:fill="FFFFFF"/>
        </w:rPr>
        <w:t>Gruber, T. (2009). Ontology.</w:t>
      </w:r>
      <w:r>
        <w:rPr>
          <w:rStyle w:val="apple-converted-space"/>
          <w:color w:val="222222"/>
          <w:shd w:val="clear" w:color="auto" w:fill="FFFFFF"/>
        </w:rPr>
        <w:t> </w:t>
      </w:r>
      <w:r>
        <w:rPr>
          <w:i/>
          <w:iCs/>
          <w:color w:val="222222"/>
          <w:shd w:val="clear" w:color="auto" w:fill="FFFFFF"/>
        </w:rPr>
        <w:t>Encyclopedia of database systems</w:t>
      </w:r>
      <w:r>
        <w:rPr>
          <w:color w:val="222222"/>
          <w:shd w:val="clear" w:color="auto" w:fill="FFFFFF"/>
        </w:rPr>
        <w:t>, 1963-1965.</w:t>
      </w:r>
    </w:p>
    <w:p w14:paraId="2EC474BD" w14:textId="77777777" w:rsidR="00BD48F0" w:rsidRDefault="00BD48F0" w:rsidP="003E0041">
      <w:pPr>
        <w:pStyle w:val="Reference"/>
      </w:pPr>
    </w:p>
    <w:p w14:paraId="7922FDB8" w14:textId="104128BC" w:rsidR="00BD48F0" w:rsidRPr="00E45CE0" w:rsidRDefault="00BD48F0" w:rsidP="003E0041">
      <w:pPr>
        <w:pStyle w:val="Reference"/>
      </w:pPr>
      <w:r>
        <w:rPr>
          <w:color w:val="222222"/>
          <w:shd w:val="clear" w:color="auto" w:fill="FFFFFF"/>
        </w:rPr>
        <w:t>Horridge, M., &amp; Bechhofer, S. (2011). The owl api: A java api for owl ontologies.</w:t>
      </w:r>
      <w:r>
        <w:rPr>
          <w:i/>
          <w:iCs/>
          <w:color w:val="222222"/>
          <w:shd w:val="clear" w:color="auto" w:fill="FFFFFF"/>
        </w:rPr>
        <w:t>Semantic Web</w:t>
      </w:r>
      <w:r>
        <w:rPr>
          <w:color w:val="222222"/>
          <w:shd w:val="clear" w:color="auto" w:fill="FFFFFF"/>
        </w:rPr>
        <w:t>,</w:t>
      </w:r>
      <w:r>
        <w:rPr>
          <w:rStyle w:val="apple-converted-space"/>
          <w:color w:val="222222"/>
          <w:shd w:val="clear" w:color="auto" w:fill="FFFFFF"/>
        </w:rPr>
        <w:t> </w:t>
      </w:r>
      <w:r>
        <w:rPr>
          <w:i/>
          <w:iCs/>
          <w:color w:val="222222"/>
          <w:shd w:val="clear" w:color="auto" w:fill="FFFFFF"/>
        </w:rPr>
        <w:t>2</w:t>
      </w:r>
      <w:r>
        <w:rPr>
          <w:color w:val="222222"/>
          <w:shd w:val="clear" w:color="auto" w:fill="FFFFFF"/>
        </w:rPr>
        <w:t>(1), 11-21.</w:t>
      </w:r>
    </w:p>
    <w:p w14:paraId="2FEF1933" w14:textId="77777777" w:rsidR="003E0041" w:rsidRPr="00E45CE0" w:rsidRDefault="003E0041" w:rsidP="003E0041">
      <w:pPr>
        <w:pStyle w:val="Reference"/>
      </w:pPr>
    </w:p>
    <w:p w14:paraId="34243377" w14:textId="3D272DB6" w:rsidR="008F0CD3" w:rsidRPr="00E45CE0" w:rsidRDefault="008F0CD3" w:rsidP="003E0041">
      <w:pPr>
        <w:pStyle w:val="Reference"/>
      </w:pPr>
      <w:r w:rsidRPr="00E45CE0">
        <w:t xml:space="preserve">Howard, B. (2013, November 8). Scanning social media to improve typhoon haiyan relief efforts. </w:t>
      </w:r>
      <w:r w:rsidRPr="00E45CE0">
        <w:rPr>
          <w:i/>
          <w:iCs/>
        </w:rPr>
        <w:t>National Geographic Daily News</w:t>
      </w:r>
      <w:r w:rsidRPr="00E45CE0">
        <w:t>. Retrieved from http://news.nationalgeographic.com/news/2013/11/131108-typhoon-haiyan-philippines-crisis-mapping/</w:t>
      </w:r>
    </w:p>
    <w:p w14:paraId="6BD71AFB" w14:textId="77777777" w:rsidR="008F0CD3" w:rsidRPr="00E45CE0" w:rsidRDefault="008F0CD3" w:rsidP="003E0041">
      <w:pPr>
        <w:pStyle w:val="Reference"/>
      </w:pPr>
    </w:p>
    <w:p w14:paraId="06671CBA" w14:textId="65F9E1E5" w:rsidR="002077C0" w:rsidRPr="00E45CE0" w:rsidRDefault="002077C0" w:rsidP="002077C0">
      <w:pPr>
        <w:pStyle w:val="Reference"/>
        <w:rPr>
          <w:lang w:val="en-PH"/>
        </w:rPr>
      </w:pPr>
      <w:r w:rsidRPr="00E45CE0">
        <w:rPr>
          <w:lang w:val="en-PH"/>
        </w:rPr>
        <w:t xml:space="preserve">Imran, M., Elbassuoni, S. M., Castillo, C., Diaz, F., &amp; Meier, P. (2013). Extracting information nuggets from </w:t>
      </w:r>
      <w:r w:rsidRPr="00E45CE0">
        <w:t>disaster</w:t>
      </w:r>
      <w:r w:rsidRPr="00E45CE0">
        <w:rPr>
          <w:lang w:val="en-PH"/>
        </w:rPr>
        <w:t>-related messages in social media. Proc. of ISCRAM, Baden-Baden, Germany.</w:t>
      </w:r>
    </w:p>
    <w:p w14:paraId="744AE986" w14:textId="77777777" w:rsidR="00BD138D" w:rsidRPr="00E45CE0" w:rsidRDefault="00BD138D" w:rsidP="002077C0">
      <w:pPr>
        <w:pStyle w:val="Reference"/>
        <w:rPr>
          <w:lang w:val="en-PH"/>
        </w:rPr>
      </w:pPr>
    </w:p>
    <w:p w14:paraId="78EDC23C" w14:textId="3FEBBDBA" w:rsidR="00BD138D" w:rsidRPr="00E45CE0" w:rsidRDefault="00BD138D" w:rsidP="002077C0">
      <w:pPr>
        <w:pStyle w:val="Reference"/>
        <w:rPr>
          <w:lang w:val="en-PH"/>
        </w:rPr>
      </w:pPr>
      <w:r w:rsidRPr="00E45CE0">
        <w:rPr>
          <w:lang w:val="en-PH"/>
        </w:rPr>
        <w:t>Imran, M., Elbassuoni, S., Castillo, C., Diaz, F., &amp; Meier, P. (2013, May). Practical extraction of disaster-relevant information from social media. In Proceedings of the 22nd international conference on World Wide Web companion (pp. 1021-1024). International World Wide Web Conferences Steering Committee.</w:t>
      </w:r>
    </w:p>
    <w:p w14:paraId="3E5C0E9E" w14:textId="77777777" w:rsidR="002077C0" w:rsidRPr="00E45CE0" w:rsidRDefault="002077C0" w:rsidP="003E0041">
      <w:pPr>
        <w:pStyle w:val="Reference"/>
      </w:pPr>
    </w:p>
    <w:p w14:paraId="1906F67A" w14:textId="77777777" w:rsidR="004862F4" w:rsidRPr="00E45CE0" w:rsidRDefault="004862F4" w:rsidP="004862F4">
      <w:pPr>
        <w:pStyle w:val="Reference"/>
      </w:pPr>
      <w:r w:rsidRPr="00E45CE0">
        <w:t>Lee, J. B., Ybañez, M., De Leon, M. M., Estuar, M., &amp; Regina, E. (2013). Understanding the Behavior of Filipino Twitter Users during Disaster. GSTF Journal on Computing, 3(2).</w:t>
      </w:r>
    </w:p>
    <w:p w14:paraId="53940CCB" w14:textId="77777777" w:rsidR="004862F4" w:rsidRPr="00E45CE0" w:rsidRDefault="004862F4" w:rsidP="00F45262">
      <w:pPr>
        <w:pStyle w:val="Reference"/>
        <w:ind w:left="0" w:firstLine="0"/>
      </w:pPr>
    </w:p>
    <w:p w14:paraId="72A4D878" w14:textId="77777777" w:rsidR="008F0CD3" w:rsidRPr="00E45CE0" w:rsidRDefault="008F0CD3" w:rsidP="008F0CD3">
      <w:pPr>
        <w:pStyle w:val="Reference"/>
      </w:pPr>
      <w:r w:rsidRPr="00E45CE0">
        <w:t>Southgate, R., Roth, C., Schneider, J., Shi, P., Onishi, T., Wengner, D., Amman, W., Ogallo, L., Beddington J., &amp; Murray, V. (2013). Using science for disaster risk reduction. Retrieved from www.preventionweb.net/go/scitech</w:t>
      </w:r>
    </w:p>
    <w:p w14:paraId="39117598" w14:textId="77777777" w:rsidR="008F0CD3" w:rsidRPr="00E45CE0" w:rsidRDefault="008F0CD3" w:rsidP="003E0041">
      <w:pPr>
        <w:pStyle w:val="Reference"/>
      </w:pPr>
    </w:p>
    <w:p w14:paraId="02A6873B" w14:textId="499EA3C5" w:rsidR="003E0041" w:rsidRPr="00E45CE0" w:rsidRDefault="003E0041" w:rsidP="003E0041">
      <w:pPr>
        <w:pStyle w:val="Reference"/>
      </w:pPr>
      <w:r w:rsidRPr="00E45CE0">
        <w:rPr>
          <w:highlight w:val="white"/>
        </w:rPr>
        <w:t xml:space="preserve">Stockdale, C. &amp; McIntyre, D.A. (2011, May 09). The ten nations where facebook rules the internet. Retrieved from </w:t>
      </w:r>
      <w:hyperlink r:id="rId17">
        <w:r w:rsidRPr="00E45CE0">
          <w:rPr>
            <w:highlight w:val="white"/>
          </w:rPr>
          <w:t>http://247wallst.com/technology-3/2011/05/09/the-ten-nations-where-facebook-rules-the-internet/</w:t>
        </w:r>
      </w:hyperlink>
    </w:p>
    <w:p w14:paraId="65FDA564" w14:textId="77777777" w:rsidR="003E0041" w:rsidRPr="00E45CE0" w:rsidRDefault="003E0041" w:rsidP="003E0041">
      <w:pPr>
        <w:pStyle w:val="Reference"/>
      </w:pPr>
    </w:p>
    <w:p w14:paraId="4EBEE297" w14:textId="2AAB9392" w:rsidR="003E0041" w:rsidRPr="00E45CE0" w:rsidRDefault="003E0041" w:rsidP="003E0041">
      <w:pPr>
        <w:pStyle w:val="Reference"/>
      </w:pPr>
      <w:r w:rsidRPr="00E45CE0">
        <w:rPr>
          <w:highlight w:val="white"/>
        </w:rPr>
        <w:t xml:space="preserve">Universal McCann. (2008). Power to the people: Social media tracker wave 3. Retrieved from </w:t>
      </w:r>
      <w:hyperlink r:id="rId18">
        <w:r w:rsidRPr="00E45CE0">
          <w:rPr>
            <w:highlight w:val="white"/>
          </w:rPr>
          <w:t>h</w:t>
        </w:r>
      </w:hyperlink>
      <w:hyperlink r:id="rId19">
        <w:r w:rsidRPr="00E45CE0">
          <w:rPr>
            <w:highlight w:val="white"/>
          </w:rPr>
          <w:t>ttp://web.archive.org/web/20080921002044/http://www.universalmccann.com/Assets/wave_3_20080403093750.pdf</w:t>
        </w:r>
      </w:hyperlink>
    </w:p>
    <w:p w14:paraId="7D1C2DC1" w14:textId="77777777" w:rsidR="00CC1F1E" w:rsidRPr="00E45CE0" w:rsidRDefault="00CC1F1E" w:rsidP="003E0041">
      <w:pPr>
        <w:pStyle w:val="Reference"/>
      </w:pPr>
    </w:p>
    <w:p w14:paraId="3D144325" w14:textId="3667B096" w:rsidR="00CC1F1E" w:rsidRPr="00E45CE0" w:rsidRDefault="00CC1F1E" w:rsidP="003E0041">
      <w:pPr>
        <w:pStyle w:val="Reference"/>
        <w:sectPr w:rsidR="00CC1F1E" w:rsidRPr="00E45CE0" w:rsidSect="005A3259">
          <w:pgSz w:w="12240" w:h="15840"/>
          <w:pgMar w:top="1440" w:right="1440" w:bottom="1440" w:left="1440" w:header="720" w:footer="720" w:gutter="0"/>
          <w:pgNumType w:start="1" w:chapStyle="1"/>
          <w:cols w:space="720"/>
          <w:docGrid w:linePitch="360"/>
        </w:sectPr>
      </w:pPr>
      <w:r w:rsidRPr="00E45CE0">
        <w:t>Vieweg, S., Hughes, A. L., Starbird, K., &amp; Palen, L. (2010, April). Microblogging during two natural hazards events: what twitter may contribute to situational awareness. In Proceedings of the SIGCHI Conference on Human Factors in Computing Systems (pp. 1079-1088). ACM.</w:t>
      </w:r>
    </w:p>
    <w:p w14:paraId="1B9EEA59" w14:textId="77777777" w:rsidR="005A3259" w:rsidRPr="00E45CE0" w:rsidRDefault="005A3259" w:rsidP="005A3259"/>
    <w:sectPr w:rsidR="005A3259" w:rsidRPr="00E45CE0" w:rsidSect="005A3259">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8-14T10:33:00Z" w:initials="TK">
    <w:p w14:paraId="4F05FE9F" w14:textId="77777777" w:rsidR="006D5669" w:rsidRDefault="006D5669">
      <w:pPr>
        <w:pStyle w:val="CommentText"/>
      </w:pPr>
      <w:r>
        <w:rPr>
          <w:rStyle w:val="CommentReference"/>
        </w:rPr>
        <w:annotationRef/>
      </w:r>
      <w:r>
        <w:t>Modify</w:t>
      </w:r>
    </w:p>
  </w:comment>
  <w:comment w:id="16" w:author="TinTin Kalaw" w:date="2014-08-14T11:06:00Z" w:initials="TK">
    <w:p w14:paraId="3405F6AD" w14:textId="77777777" w:rsidR="006D5669" w:rsidRDefault="006D5669">
      <w:pPr>
        <w:pStyle w:val="CommentText"/>
      </w:pPr>
      <w:r>
        <w:rPr>
          <w:rStyle w:val="CommentReference"/>
        </w:rPr>
        <w:annotationRef/>
      </w:r>
      <w:r>
        <w:t>Modify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05FE9F" w15:done="0"/>
  <w15:commentEx w15:paraId="3405F6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01993" w14:textId="77777777" w:rsidR="00D44013" w:rsidRDefault="00D44013" w:rsidP="004B7EB2">
      <w:r>
        <w:separator/>
      </w:r>
    </w:p>
    <w:p w14:paraId="28D1EB87" w14:textId="77777777" w:rsidR="00D44013" w:rsidRDefault="00D44013"/>
  </w:endnote>
  <w:endnote w:type="continuationSeparator" w:id="0">
    <w:p w14:paraId="3A678330" w14:textId="77777777" w:rsidR="00D44013" w:rsidRDefault="00D44013" w:rsidP="004B7EB2">
      <w:r>
        <w:continuationSeparator/>
      </w:r>
    </w:p>
    <w:p w14:paraId="3020ADD1" w14:textId="77777777" w:rsidR="00D44013" w:rsidRDefault="00D44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ItalicMT">
    <w:altName w:val="Cambria"/>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784447"/>
      <w:docPartObj>
        <w:docPartGallery w:val="Page Numbers (Bottom of Page)"/>
        <w:docPartUnique/>
      </w:docPartObj>
    </w:sdtPr>
    <w:sdtEndPr>
      <w:rPr>
        <w:noProof/>
      </w:rPr>
    </w:sdtEndPr>
    <w:sdtContent>
      <w:p w14:paraId="587FDCC7" w14:textId="77777777" w:rsidR="006D5669" w:rsidRDefault="006D5669">
        <w:pPr>
          <w:pStyle w:val="Footer"/>
          <w:jc w:val="right"/>
        </w:pPr>
        <w:r>
          <w:fldChar w:fldCharType="begin"/>
        </w:r>
        <w:r>
          <w:instrText xml:space="preserve"> PAGE   \* MERGEFORMAT </w:instrText>
        </w:r>
        <w:r>
          <w:fldChar w:fldCharType="separate"/>
        </w:r>
        <w:r w:rsidR="00922E7C">
          <w:rPr>
            <w:noProof/>
          </w:rPr>
          <w:t>1</w:t>
        </w:r>
        <w:r>
          <w:rPr>
            <w:noProof/>
          </w:rPr>
          <w:fldChar w:fldCharType="end"/>
        </w:r>
      </w:p>
    </w:sdtContent>
  </w:sdt>
  <w:p w14:paraId="3C45A5D8" w14:textId="77777777" w:rsidR="006D5669" w:rsidRPr="00440E61" w:rsidRDefault="006D5669" w:rsidP="004B7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311342"/>
      <w:docPartObj>
        <w:docPartGallery w:val="Page Numbers (Bottom of Page)"/>
        <w:docPartUnique/>
      </w:docPartObj>
    </w:sdtPr>
    <w:sdtEndPr>
      <w:rPr>
        <w:noProof/>
      </w:rPr>
    </w:sdtEndPr>
    <w:sdtContent>
      <w:p w14:paraId="579524FB" w14:textId="77777777" w:rsidR="006D5669" w:rsidRDefault="006D5669">
        <w:pPr>
          <w:pStyle w:val="Footer"/>
          <w:jc w:val="right"/>
        </w:pPr>
        <w:r>
          <w:fldChar w:fldCharType="begin"/>
        </w:r>
        <w:r>
          <w:instrText xml:space="preserve"> PAGE   \* MERGEFORMAT </w:instrText>
        </w:r>
        <w:r>
          <w:fldChar w:fldCharType="separate"/>
        </w:r>
        <w:r w:rsidR="00922E7C">
          <w:rPr>
            <w:noProof/>
          </w:rPr>
          <w:t>1</w:t>
        </w:r>
        <w:r>
          <w:rPr>
            <w:noProof/>
          </w:rPr>
          <w:fldChar w:fldCharType="end"/>
        </w:r>
      </w:p>
    </w:sdtContent>
  </w:sdt>
  <w:p w14:paraId="0FB8985D" w14:textId="77777777" w:rsidR="006D5669" w:rsidRPr="00440E61" w:rsidRDefault="006D5669" w:rsidP="004B7E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70CCC31F" w14:textId="77777777" w:rsidR="006D5669" w:rsidRDefault="006D5669">
        <w:pPr>
          <w:pStyle w:val="Footer"/>
          <w:jc w:val="right"/>
        </w:pPr>
        <w:r>
          <w:fldChar w:fldCharType="begin"/>
        </w:r>
        <w:r>
          <w:instrText xml:space="preserve"> PAGE   \* MERGEFORMAT </w:instrText>
        </w:r>
        <w:r>
          <w:fldChar w:fldCharType="separate"/>
        </w:r>
        <w:r w:rsidR="00922E7C">
          <w:rPr>
            <w:noProof/>
          </w:rPr>
          <w:t>3-1</w:t>
        </w:r>
        <w:r>
          <w:rPr>
            <w:noProof/>
          </w:rPr>
          <w:fldChar w:fldCharType="end"/>
        </w:r>
      </w:p>
    </w:sdtContent>
  </w:sdt>
  <w:p w14:paraId="7A6666CE" w14:textId="77777777" w:rsidR="006D5669" w:rsidRPr="00440E61" w:rsidRDefault="006D5669" w:rsidP="00D733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4C8156B9" w14:textId="77777777" w:rsidR="006D5669" w:rsidRDefault="006D5669">
        <w:pPr>
          <w:pStyle w:val="Footer"/>
          <w:jc w:val="right"/>
        </w:pPr>
        <w:r>
          <w:fldChar w:fldCharType="begin"/>
        </w:r>
        <w:r>
          <w:instrText xml:space="preserve"> PAGE   \* MERGEFORMAT </w:instrText>
        </w:r>
        <w:r>
          <w:fldChar w:fldCharType="separate"/>
        </w:r>
        <w:r w:rsidR="00922E7C">
          <w:rPr>
            <w:noProof/>
          </w:rPr>
          <w:t>1-7</w:t>
        </w:r>
        <w:r>
          <w:rPr>
            <w:noProof/>
          </w:rPr>
          <w:fldChar w:fldCharType="end"/>
        </w:r>
      </w:p>
    </w:sdtContent>
  </w:sdt>
  <w:p w14:paraId="18E8CAFB" w14:textId="77777777" w:rsidR="006D5669" w:rsidRDefault="006D566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372611"/>
      <w:docPartObj>
        <w:docPartGallery w:val="Page Numbers (Bottom of Page)"/>
        <w:docPartUnique/>
      </w:docPartObj>
    </w:sdtPr>
    <w:sdtEndPr>
      <w:rPr>
        <w:noProof/>
      </w:rPr>
    </w:sdtEndPr>
    <w:sdtContent>
      <w:p w14:paraId="069B12F4" w14:textId="77777777" w:rsidR="006D5669" w:rsidRDefault="006D5669">
        <w:pPr>
          <w:pStyle w:val="Footer"/>
          <w:jc w:val="right"/>
        </w:pPr>
        <w:r>
          <w:fldChar w:fldCharType="begin"/>
        </w:r>
        <w:r>
          <w:instrText xml:space="preserve"> PAGE   \* MERGEFORMAT </w:instrText>
        </w:r>
        <w:r>
          <w:fldChar w:fldCharType="separate"/>
        </w:r>
        <w:r w:rsidR="00922E7C">
          <w:rPr>
            <w:noProof/>
          </w:rPr>
          <w:t>2-1</w:t>
        </w:r>
        <w:r>
          <w:rPr>
            <w:noProof/>
          </w:rPr>
          <w:fldChar w:fldCharType="end"/>
        </w:r>
      </w:p>
    </w:sdtContent>
  </w:sdt>
  <w:p w14:paraId="0632D5FD" w14:textId="77777777" w:rsidR="006D5669" w:rsidRDefault="006D5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5E465" w14:textId="77777777" w:rsidR="00D44013" w:rsidRDefault="00D44013" w:rsidP="004B7EB2">
      <w:r>
        <w:separator/>
      </w:r>
    </w:p>
    <w:p w14:paraId="6D47DF4A" w14:textId="77777777" w:rsidR="00D44013" w:rsidRDefault="00D44013"/>
  </w:footnote>
  <w:footnote w:type="continuationSeparator" w:id="0">
    <w:p w14:paraId="41D32C31" w14:textId="77777777" w:rsidR="00D44013" w:rsidRDefault="00D44013" w:rsidP="004B7EB2">
      <w:r>
        <w:continuationSeparator/>
      </w:r>
    </w:p>
    <w:p w14:paraId="5D532625" w14:textId="77777777" w:rsidR="00D44013" w:rsidRDefault="00D44013"/>
  </w:footnote>
  <w:footnote w:id="1">
    <w:p w14:paraId="4F4DCB4E" w14:textId="2296E791" w:rsidR="006D5669" w:rsidRPr="00D7332C" w:rsidRDefault="006D5669">
      <w:pPr>
        <w:pStyle w:val="FootnoteText"/>
        <w:rPr>
          <w:lang w:val="en-PH"/>
        </w:rPr>
      </w:pPr>
      <w:r>
        <w:rPr>
          <w:rStyle w:val="FootnoteReference"/>
        </w:rPr>
        <w:footnoteRef/>
      </w:r>
      <w:r>
        <w:t xml:space="preserve"> MicroMappers digital disaster response system. http://micromappers.com/</w:t>
      </w:r>
    </w:p>
  </w:footnote>
  <w:footnote w:id="2">
    <w:p w14:paraId="69AD9F7F" w14:textId="79E78E40" w:rsidR="006D5669" w:rsidRPr="009D3B09" w:rsidRDefault="006D5669" w:rsidP="009D3B09">
      <w:pPr>
        <w:pStyle w:val="FootnoteText"/>
        <w:rPr>
          <w:lang w:val="en-PH"/>
        </w:rPr>
      </w:pPr>
      <w:r>
        <w:rPr>
          <w:rStyle w:val="FootnoteReference"/>
        </w:rPr>
        <w:footnoteRef/>
      </w:r>
      <w:r>
        <w:t xml:space="preserve"> The American Red Cross, </w:t>
      </w:r>
      <w:r w:rsidRPr="009D3B09">
        <w:rPr>
          <w:i/>
        </w:rPr>
        <w:t>Web Users Increasingly Rely on Social Media to Seek Help in a Disaster</w:t>
      </w:r>
      <w:r>
        <w:t xml:space="preserve">, Press Release, Washington, DC, August 9, 2010. </w:t>
      </w:r>
      <w:r w:rsidRPr="009D3B09">
        <w:t>http://newsroom.redcross.org/2010/08/09/press-release-web-users-increasingly-rely-on-social-media-to-seek-help-in-a-disaster/</w:t>
      </w:r>
    </w:p>
  </w:footnote>
  <w:footnote w:id="3">
    <w:p w14:paraId="12DBAE67" w14:textId="40F4D77B" w:rsidR="006D5669" w:rsidRPr="00F45262" w:rsidRDefault="006D5669">
      <w:pPr>
        <w:pStyle w:val="FootnoteText"/>
        <w:rPr>
          <w:lang w:val="en-PH"/>
        </w:rPr>
      </w:pPr>
      <w:r>
        <w:rPr>
          <w:rStyle w:val="FootnoteReference"/>
        </w:rPr>
        <w:footnoteRef/>
      </w:r>
      <w:r>
        <w:t xml:space="preserve"> </w:t>
      </w:r>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DCB90" w14:textId="77777777" w:rsidR="006D5669" w:rsidRDefault="006D5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E6AA0"/>
    <w:multiLevelType w:val="hybridMultilevel"/>
    <w:tmpl w:val="88C679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2AC2CCD"/>
    <w:multiLevelType w:val="hybridMultilevel"/>
    <w:tmpl w:val="FE3C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C711B"/>
    <w:multiLevelType w:val="hybridMultilevel"/>
    <w:tmpl w:val="BAA847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3A8D7039"/>
    <w:multiLevelType w:val="hybridMultilevel"/>
    <w:tmpl w:val="6B4EF34C"/>
    <w:lvl w:ilvl="0" w:tplc="0409000F">
      <w:start w:val="1"/>
      <w:numFmt w:val="decimal"/>
      <w:lvlText w:val="%1."/>
      <w:lvlJc w:val="left"/>
      <w:pPr>
        <w:ind w:left="2160" w:hanging="360"/>
      </w:pPr>
    </w:lvl>
    <w:lvl w:ilvl="1" w:tplc="37729F6E">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C3E5FC8"/>
    <w:multiLevelType w:val="hybridMultilevel"/>
    <w:tmpl w:val="721CFA1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3DA654A2"/>
    <w:multiLevelType w:val="multilevel"/>
    <w:tmpl w:val="43D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pStyle w:val="Style1"/>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9">
    <w:nsid w:val="5AD85222"/>
    <w:multiLevelType w:val="hybridMultilevel"/>
    <w:tmpl w:val="0638E2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F062B9"/>
    <w:multiLevelType w:val="hybridMultilevel"/>
    <w:tmpl w:val="2280E4A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701C3C88"/>
    <w:multiLevelType w:val="hybridMultilevel"/>
    <w:tmpl w:val="32BA91E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2">
    <w:nsid w:val="737239F0"/>
    <w:multiLevelType w:val="multilevel"/>
    <w:tmpl w:val="C1A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nsid w:val="78F073F0"/>
    <w:multiLevelType w:val="multilevel"/>
    <w:tmpl w:val="3E4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A65273"/>
    <w:multiLevelType w:val="hybridMultilevel"/>
    <w:tmpl w:val="428ED3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12"/>
  </w:num>
  <w:num w:numId="6">
    <w:abstractNumId w:val="7"/>
  </w:num>
  <w:num w:numId="7">
    <w:abstractNumId w:val="11"/>
  </w:num>
  <w:num w:numId="8">
    <w:abstractNumId w:val="14"/>
  </w:num>
  <w:num w:numId="9">
    <w:abstractNumId w:val="3"/>
  </w:num>
  <w:num w:numId="10">
    <w:abstractNumId w:val="15"/>
  </w:num>
  <w:num w:numId="11">
    <w:abstractNumId w:val="9"/>
  </w:num>
  <w:num w:numId="12">
    <w:abstractNumId w:val="13"/>
  </w:num>
  <w:num w:numId="13">
    <w:abstractNumId w:val="10"/>
  </w:num>
  <w:num w:numId="14">
    <w:abstractNumId w:val="2"/>
  </w:num>
  <w:num w:numId="15">
    <w:abstractNumId w:val="4"/>
  </w:num>
  <w:num w:numId="1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B2"/>
    <w:rsid w:val="00033779"/>
    <w:rsid w:val="00050568"/>
    <w:rsid w:val="00053676"/>
    <w:rsid w:val="00066294"/>
    <w:rsid w:val="0007279C"/>
    <w:rsid w:val="000756B8"/>
    <w:rsid w:val="00095B7A"/>
    <w:rsid w:val="000A1E0A"/>
    <w:rsid w:val="000B6ADF"/>
    <w:rsid w:val="000C73F6"/>
    <w:rsid w:val="000D0BA6"/>
    <w:rsid w:val="000D7907"/>
    <w:rsid w:val="000E62A9"/>
    <w:rsid w:val="000F43FE"/>
    <w:rsid w:val="00144E65"/>
    <w:rsid w:val="00177271"/>
    <w:rsid w:val="001E5566"/>
    <w:rsid w:val="001F79FF"/>
    <w:rsid w:val="002077C0"/>
    <w:rsid w:val="00210966"/>
    <w:rsid w:val="00263D25"/>
    <w:rsid w:val="0027653C"/>
    <w:rsid w:val="00290E15"/>
    <w:rsid w:val="002B1AF2"/>
    <w:rsid w:val="003036DF"/>
    <w:rsid w:val="00310509"/>
    <w:rsid w:val="00323F87"/>
    <w:rsid w:val="00345443"/>
    <w:rsid w:val="00356CA2"/>
    <w:rsid w:val="003B71E3"/>
    <w:rsid w:val="003D3CFF"/>
    <w:rsid w:val="003D489D"/>
    <w:rsid w:val="003E0041"/>
    <w:rsid w:val="00431870"/>
    <w:rsid w:val="004862F4"/>
    <w:rsid w:val="004B7769"/>
    <w:rsid w:val="004B7EB2"/>
    <w:rsid w:val="004E4551"/>
    <w:rsid w:val="005060C9"/>
    <w:rsid w:val="005320E1"/>
    <w:rsid w:val="00557570"/>
    <w:rsid w:val="00594645"/>
    <w:rsid w:val="005A3259"/>
    <w:rsid w:val="005E113E"/>
    <w:rsid w:val="005F4EE8"/>
    <w:rsid w:val="0061160C"/>
    <w:rsid w:val="00625559"/>
    <w:rsid w:val="00642931"/>
    <w:rsid w:val="00663CFF"/>
    <w:rsid w:val="00670C0D"/>
    <w:rsid w:val="006921C9"/>
    <w:rsid w:val="006B32CF"/>
    <w:rsid w:val="006D5669"/>
    <w:rsid w:val="006D57FF"/>
    <w:rsid w:val="006E5A30"/>
    <w:rsid w:val="006E5AD2"/>
    <w:rsid w:val="007458C5"/>
    <w:rsid w:val="00746E5E"/>
    <w:rsid w:val="007939A6"/>
    <w:rsid w:val="007B40A6"/>
    <w:rsid w:val="007C1634"/>
    <w:rsid w:val="007E331A"/>
    <w:rsid w:val="007F1C4D"/>
    <w:rsid w:val="007F6B83"/>
    <w:rsid w:val="00836980"/>
    <w:rsid w:val="00852A57"/>
    <w:rsid w:val="00874C47"/>
    <w:rsid w:val="00887840"/>
    <w:rsid w:val="0089716B"/>
    <w:rsid w:val="008C2F47"/>
    <w:rsid w:val="008C733C"/>
    <w:rsid w:val="008F0CD3"/>
    <w:rsid w:val="008F286D"/>
    <w:rsid w:val="00903069"/>
    <w:rsid w:val="00906034"/>
    <w:rsid w:val="009162CC"/>
    <w:rsid w:val="00922E7C"/>
    <w:rsid w:val="009723E1"/>
    <w:rsid w:val="009A1D38"/>
    <w:rsid w:val="009B283C"/>
    <w:rsid w:val="009B6691"/>
    <w:rsid w:val="009D2449"/>
    <w:rsid w:val="009D3B09"/>
    <w:rsid w:val="009E0D2E"/>
    <w:rsid w:val="009E3F87"/>
    <w:rsid w:val="009F6823"/>
    <w:rsid w:val="00A06234"/>
    <w:rsid w:val="00A127AA"/>
    <w:rsid w:val="00A2018C"/>
    <w:rsid w:val="00A36740"/>
    <w:rsid w:val="00A52B84"/>
    <w:rsid w:val="00A609B4"/>
    <w:rsid w:val="00A74FFE"/>
    <w:rsid w:val="00A92458"/>
    <w:rsid w:val="00AB6FDF"/>
    <w:rsid w:val="00AC38AC"/>
    <w:rsid w:val="00AD1B92"/>
    <w:rsid w:val="00AF3C37"/>
    <w:rsid w:val="00B00C9B"/>
    <w:rsid w:val="00B146E3"/>
    <w:rsid w:val="00B157E0"/>
    <w:rsid w:val="00B81167"/>
    <w:rsid w:val="00BD138D"/>
    <w:rsid w:val="00BD3C98"/>
    <w:rsid w:val="00BD48F0"/>
    <w:rsid w:val="00BD4AA3"/>
    <w:rsid w:val="00BE2D16"/>
    <w:rsid w:val="00C263EA"/>
    <w:rsid w:val="00C33F6C"/>
    <w:rsid w:val="00C36A86"/>
    <w:rsid w:val="00C4377A"/>
    <w:rsid w:val="00C539A1"/>
    <w:rsid w:val="00CC1F1E"/>
    <w:rsid w:val="00CD30EB"/>
    <w:rsid w:val="00D04CE8"/>
    <w:rsid w:val="00D079B2"/>
    <w:rsid w:val="00D24411"/>
    <w:rsid w:val="00D44013"/>
    <w:rsid w:val="00D4791C"/>
    <w:rsid w:val="00D60A7F"/>
    <w:rsid w:val="00D7332C"/>
    <w:rsid w:val="00D90804"/>
    <w:rsid w:val="00DC2B7E"/>
    <w:rsid w:val="00DD6136"/>
    <w:rsid w:val="00DE7D68"/>
    <w:rsid w:val="00E45CE0"/>
    <w:rsid w:val="00E66926"/>
    <w:rsid w:val="00EA3171"/>
    <w:rsid w:val="00EA3E3F"/>
    <w:rsid w:val="00EC74BC"/>
    <w:rsid w:val="00EE27CC"/>
    <w:rsid w:val="00EE5AC0"/>
    <w:rsid w:val="00F45262"/>
    <w:rsid w:val="00F61695"/>
    <w:rsid w:val="00F977D3"/>
    <w:rsid w:val="00FB4EBF"/>
    <w:rsid w:val="00FC354F"/>
    <w:rsid w:val="00FE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B9A40"/>
  <w15:docId w15:val="{C0AE07D4-1755-4B61-B414-AB755C50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B2"/>
    <w:rPr>
      <w:rFonts w:ascii="Arial" w:hAnsi="Arial" w:cs="Arial"/>
      <w:sz w:val="24"/>
      <w:szCs w:val="24"/>
    </w:rPr>
  </w:style>
  <w:style w:type="paragraph" w:styleId="Heading1">
    <w:name w:val="heading 1"/>
    <w:basedOn w:val="ListParagraph"/>
    <w:link w:val="Heading1Char"/>
    <w:uiPriority w:val="9"/>
    <w:qFormat/>
    <w:rsid w:val="004B7EB2"/>
    <w:pPr>
      <w:numPr>
        <w:numId w:val="1"/>
      </w:numPr>
      <w:ind w:left="720" w:hanging="720"/>
      <w:jc w:val="both"/>
      <w:outlineLvl w:val="0"/>
    </w:pPr>
    <w:rPr>
      <w:b/>
    </w:rPr>
  </w:style>
  <w:style w:type="paragraph" w:styleId="Heading2">
    <w:name w:val="heading 2"/>
    <w:basedOn w:val="ListParagraph"/>
    <w:next w:val="Normal"/>
    <w:link w:val="Heading2Char"/>
    <w:uiPriority w:val="9"/>
    <w:unhideWhenUsed/>
    <w:qFormat/>
    <w:rsid w:val="004B7EB2"/>
    <w:pPr>
      <w:numPr>
        <w:ilvl w:val="1"/>
        <w:numId w:val="1"/>
      </w:numPr>
      <w:spacing w:line="276" w:lineRule="auto"/>
      <w:ind w:left="720" w:hanging="720"/>
      <w:jc w:val="both"/>
      <w:outlineLvl w:val="1"/>
    </w:pPr>
    <w:rPr>
      <w:b/>
      <w:sz w:val="22"/>
      <w:szCs w:val="22"/>
    </w:rPr>
  </w:style>
  <w:style w:type="paragraph" w:styleId="Heading3">
    <w:name w:val="heading 3"/>
    <w:basedOn w:val="ListParagraph"/>
    <w:next w:val="Normal"/>
    <w:link w:val="Heading3Char"/>
    <w:uiPriority w:val="9"/>
    <w:unhideWhenUsed/>
    <w:qFormat/>
    <w:rsid w:val="004B7EB2"/>
    <w:pPr>
      <w:numPr>
        <w:ilvl w:val="2"/>
        <w:numId w:val="1"/>
      </w:numPr>
      <w:spacing w:line="276" w:lineRule="auto"/>
      <w:ind w:left="1080"/>
      <w:jc w:val="both"/>
      <w:outlineLvl w:val="2"/>
    </w:pPr>
    <w:rPr>
      <w:b/>
      <w:sz w:val="22"/>
      <w:szCs w:val="22"/>
    </w:rPr>
  </w:style>
  <w:style w:type="paragraph" w:styleId="Heading4">
    <w:name w:val="heading 4"/>
    <w:basedOn w:val="Heading3"/>
    <w:next w:val="Normal"/>
    <w:link w:val="Heading4Char"/>
    <w:uiPriority w:val="9"/>
    <w:unhideWhenUsed/>
    <w:qFormat/>
    <w:rsid w:val="004B7EB2"/>
    <w:pPr>
      <w:numPr>
        <w:ilvl w:val="3"/>
      </w:numPr>
      <w:ind w:left="1440"/>
      <w:outlineLvl w:val="3"/>
    </w:pPr>
    <w:rPr>
      <w:sz w:val="20"/>
      <w:szCs w:val="20"/>
    </w:rPr>
  </w:style>
  <w:style w:type="paragraph" w:styleId="Heading5">
    <w:name w:val="heading 5"/>
    <w:basedOn w:val="Heading3"/>
    <w:next w:val="Normal"/>
    <w:link w:val="Heading5Char"/>
    <w:uiPriority w:val="9"/>
    <w:unhideWhenUsed/>
    <w:qFormat/>
    <w:rsid w:val="003036DF"/>
    <w:pPr>
      <w:numPr>
        <w:ilvl w:val="0"/>
        <w:numId w:val="0"/>
      </w:numPr>
      <w:ind w:left="1080"/>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basedOn w:val="Normal"/>
    <w:next w:val="Normal"/>
    <w:link w:val="TitleChar"/>
    <w:uiPriority w:val="10"/>
    <w:qFormat/>
    <w:rsid w:val="004B7EB2"/>
    <w:pPr>
      <w:jc w:val="center"/>
    </w:pPr>
    <w:rPr>
      <w:b/>
    </w:rPr>
  </w:style>
  <w:style w:type="character" w:customStyle="1" w:styleId="TitleChar">
    <w:name w:val="Title Char"/>
    <w:aliases w:val="Main Title Char"/>
    <w:basedOn w:val="DefaultParagraphFont"/>
    <w:link w:val="Title"/>
    <w:uiPriority w:val="10"/>
    <w:rsid w:val="004B7EB2"/>
    <w:rPr>
      <w:rFonts w:ascii="Arial" w:hAnsi="Arial" w:cs="Arial"/>
      <w:b/>
      <w:sz w:val="24"/>
      <w:szCs w:val="24"/>
    </w:rPr>
  </w:style>
  <w:style w:type="paragraph" w:styleId="Subtitle">
    <w:name w:val="Subtitle"/>
    <w:aliases w:val="Main Subtitle"/>
    <w:basedOn w:val="Normal"/>
    <w:next w:val="Normal"/>
    <w:link w:val="SubtitleChar"/>
    <w:uiPriority w:val="11"/>
    <w:qFormat/>
    <w:rsid w:val="004B7EB2"/>
    <w:pPr>
      <w:jc w:val="center"/>
    </w:pPr>
  </w:style>
  <w:style w:type="character" w:customStyle="1" w:styleId="SubtitleChar">
    <w:name w:val="Subtitle Char"/>
    <w:aliases w:val="Main Subtitle Char"/>
    <w:basedOn w:val="DefaultParagraphFont"/>
    <w:link w:val="Subtitle"/>
    <w:uiPriority w:val="11"/>
    <w:rsid w:val="004B7EB2"/>
    <w:rPr>
      <w:rFonts w:ascii="Arial" w:hAnsi="Arial" w:cs="Arial"/>
      <w:sz w:val="24"/>
      <w:szCs w:val="24"/>
    </w:rPr>
  </w:style>
  <w:style w:type="paragraph" w:styleId="Footer">
    <w:name w:val="footer"/>
    <w:basedOn w:val="Normal"/>
    <w:link w:val="FooterChar"/>
    <w:uiPriority w:val="99"/>
    <w:unhideWhenUsed/>
    <w:rsid w:val="004B7EB2"/>
    <w:pPr>
      <w:tabs>
        <w:tab w:val="center" w:pos="4680"/>
        <w:tab w:val="right" w:pos="9360"/>
      </w:tabs>
      <w:jc w:val="both"/>
    </w:pPr>
    <w:rPr>
      <w:sz w:val="20"/>
      <w:szCs w:val="20"/>
    </w:rPr>
  </w:style>
  <w:style w:type="character" w:customStyle="1" w:styleId="FooterChar">
    <w:name w:val="Footer Char"/>
    <w:basedOn w:val="DefaultParagraphFont"/>
    <w:link w:val="Footer"/>
    <w:uiPriority w:val="99"/>
    <w:rsid w:val="004B7EB2"/>
    <w:rPr>
      <w:rFonts w:ascii="Arial" w:hAnsi="Arial" w:cs="Arial"/>
      <w:sz w:val="20"/>
      <w:szCs w:val="20"/>
    </w:rPr>
  </w:style>
  <w:style w:type="paragraph" w:styleId="Header">
    <w:name w:val="header"/>
    <w:basedOn w:val="Normal"/>
    <w:link w:val="HeaderChar"/>
    <w:uiPriority w:val="99"/>
    <w:unhideWhenUsed/>
    <w:rsid w:val="004B7EB2"/>
    <w:pPr>
      <w:tabs>
        <w:tab w:val="center" w:pos="4680"/>
        <w:tab w:val="right" w:pos="9360"/>
      </w:tabs>
    </w:pPr>
  </w:style>
  <w:style w:type="character" w:customStyle="1" w:styleId="HeaderChar">
    <w:name w:val="Header Char"/>
    <w:basedOn w:val="DefaultParagraphFont"/>
    <w:link w:val="Header"/>
    <w:uiPriority w:val="99"/>
    <w:rsid w:val="004B7EB2"/>
    <w:rPr>
      <w:rFonts w:ascii="Arial" w:hAnsi="Arial" w:cs="Arial"/>
      <w:sz w:val="24"/>
      <w:szCs w:val="24"/>
    </w:rPr>
  </w:style>
  <w:style w:type="paragraph" w:customStyle="1" w:styleId="AbstractTitle">
    <w:name w:val="Abstract Title"/>
    <w:basedOn w:val="Subtitle"/>
    <w:link w:val="AbstractTitleChar"/>
    <w:qFormat/>
    <w:rsid w:val="004B7EB2"/>
    <w:rPr>
      <w:b/>
      <w:sz w:val="20"/>
      <w:szCs w:val="20"/>
    </w:rPr>
  </w:style>
  <w:style w:type="paragraph" w:customStyle="1" w:styleId="AbstractContent">
    <w:name w:val="Abstract Content"/>
    <w:basedOn w:val="AbstractTitle"/>
    <w:link w:val="AbstractContentChar"/>
    <w:qFormat/>
    <w:rsid w:val="004B7EB2"/>
    <w:pPr>
      <w:jc w:val="both"/>
    </w:pPr>
    <w:rPr>
      <w:b w:val="0"/>
    </w:rPr>
  </w:style>
  <w:style w:type="character" w:customStyle="1" w:styleId="AbstractTitleChar">
    <w:name w:val="Abstract Title Char"/>
    <w:basedOn w:val="SubtitleChar"/>
    <w:link w:val="AbstractTitle"/>
    <w:rsid w:val="004B7EB2"/>
    <w:rPr>
      <w:rFonts w:ascii="Arial" w:hAnsi="Arial" w:cs="Arial"/>
      <w:b/>
      <w:sz w:val="20"/>
      <w:szCs w:val="20"/>
    </w:rPr>
  </w:style>
  <w:style w:type="character" w:customStyle="1" w:styleId="Heading1Char">
    <w:name w:val="Heading 1 Char"/>
    <w:basedOn w:val="DefaultParagraphFont"/>
    <w:link w:val="Heading1"/>
    <w:uiPriority w:val="9"/>
    <w:rsid w:val="004B7EB2"/>
    <w:rPr>
      <w:rFonts w:ascii="Arial" w:hAnsi="Arial" w:cs="Arial"/>
      <w:b/>
      <w:sz w:val="24"/>
      <w:szCs w:val="24"/>
    </w:rPr>
  </w:style>
  <w:style w:type="character" w:customStyle="1" w:styleId="AbstractContentChar">
    <w:name w:val="Abstract Content Char"/>
    <w:basedOn w:val="AbstractTitleChar"/>
    <w:link w:val="AbstractContent"/>
    <w:rsid w:val="004B7EB2"/>
    <w:rPr>
      <w:rFonts w:ascii="Arial" w:hAnsi="Arial" w:cs="Arial"/>
      <w:b w:val="0"/>
      <w:sz w:val="20"/>
      <w:szCs w:val="20"/>
    </w:rPr>
  </w:style>
  <w:style w:type="character" w:customStyle="1" w:styleId="Heading2Char">
    <w:name w:val="Heading 2 Char"/>
    <w:basedOn w:val="DefaultParagraphFont"/>
    <w:link w:val="Heading2"/>
    <w:uiPriority w:val="9"/>
    <w:rsid w:val="004B7EB2"/>
    <w:rPr>
      <w:rFonts w:ascii="Arial" w:hAnsi="Arial" w:cs="Arial"/>
      <w:b/>
    </w:rPr>
  </w:style>
  <w:style w:type="character" w:customStyle="1" w:styleId="Heading3Char">
    <w:name w:val="Heading 3 Char"/>
    <w:basedOn w:val="DefaultParagraphFont"/>
    <w:link w:val="Heading3"/>
    <w:uiPriority w:val="9"/>
    <w:rsid w:val="004B7EB2"/>
    <w:rPr>
      <w:rFonts w:ascii="Arial" w:hAnsi="Arial" w:cs="Arial"/>
      <w:b/>
    </w:rPr>
  </w:style>
  <w:style w:type="character" w:customStyle="1" w:styleId="Heading4Char">
    <w:name w:val="Heading 4 Char"/>
    <w:basedOn w:val="DefaultParagraphFont"/>
    <w:link w:val="Heading4"/>
    <w:uiPriority w:val="9"/>
    <w:rsid w:val="004B7EB2"/>
    <w:rPr>
      <w:rFonts w:ascii="Arial" w:hAnsi="Arial" w:cs="Arial"/>
      <w:b/>
      <w:sz w:val="20"/>
      <w:szCs w:val="20"/>
    </w:rPr>
  </w:style>
  <w:style w:type="paragraph" w:styleId="ListParagraph">
    <w:name w:val="List Paragraph"/>
    <w:basedOn w:val="Normal"/>
    <w:uiPriority w:val="34"/>
    <w:qFormat/>
    <w:rsid w:val="004B7EB2"/>
    <w:pPr>
      <w:ind w:left="720"/>
      <w:contextualSpacing/>
    </w:pPr>
  </w:style>
  <w:style w:type="character" w:styleId="CommentReference">
    <w:name w:val="annotation reference"/>
    <w:basedOn w:val="DefaultParagraphFont"/>
    <w:uiPriority w:val="99"/>
    <w:semiHidden/>
    <w:unhideWhenUsed/>
    <w:rsid w:val="004B7EB2"/>
    <w:rPr>
      <w:sz w:val="16"/>
      <w:szCs w:val="16"/>
    </w:rPr>
  </w:style>
  <w:style w:type="paragraph" w:styleId="CommentText">
    <w:name w:val="annotation text"/>
    <w:basedOn w:val="Normal"/>
    <w:link w:val="CommentTextChar"/>
    <w:uiPriority w:val="99"/>
    <w:semiHidden/>
    <w:unhideWhenUsed/>
    <w:rsid w:val="004B7EB2"/>
    <w:rPr>
      <w:sz w:val="20"/>
      <w:szCs w:val="20"/>
    </w:rPr>
  </w:style>
  <w:style w:type="character" w:customStyle="1" w:styleId="CommentTextChar">
    <w:name w:val="Comment Text Char"/>
    <w:basedOn w:val="DefaultParagraphFont"/>
    <w:link w:val="CommentText"/>
    <w:uiPriority w:val="99"/>
    <w:semiHidden/>
    <w:rsid w:val="004B7EB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B7EB2"/>
    <w:rPr>
      <w:b/>
      <w:bCs/>
    </w:rPr>
  </w:style>
  <w:style w:type="character" w:customStyle="1" w:styleId="CommentSubjectChar">
    <w:name w:val="Comment Subject Char"/>
    <w:basedOn w:val="CommentTextChar"/>
    <w:link w:val="CommentSubject"/>
    <w:uiPriority w:val="99"/>
    <w:semiHidden/>
    <w:rsid w:val="004B7EB2"/>
    <w:rPr>
      <w:rFonts w:ascii="Arial" w:hAnsi="Arial" w:cs="Arial"/>
      <w:b/>
      <w:bCs/>
      <w:sz w:val="20"/>
      <w:szCs w:val="20"/>
    </w:rPr>
  </w:style>
  <w:style w:type="paragraph" w:styleId="BalloonText">
    <w:name w:val="Balloon Text"/>
    <w:basedOn w:val="Normal"/>
    <w:link w:val="BalloonTextChar"/>
    <w:uiPriority w:val="99"/>
    <w:semiHidden/>
    <w:unhideWhenUsed/>
    <w:rsid w:val="004B7E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EB2"/>
    <w:rPr>
      <w:rFonts w:ascii="Segoe UI" w:hAnsi="Segoe UI" w:cs="Segoe UI"/>
      <w:sz w:val="18"/>
      <w:szCs w:val="18"/>
    </w:rPr>
  </w:style>
  <w:style w:type="paragraph" w:customStyle="1" w:styleId="TOCHeading1">
    <w:name w:val="TOC Heading1"/>
    <w:basedOn w:val="AbstractContent"/>
    <w:link w:val="ToCHeadingChar"/>
    <w:qFormat/>
    <w:rsid w:val="004B7EB2"/>
    <w:rPr>
      <w:b/>
      <w:sz w:val="24"/>
      <w:szCs w:val="24"/>
    </w:rPr>
  </w:style>
  <w:style w:type="paragraph" w:customStyle="1" w:styleId="Content1">
    <w:name w:val="Content 1"/>
    <w:basedOn w:val="Normal"/>
    <w:link w:val="Content1Char"/>
    <w:qFormat/>
    <w:rsid w:val="009B6691"/>
    <w:pPr>
      <w:ind w:left="1080"/>
      <w:jc w:val="both"/>
    </w:pPr>
    <w:rPr>
      <w:sz w:val="20"/>
      <w:szCs w:val="20"/>
    </w:rPr>
  </w:style>
  <w:style w:type="character" w:customStyle="1" w:styleId="ToCHeadingChar">
    <w:name w:val="ToC Heading Char"/>
    <w:basedOn w:val="AbstractContentChar"/>
    <w:link w:val="TOCHeading1"/>
    <w:rsid w:val="004B7EB2"/>
    <w:rPr>
      <w:rFonts w:ascii="Arial" w:hAnsi="Arial" w:cs="Arial"/>
      <w:b/>
      <w:sz w:val="24"/>
      <w:szCs w:val="24"/>
    </w:rPr>
  </w:style>
  <w:style w:type="paragraph" w:styleId="TOC9">
    <w:name w:val="toc 9"/>
    <w:basedOn w:val="Normal"/>
    <w:next w:val="Normal"/>
    <w:autoRedefine/>
    <w:uiPriority w:val="39"/>
    <w:semiHidden/>
    <w:unhideWhenUsed/>
    <w:rsid w:val="004B7EB2"/>
    <w:pPr>
      <w:spacing w:after="100"/>
      <w:ind w:left="1920"/>
    </w:pPr>
  </w:style>
  <w:style w:type="paragraph" w:customStyle="1" w:styleId="Content2">
    <w:name w:val="Content 2"/>
    <w:basedOn w:val="Content1"/>
    <w:link w:val="Content2Char"/>
    <w:qFormat/>
    <w:rsid w:val="009B6691"/>
    <w:pPr>
      <w:ind w:left="1440"/>
    </w:pPr>
  </w:style>
  <w:style w:type="character" w:customStyle="1" w:styleId="Content1Char">
    <w:name w:val="Content 1 Char"/>
    <w:basedOn w:val="DefaultParagraphFont"/>
    <w:link w:val="Content1"/>
    <w:rsid w:val="009B6691"/>
    <w:rPr>
      <w:rFonts w:ascii="Arial" w:hAnsi="Arial" w:cs="Arial"/>
      <w:sz w:val="20"/>
      <w:szCs w:val="20"/>
    </w:rPr>
  </w:style>
  <w:style w:type="paragraph" w:styleId="Caption">
    <w:name w:val="caption"/>
    <w:basedOn w:val="NoSpacing"/>
    <w:next w:val="Normal"/>
    <w:uiPriority w:val="35"/>
    <w:unhideWhenUsed/>
    <w:qFormat/>
    <w:rsid w:val="00AB6FDF"/>
    <w:pPr>
      <w:keepNext/>
      <w:ind w:left="1440"/>
      <w:jc w:val="center"/>
    </w:pPr>
    <w:rPr>
      <w:b/>
      <w:i/>
    </w:rPr>
  </w:style>
  <w:style w:type="character" w:customStyle="1" w:styleId="Content2Char">
    <w:name w:val="Content 2 Char"/>
    <w:basedOn w:val="Content1Char"/>
    <w:link w:val="Content2"/>
    <w:rsid w:val="009B6691"/>
    <w:rPr>
      <w:rFonts w:ascii="Arial" w:hAnsi="Arial" w:cs="Arial"/>
      <w:sz w:val="20"/>
      <w:szCs w:val="20"/>
    </w:rPr>
  </w:style>
  <w:style w:type="paragraph" w:styleId="NoSpacing">
    <w:name w:val="No Spacing"/>
    <w:uiPriority w:val="1"/>
    <w:qFormat/>
    <w:rsid w:val="00F61695"/>
    <w:pPr>
      <w:jc w:val="both"/>
    </w:pPr>
    <w:rPr>
      <w:rFonts w:ascii="Arial" w:hAnsi="Arial" w:cs="Arial"/>
      <w:sz w:val="20"/>
      <w:szCs w:val="20"/>
    </w:rPr>
  </w:style>
  <w:style w:type="table" w:styleId="TableGrid">
    <w:name w:val="Table Grid"/>
    <w:basedOn w:val="TableNormal"/>
    <w:uiPriority w:val="39"/>
    <w:rsid w:val="00F61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Normal"/>
    <w:link w:val="ContentChar"/>
    <w:qFormat/>
    <w:rsid w:val="00F61695"/>
    <w:pPr>
      <w:ind w:left="1440"/>
      <w:jc w:val="both"/>
    </w:pPr>
    <w:rPr>
      <w:sz w:val="20"/>
      <w:szCs w:val="20"/>
    </w:rPr>
  </w:style>
  <w:style w:type="character" w:customStyle="1" w:styleId="ContentChar">
    <w:name w:val="Content Char"/>
    <w:basedOn w:val="DefaultParagraphFont"/>
    <w:link w:val="Content"/>
    <w:rsid w:val="00F61695"/>
    <w:rPr>
      <w:rFonts w:ascii="Arial" w:hAnsi="Arial" w:cs="Arial"/>
      <w:sz w:val="20"/>
      <w:szCs w:val="20"/>
    </w:rPr>
  </w:style>
  <w:style w:type="paragraph" w:styleId="TableofFigures">
    <w:name w:val="table of figures"/>
    <w:basedOn w:val="Normal"/>
    <w:next w:val="Normal"/>
    <w:uiPriority w:val="99"/>
    <w:unhideWhenUsed/>
    <w:rsid w:val="00D7332C"/>
  </w:style>
  <w:style w:type="character" w:styleId="Hyperlink">
    <w:name w:val="Hyperlink"/>
    <w:basedOn w:val="DefaultParagraphFont"/>
    <w:uiPriority w:val="99"/>
    <w:unhideWhenUsed/>
    <w:rsid w:val="00D7332C"/>
    <w:rPr>
      <w:color w:val="0563C1" w:themeColor="hyperlink"/>
      <w:u w:val="single"/>
    </w:rPr>
  </w:style>
  <w:style w:type="paragraph" w:styleId="TOC1">
    <w:name w:val="toc 1"/>
    <w:basedOn w:val="Normal"/>
    <w:next w:val="Normal"/>
    <w:autoRedefine/>
    <w:uiPriority w:val="39"/>
    <w:unhideWhenUsed/>
    <w:rsid w:val="00D7332C"/>
    <w:pPr>
      <w:spacing w:after="100"/>
    </w:pPr>
  </w:style>
  <w:style w:type="paragraph" w:styleId="TOC2">
    <w:name w:val="toc 2"/>
    <w:basedOn w:val="Normal"/>
    <w:next w:val="Normal"/>
    <w:autoRedefine/>
    <w:uiPriority w:val="39"/>
    <w:unhideWhenUsed/>
    <w:rsid w:val="00D7332C"/>
    <w:pPr>
      <w:spacing w:after="100"/>
      <w:ind w:left="240"/>
    </w:pPr>
  </w:style>
  <w:style w:type="paragraph" w:styleId="TOC3">
    <w:name w:val="toc 3"/>
    <w:basedOn w:val="Normal"/>
    <w:next w:val="Normal"/>
    <w:autoRedefine/>
    <w:uiPriority w:val="39"/>
    <w:unhideWhenUsed/>
    <w:rsid w:val="00D7332C"/>
    <w:pPr>
      <w:spacing w:after="100"/>
      <w:ind w:left="480"/>
    </w:pPr>
  </w:style>
  <w:style w:type="paragraph" w:styleId="FootnoteText">
    <w:name w:val="footnote text"/>
    <w:basedOn w:val="Normal"/>
    <w:link w:val="FootnoteTextChar"/>
    <w:uiPriority w:val="99"/>
    <w:semiHidden/>
    <w:unhideWhenUsed/>
    <w:rsid w:val="00D7332C"/>
    <w:rPr>
      <w:sz w:val="20"/>
      <w:szCs w:val="20"/>
    </w:rPr>
  </w:style>
  <w:style w:type="character" w:customStyle="1" w:styleId="FootnoteTextChar">
    <w:name w:val="Footnote Text Char"/>
    <w:basedOn w:val="DefaultParagraphFont"/>
    <w:link w:val="FootnoteText"/>
    <w:uiPriority w:val="99"/>
    <w:semiHidden/>
    <w:rsid w:val="00D7332C"/>
    <w:rPr>
      <w:rFonts w:ascii="Arial" w:hAnsi="Arial" w:cs="Arial"/>
      <w:sz w:val="20"/>
      <w:szCs w:val="20"/>
    </w:rPr>
  </w:style>
  <w:style w:type="character" w:styleId="FootnoteReference">
    <w:name w:val="footnote reference"/>
    <w:basedOn w:val="DefaultParagraphFont"/>
    <w:uiPriority w:val="99"/>
    <w:semiHidden/>
    <w:unhideWhenUsed/>
    <w:rsid w:val="00D7332C"/>
    <w:rPr>
      <w:vertAlign w:val="superscript"/>
    </w:rPr>
  </w:style>
  <w:style w:type="paragraph" w:customStyle="1" w:styleId="Reference">
    <w:name w:val="Reference"/>
    <w:basedOn w:val="Content1"/>
    <w:link w:val="ReferenceChar"/>
    <w:qFormat/>
    <w:rsid w:val="003E0041"/>
    <w:pPr>
      <w:ind w:left="1800" w:hanging="720"/>
    </w:pPr>
  </w:style>
  <w:style w:type="character" w:customStyle="1" w:styleId="ReferenceChar">
    <w:name w:val="Reference Char"/>
    <w:basedOn w:val="Content1Char"/>
    <w:link w:val="Reference"/>
    <w:rsid w:val="003E0041"/>
    <w:rPr>
      <w:rFonts w:ascii="Arial" w:hAnsi="Arial" w:cs="Arial"/>
      <w:sz w:val="20"/>
      <w:szCs w:val="20"/>
    </w:rPr>
  </w:style>
  <w:style w:type="character" w:styleId="Emphasis">
    <w:name w:val="Emphasis"/>
    <w:uiPriority w:val="20"/>
    <w:qFormat/>
    <w:rsid w:val="00D079B2"/>
    <w:rPr>
      <w:i/>
    </w:rPr>
  </w:style>
  <w:style w:type="paragraph" w:customStyle="1" w:styleId="Style1">
    <w:name w:val="Style 1"/>
    <w:basedOn w:val="Heading4"/>
    <w:link w:val="Style1Char"/>
    <w:rsid w:val="00D079B2"/>
    <w:pPr>
      <w:numPr>
        <w:numId w:val="6"/>
      </w:numPr>
      <w:ind w:left="1440" w:firstLine="0"/>
    </w:pPr>
  </w:style>
  <w:style w:type="character" w:customStyle="1" w:styleId="Style1Char">
    <w:name w:val="Style 1 Char"/>
    <w:basedOn w:val="Heading4Char"/>
    <w:link w:val="Style1"/>
    <w:rsid w:val="00D079B2"/>
    <w:rPr>
      <w:rFonts w:ascii="Arial" w:hAnsi="Arial" w:cs="Arial"/>
      <w:b/>
      <w:sz w:val="20"/>
      <w:szCs w:val="20"/>
    </w:rPr>
  </w:style>
  <w:style w:type="character" w:customStyle="1" w:styleId="Heading5Char">
    <w:name w:val="Heading 5 Char"/>
    <w:basedOn w:val="DefaultParagraphFont"/>
    <w:link w:val="Heading5"/>
    <w:uiPriority w:val="9"/>
    <w:rsid w:val="003036DF"/>
    <w:rPr>
      <w:rFonts w:ascii="Arial" w:hAnsi="Arial" w:cs="Arial"/>
      <w:b/>
      <w:sz w:val="20"/>
      <w:szCs w:val="20"/>
    </w:rPr>
  </w:style>
  <w:style w:type="paragraph" w:styleId="NormalWeb">
    <w:name w:val="Normal (Web)"/>
    <w:basedOn w:val="Normal"/>
    <w:uiPriority w:val="99"/>
    <w:unhideWhenUsed/>
    <w:rsid w:val="00670C0D"/>
    <w:pPr>
      <w:spacing w:before="100" w:beforeAutospacing="1" w:after="100" w:afterAutospacing="1"/>
      <w:jc w:val="both"/>
    </w:pPr>
    <w:rPr>
      <w:rFonts w:ascii="Times New Roman" w:eastAsia="Times New Roman" w:hAnsi="Times New Roman" w:cs="Times New Roman"/>
    </w:rPr>
  </w:style>
  <w:style w:type="character" w:customStyle="1" w:styleId="apple-converted-space">
    <w:name w:val="apple-converted-space"/>
    <w:basedOn w:val="DefaultParagraphFont"/>
    <w:rsid w:val="00BD48F0"/>
  </w:style>
  <w:style w:type="character" w:styleId="PlaceholderText">
    <w:name w:val="Placeholder Text"/>
    <w:basedOn w:val="DefaultParagraphFont"/>
    <w:uiPriority w:val="99"/>
    <w:semiHidden/>
    <w:rsid w:val="00DE7D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40505">
      <w:bodyDiv w:val="1"/>
      <w:marLeft w:val="0"/>
      <w:marRight w:val="0"/>
      <w:marTop w:val="0"/>
      <w:marBottom w:val="0"/>
      <w:divBdr>
        <w:top w:val="none" w:sz="0" w:space="0" w:color="auto"/>
        <w:left w:val="none" w:sz="0" w:space="0" w:color="auto"/>
        <w:bottom w:val="none" w:sz="0" w:space="0" w:color="auto"/>
        <w:right w:val="none" w:sz="0" w:space="0" w:color="auto"/>
      </w:divBdr>
    </w:div>
    <w:div w:id="565608283">
      <w:bodyDiv w:val="1"/>
      <w:marLeft w:val="0"/>
      <w:marRight w:val="0"/>
      <w:marTop w:val="0"/>
      <w:marBottom w:val="0"/>
      <w:divBdr>
        <w:top w:val="none" w:sz="0" w:space="0" w:color="auto"/>
        <w:left w:val="none" w:sz="0" w:space="0" w:color="auto"/>
        <w:bottom w:val="none" w:sz="0" w:space="0" w:color="auto"/>
        <w:right w:val="none" w:sz="0" w:space="0" w:color="auto"/>
      </w:divBdr>
    </w:div>
    <w:div w:id="879442251">
      <w:bodyDiv w:val="1"/>
      <w:marLeft w:val="0"/>
      <w:marRight w:val="0"/>
      <w:marTop w:val="0"/>
      <w:marBottom w:val="0"/>
      <w:divBdr>
        <w:top w:val="none" w:sz="0" w:space="0" w:color="auto"/>
        <w:left w:val="none" w:sz="0" w:space="0" w:color="auto"/>
        <w:bottom w:val="none" w:sz="0" w:space="0" w:color="auto"/>
        <w:right w:val="none" w:sz="0" w:space="0" w:color="auto"/>
      </w:divBdr>
    </w:div>
    <w:div w:id="1044863145">
      <w:bodyDiv w:val="1"/>
      <w:marLeft w:val="0"/>
      <w:marRight w:val="0"/>
      <w:marTop w:val="0"/>
      <w:marBottom w:val="0"/>
      <w:divBdr>
        <w:top w:val="none" w:sz="0" w:space="0" w:color="auto"/>
        <w:left w:val="none" w:sz="0" w:space="0" w:color="auto"/>
        <w:bottom w:val="none" w:sz="0" w:space="0" w:color="auto"/>
        <w:right w:val="none" w:sz="0" w:space="0" w:color="auto"/>
      </w:divBdr>
    </w:div>
    <w:div w:id="1058747210">
      <w:bodyDiv w:val="1"/>
      <w:marLeft w:val="0"/>
      <w:marRight w:val="0"/>
      <w:marTop w:val="0"/>
      <w:marBottom w:val="0"/>
      <w:divBdr>
        <w:top w:val="none" w:sz="0" w:space="0" w:color="auto"/>
        <w:left w:val="none" w:sz="0" w:space="0" w:color="auto"/>
        <w:bottom w:val="none" w:sz="0" w:space="0" w:color="auto"/>
        <w:right w:val="none" w:sz="0" w:space="0" w:color="auto"/>
      </w:divBdr>
    </w:div>
    <w:div w:id="1563255815">
      <w:bodyDiv w:val="1"/>
      <w:marLeft w:val="0"/>
      <w:marRight w:val="0"/>
      <w:marTop w:val="0"/>
      <w:marBottom w:val="0"/>
      <w:divBdr>
        <w:top w:val="none" w:sz="0" w:space="0" w:color="auto"/>
        <w:left w:val="none" w:sz="0" w:space="0" w:color="auto"/>
        <w:bottom w:val="none" w:sz="0" w:space="0" w:color="auto"/>
        <w:right w:val="none" w:sz="0" w:space="0" w:color="auto"/>
      </w:divBdr>
    </w:div>
    <w:div w:id="1754358530">
      <w:bodyDiv w:val="1"/>
      <w:marLeft w:val="0"/>
      <w:marRight w:val="0"/>
      <w:marTop w:val="0"/>
      <w:marBottom w:val="0"/>
      <w:divBdr>
        <w:top w:val="none" w:sz="0" w:space="0" w:color="auto"/>
        <w:left w:val="none" w:sz="0" w:space="0" w:color="auto"/>
        <w:bottom w:val="none" w:sz="0" w:space="0" w:color="auto"/>
        <w:right w:val="none" w:sz="0" w:space="0" w:color="auto"/>
      </w:divBdr>
    </w:div>
    <w:div w:id="1819103696">
      <w:bodyDiv w:val="1"/>
      <w:marLeft w:val="0"/>
      <w:marRight w:val="0"/>
      <w:marTop w:val="0"/>
      <w:marBottom w:val="0"/>
      <w:divBdr>
        <w:top w:val="none" w:sz="0" w:space="0" w:color="auto"/>
        <w:left w:val="none" w:sz="0" w:space="0" w:color="auto"/>
        <w:bottom w:val="none" w:sz="0" w:space="0" w:color="auto"/>
        <w:right w:val="none" w:sz="0" w:space="0" w:color="auto"/>
      </w:divBdr>
    </w:div>
    <w:div w:id="20495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247wallst.com/technology-3/2011/05/09/the-ten-nations-where-facebook-rules-the-internet/"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microsoft.com/office/2011/relationships/commentsExtended" Target="commentsExtended.xml"/><Relationship Id="rId19"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F1BA9-33FD-4A7B-A797-5C3EC079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10458</Words>
  <Characters>59612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Vilson Lu</cp:lastModifiedBy>
  <cp:revision>28</cp:revision>
  <dcterms:created xsi:type="dcterms:W3CDTF">2014-08-14T02:25:00Z</dcterms:created>
  <dcterms:modified xsi:type="dcterms:W3CDTF">2014-08-15T13:36:00Z</dcterms:modified>
</cp:coreProperties>
</file>